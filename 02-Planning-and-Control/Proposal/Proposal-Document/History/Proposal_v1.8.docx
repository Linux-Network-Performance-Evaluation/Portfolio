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706E60" w:rsidRDefault="00393973" w:rsidP="005F4102">
      <w:pPr>
        <w:jc w:val="center"/>
        <w:rPr>
          <w:rFonts w:ascii="Times New Roman" w:hAnsi="Times New Roman" w:cs="Times New Roman"/>
        </w:rPr>
      </w:pPr>
    </w:p>
    <w:p w14:paraId="0D8E0641" w14:textId="77777777" w:rsidR="00393973" w:rsidRPr="00706E60" w:rsidRDefault="00393973" w:rsidP="005F4102">
      <w:pPr>
        <w:jc w:val="center"/>
        <w:rPr>
          <w:rFonts w:ascii="Times New Roman" w:hAnsi="Times New Roman" w:cs="Times New Roman"/>
        </w:rPr>
      </w:pPr>
    </w:p>
    <w:p w14:paraId="43635F32" w14:textId="51D0CAB8" w:rsidR="00393973" w:rsidRPr="00706E60" w:rsidRDefault="00833733" w:rsidP="005F4102">
      <w:pPr>
        <w:jc w:val="center"/>
        <w:rPr>
          <w:rFonts w:ascii="Times New Roman" w:hAnsi="Times New Roman" w:cs="Times New Roman"/>
        </w:rPr>
      </w:pPr>
      <w:r w:rsidRPr="00706E60">
        <w:rPr>
          <w:rFonts w:ascii="Times New Roman" w:hAnsi="Times New Roman" w:cs="Times New Roman"/>
          <w:noProof/>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706E60" w:rsidRDefault="003C2794" w:rsidP="005F4102">
      <w:pPr>
        <w:rPr>
          <w:rFonts w:ascii="Times New Roman" w:hAnsi="Times New Roman" w:cs="Times New Roman"/>
        </w:rPr>
      </w:pPr>
    </w:p>
    <w:p w14:paraId="69C859D2" w14:textId="77777777" w:rsidR="003C2794" w:rsidRPr="00706E60" w:rsidRDefault="003C2794" w:rsidP="005F4102">
      <w:pPr>
        <w:rPr>
          <w:rFonts w:ascii="Times New Roman" w:hAnsi="Times New Roman" w:cs="Times New Roman"/>
        </w:rPr>
      </w:pPr>
    </w:p>
    <w:p w14:paraId="6F269BF8" w14:textId="08591B04" w:rsidR="6F207C47" w:rsidRPr="00706E60" w:rsidRDefault="6F207C47" w:rsidP="4499AAC9">
      <w:pPr>
        <w:jc w:val="center"/>
        <w:rPr>
          <w:rFonts w:ascii="Times New Roman" w:hAnsi="Times New Roman" w:cs="Times New Roman"/>
          <w:sz w:val="21"/>
          <w:szCs w:val="22"/>
        </w:rPr>
      </w:pPr>
      <w:r w:rsidRPr="00706E60">
        <w:rPr>
          <w:rFonts w:ascii="Times New Roman" w:eastAsia="Times New Roman" w:hAnsi="Times New Roman" w:cs="Times New Roman"/>
          <w:b/>
          <w:bCs/>
          <w:sz w:val="52"/>
          <w:szCs w:val="52"/>
        </w:rPr>
        <w:t>Project Proposal</w:t>
      </w:r>
    </w:p>
    <w:p w14:paraId="4B737C44" w14:textId="24C880EA" w:rsidR="6F207C47" w:rsidRPr="00706E60" w:rsidRDefault="6F207C47" w:rsidP="002E3EC1">
      <w:pPr>
        <w:jc w:val="center"/>
        <w:rPr>
          <w:rFonts w:ascii="Times New Roman" w:eastAsia="Times New Roman" w:hAnsi="Times New Roman" w:cs="Times New Roman"/>
          <w:sz w:val="44"/>
          <w:szCs w:val="44"/>
        </w:rPr>
      </w:pPr>
      <w:r w:rsidRPr="00706E60">
        <w:rPr>
          <w:rFonts w:ascii="Times New Roman" w:eastAsia="Times New Roman" w:hAnsi="Times New Roman" w:cs="Times New Roman"/>
          <w:sz w:val="44"/>
          <w:szCs w:val="44"/>
        </w:rPr>
        <w:t>Network Performance Evaluation</w:t>
      </w:r>
      <w:r w:rsidR="002E3EC1" w:rsidRPr="00706E60">
        <w:rPr>
          <w:rFonts w:ascii="Times New Roman" w:eastAsia="Times New Roman" w:hAnsi="Times New Roman" w:cs="Times New Roman"/>
          <w:sz w:val="44"/>
          <w:szCs w:val="44"/>
        </w:rPr>
        <w:t xml:space="preserve"> </w:t>
      </w:r>
      <w:r w:rsidRPr="00706E60">
        <w:rPr>
          <w:rFonts w:ascii="Times New Roman" w:eastAsia="Times New Roman" w:hAnsi="Times New Roman" w:cs="Times New Roman"/>
          <w:sz w:val="44"/>
          <w:szCs w:val="44"/>
        </w:rPr>
        <w:t>of Linux Based Operating Systems in a Physical Environment</w:t>
      </w:r>
    </w:p>
    <w:p w14:paraId="7CC19ADF" w14:textId="22B62E87" w:rsidR="6F207C47" w:rsidRPr="00706E60" w:rsidRDefault="6F207C47" w:rsidP="4499AAC9">
      <w:pPr>
        <w:spacing w:after="160" w:line="257" w:lineRule="auto"/>
        <w:rPr>
          <w:rFonts w:ascii="Times New Roman" w:eastAsia="Times New Roman" w:hAnsi="Times New Roman" w:cs="Times New Roman"/>
          <w:b/>
          <w:bCs/>
          <w:color w:val="000000" w:themeColor="text1"/>
        </w:rPr>
      </w:pPr>
      <w:r w:rsidRPr="00706E60">
        <w:rPr>
          <w:rFonts w:ascii="Times New Roman" w:eastAsia="Times New Roman" w:hAnsi="Times New Roman" w:cs="Times New Roman"/>
          <w:b/>
          <w:bCs/>
          <w:color w:val="000000" w:themeColor="text1"/>
        </w:rPr>
        <w:t xml:space="preserve"> </w:t>
      </w:r>
    </w:p>
    <w:p w14:paraId="261B74FD" w14:textId="77777777" w:rsidR="002E3EC1" w:rsidRPr="00706E60" w:rsidRDefault="002E3EC1" w:rsidP="002E3EC1">
      <w:pPr>
        <w:jc w:val="center"/>
        <w:rPr>
          <w:rFonts w:ascii="Times New Roman" w:hAnsi="Times New Roman" w:cs="Times New Roman"/>
          <w:sz w:val="24"/>
          <w:szCs w:val="28"/>
        </w:rPr>
      </w:pPr>
      <w:r w:rsidRPr="00706E60">
        <w:rPr>
          <w:rFonts w:ascii="Times New Roman" w:hAnsi="Times New Roman" w:cs="Times New Roman"/>
          <w:sz w:val="24"/>
          <w:szCs w:val="28"/>
        </w:rPr>
        <w:t>Date: 02/04/2025</w:t>
      </w:r>
    </w:p>
    <w:p w14:paraId="4D6B3D4C" w14:textId="57394FF3" w:rsidR="002E3EC1" w:rsidRPr="00706E60" w:rsidRDefault="002E3EC1" w:rsidP="002E3EC1">
      <w:pPr>
        <w:jc w:val="center"/>
        <w:rPr>
          <w:rFonts w:ascii="Times New Roman" w:hAnsi="Times New Roman" w:cs="Times New Roman"/>
          <w:sz w:val="24"/>
          <w:szCs w:val="28"/>
        </w:rPr>
      </w:pPr>
      <w:r w:rsidRPr="00706E60">
        <w:rPr>
          <w:rFonts w:ascii="Times New Roman" w:hAnsi="Times New Roman" w:cs="Times New Roman"/>
          <w:sz w:val="24"/>
          <w:szCs w:val="28"/>
        </w:rPr>
        <w:t>Version: 1.6</w:t>
      </w:r>
    </w:p>
    <w:p w14:paraId="358CA6A4" w14:textId="498E4622" w:rsidR="6F207C47" w:rsidRPr="00706E60" w:rsidRDefault="6F207C47" w:rsidP="4499AAC9">
      <w:pPr>
        <w:spacing w:after="160" w:line="257" w:lineRule="auto"/>
        <w:rPr>
          <w:rFonts w:ascii="Times New Roman" w:hAnsi="Times New Roman" w:cs="Times New Roman"/>
        </w:rPr>
      </w:pPr>
      <w:r w:rsidRPr="00706E60">
        <w:rPr>
          <w:rFonts w:ascii="Times New Roman" w:eastAsia="Times New Roman" w:hAnsi="Times New Roman" w:cs="Times New Roman"/>
        </w:rPr>
        <w:t xml:space="preserve"> </w:t>
      </w:r>
    </w:p>
    <w:p w14:paraId="65E8DDBF" w14:textId="32582F00"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sz w:val="36"/>
          <w:szCs w:val="36"/>
        </w:rPr>
        <w:t>Client: Dr</w:t>
      </w:r>
      <w:r w:rsidR="00D2427F" w:rsidRPr="00706E60">
        <w:rPr>
          <w:rFonts w:ascii="Times New Roman" w:eastAsia="Times New Roman" w:hAnsi="Times New Roman" w:cs="Times New Roman"/>
          <w:sz w:val="36"/>
          <w:szCs w:val="36"/>
        </w:rPr>
        <w:t>.</w:t>
      </w:r>
      <w:r w:rsidRPr="00706E60">
        <w:rPr>
          <w:rFonts w:ascii="Times New Roman" w:eastAsia="Times New Roman" w:hAnsi="Times New Roman" w:cs="Times New Roman"/>
          <w:sz w:val="36"/>
          <w:szCs w:val="36"/>
        </w:rPr>
        <w:t xml:space="preserve"> Raymond Lutui</w:t>
      </w:r>
    </w:p>
    <w:p w14:paraId="43ACB541" w14:textId="20602EEF"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sz w:val="36"/>
          <w:szCs w:val="36"/>
        </w:rPr>
        <w:t xml:space="preserve"> </w:t>
      </w:r>
    </w:p>
    <w:p w14:paraId="146A1687" w14:textId="3FBE8C4F"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rPr>
        <w:t xml:space="preserve"> </w:t>
      </w:r>
    </w:p>
    <w:p w14:paraId="4A1A4349" w14:textId="0614BEE8" w:rsidR="6F207C47" w:rsidRPr="00706E60" w:rsidRDefault="6F207C47" w:rsidP="006C636C">
      <w:pPr>
        <w:spacing w:after="160" w:line="257" w:lineRule="auto"/>
        <w:ind w:left="2160"/>
        <w:rPr>
          <w:rFonts w:ascii="Times New Roman" w:hAnsi="Times New Roman" w:cs="Times New Roman"/>
        </w:rPr>
      </w:pPr>
      <w:r w:rsidRPr="00706E60">
        <w:rPr>
          <w:rFonts w:ascii="Times New Roman" w:eastAsia="Times New Roman" w:hAnsi="Times New Roman" w:cs="Times New Roman"/>
          <w:sz w:val="28"/>
          <w:szCs w:val="28"/>
        </w:rPr>
        <w:t>Prepared By:</w:t>
      </w:r>
    </w:p>
    <w:p w14:paraId="1C336A62" w14:textId="155605DA" w:rsidR="005949F4" w:rsidRPr="00706E60" w:rsidRDefault="00472B30" w:rsidP="006C636C">
      <w:pPr>
        <w:spacing w:after="160" w:line="257" w:lineRule="auto"/>
        <w:ind w:left="2160"/>
        <w:rPr>
          <w:rFonts w:ascii="Times New Roman" w:hAnsi="Times New Roman" w:cs="Times New Roman"/>
        </w:rPr>
      </w:pPr>
      <w:r w:rsidRPr="00706E60">
        <w:rPr>
          <w:rFonts w:ascii="Times New Roman" w:eastAsia="Times New Roman" w:hAnsi="Times New Roman" w:cs="Times New Roman"/>
          <w:sz w:val="28"/>
          <w:szCs w:val="28"/>
        </w:rPr>
        <w:t>Supervisor</w:t>
      </w:r>
      <w:r w:rsidR="6F207C47" w:rsidRPr="00706E60">
        <w:rPr>
          <w:rFonts w:ascii="Times New Roman" w:eastAsia="Times New Roman" w:hAnsi="Times New Roman" w:cs="Times New Roman"/>
          <w:sz w:val="28"/>
          <w:szCs w:val="28"/>
        </w:rPr>
        <w:t xml:space="preserve">: </w:t>
      </w:r>
      <w:r w:rsidR="0036025C" w:rsidRPr="00706E60">
        <w:rPr>
          <w:rFonts w:ascii="Times New Roman" w:hAnsi="Times New Roman" w:cs="Times New Roman"/>
        </w:rPr>
        <w:tab/>
      </w:r>
      <w:r w:rsidR="0036025C" w:rsidRPr="00706E60">
        <w:rPr>
          <w:rFonts w:ascii="Times New Roman" w:hAnsi="Times New Roman" w:cs="Times New Roman"/>
        </w:rPr>
        <w:tab/>
      </w:r>
      <w:r w:rsidR="006C636C" w:rsidRPr="00706E60">
        <w:rPr>
          <w:rFonts w:ascii="Times New Roman" w:eastAsia="Times New Roman" w:hAnsi="Times New Roman" w:cs="Times New Roman"/>
          <w:sz w:val="28"/>
          <w:szCs w:val="28"/>
        </w:rPr>
        <w:tab/>
      </w:r>
      <w:r w:rsidR="6F207C47" w:rsidRPr="00706E60">
        <w:rPr>
          <w:rFonts w:ascii="Times New Roman" w:eastAsia="Times New Roman" w:hAnsi="Times New Roman" w:cs="Times New Roman"/>
          <w:sz w:val="28"/>
          <w:szCs w:val="28"/>
        </w:rPr>
        <w:t>Daniel Vaipulu</w:t>
      </w:r>
    </w:p>
    <w:p w14:paraId="0A55CBE9" w14:textId="349B824E" w:rsidR="006B2E0C" w:rsidRPr="00706E60" w:rsidRDefault="00710D74" w:rsidP="006C636C">
      <w:pPr>
        <w:spacing w:after="160"/>
        <w:ind w:left="2160"/>
        <w:rPr>
          <w:rFonts w:ascii="Times New Roman" w:hAnsi="Times New Roman" w:cs="Times New Roman"/>
          <w:color w:val="000000"/>
          <w:sz w:val="28"/>
          <w:szCs w:val="32"/>
        </w:rPr>
      </w:pPr>
      <w:r w:rsidRPr="00706E60">
        <w:rPr>
          <w:rFonts w:ascii="Times New Roman" w:hAnsi="Times New Roman" w:cs="Times New Roman"/>
          <w:color w:val="000000" w:themeColor="text1"/>
          <w:sz w:val="28"/>
          <w:szCs w:val="32"/>
        </w:rPr>
        <w:t xml:space="preserve">Project Manager: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651B69" w:rsidRPr="00706E60">
        <w:rPr>
          <w:rFonts w:ascii="Times New Roman" w:hAnsi="Times New Roman" w:cs="Times New Roman"/>
          <w:color w:val="000000" w:themeColor="text1"/>
          <w:sz w:val="28"/>
          <w:szCs w:val="32"/>
        </w:rPr>
        <w:t>Thomas Robinson</w:t>
      </w:r>
    </w:p>
    <w:p w14:paraId="319C1DBA" w14:textId="677FB617" w:rsidR="00F74737" w:rsidRPr="00706E60"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System Architect: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F74737" w:rsidRPr="00706E60">
        <w:rPr>
          <w:rFonts w:ascii="Times New Roman" w:hAnsi="Times New Roman" w:cs="Times New Roman"/>
          <w:color w:val="000000" w:themeColor="text1"/>
          <w:sz w:val="28"/>
          <w:szCs w:val="32"/>
        </w:rPr>
        <w:t>Win Phyo</w:t>
      </w:r>
    </w:p>
    <w:p w14:paraId="2B2D04E4" w14:textId="1EBEC182" w:rsidR="003E2046" w:rsidRPr="00706E60"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System Architect: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3E2046" w:rsidRPr="00706E60">
        <w:rPr>
          <w:rFonts w:ascii="Times New Roman" w:hAnsi="Times New Roman" w:cs="Times New Roman"/>
          <w:color w:val="000000" w:themeColor="text1"/>
          <w:sz w:val="28"/>
          <w:szCs w:val="32"/>
        </w:rPr>
        <w:t>Nathan Quai Hoi</w:t>
      </w:r>
    </w:p>
    <w:p w14:paraId="2F79984E" w14:textId="7245DF37" w:rsidR="00980A29" w:rsidRPr="00706E60"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9F655A" w:rsidRPr="00706E60">
        <w:rPr>
          <w:rFonts w:ascii="Times New Roman" w:hAnsi="Times New Roman" w:cs="Times New Roman"/>
          <w:color w:val="000000" w:themeColor="text1"/>
          <w:sz w:val="28"/>
          <w:szCs w:val="32"/>
        </w:rPr>
        <w:t>Zafar Azad</w:t>
      </w:r>
    </w:p>
    <w:p w14:paraId="4DCDC8DA" w14:textId="7D913B09" w:rsidR="00980A29" w:rsidRPr="00706E60"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0A27E9" w:rsidRPr="00706E60">
        <w:rPr>
          <w:rFonts w:ascii="Times New Roman" w:hAnsi="Times New Roman" w:cs="Times New Roman"/>
          <w:color w:val="000000" w:themeColor="text1"/>
          <w:sz w:val="28"/>
          <w:szCs w:val="32"/>
        </w:rPr>
        <w:t>Larissa Goh</w:t>
      </w:r>
    </w:p>
    <w:p w14:paraId="59AAB9EA" w14:textId="4792C46D" w:rsidR="00980A29" w:rsidRPr="00706E60"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BC318C" w:rsidRPr="00706E60">
        <w:rPr>
          <w:rFonts w:ascii="Times New Roman" w:hAnsi="Times New Roman" w:cs="Times New Roman"/>
          <w:color w:val="000000" w:themeColor="text1"/>
          <w:sz w:val="28"/>
          <w:szCs w:val="32"/>
        </w:rPr>
        <w:t>Charmi Patel</w:t>
      </w:r>
    </w:p>
    <w:p w14:paraId="744BA5DB" w14:textId="648662AF" w:rsidR="00F41DEB" w:rsidRPr="00706E60"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644CBE" w:rsidRPr="00706E60">
        <w:rPr>
          <w:rFonts w:ascii="Times New Roman" w:hAnsi="Times New Roman" w:cs="Times New Roman"/>
          <w:color w:val="000000" w:themeColor="text1"/>
          <w:sz w:val="28"/>
          <w:szCs w:val="32"/>
        </w:rPr>
        <w:t>Kylie Afable</w:t>
      </w:r>
    </w:p>
    <w:p w14:paraId="102CBD25" w14:textId="77777777" w:rsidR="002C383E" w:rsidRPr="00706E60"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706E60">
        <w:rPr>
          <w:rFonts w:ascii="Times New Roman" w:hAnsi="Times New Roman" w:cs="Times New Roman"/>
        </w:rPr>
        <w:br w:type="page"/>
      </w:r>
    </w:p>
    <w:p w14:paraId="1BD1D9A3" w14:textId="42632392" w:rsidR="00F41DEB" w:rsidRPr="00706E60" w:rsidRDefault="00FD62FC" w:rsidP="00DC3210">
      <w:pPr>
        <w:pStyle w:val="Heading1"/>
      </w:pPr>
      <w:bookmarkStart w:id="0" w:name="_Toc194785347"/>
      <w:r>
        <w:lastRenderedPageBreak/>
        <w:t>Version Control</w:t>
      </w:r>
      <w:bookmarkEnd w:id="0"/>
    </w:p>
    <w:tbl>
      <w:tblPr>
        <w:tblStyle w:val="TableGrid"/>
        <w:tblW w:w="0" w:type="auto"/>
        <w:tblLook w:val="04A0" w:firstRow="1" w:lastRow="0" w:firstColumn="1" w:lastColumn="0" w:noHBand="0" w:noVBand="1"/>
      </w:tblPr>
      <w:tblGrid>
        <w:gridCol w:w="1405"/>
        <w:gridCol w:w="1002"/>
        <w:gridCol w:w="2266"/>
        <w:gridCol w:w="4343"/>
      </w:tblGrid>
      <w:tr w:rsidR="00796681" w:rsidRPr="00706E60" w14:paraId="3E2BE5B9" w14:textId="77777777" w:rsidTr="67925E7E">
        <w:tc>
          <w:tcPr>
            <w:tcW w:w="1405" w:type="dxa"/>
          </w:tcPr>
          <w:p w14:paraId="5DCE0C04" w14:textId="12FA2B2B"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Date</w:t>
            </w:r>
          </w:p>
        </w:tc>
        <w:tc>
          <w:tcPr>
            <w:tcW w:w="1002" w:type="dxa"/>
          </w:tcPr>
          <w:p w14:paraId="44AFCB79" w14:textId="23A3F4DF"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Version</w:t>
            </w:r>
          </w:p>
        </w:tc>
        <w:tc>
          <w:tcPr>
            <w:tcW w:w="2266" w:type="dxa"/>
          </w:tcPr>
          <w:p w14:paraId="271DA884" w14:textId="6379CE96"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Author</w:t>
            </w:r>
          </w:p>
        </w:tc>
        <w:tc>
          <w:tcPr>
            <w:tcW w:w="4343" w:type="dxa"/>
          </w:tcPr>
          <w:p w14:paraId="37D69556" w14:textId="6E61AB50"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Note</w:t>
            </w:r>
          </w:p>
        </w:tc>
      </w:tr>
      <w:tr w:rsidR="00D1258C" w:rsidRPr="00706E60" w14:paraId="3B67DF33" w14:textId="77777777" w:rsidTr="67925E7E">
        <w:tc>
          <w:tcPr>
            <w:tcW w:w="1405" w:type="dxa"/>
          </w:tcPr>
          <w:p w14:paraId="0CD2B116" w14:textId="169D5999"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13/03/2025</w:t>
            </w:r>
          </w:p>
        </w:tc>
        <w:tc>
          <w:tcPr>
            <w:tcW w:w="1002" w:type="dxa"/>
          </w:tcPr>
          <w:p w14:paraId="09E04880" w14:textId="04F0C927" w:rsidR="00D1258C" w:rsidRPr="00706E60" w:rsidRDefault="00346C49">
            <w:pPr>
              <w:spacing w:after="160" w:line="278" w:lineRule="auto"/>
              <w:rPr>
                <w:rFonts w:ascii="Times New Roman" w:hAnsi="Times New Roman" w:cs="Times New Roman"/>
              </w:rPr>
            </w:pPr>
            <w:r w:rsidRPr="00706E60">
              <w:rPr>
                <w:rFonts w:ascii="Times New Roman" w:hAnsi="Times New Roman" w:cs="Times New Roman"/>
              </w:rPr>
              <w:t>0.1</w:t>
            </w:r>
          </w:p>
        </w:tc>
        <w:tc>
          <w:tcPr>
            <w:tcW w:w="2266" w:type="dxa"/>
          </w:tcPr>
          <w:p w14:paraId="7C4A101E" w14:textId="3837A2B2"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405942E3" w14:textId="7B979538"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Initial document creation</w:t>
            </w:r>
            <w:r w:rsidR="00CF5884" w:rsidRPr="00706E60">
              <w:rPr>
                <w:rFonts w:ascii="Times New Roman" w:hAnsi="Times New Roman" w:cs="Times New Roman"/>
              </w:rPr>
              <w:t>.</w:t>
            </w:r>
          </w:p>
        </w:tc>
      </w:tr>
      <w:tr w:rsidR="00346C49" w:rsidRPr="00706E60" w14:paraId="171CC970" w14:textId="77777777" w:rsidTr="67925E7E">
        <w:tc>
          <w:tcPr>
            <w:tcW w:w="1405" w:type="dxa"/>
          </w:tcPr>
          <w:p w14:paraId="168D9506" w14:textId="6C02FFA9" w:rsidR="00346C49" w:rsidRPr="00706E60" w:rsidRDefault="0069658F">
            <w:pPr>
              <w:spacing w:after="160" w:line="278" w:lineRule="auto"/>
              <w:rPr>
                <w:rFonts w:ascii="Times New Roman" w:hAnsi="Times New Roman" w:cs="Times New Roman"/>
              </w:rPr>
            </w:pPr>
            <w:r w:rsidRPr="00706E60">
              <w:rPr>
                <w:rFonts w:ascii="Times New Roman" w:hAnsi="Times New Roman" w:cs="Times New Roman"/>
              </w:rPr>
              <w:t>15/03/2025</w:t>
            </w:r>
          </w:p>
        </w:tc>
        <w:tc>
          <w:tcPr>
            <w:tcW w:w="1002" w:type="dxa"/>
          </w:tcPr>
          <w:p w14:paraId="509AC9A4" w14:textId="3050A9AB"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1.0</w:t>
            </w:r>
          </w:p>
        </w:tc>
        <w:tc>
          <w:tcPr>
            <w:tcW w:w="2266" w:type="dxa"/>
          </w:tcPr>
          <w:p w14:paraId="5D3676D6" w14:textId="0EB784B8"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0D79DCEB" w14:textId="4A16ECDB"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 xml:space="preserve">Initial versioning and </w:t>
            </w:r>
            <w:r w:rsidR="00B72049" w:rsidRPr="00706E60">
              <w:rPr>
                <w:rFonts w:ascii="Times New Roman" w:hAnsi="Times New Roman" w:cs="Times New Roman"/>
              </w:rPr>
              <w:t>header</w:t>
            </w:r>
            <w:r w:rsidR="0069658F" w:rsidRPr="00706E60">
              <w:rPr>
                <w:rFonts w:ascii="Times New Roman" w:hAnsi="Times New Roman" w:cs="Times New Roman"/>
              </w:rPr>
              <w:t>.</w:t>
            </w:r>
          </w:p>
        </w:tc>
      </w:tr>
      <w:tr w:rsidR="00412A52" w:rsidRPr="00706E60" w14:paraId="05E08C69" w14:textId="77777777" w:rsidTr="67925E7E">
        <w:tc>
          <w:tcPr>
            <w:tcW w:w="1405" w:type="dxa"/>
          </w:tcPr>
          <w:p w14:paraId="7D077229" w14:textId="6FAF76D3" w:rsidR="00412A52" w:rsidRPr="00706E60" w:rsidRDefault="00412A52">
            <w:pPr>
              <w:spacing w:after="160" w:line="278" w:lineRule="auto"/>
              <w:rPr>
                <w:rFonts w:ascii="Times New Roman" w:hAnsi="Times New Roman" w:cs="Times New Roman"/>
              </w:rPr>
            </w:pPr>
            <w:r w:rsidRPr="00706E60">
              <w:rPr>
                <w:rFonts w:ascii="Times New Roman" w:hAnsi="Times New Roman" w:cs="Times New Roman"/>
              </w:rPr>
              <w:t>1</w:t>
            </w:r>
            <w:r w:rsidR="00346C49" w:rsidRPr="00706E60">
              <w:rPr>
                <w:rFonts w:ascii="Times New Roman" w:hAnsi="Times New Roman" w:cs="Times New Roman"/>
              </w:rPr>
              <w:t>7</w:t>
            </w:r>
            <w:r w:rsidRPr="00706E60">
              <w:rPr>
                <w:rFonts w:ascii="Times New Roman" w:hAnsi="Times New Roman" w:cs="Times New Roman"/>
              </w:rPr>
              <w:t>/03/2025</w:t>
            </w:r>
          </w:p>
        </w:tc>
        <w:tc>
          <w:tcPr>
            <w:tcW w:w="1002" w:type="dxa"/>
          </w:tcPr>
          <w:p w14:paraId="21B38A74" w14:textId="21FBCAFA" w:rsidR="00412A52" w:rsidRPr="00706E60" w:rsidRDefault="00412A52">
            <w:pPr>
              <w:spacing w:after="160" w:line="278" w:lineRule="auto"/>
              <w:rPr>
                <w:rFonts w:ascii="Times New Roman" w:hAnsi="Times New Roman" w:cs="Times New Roman"/>
              </w:rPr>
            </w:pPr>
            <w:r w:rsidRPr="00706E60">
              <w:rPr>
                <w:rFonts w:ascii="Times New Roman" w:hAnsi="Times New Roman" w:cs="Times New Roman"/>
              </w:rPr>
              <w:t>1.0</w:t>
            </w:r>
            <w:r w:rsidR="00030F26" w:rsidRPr="00706E60">
              <w:rPr>
                <w:rFonts w:ascii="Times New Roman" w:hAnsi="Times New Roman" w:cs="Times New Roman"/>
              </w:rPr>
              <w:t>1</w:t>
            </w:r>
          </w:p>
        </w:tc>
        <w:tc>
          <w:tcPr>
            <w:tcW w:w="2266" w:type="dxa"/>
          </w:tcPr>
          <w:p w14:paraId="7FD34BD8" w14:textId="72F9E9DD" w:rsidR="00412A52" w:rsidRPr="00706E60" w:rsidRDefault="00AE05A5">
            <w:pPr>
              <w:spacing w:after="160" w:line="278" w:lineRule="auto"/>
              <w:rPr>
                <w:rFonts w:ascii="Times New Roman" w:hAnsi="Times New Roman" w:cs="Times New Roman"/>
              </w:rPr>
            </w:pPr>
            <w:r w:rsidRPr="00706E60">
              <w:rPr>
                <w:rFonts w:ascii="Times New Roman" w:hAnsi="Times New Roman" w:cs="Times New Roman"/>
              </w:rPr>
              <w:t>Nathan, Zafar</w:t>
            </w:r>
          </w:p>
        </w:tc>
        <w:tc>
          <w:tcPr>
            <w:tcW w:w="4343" w:type="dxa"/>
          </w:tcPr>
          <w:p w14:paraId="68119726" w14:textId="4C9CEC6A" w:rsidR="00412A52" w:rsidRPr="00706E60" w:rsidRDefault="00AE05A5">
            <w:pPr>
              <w:spacing w:after="160" w:line="278" w:lineRule="auto"/>
              <w:rPr>
                <w:rFonts w:ascii="Times New Roman" w:hAnsi="Times New Roman" w:cs="Times New Roman"/>
              </w:rPr>
            </w:pPr>
            <w:r w:rsidRPr="00706E60">
              <w:rPr>
                <w:rFonts w:ascii="Times New Roman" w:hAnsi="Times New Roman" w:cs="Times New Roman"/>
              </w:rPr>
              <w:t xml:space="preserve">Formatting, </w:t>
            </w:r>
            <w:r w:rsidR="008E4971" w:rsidRPr="00706E60">
              <w:rPr>
                <w:rFonts w:ascii="Times New Roman" w:hAnsi="Times New Roman" w:cs="Times New Roman"/>
              </w:rPr>
              <w:t xml:space="preserve">basic </w:t>
            </w:r>
            <w:r w:rsidR="000F1146" w:rsidRPr="00706E60">
              <w:rPr>
                <w:rFonts w:ascii="Times New Roman" w:hAnsi="Times New Roman" w:cs="Times New Roman"/>
              </w:rPr>
              <w:t xml:space="preserve">information for </w:t>
            </w:r>
            <w:r w:rsidR="00F435B9" w:rsidRPr="00706E60">
              <w:rPr>
                <w:rFonts w:ascii="Times New Roman" w:hAnsi="Times New Roman" w:cs="Times New Roman"/>
              </w:rPr>
              <w:t>early</w:t>
            </w:r>
            <w:r w:rsidR="000F1146" w:rsidRPr="00706E60">
              <w:rPr>
                <w:rFonts w:ascii="Times New Roman" w:hAnsi="Times New Roman" w:cs="Times New Roman"/>
              </w:rPr>
              <w:t xml:space="preserve"> sections, and </w:t>
            </w:r>
            <w:r w:rsidR="00CF5884" w:rsidRPr="00706E60">
              <w:rPr>
                <w:rFonts w:ascii="Times New Roman" w:hAnsi="Times New Roman" w:cs="Times New Roman"/>
              </w:rPr>
              <w:t>some placeholders.</w:t>
            </w:r>
          </w:p>
        </w:tc>
      </w:tr>
      <w:tr w:rsidR="00796681" w:rsidRPr="00706E60" w14:paraId="62082410" w14:textId="77777777" w:rsidTr="67925E7E">
        <w:tc>
          <w:tcPr>
            <w:tcW w:w="1405" w:type="dxa"/>
          </w:tcPr>
          <w:p w14:paraId="066BE1C6" w14:textId="50BDA179" w:rsidR="00796681" w:rsidRPr="00706E60" w:rsidRDefault="008E0DF9">
            <w:pPr>
              <w:spacing w:after="160" w:line="278" w:lineRule="auto"/>
              <w:rPr>
                <w:rFonts w:ascii="Times New Roman" w:hAnsi="Times New Roman" w:cs="Times New Roman"/>
              </w:rPr>
            </w:pPr>
            <w:r w:rsidRPr="00706E60">
              <w:rPr>
                <w:rFonts w:ascii="Times New Roman" w:hAnsi="Times New Roman" w:cs="Times New Roman"/>
              </w:rPr>
              <w:t>18/03/2025</w:t>
            </w:r>
          </w:p>
        </w:tc>
        <w:tc>
          <w:tcPr>
            <w:tcW w:w="1002" w:type="dxa"/>
          </w:tcPr>
          <w:p w14:paraId="73C10E9E" w14:textId="53A6ABEA" w:rsidR="00796681" w:rsidRPr="00706E60" w:rsidRDefault="00D01163">
            <w:pPr>
              <w:spacing w:after="160" w:line="278" w:lineRule="auto"/>
              <w:rPr>
                <w:rFonts w:ascii="Times New Roman" w:hAnsi="Times New Roman" w:cs="Times New Roman"/>
              </w:rPr>
            </w:pPr>
            <w:r w:rsidRPr="00706E60">
              <w:rPr>
                <w:rFonts w:ascii="Times New Roman" w:hAnsi="Times New Roman" w:cs="Times New Roman"/>
              </w:rPr>
              <w:t>1.0</w:t>
            </w:r>
            <w:r w:rsidR="00030F26" w:rsidRPr="00706E60">
              <w:rPr>
                <w:rFonts w:ascii="Times New Roman" w:hAnsi="Times New Roman" w:cs="Times New Roman"/>
              </w:rPr>
              <w:t>2</w:t>
            </w:r>
          </w:p>
        </w:tc>
        <w:tc>
          <w:tcPr>
            <w:tcW w:w="2266" w:type="dxa"/>
          </w:tcPr>
          <w:p w14:paraId="505AAB40" w14:textId="7477C091" w:rsidR="00796681" w:rsidRPr="00706E60" w:rsidRDefault="00C116BC">
            <w:pPr>
              <w:spacing w:after="160" w:line="278" w:lineRule="auto"/>
              <w:rPr>
                <w:rFonts w:ascii="Times New Roman" w:hAnsi="Times New Roman" w:cs="Times New Roman"/>
              </w:rPr>
            </w:pPr>
            <w:r w:rsidRPr="00706E60">
              <w:rPr>
                <w:rFonts w:ascii="Times New Roman" w:hAnsi="Times New Roman" w:cs="Times New Roman"/>
              </w:rPr>
              <w:t>Thomas</w:t>
            </w:r>
          </w:p>
        </w:tc>
        <w:tc>
          <w:tcPr>
            <w:tcW w:w="4343" w:type="dxa"/>
          </w:tcPr>
          <w:p w14:paraId="416886CC" w14:textId="61B73D4F" w:rsidR="00796681" w:rsidRPr="00706E60" w:rsidRDefault="00030F26">
            <w:pPr>
              <w:spacing w:after="160" w:line="278" w:lineRule="auto"/>
              <w:rPr>
                <w:rFonts w:ascii="Times New Roman" w:hAnsi="Times New Roman" w:cs="Times New Roman"/>
              </w:rPr>
            </w:pPr>
            <w:r w:rsidRPr="00706E60">
              <w:rPr>
                <w:rFonts w:ascii="Times New Roman" w:hAnsi="Times New Roman" w:cs="Times New Roman"/>
              </w:rPr>
              <w:t>Update date and name.</w:t>
            </w:r>
          </w:p>
        </w:tc>
      </w:tr>
      <w:tr w:rsidR="0013742E" w:rsidRPr="00706E60" w14:paraId="68FB8B90" w14:textId="77777777" w:rsidTr="67925E7E">
        <w:tc>
          <w:tcPr>
            <w:tcW w:w="1405" w:type="dxa"/>
          </w:tcPr>
          <w:p w14:paraId="4B981FE9" w14:textId="4998628F"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20/03/2025</w:t>
            </w:r>
          </w:p>
        </w:tc>
        <w:tc>
          <w:tcPr>
            <w:tcW w:w="1002" w:type="dxa"/>
          </w:tcPr>
          <w:p w14:paraId="260D0B62" w14:textId="1C6ED776"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1.03</w:t>
            </w:r>
          </w:p>
        </w:tc>
        <w:tc>
          <w:tcPr>
            <w:tcW w:w="2266" w:type="dxa"/>
          </w:tcPr>
          <w:p w14:paraId="5D7A6AFE" w14:textId="2108E925"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Zafar</w:t>
            </w:r>
            <w:r w:rsidR="00E16F5F" w:rsidRPr="00706E60">
              <w:rPr>
                <w:rFonts w:ascii="Times New Roman" w:hAnsi="Times New Roman" w:cs="Times New Roman"/>
              </w:rPr>
              <w:t>, Win</w:t>
            </w:r>
          </w:p>
        </w:tc>
        <w:tc>
          <w:tcPr>
            <w:tcW w:w="4343" w:type="dxa"/>
          </w:tcPr>
          <w:p w14:paraId="3C677B8C" w14:textId="33CE6C02" w:rsidR="0013742E" w:rsidRPr="00706E60" w:rsidRDefault="00722E98">
            <w:pPr>
              <w:spacing w:after="160" w:line="278" w:lineRule="auto"/>
              <w:rPr>
                <w:rFonts w:ascii="Times New Roman" w:hAnsi="Times New Roman" w:cs="Times New Roman"/>
              </w:rPr>
            </w:pPr>
            <w:r w:rsidRPr="00706E60">
              <w:rPr>
                <w:rFonts w:ascii="Times New Roman" w:hAnsi="Times New Roman" w:cs="Times New Roman"/>
              </w:rPr>
              <w:t xml:space="preserve">Formatting, </w:t>
            </w:r>
            <w:r w:rsidR="00AE27B1" w:rsidRPr="00706E60">
              <w:rPr>
                <w:rFonts w:ascii="Times New Roman" w:hAnsi="Times New Roman" w:cs="Times New Roman"/>
              </w:rPr>
              <w:t xml:space="preserve">start of </w:t>
            </w:r>
            <w:r w:rsidR="00B42AAA" w:rsidRPr="00706E60">
              <w:rPr>
                <w:rFonts w:ascii="Times New Roman" w:hAnsi="Times New Roman" w:cs="Times New Roman"/>
              </w:rPr>
              <w:t xml:space="preserve">methodology comparison, </w:t>
            </w:r>
            <w:r w:rsidR="009B026B" w:rsidRPr="00706E60">
              <w:rPr>
                <w:rFonts w:ascii="Times New Roman" w:hAnsi="Times New Roman" w:cs="Times New Roman"/>
              </w:rPr>
              <w:t xml:space="preserve">new team member, </w:t>
            </w:r>
            <w:r w:rsidR="009F712D" w:rsidRPr="00706E60">
              <w:rPr>
                <w:rFonts w:ascii="Times New Roman" w:hAnsi="Times New Roman" w:cs="Times New Roman"/>
              </w:rPr>
              <w:t xml:space="preserve">disclaimer, </w:t>
            </w:r>
            <w:r w:rsidR="00320028" w:rsidRPr="00706E60">
              <w:rPr>
                <w:rFonts w:ascii="Times New Roman" w:hAnsi="Times New Roman" w:cs="Times New Roman"/>
              </w:rPr>
              <w:t xml:space="preserve">and </w:t>
            </w:r>
            <w:r w:rsidR="009F712D" w:rsidRPr="00706E60">
              <w:rPr>
                <w:rFonts w:ascii="Times New Roman" w:hAnsi="Times New Roman" w:cs="Times New Roman"/>
              </w:rPr>
              <w:t>start of references</w:t>
            </w:r>
            <w:r w:rsidR="00320028" w:rsidRPr="00706E60">
              <w:rPr>
                <w:rFonts w:ascii="Times New Roman" w:hAnsi="Times New Roman" w:cs="Times New Roman"/>
              </w:rPr>
              <w:t>.</w:t>
            </w:r>
          </w:p>
        </w:tc>
      </w:tr>
      <w:tr w:rsidR="00EC5A13" w:rsidRPr="00706E60" w14:paraId="23F33DFF" w14:textId="77777777" w:rsidTr="67925E7E">
        <w:tc>
          <w:tcPr>
            <w:tcW w:w="1405" w:type="dxa"/>
          </w:tcPr>
          <w:p w14:paraId="7EE2DDB6" w14:textId="69DF20FA"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24/03/2025</w:t>
            </w:r>
          </w:p>
        </w:tc>
        <w:tc>
          <w:tcPr>
            <w:tcW w:w="1002" w:type="dxa"/>
          </w:tcPr>
          <w:p w14:paraId="60609BD5" w14:textId="53BB3A56"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1.04</w:t>
            </w:r>
          </w:p>
        </w:tc>
        <w:tc>
          <w:tcPr>
            <w:tcW w:w="2266" w:type="dxa"/>
          </w:tcPr>
          <w:p w14:paraId="75471903" w14:textId="3F1ACD24"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Zafar</w:t>
            </w:r>
          </w:p>
        </w:tc>
        <w:tc>
          <w:tcPr>
            <w:tcW w:w="4343" w:type="dxa"/>
          </w:tcPr>
          <w:p w14:paraId="439771BD" w14:textId="317CB7F7"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Addition of methodology information and references.</w:t>
            </w:r>
          </w:p>
        </w:tc>
      </w:tr>
      <w:tr w:rsidR="00E73CDB" w:rsidRPr="00706E60" w14:paraId="3FFEDDE7" w14:textId="77777777" w:rsidTr="67925E7E">
        <w:tc>
          <w:tcPr>
            <w:tcW w:w="1405" w:type="dxa"/>
          </w:tcPr>
          <w:p w14:paraId="6BD88DED" w14:textId="0ECB0C08"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25/03/2025</w:t>
            </w:r>
          </w:p>
        </w:tc>
        <w:tc>
          <w:tcPr>
            <w:tcW w:w="1002" w:type="dxa"/>
          </w:tcPr>
          <w:p w14:paraId="6DC99B5B" w14:textId="043A3CC7"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1.05</w:t>
            </w:r>
          </w:p>
        </w:tc>
        <w:tc>
          <w:tcPr>
            <w:tcW w:w="2266" w:type="dxa"/>
          </w:tcPr>
          <w:p w14:paraId="6A59DF60" w14:textId="0FC4D8D7"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14DB66AE" w14:textId="265DF6DD" w:rsidR="00E73CDB" w:rsidRPr="00706E60" w:rsidRDefault="00D86683">
            <w:pPr>
              <w:spacing w:after="160" w:line="278" w:lineRule="auto"/>
              <w:rPr>
                <w:rFonts w:ascii="Times New Roman" w:hAnsi="Times New Roman" w:cs="Times New Roman"/>
              </w:rPr>
            </w:pPr>
            <w:r w:rsidRPr="00706E60">
              <w:rPr>
                <w:rFonts w:ascii="Times New Roman" w:hAnsi="Times New Roman" w:cs="Times New Roman"/>
              </w:rPr>
              <w:t>Formatting and a</w:t>
            </w:r>
            <w:r w:rsidR="00FE4C84" w:rsidRPr="00706E60">
              <w:rPr>
                <w:rFonts w:ascii="Times New Roman" w:hAnsi="Times New Roman" w:cs="Times New Roman"/>
              </w:rPr>
              <w:t xml:space="preserve">ddition of </w:t>
            </w:r>
            <w:r w:rsidRPr="00706E60">
              <w:rPr>
                <w:rFonts w:ascii="Times New Roman" w:hAnsi="Times New Roman" w:cs="Times New Roman"/>
              </w:rPr>
              <w:t>cost information.</w:t>
            </w:r>
          </w:p>
        </w:tc>
      </w:tr>
      <w:tr w:rsidR="00796681" w:rsidRPr="00706E60" w14:paraId="73151C81" w14:textId="77777777" w:rsidTr="67925E7E">
        <w:tc>
          <w:tcPr>
            <w:tcW w:w="1405" w:type="dxa"/>
          </w:tcPr>
          <w:p w14:paraId="1601B758" w14:textId="6DB106DC" w:rsidR="00796681" w:rsidRPr="00706E60" w:rsidRDefault="00DB7FF0">
            <w:pPr>
              <w:spacing w:after="160" w:line="278" w:lineRule="auto"/>
              <w:rPr>
                <w:rFonts w:ascii="Times New Roman" w:hAnsi="Times New Roman" w:cs="Times New Roman"/>
              </w:rPr>
            </w:pPr>
            <w:r w:rsidRPr="00706E60">
              <w:rPr>
                <w:rFonts w:ascii="Times New Roman" w:hAnsi="Times New Roman" w:cs="Times New Roman"/>
              </w:rPr>
              <w:t>26/03/2025</w:t>
            </w:r>
          </w:p>
        </w:tc>
        <w:tc>
          <w:tcPr>
            <w:tcW w:w="1002" w:type="dxa"/>
          </w:tcPr>
          <w:p w14:paraId="5AE355D4" w14:textId="23A3A498" w:rsidR="00796681" w:rsidRPr="00706E60" w:rsidRDefault="00511CA2">
            <w:pPr>
              <w:spacing w:after="160" w:line="278" w:lineRule="auto"/>
              <w:rPr>
                <w:rFonts w:ascii="Times New Roman" w:hAnsi="Times New Roman" w:cs="Times New Roman"/>
              </w:rPr>
            </w:pPr>
            <w:r w:rsidRPr="00706E60">
              <w:rPr>
                <w:rFonts w:ascii="Times New Roman" w:hAnsi="Times New Roman" w:cs="Times New Roman"/>
              </w:rPr>
              <w:t>1.1</w:t>
            </w:r>
          </w:p>
        </w:tc>
        <w:tc>
          <w:tcPr>
            <w:tcW w:w="2266" w:type="dxa"/>
          </w:tcPr>
          <w:p w14:paraId="5E607BF5" w14:textId="45FEE120" w:rsidR="00796681" w:rsidRPr="00706E60" w:rsidRDefault="00410C85">
            <w:pPr>
              <w:spacing w:after="160" w:line="278" w:lineRule="auto"/>
              <w:rPr>
                <w:rFonts w:ascii="Times New Roman" w:hAnsi="Times New Roman" w:cs="Times New Roman"/>
              </w:rPr>
            </w:pPr>
            <w:r w:rsidRPr="00706E60">
              <w:rPr>
                <w:rFonts w:ascii="Times New Roman" w:hAnsi="Times New Roman" w:cs="Times New Roman"/>
              </w:rPr>
              <w:t>Thomas</w:t>
            </w:r>
            <w:r w:rsidR="00AE30DD" w:rsidRPr="00706E60">
              <w:rPr>
                <w:rFonts w:ascii="Times New Roman" w:hAnsi="Times New Roman" w:cs="Times New Roman"/>
              </w:rPr>
              <w:t>, Nathan, Win</w:t>
            </w:r>
          </w:p>
        </w:tc>
        <w:tc>
          <w:tcPr>
            <w:tcW w:w="4343" w:type="dxa"/>
          </w:tcPr>
          <w:p w14:paraId="36804CF5" w14:textId="1953FFCD" w:rsidR="00796681" w:rsidRPr="00706E60" w:rsidRDefault="00B803A5">
            <w:pPr>
              <w:spacing w:after="160" w:line="278" w:lineRule="auto"/>
              <w:rPr>
                <w:rFonts w:ascii="Times New Roman" w:hAnsi="Times New Roman" w:cs="Times New Roman"/>
              </w:rPr>
            </w:pPr>
            <w:r w:rsidRPr="00706E60">
              <w:rPr>
                <w:rFonts w:ascii="Times New Roman" w:hAnsi="Times New Roman" w:cs="Times New Roman"/>
              </w:rPr>
              <w:t>Reformatting</w:t>
            </w:r>
            <w:r w:rsidR="001415FC" w:rsidRPr="00706E60">
              <w:rPr>
                <w:rFonts w:ascii="Times New Roman" w:hAnsi="Times New Roman" w:cs="Times New Roman"/>
              </w:rPr>
              <w:t xml:space="preserve"> of document</w:t>
            </w:r>
            <w:r w:rsidR="001D158D" w:rsidRPr="00706E60">
              <w:rPr>
                <w:rFonts w:ascii="Times New Roman" w:hAnsi="Times New Roman" w:cs="Times New Roman"/>
              </w:rPr>
              <w:t xml:space="preserve"> sections</w:t>
            </w:r>
            <w:r w:rsidR="00AE30DD" w:rsidRPr="00706E60">
              <w:rPr>
                <w:rFonts w:ascii="Times New Roman" w:hAnsi="Times New Roman" w:cs="Times New Roman"/>
              </w:rPr>
              <w:t xml:space="preserve">, </w:t>
            </w:r>
            <w:r w:rsidR="00E929A4" w:rsidRPr="00706E60">
              <w:rPr>
                <w:rFonts w:ascii="Times New Roman" w:hAnsi="Times New Roman" w:cs="Times New Roman"/>
              </w:rPr>
              <w:t>terms of reference, and upskilling information.</w:t>
            </w:r>
          </w:p>
        </w:tc>
      </w:tr>
      <w:tr w:rsidR="00796681" w:rsidRPr="00706E60" w14:paraId="10315A95" w14:textId="77777777" w:rsidTr="67925E7E">
        <w:tc>
          <w:tcPr>
            <w:tcW w:w="1405" w:type="dxa"/>
          </w:tcPr>
          <w:p w14:paraId="20A01F5F" w14:textId="159C92CB" w:rsidR="00796681" w:rsidRPr="00706E60" w:rsidRDefault="008E0DF9">
            <w:pPr>
              <w:spacing w:after="160" w:line="278" w:lineRule="auto"/>
              <w:rPr>
                <w:rFonts w:ascii="Times New Roman" w:hAnsi="Times New Roman" w:cs="Times New Roman"/>
              </w:rPr>
            </w:pPr>
            <w:r w:rsidRPr="00706E60">
              <w:rPr>
                <w:rFonts w:ascii="Times New Roman" w:hAnsi="Times New Roman" w:cs="Times New Roman"/>
              </w:rPr>
              <w:t>27/03/2025</w:t>
            </w:r>
          </w:p>
        </w:tc>
        <w:tc>
          <w:tcPr>
            <w:tcW w:w="1002" w:type="dxa"/>
          </w:tcPr>
          <w:p w14:paraId="39E047AB" w14:textId="7793E5D6" w:rsidR="00796681" w:rsidRPr="00706E60" w:rsidRDefault="00511CA2">
            <w:pPr>
              <w:spacing w:after="160" w:line="278" w:lineRule="auto"/>
              <w:rPr>
                <w:rFonts w:ascii="Times New Roman" w:hAnsi="Times New Roman" w:cs="Times New Roman"/>
              </w:rPr>
            </w:pPr>
            <w:r w:rsidRPr="00706E60">
              <w:rPr>
                <w:rFonts w:ascii="Times New Roman" w:hAnsi="Times New Roman" w:cs="Times New Roman"/>
              </w:rPr>
              <w:t>1.2</w:t>
            </w:r>
          </w:p>
        </w:tc>
        <w:tc>
          <w:tcPr>
            <w:tcW w:w="2266" w:type="dxa"/>
          </w:tcPr>
          <w:p w14:paraId="6C2A41E3" w14:textId="53BE4056" w:rsidR="00796681" w:rsidRPr="00706E60" w:rsidRDefault="00F230F3">
            <w:pPr>
              <w:spacing w:after="160" w:line="278" w:lineRule="auto"/>
              <w:rPr>
                <w:rFonts w:ascii="Times New Roman" w:hAnsi="Times New Roman" w:cs="Times New Roman"/>
              </w:rPr>
            </w:pPr>
            <w:r w:rsidRPr="00706E60">
              <w:rPr>
                <w:rFonts w:ascii="Times New Roman" w:hAnsi="Times New Roman" w:cs="Times New Roman"/>
              </w:rPr>
              <w:t>N</w:t>
            </w:r>
            <w:r w:rsidR="003456CC" w:rsidRPr="00706E60">
              <w:rPr>
                <w:rFonts w:ascii="Times New Roman" w:hAnsi="Times New Roman" w:cs="Times New Roman"/>
              </w:rPr>
              <w:t xml:space="preserve">athan, </w:t>
            </w:r>
            <w:r w:rsidR="00A3683B" w:rsidRPr="00706E60">
              <w:rPr>
                <w:rFonts w:ascii="Times New Roman" w:hAnsi="Times New Roman" w:cs="Times New Roman"/>
              </w:rPr>
              <w:t>Win</w:t>
            </w:r>
            <w:r w:rsidR="008C6DFD" w:rsidRPr="00706E60">
              <w:rPr>
                <w:rFonts w:ascii="Times New Roman" w:hAnsi="Times New Roman" w:cs="Times New Roman"/>
              </w:rPr>
              <w:t>, Zafar</w:t>
            </w:r>
          </w:p>
        </w:tc>
        <w:tc>
          <w:tcPr>
            <w:tcW w:w="4343" w:type="dxa"/>
          </w:tcPr>
          <w:p w14:paraId="2C2E8858" w14:textId="1BA5DCF1" w:rsidR="00796681" w:rsidRPr="00706E60" w:rsidRDefault="00382EFD">
            <w:pPr>
              <w:spacing w:after="160" w:line="278" w:lineRule="auto"/>
              <w:rPr>
                <w:rFonts w:ascii="Times New Roman" w:hAnsi="Times New Roman" w:cs="Times New Roman"/>
              </w:rPr>
            </w:pPr>
            <w:r w:rsidRPr="00706E60">
              <w:rPr>
                <w:rFonts w:ascii="Times New Roman" w:hAnsi="Times New Roman" w:cs="Times New Roman"/>
              </w:rPr>
              <w:t xml:space="preserve">Reformatting </w:t>
            </w:r>
            <w:r w:rsidR="00EB4964" w:rsidRPr="00706E60">
              <w:rPr>
                <w:rFonts w:ascii="Times New Roman" w:hAnsi="Times New Roman" w:cs="Times New Roman"/>
              </w:rPr>
              <w:t>sections into paragraphs</w:t>
            </w:r>
            <w:r w:rsidR="00B767A9" w:rsidRPr="00706E60">
              <w:rPr>
                <w:rFonts w:ascii="Times New Roman" w:hAnsi="Times New Roman" w:cs="Times New Roman"/>
              </w:rPr>
              <w:t xml:space="preserve">, documents </w:t>
            </w:r>
            <w:r w:rsidRPr="00706E60">
              <w:rPr>
                <w:rFonts w:ascii="Times New Roman" w:hAnsi="Times New Roman" w:cs="Times New Roman"/>
              </w:rPr>
              <w:t xml:space="preserve">added to </w:t>
            </w:r>
            <w:r w:rsidR="00B767A9" w:rsidRPr="00706E60">
              <w:rPr>
                <w:rFonts w:ascii="Times New Roman" w:hAnsi="Times New Roman" w:cs="Times New Roman"/>
              </w:rPr>
              <w:t>appendix</w:t>
            </w:r>
            <w:r w:rsidR="006C6EB6" w:rsidRPr="00706E60">
              <w:rPr>
                <w:rFonts w:ascii="Times New Roman" w:hAnsi="Times New Roman" w:cs="Times New Roman"/>
              </w:rPr>
              <w:t xml:space="preserve">, </w:t>
            </w:r>
            <w:r w:rsidR="001C03F7" w:rsidRPr="00706E60">
              <w:rPr>
                <w:rFonts w:ascii="Times New Roman" w:hAnsi="Times New Roman" w:cs="Times New Roman"/>
              </w:rPr>
              <w:t xml:space="preserve">additions and </w:t>
            </w:r>
            <w:r w:rsidR="0037433F" w:rsidRPr="00706E60">
              <w:rPr>
                <w:rFonts w:ascii="Times New Roman" w:hAnsi="Times New Roman" w:cs="Times New Roman"/>
              </w:rPr>
              <w:t xml:space="preserve">changes to methodology, </w:t>
            </w:r>
            <w:r w:rsidR="007C7B71" w:rsidRPr="00706E60">
              <w:rPr>
                <w:rFonts w:ascii="Times New Roman" w:hAnsi="Times New Roman" w:cs="Times New Roman"/>
              </w:rPr>
              <w:t xml:space="preserve">and summarising some sections </w:t>
            </w:r>
            <w:r w:rsidR="00A44898" w:rsidRPr="00706E60">
              <w:rPr>
                <w:rFonts w:ascii="Times New Roman" w:hAnsi="Times New Roman" w:cs="Times New Roman"/>
              </w:rPr>
              <w:t xml:space="preserve">with reference to </w:t>
            </w:r>
            <w:r w:rsidR="007C7B71" w:rsidRPr="00706E60">
              <w:rPr>
                <w:rFonts w:ascii="Times New Roman" w:hAnsi="Times New Roman" w:cs="Times New Roman"/>
              </w:rPr>
              <w:t>appendices</w:t>
            </w:r>
            <w:r w:rsidR="00A44898" w:rsidRPr="00706E60">
              <w:rPr>
                <w:rFonts w:ascii="Times New Roman" w:hAnsi="Times New Roman" w:cs="Times New Roman"/>
              </w:rPr>
              <w:t>.</w:t>
            </w:r>
          </w:p>
        </w:tc>
      </w:tr>
      <w:tr w:rsidR="00796681" w:rsidRPr="00706E60" w14:paraId="6C9DB92F" w14:textId="77777777" w:rsidTr="67925E7E">
        <w:tc>
          <w:tcPr>
            <w:tcW w:w="1405" w:type="dxa"/>
          </w:tcPr>
          <w:p w14:paraId="68991062" w14:textId="1368E3AD" w:rsidR="00796681" w:rsidRPr="00706E60" w:rsidRDefault="00A3683B">
            <w:pPr>
              <w:spacing w:after="160" w:line="278" w:lineRule="auto"/>
              <w:rPr>
                <w:rFonts w:ascii="Times New Roman" w:hAnsi="Times New Roman" w:cs="Times New Roman"/>
              </w:rPr>
            </w:pPr>
            <w:r w:rsidRPr="00706E60">
              <w:rPr>
                <w:rFonts w:ascii="Times New Roman" w:hAnsi="Times New Roman" w:cs="Times New Roman"/>
              </w:rPr>
              <w:t>28/03/2025</w:t>
            </w:r>
          </w:p>
        </w:tc>
        <w:tc>
          <w:tcPr>
            <w:tcW w:w="1002" w:type="dxa"/>
          </w:tcPr>
          <w:p w14:paraId="5316795C" w14:textId="72D6E2F1" w:rsidR="00796681" w:rsidRPr="00706E60" w:rsidRDefault="00A3683B">
            <w:pPr>
              <w:spacing w:after="160" w:line="278" w:lineRule="auto"/>
              <w:rPr>
                <w:rFonts w:ascii="Times New Roman" w:hAnsi="Times New Roman" w:cs="Times New Roman"/>
              </w:rPr>
            </w:pPr>
            <w:r w:rsidRPr="00706E60">
              <w:rPr>
                <w:rFonts w:ascii="Times New Roman" w:hAnsi="Times New Roman" w:cs="Times New Roman"/>
              </w:rPr>
              <w:t>1.3</w:t>
            </w:r>
          </w:p>
        </w:tc>
        <w:tc>
          <w:tcPr>
            <w:tcW w:w="2266" w:type="dxa"/>
          </w:tcPr>
          <w:p w14:paraId="203A9EA2" w14:textId="7250926D" w:rsidR="00796681" w:rsidRPr="00706E60" w:rsidRDefault="00F51B96">
            <w:pPr>
              <w:spacing w:after="160" w:line="278" w:lineRule="auto"/>
              <w:rPr>
                <w:rFonts w:ascii="Times New Roman" w:hAnsi="Times New Roman" w:cs="Times New Roman"/>
              </w:rPr>
            </w:pPr>
            <w:r w:rsidRPr="00706E60">
              <w:rPr>
                <w:rFonts w:ascii="Times New Roman" w:hAnsi="Times New Roman" w:cs="Times New Roman"/>
              </w:rPr>
              <w:t>Nathan</w:t>
            </w:r>
            <w:r w:rsidR="00D916F6" w:rsidRPr="00706E60">
              <w:rPr>
                <w:rFonts w:ascii="Times New Roman" w:hAnsi="Times New Roman" w:cs="Times New Roman"/>
              </w:rPr>
              <w:t>, Thomas</w:t>
            </w:r>
          </w:p>
        </w:tc>
        <w:tc>
          <w:tcPr>
            <w:tcW w:w="4343" w:type="dxa"/>
          </w:tcPr>
          <w:p w14:paraId="03E46906" w14:textId="6DD71E9D" w:rsidR="00796681" w:rsidRPr="00706E60" w:rsidRDefault="00F51B96">
            <w:pPr>
              <w:spacing w:after="160" w:line="278" w:lineRule="auto"/>
              <w:rPr>
                <w:rFonts w:ascii="Times New Roman" w:hAnsi="Times New Roman" w:cs="Times New Roman"/>
              </w:rPr>
            </w:pPr>
            <w:r w:rsidRPr="00706E60">
              <w:rPr>
                <w:rFonts w:ascii="Times New Roman" w:hAnsi="Times New Roman" w:cs="Times New Roman"/>
              </w:rPr>
              <w:t>Formatting and placeholders</w:t>
            </w:r>
            <w:r w:rsidR="00D916F6" w:rsidRPr="00706E60">
              <w:rPr>
                <w:rFonts w:ascii="Times New Roman" w:hAnsi="Times New Roman" w:cs="Times New Roman"/>
              </w:rPr>
              <w:t xml:space="preserve"> for missing information</w:t>
            </w:r>
            <w:r w:rsidR="00D947A1" w:rsidRPr="00706E60">
              <w:rPr>
                <w:rFonts w:ascii="Times New Roman" w:hAnsi="Times New Roman" w:cs="Times New Roman"/>
              </w:rPr>
              <w:t xml:space="preserve">. Version bumped to 1.2 </w:t>
            </w:r>
            <w:r w:rsidR="002439CD" w:rsidRPr="00706E60">
              <w:rPr>
                <w:rFonts w:ascii="Times New Roman" w:hAnsi="Times New Roman" w:cs="Times New Roman"/>
              </w:rPr>
              <w:t xml:space="preserve">with </w:t>
            </w:r>
            <w:r w:rsidR="002C3712" w:rsidRPr="00706E60">
              <w:rPr>
                <w:rFonts w:ascii="Times New Roman" w:hAnsi="Times New Roman" w:cs="Times New Roman"/>
              </w:rPr>
              <w:t xml:space="preserve">properly written changelog </w:t>
            </w:r>
            <w:r w:rsidR="00D947A1" w:rsidRPr="00706E60">
              <w:rPr>
                <w:rFonts w:ascii="Times New Roman" w:hAnsi="Times New Roman" w:cs="Times New Roman"/>
              </w:rPr>
              <w:t xml:space="preserve">(should be 1.3 – fixed </w:t>
            </w:r>
            <w:r w:rsidR="00BF7650" w:rsidRPr="00706E60">
              <w:rPr>
                <w:rFonts w:ascii="Times New Roman" w:hAnsi="Times New Roman" w:cs="Times New Roman"/>
              </w:rPr>
              <w:t>next day).</w:t>
            </w:r>
          </w:p>
        </w:tc>
      </w:tr>
      <w:tr w:rsidR="002E2E36" w:rsidRPr="00706E60" w14:paraId="5B3A6703" w14:textId="77777777" w:rsidTr="67925E7E">
        <w:tc>
          <w:tcPr>
            <w:tcW w:w="1405" w:type="dxa"/>
          </w:tcPr>
          <w:p w14:paraId="5E3AC685" w14:textId="5F1F2C25" w:rsidR="002E2E36" w:rsidRPr="00706E60" w:rsidRDefault="004102B7">
            <w:pPr>
              <w:spacing w:after="160" w:line="278" w:lineRule="auto"/>
              <w:rPr>
                <w:rFonts w:ascii="Times New Roman" w:hAnsi="Times New Roman" w:cs="Times New Roman"/>
              </w:rPr>
            </w:pPr>
            <w:r w:rsidRPr="00706E60">
              <w:rPr>
                <w:rFonts w:ascii="Times New Roman" w:hAnsi="Times New Roman" w:cs="Times New Roman"/>
              </w:rPr>
              <w:t>30</w:t>
            </w:r>
            <w:r w:rsidR="002E2E36" w:rsidRPr="00706E60">
              <w:rPr>
                <w:rFonts w:ascii="Times New Roman" w:hAnsi="Times New Roman" w:cs="Times New Roman"/>
              </w:rPr>
              <w:t>/03/2025</w:t>
            </w:r>
          </w:p>
        </w:tc>
        <w:tc>
          <w:tcPr>
            <w:tcW w:w="1002" w:type="dxa"/>
          </w:tcPr>
          <w:p w14:paraId="0FDED152" w14:textId="77BEE36F" w:rsidR="002E2E36" w:rsidRPr="00706E60" w:rsidRDefault="002E2E36">
            <w:pPr>
              <w:spacing w:after="160" w:line="278" w:lineRule="auto"/>
              <w:rPr>
                <w:rFonts w:ascii="Times New Roman" w:hAnsi="Times New Roman" w:cs="Times New Roman"/>
              </w:rPr>
            </w:pPr>
            <w:r w:rsidRPr="00706E60">
              <w:rPr>
                <w:rFonts w:ascii="Times New Roman" w:hAnsi="Times New Roman" w:cs="Times New Roman"/>
              </w:rPr>
              <w:t>1.4</w:t>
            </w:r>
          </w:p>
        </w:tc>
        <w:tc>
          <w:tcPr>
            <w:tcW w:w="2266" w:type="dxa"/>
          </w:tcPr>
          <w:p w14:paraId="7210EF48" w14:textId="45B21F82" w:rsidR="002E2E36" w:rsidRPr="00706E60" w:rsidRDefault="00180591">
            <w:pPr>
              <w:spacing w:after="160" w:line="278" w:lineRule="auto"/>
              <w:rPr>
                <w:rFonts w:ascii="Times New Roman" w:hAnsi="Times New Roman" w:cs="Times New Roman"/>
              </w:rPr>
            </w:pPr>
            <w:r w:rsidRPr="00706E60">
              <w:rPr>
                <w:rFonts w:ascii="Times New Roman" w:hAnsi="Times New Roman" w:cs="Times New Roman"/>
              </w:rPr>
              <w:t>All Team Members</w:t>
            </w:r>
          </w:p>
        </w:tc>
        <w:tc>
          <w:tcPr>
            <w:tcW w:w="4343" w:type="dxa"/>
          </w:tcPr>
          <w:p w14:paraId="0EB89BB7" w14:textId="61FD1204" w:rsidR="002E2E36" w:rsidRPr="00706E60" w:rsidRDefault="005F65E0">
            <w:pPr>
              <w:spacing w:after="160" w:line="278" w:lineRule="auto"/>
              <w:rPr>
                <w:rFonts w:ascii="Times New Roman" w:hAnsi="Times New Roman" w:cs="Times New Roman"/>
              </w:rPr>
            </w:pPr>
            <w:r w:rsidRPr="00706E60">
              <w:rPr>
                <w:rFonts w:ascii="Times New Roman" w:hAnsi="Times New Roman" w:cs="Times New Roman"/>
              </w:rPr>
              <w:t>Completion of d</w:t>
            </w:r>
            <w:r w:rsidR="00FC5BE7" w:rsidRPr="00706E60">
              <w:rPr>
                <w:rFonts w:ascii="Times New Roman" w:hAnsi="Times New Roman" w:cs="Times New Roman"/>
              </w:rPr>
              <w:t>raft proposal</w:t>
            </w:r>
            <w:r w:rsidR="004102B7" w:rsidRPr="00706E60">
              <w:rPr>
                <w:rFonts w:ascii="Times New Roman" w:hAnsi="Times New Roman" w:cs="Times New Roman"/>
              </w:rPr>
              <w:t xml:space="preserve"> with revisions</w:t>
            </w:r>
            <w:r w:rsidR="001D5308" w:rsidRPr="00706E60">
              <w:rPr>
                <w:rFonts w:ascii="Times New Roman" w:hAnsi="Times New Roman" w:cs="Times New Roman"/>
              </w:rPr>
              <w:t xml:space="preserve"> of </w:t>
            </w:r>
            <w:r w:rsidR="004102B7" w:rsidRPr="00706E60">
              <w:rPr>
                <w:rFonts w:ascii="Times New Roman" w:hAnsi="Times New Roman" w:cs="Times New Roman"/>
              </w:rPr>
              <w:t>all major sections</w:t>
            </w:r>
            <w:r w:rsidR="001D5308" w:rsidRPr="00706E60">
              <w:rPr>
                <w:rFonts w:ascii="Times New Roman" w:hAnsi="Times New Roman" w:cs="Times New Roman"/>
              </w:rPr>
              <w:t>.</w:t>
            </w:r>
          </w:p>
        </w:tc>
      </w:tr>
      <w:tr w:rsidR="00583271" w:rsidRPr="00706E60" w14:paraId="66F51173" w14:textId="77777777" w:rsidTr="67925E7E">
        <w:tc>
          <w:tcPr>
            <w:tcW w:w="1405" w:type="dxa"/>
          </w:tcPr>
          <w:p w14:paraId="1B22C904" w14:textId="1E3E8260" w:rsidR="00583271" w:rsidRPr="00706E60" w:rsidRDefault="00583271">
            <w:pPr>
              <w:spacing w:after="160" w:line="278" w:lineRule="auto"/>
              <w:rPr>
                <w:rFonts w:ascii="Times New Roman" w:hAnsi="Times New Roman" w:cs="Times New Roman"/>
              </w:rPr>
            </w:pPr>
            <w:r w:rsidRPr="00706E60">
              <w:rPr>
                <w:rFonts w:ascii="Times New Roman" w:hAnsi="Times New Roman" w:cs="Times New Roman"/>
              </w:rPr>
              <w:t>31/03/2025</w:t>
            </w:r>
          </w:p>
        </w:tc>
        <w:tc>
          <w:tcPr>
            <w:tcW w:w="1002" w:type="dxa"/>
          </w:tcPr>
          <w:p w14:paraId="20866244" w14:textId="75867160" w:rsidR="00583271" w:rsidRPr="00706E60" w:rsidRDefault="00583271">
            <w:pPr>
              <w:spacing w:after="160" w:line="278" w:lineRule="auto"/>
              <w:rPr>
                <w:rFonts w:ascii="Times New Roman" w:hAnsi="Times New Roman" w:cs="Times New Roman"/>
              </w:rPr>
            </w:pPr>
            <w:r w:rsidRPr="00706E60">
              <w:rPr>
                <w:rFonts w:ascii="Times New Roman" w:hAnsi="Times New Roman" w:cs="Times New Roman"/>
              </w:rPr>
              <w:t>1.5</w:t>
            </w:r>
          </w:p>
        </w:tc>
        <w:tc>
          <w:tcPr>
            <w:tcW w:w="2266" w:type="dxa"/>
          </w:tcPr>
          <w:p w14:paraId="5E748CF0" w14:textId="4252E425" w:rsidR="00583271" w:rsidRPr="00706E60" w:rsidRDefault="00D747C4">
            <w:pPr>
              <w:spacing w:after="160" w:line="278" w:lineRule="auto"/>
              <w:rPr>
                <w:rFonts w:ascii="Times New Roman" w:hAnsi="Times New Roman" w:cs="Times New Roman"/>
              </w:rPr>
            </w:pPr>
            <w:r w:rsidRPr="00706E60">
              <w:rPr>
                <w:rFonts w:ascii="Times New Roman" w:hAnsi="Times New Roman" w:cs="Times New Roman"/>
              </w:rPr>
              <w:t>All Team Members</w:t>
            </w:r>
          </w:p>
        </w:tc>
        <w:tc>
          <w:tcPr>
            <w:tcW w:w="4343" w:type="dxa"/>
          </w:tcPr>
          <w:p w14:paraId="384FC2E8" w14:textId="0197E619" w:rsidR="00BD2126" w:rsidRPr="00706E60" w:rsidRDefault="00D747C4">
            <w:pPr>
              <w:spacing w:after="160" w:line="278" w:lineRule="auto"/>
              <w:rPr>
                <w:rFonts w:ascii="Times New Roman" w:hAnsi="Times New Roman" w:cs="Times New Roman"/>
              </w:rPr>
            </w:pPr>
            <w:r w:rsidRPr="00706E60">
              <w:rPr>
                <w:rFonts w:ascii="Times New Roman" w:hAnsi="Times New Roman" w:cs="Times New Roman"/>
              </w:rPr>
              <w:t xml:space="preserve">Improvement based off feedback, </w:t>
            </w:r>
            <w:r w:rsidR="001C7D46" w:rsidRPr="00706E60">
              <w:rPr>
                <w:rFonts w:ascii="Times New Roman" w:hAnsi="Times New Roman" w:cs="Times New Roman"/>
              </w:rPr>
              <w:t>reformatting document and layout.</w:t>
            </w:r>
          </w:p>
        </w:tc>
      </w:tr>
      <w:tr w:rsidR="00BD2126" w:rsidRPr="00706E60" w14:paraId="1AE1DDAA" w14:textId="77777777" w:rsidTr="67925E7E">
        <w:tc>
          <w:tcPr>
            <w:tcW w:w="1405" w:type="dxa"/>
          </w:tcPr>
          <w:p w14:paraId="3E72FA1D" w14:textId="640DB699" w:rsidR="00BD2126" w:rsidRPr="00706E60" w:rsidRDefault="002E3EC1">
            <w:pPr>
              <w:spacing w:after="160" w:line="278" w:lineRule="auto"/>
              <w:rPr>
                <w:rFonts w:ascii="Times New Roman" w:hAnsi="Times New Roman" w:cs="Times New Roman"/>
              </w:rPr>
            </w:pPr>
            <w:r w:rsidRPr="00706E60">
              <w:rPr>
                <w:rFonts w:ascii="Times New Roman" w:hAnsi="Times New Roman" w:cs="Times New Roman"/>
              </w:rPr>
              <w:t>02/04/2025</w:t>
            </w:r>
          </w:p>
        </w:tc>
        <w:tc>
          <w:tcPr>
            <w:tcW w:w="1002" w:type="dxa"/>
          </w:tcPr>
          <w:p w14:paraId="5BF20ECA" w14:textId="6427CB17" w:rsidR="00BD2126" w:rsidRPr="00706E60" w:rsidRDefault="00BD2126">
            <w:pPr>
              <w:spacing w:after="160" w:line="278" w:lineRule="auto"/>
              <w:rPr>
                <w:rFonts w:ascii="Times New Roman" w:hAnsi="Times New Roman" w:cs="Times New Roman"/>
              </w:rPr>
            </w:pPr>
            <w:r w:rsidRPr="00706E60">
              <w:rPr>
                <w:rFonts w:ascii="Times New Roman" w:hAnsi="Times New Roman" w:cs="Times New Roman"/>
              </w:rPr>
              <w:t>1.6</w:t>
            </w:r>
          </w:p>
        </w:tc>
        <w:tc>
          <w:tcPr>
            <w:tcW w:w="2266" w:type="dxa"/>
          </w:tcPr>
          <w:p w14:paraId="702E3691" w14:textId="131B49D6" w:rsidR="00BD2126" w:rsidRPr="00706E60" w:rsidRDefault="0084630D">
            <w:pPr>
              <w:spacing w:after="160" w:line="278" w:lineRule="auto"/>
              <w:rPr>
                <w:rFonts w:ascii="Times New Roman" w:hAnsi="Times New Roman" w:cs="Times New Roman"/>
              </w:rPr>
            </w:pPr>
            <w:r>
              <w:rPr>
                <w:rFonts w:ascii="Times New Roman" w:hAnsi="Times New Roman" w:cs="Times New Roman"/>
              </w:rPr>
              <w:t>All Team Members</w:t>
            </w:r>
          </w:p>
        </w:tc>
        <w:tc>
          <w:tcPr>
            <w:tcW w:w="4343" w:type="dxa"/>
          </w:tcPr>
          <w:p w14:paraId="37F05B0D" w14:textId="34628EEB" w:rsidR="00BD2126" w:rsidRPr="00706E60" w:rsidRDefault="0084630D">
            <w:pPr>
              <w:spacing w:after="160" w:line="278" w:lineRule="auto"/>
              <w:rPr>
                <w:rFonts w:ascii="Times New Roman" w:hAnsi="Times New Roman" w:cs="Times New Roman"/>
              </w:rPr>
            </w:pPr>
            <w:r>
              <w:rPr>
                <w:rFonts w:ascii="Times New Roman" w:hAnsi="Times New Roman" w:cs="Times New Roman"/>
              </w:rPr>
              <w:t>Cont</w:t>
            </w:r>
            <w:r w:rsidR="004940DC">
              <w:rPr>
                <w:rFonts w:ascii="Times New Roman" w:hAnsi="Times New Roman" w:cs="Times New Roman"/>
              </w:rPr>
              <w:t xml:space="preserve">inued improvement based off feedback, </w:t>
            </w:r>
            <w:r w:rsidR="005F58D8">
              <w:rPr>
                <w:rFonts w:ascii="Times New Roman" w:hAnsi="Times New Roman" w:cs="Times New Roman"/>
              </w:rPr>
              <w:t xml:space="preserve">and </w:t>
            </w:r>
            <w:r w:rsidR="004940DC">
              <w:rPr>
                <w:rFonts w:ascii="Times New Roman" w:hAnsi="Times New Roman" w:cs="Times New Roman"/>
              </w:rPr>
              <w:t>further reformatting</w:t>
            </w:r>
            <w:r w:rsidR="005F58D8">
              <w:rPr>
                <w:rFonts w:ascii="Times New Roman" w:hAnsi="Times New Roman" w:cs="Times New Roman"/>
              </w:rPr>
              <w:t>.</w:t>
            </w:r>
          </w:p>
        </w:tc>
      </w:tr>
      <w:tr w:rsidR="67925E7E" w14:paraId="203BAFF2" w14:textId="77777777" w:rsidTr="67925E7E">
        <w:trPr>
          <w:trHeight w:val="300"/>
        </w:trPr>
        <w:tc>
          <w:tcPr>
            <w:tcW w:w="1405" w:type="dxa"/>
          </w:tcPr>
          <w:p w14:paraId="6C3AF224" w14:textId="4C2D6415" w:rsidR="3E83FB6B" w:rsidRDefault="3E83FB6B" w:rsidP="67925E7E">
            <w:pPr>
              <w:spacing w:line="278" w:lineRule="auto"/>
              <w:rPr>
                <w:rFonts w:ascii="Times New Roman" w:hAnsi="Times New Roman" w:cs="Times New Roman"/>
              </w:rPr>
            </w:pPr>
            <w:r w:rsidRPr="67925E7E">
              <w:rPr>
                <w:rFonts w:ascii="Times New Roman" w:hAnsi="Times New Roman" w:cs="Times New Roman"/>
              </w:rPr>
              <w:t>04/04/2025</w:t>
            </w:r>
          </w:p>
        </w:tc>
        <w:tc>
          <w:tcPr>
            <w:tcW w:w="1002" w:type="dxa"/>
          </w:tcPr>
          <w:p w14:paraId="6335B60D" w14:textId="38A31C3B" w:rsidR="3E83FB6B" w:rsidRDefault="3E83FB6B" w:rsidP="67925E7E">
            <w:pPr>
              <w:spacing w:line="278" w:lineRule="auto"/>
              <w:rPr>
                <w:rFonts w:ascii="Times New Roman" w:hAnsi="Times New Roman" w:cs="Times New Roman"/>
              </w:rPr>
            </w:pPr>
            <w:r w:rsidRPr="67925E7E">
              <w:rPr>
                <w:rFonts w:ascii="Times New Roman" w:hAnsi="Times New Roman" w:cs="Times New Roman"/>
              </w:rPr>
              <w:t>1.7</w:t>
            </w:r>
          </w:p>
        </w:tc>
        <w:tc>
          <w:tcPr>
            <w:tcW w:w="2266" w:type="dxa"/>
          </w:tcPr>
          <w:p w14:paraId="39590CCF" w14:textId="42E42ADF" w:rsidR="3E83FB6B" w:rsidRDefault="3E83FB6B" w:rsidP="67925E7E">
            <w:pPr>
              <w:spacing w:line="278" w:lineRule="auto"/>
              <w:rPr>
                <w:rFonts w:ascii="Times New Roman" w:hAnsi="Times New Roman" w:cs="Times New Roman"/>
              </w:rPr>
            </w:pPr>
            <w:r w:rsidRPr="67925E7E">
              <w:rPr>
                <w:rFonts w:ascii="Times New Roman" w:hAnsi="Times New Roman" w:cs="Times New Roman"/>
              </w:rPr>
              <w:t>Zafar</w:t>
            </w:r>
          </w:p>
        </w:tc>
        <w:tc>
          <w:tcPr>
            <w:tcW w:w="4343" w:type="dxa"/>
          </w:tcPr>
          <w:p w14:paraId="38102176" w14:textId="566DE178" w:rsidR="3E83FB6B" w:rsidRDefault="3E83FB6B" w:rsidP="67925E7E">
            <w:pPr>
              <w:spacing w:line="278" w:lineRule="auto"/>
              <w:rPr>
                <w:rFonts w:ascii="Times New Roman" w:hAnsi="Times New Roman" w:cs="Times New Roman"/>
              </w:rPr>
            </w:pPr>
            <w:r w:rsidRPr="67925E7E">
              <w:rPr>
                <w:rFonts w:ascii="Times New Roman" w:hAnsi="Times New Roman" w:cs="Times New Roman"/>
              </w:rPr>
              <w:t>Methodology change based off Daniel comments</w:t>
            </w:r>
          </w:p>
        </w:tc>
      </w:tr>
    </w:tbl>
    <w:p w14:paraId="26E932A3" w14:textId="77777777" w:rsidR="00F41DEB" w:rsidRPr="00706E60" w:rsidDel="005320AA" w:rsidRDefault="00F41DEB">
      <w:pPr>
        <w:spacing w:after="160" w:line="278" w:lineRule="auto"/>
        <w:rPr>
          <w:rFonts w:ascii="Times New Roman" w:hAnsi="Times New Roman" w:cs="Times New Roman"/>
        </w:rPr>
      </w:pPr>
      <w:r w:rsidRPr="00706E60" w:rsidDel="005320AA">
        <w:rPr>
          <w:rFonts w:ascii="Times New Roman" w:hAnsi="Times New Roman" w:cs="Times New Roman"/>
        </w:rPr>
        <w:br w:type="page"/>
      </w:r>
    </w:p>
    <w:sdt>
      <w:sdtPr>
        <w:rPr>
          <w:rFonts w:ascii="Aptos" w:eastAsiaTheme="minorEastAsia" w:hAnsi="Aptos" w:cs="Aptos"/>
          <w:b w:val="0"/>
          <w:bCs w:val="0"/>
          <w:color w:val="auto"/>
          <w:sz w:val="28"/>
          <w:szCs w:val="28"/>
          <w:lang w:val="en-GB" w:eastAsia="en-NZ"/>
        </w:rPr>
        <w:id w:val="608863202"/>
        <w:docPartObj>
          <w:docPartGallery w:val="Table of Contents"/>
          <w:docPartUnique/>
        </w:docPartObj>
      </w:sdtPr>
      <w:sdtEndPr>
        <w:rPr>
          <w:sz w:val="21"/>
          <w:szCs w:val="21"/>
        </w:rPr>
      </w:sdtEndPr>
      <w:sdtContent>
        <w:p w14:paraId="337D8C8F" w14:textId="6E0A09C3" w:rsidR="00F3563A" w:rsidRPr="00F3563A" w:rsidRDefault="00F3563A" w:rsidP="00DC3210">
          <w:pPr>
            <w:pStyle w:val="TOCHeading"/>
            <w:rPr>
              <w:rStyle w:val="Heading1Char"/>
            </w:rPr>
          </w:pPr>
          <w:r w:rsidRPr="00F3563A">
            <w:rPr>
              <w:rStyle w:val="Heading1Char"/>
            </w:rPr>
            <w:t>Table of Contents</w:t>
          </w:r>
        </w:p>
        <w:p w14:paraId="7E4246E7" w14:textId="1D7998E6" w:rsidR="00904672" w:rsidRPr="00904672" w:rsidRDefault="00F3563A">
          <w:pPr>
            <w:pStyle w:val="TOC1"/>
            <w:tabs>
              <w:tab w:val="right" w:leader="dot" w:pos="9016"/>
            </w:tabs>
            <w:rPr>
              <w:rFonts w:asciiTheme="minorHAnsi" w:hAnsiTheme="minorHAnsi" w:cstheme="minorBidi"/>
              <w:noProof/>
              <w:kern w:val="2"/>
              <w:sz w:val="28"/>
              <w:szCs w:val="28"/>
              <w:lang w:eastAsia="ja-JP"/>
              <w14:ligatures w14:val="standardContextual"/>
            </w:rPr>
          </w:pPr>
          <w:r w:rsidRPr="00F3563A">
            <w:rPr>
              <w:rFonts w:ascii="Times New Roman" w:hAnsi="Times New Roman" w:cs="Times New Roman"/>
              <w:szCs w:val="22"/>
            </w:rPr>
            <w:fldChar w:fldCharType="begin"/>
          </w:r>
          <w:r w:rsidRPr="00F3563A">
            <w:rPr>
              <w:rFonts w:ascii="Times New Roman" w:hAnsi="Times New Roman" w:cs="Times New Roman"/>
              <w:szCs w:val="22"/>
            </w:rPr>
            <w:instrText xml:space="preserve"> TOC \o "1-3" \h \z \u </w:instrText>
          </w:r>
          <w:r w:rsidRPr="00F3563A">
            <w:rPr>
              <w:rFonts w:ascii="Times New Roman" w:hAnsi="Times New Roman" w:cs="Times New Roman"/>
              <w:szCs w:val="22"/>
            </w:rPr>
            <w:fldChar w:fldCharType="separate"/>
          </w:r>
          <w:hyperlink w:anchor="_Toc194785347" w:history="1">
            <w:r w:rsidR="00904672" w:rsidRPr="00904672">
              <w:rPr>
                <w:rStyle w:val="Hyperlink"/>
                <w:noProof/>
                <w:sz w:val="24"/>
                <w:szCs w:val="28"/>
              </w:rPr>
              <w:t>Version Control</w:t>
            </w:r>
            <w:r w:rsidR="00904672" w:rsidRPr="00904672">
              <w:rPr>
                <w:noProof/>
                <w:webHidden/>
                <w:sz w:val="24"/>
                <w:szCs w:val="28"/>
              </w:rPr>
              <w:tab/>
            </w:r>
            <w:r w:rsidR="00904672" w:rsidRPr="00904672">
              <w:rPr>
                <w:noProof/>
                <w:webHidden/>
                <w:sz w:val="24"/>
                <w:szCs w:val="28"/>
              </w:rPr>
              <w:fldChar w:fldCharType="begin"/>
            </w:r>
            <w:r w:rsidR="00904672" w:rsidRPr="00904672">
              <w:rPr>
                <w:noProof/>
                <w:webHidden/>
                <w:sz w:val="24"/>
                <w:szCs w:val="28"/>
              </w:rPr>
              <w:instrText xml:space="preserve"> PAGEREF _Toc194785347 \h </w:instrText>
            </w:r>
            <w:r w:rsidR="00904672" w:rsidRPr="00904672">
              <w:rPr>
                <w:noProof/>
                <w:webHidden/>
                <w:sz w:val="24"/>
                <w:szCs w:val="28"/>
              </w:rPr>
            </w:r>
            <w:r w:rsidR="00904672" w:rsidRPr="00904672">
              <w:rPr>
                <w:noProof/>
                <w:webHidden/>
                <w:sz w:val="24"/>
                <w:szCs w:val="28"/>
              </w:rPr>
              <w:fldChar w:fldCharType="separate"/>
            </w:r>
            <w:r w:rsidR="00904672" w:rsidRPr="00904672">
              <w:rPr>
                <w:noProof/>
                <w:webHidden/>
                <w:sz w:val="24"/>
                <w:szCs w:val="28"/>
              </w:rPr>
              <w:t>2</w:t>
            </w:r>
            <w:r w:rsidR="00904672" w:rsidRPr="00904672">
              <w:rPr>
                <w:noProof/>
                <w:webHidden/>
                <w:sz w:val="24"/>
                <w:szCs w:val="28"/>
              </w:rPr>
              <w:fldChar w:fldCharType="end"/>
            </w:r>
          </w:hyperlink>
        </w:p>
        <w:p w14:paraId="4FA707EC" w14:textId="56F2FAD3"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48" w:history="1">
            <w:r w:rsidRPr="00904672">
              <w:rPr>
                <w:rStyle w:val="Hyperlink"/>
                <w:noProof/>
                <w:sz w:val="24"/>
                <w:szCs w:val="28"/>
              </w:rPr>
              <w:t>Executive Summary</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_Toc194785348 \h </w:instrText>
            </w:r>
            <w:r w:rsidRPr="00904672">
              <w:rPr>
                <w:noProof/>
                <w:webHidden/>
                <w:sz w:val="24"/>
                <w:szCs w:val="28"/>
              </w:rPr>
            </w:r>
            <w:r w:rsidRPr="00904672">
              <w:rPr>
                <w:noProof/>
                <w:webHidden/>
                <w:sz w:val="24"/>
                <w:szCs w:val="28"/>
              </w:rPr>
              <w:fldChar w:fldCharType="separate"/>
            </w:r>
            <w:r w:rsidRPr="00904672">
              <w:rPr>
                <w:noProof/>
                <w:webHidden/>
                <w:sz w:val="24"/>
                <w:szCs w:val="28"/>
              </w:rPr>
              <w:t>4</w:t>
            </w:r>
            <w:r w:rsidRPr="00904672">
              <w:rPr>
                <w:noProof/>
                <w:webHidden/>
                <w:sz w:val="24"/>
                <w:szCs w:val="28"/>
              </w:rPr>
              <w:fldChar w:fldCharType="end"/>
            </w:r>
          </w:hyperlink>
        </w:p>
        <w:p w14:paraId="55E7DA40" w14:textId="5712921E"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49" w:history="1">
            <w:r w:rsidRPr="00904672">
              <w:rPr>
                <w:rStyle w:val="Hyperlink"/>
                <w:noProof/>
                <w:sz w:val="24"/>
                <w:szCs w:val="28"/>
              </w:rPr>
              <w:t>Terms of Reference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_Toc194785349 \h </w:instrText>
            </w:r>
            <w:r w:rsidRPr="00904672">
              <w:rPr>
                <w:noProof/>
                <w:webHidden/>
                <w:sz w:val="24"/>
                <w:szCs w:val="28"/>
              </w:rPr>
            </w:r>
            <w:r w:rsidRPr="00904672">
              <w:rPr>
                <w:noProof/>
                <w:webHidden/>
                <w:sz w:val="24"/>
                <w:szCs w:val="28"/>
              </w:rPr>
              <w:fldChar w:fldCharType="separate"/>
            </w:r>
            <w:r w:rsidRPr="00904672">
              <w:rPr>
                <w:noProof/>
                <w:webHidden/>
                <w:sz w:val="24"/>
                <w:szCs w:val="28"/>
              </w:rPr>
              <w:t>4</w:t>
            </w:r>
            <w:r w:rsidRPr="00904672">
              <w:rPr>
                <w:noProof/>
                <w:webHidden/>
                <w:sz w:val="24"/>
                <w:szCs w:val="28"/>
              </w:rPr>
              <w:fldChar w:fldCharType="end"/>
            </w:r>
          </w:hyperlink>
        </w:p>
        <w:p w14:paraId="3AACAA35" w14:textId="11480ADE"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50" w:history="1">
            <w:r w:rsidRPr="00904672">
              <w:rPr>
                <w:rStyle w:val="Hyperlink"/>
                <w:noProof/>
                <w:sz w:val="24"/>
                <w:szCs w:val="28"/>
              </w:rPr>
              <w:t>Project Objectives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_Toc194785350 \h </w:instrText>
            </w:r>
            <w:r w:rsidRPr="00904672">
              <w:rPr>
                <w:noProof/>
                <w:webHidden/>
                <w:sz w:val="24"/>
                <w:szCs w:val="28"/>
              </w:rPr>
            </w:r>
            <w:r w:rsidRPr="00904672">
              <w:rPr>
                <w:noProof/>
                <w:webHidden/>
                <w:sz w:val="24"/>
                <w:szCs w:val="28"/>
              </w:rPr>
              <w:fldChar w:fldCharType="separate"/>
            </w:r>
            <w:r w:rsidRPr="00904672">
              <w:rPr>
                <w:noProof/>
                <w:webHidden/>
                <w:sz w:val="24"/>
                <w:szCs w:val="28"/>
              </w:rPr>
              <w:t>4</w:t>
            </w:r>
            <w:r w:rsidRPr="00904672">
              <w:rPr>
                <w:noProof/>
                <w:webHidden/>
                <w:sz w:val="24"/>
                <w:szCs w:val="28"/>
              </w:rPr>
              <w:fldChar w:fldCharType="end"/>
            </w:r>
          </w:hyperlink>
        </w:p>
        <w:p w14:paraId="0D0A8EBF" w14:textId="1DB9EB5C"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51" w:history="1">
            <w:r w:rsidRPr="00904672">
              <w:rPr>
                <w:rStyle w:val="Hyperlink"/>
                <w:noProof/>
                <w:sz w:val="24"/>
                <w:szCs w:val="28"/>
              </w:rPr>
              <w:t>Project Scope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_Toc194785351 \h </w:instrText>
            </w:r>
            <w:r w:rsidRPr="00904672">
              <w:rPr>
                <w:noProof/>
                <w:webHidden/>
                <w:sz w:val="24"/>
                <w:szCs w:val="28"/>
              </w:rPr>
            </w:r>
            <w:r w:rsidRPr="00904672">
              <w:rPr>
                <w:noProof/>
                <w:webHidden/>
                <w:sz w:val="24"/>
                <w:szCs w:val="28"/>
              </w:rPr>
              <w:fldChar w:fldCharType="separate"/>
            </w:r>
            <w:r w:rsidRPr="00904672">
              <w:rPr>
                <w:noProof/>
                <w:webHidden/>
                <w:sz w:val="24"/>
                <w:szCs w:val="28"/>
              </w:rPr>
              <w:t>5</w:t>
            </w:r>
            <w:r w:rsidRPr="00904672">
              <w:rPr>
                <w:noProof/>
                <w:webHidden/>
                <w:sz w:val="24"/>
                <w:szCs w:val="28"/>
              </w:rPr>
              <w:fldChar w:fldCharType="end"/>
            </w:r>
          </w:hyperlink>
        </w:p>
        <w:p w14:paraId="6912E08B" w14:textId="1D785638"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52" w:history="1">
            <w:r w:rsidRPr="00904672">
              <w:rPr>
                <w:rStyle w:val="Hyperlink"/>
                <w:noProof/>
                <w:sz w:val="24"/>
                <w:szCs w:val="28"/>
              </w:rPr>
              <w:t>Out of Scope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_Toc194785352 \h </w:instrText>
            </w:r>
            <w:r w:rsidRPr="00904672">
              <w:rPr>
                <w:noProof/>
                <w:webHidden/>
                <w:sz w:val="24"/>
                <w:szCs w:val="28"/>
              </w:rPr>
            </w:r>
            <w:r w:rsidRPr="00904672">
              <w:rPr>
                <w:noProof/>
                <w:webHidden/>
                <w:sz w:val="24"/>
                <w:szCs w:val="28"/>
              </w:rPr>
              <w:fldChar w:fldCharType="separate"/>
            </w:r>
            <w:r w:rsidRPr="00904672">
              <w:rPr>
                <w:noProof/>
                <w:webHidden/>
                <w:sz w:val="24"/>
                <w:szCs w:val="28"/>
              </w:rPr>
              <w:t>5</w:t>
            </w:r>
            <w:r w:rsidRPr="00904672">
              <w:rPr>
                <w:noProof/>
                <w:webHidden/>
                <w:sz w:val="24"/>
                <w:szCs w:val="28"/>
              </w:rPr>
              <w:fldChar w:fldCharType="end"/>
            </w:r>
          </w:hyperlink>
        </w:p>
        <w:p w14:paraId="143D2651" w14:textId="54D8FFBA"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53" w:history="1">
            <w:r w:rsidRPr="00904672">
              <w:rPr>
                <w:rStyle w:val="Hyperlink"/>
                <w:noProof/>
                <w:sz w:val="24"/>
                <w:szCs w:val="28"/>
              </w:rPr>
              <w:t>Key Stakeholders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_Toc194785353 \h </w:instrText>
            </w:r>
            <w:r w:rsidRPr="00904672">
              <w:rPr>
                <w:noProof/>
                <w:webHidden/>
                <w:sz w:val="24"/>
                <w:szCs w:val="28"/>
              </w:rPr>
            </w:r>
            <w:r w:rsidRPr="00904672">
              <w:rPr>
                <w:noProof/>
                <w:webHidden/>
                <w:sz w:val="24"/>
                <w:szCs w:val="28"/>
              </w:rPr>
              <w:fldChar w:fldCharType="separate"/>
            </w:r>
            <w:r w:rsidRPr="00904672">
              <w:rPr>
                <w:noProof/>
                <w:webHidden/>
                <w:sz w:val="24"/>
                <w:szCs w:val="28"/>
              </w:rPr>
              <w:t>5</w:t>
            </w:r>
            <w:r w:rsidRPr="00904672">
              <w:rPr>
                <w:noProof/>
                <w:webHidden/>
                <w:sz w:val="24"/>
                <w:szCs w:val="28"/>
              </w:rPr>
              <w:fldChar w:fldCharType="end"/>
            </w:r>
          </w:hyperlink>
        </w:p>
        <w:p w14:paraId="08F3A189" w14:textId="471DA61D"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54" w:history="1">
            <w:r w:rsidRPr="00904672">
              <w:rPr>
                <w:rStyle w:val="Hyperlink"/>
                <w:noProof/>
                <w:sz w:val="24"/>
                <w:szCs w:val="28"/>
              </w:rPr>
              <w:t>Technical Infrastructure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_Toc194785354 \h </w:instrText>
            </w:r>
            <w:r w:rsidRPr="00904672">
              <w:rPr>
                <w:noProof/>
                <w:webHidden/>
                <w:sz w:val="24"/>
                <w:szCs w:val="28"/>
              </w:rPr>
            </w:r>
            <w:r w:rsidRPr="00904672">
              <w:rPr>
                <w:noProof/>
                <w:webHidden/>
                <w:sz w:val="24"/>
                <w:szCs w:val="28"/>
              </w:rPr>
              <w:fldChar w:fldCharType="separate"/>
            </w:r>
            <w:r w:rsidRPr="00904672">
              <w:rPr>
                <w:noProof/>
                <w:webHidden/>
                <w:sz w:val="24"/>
                <w:szCs w:val="28"/>
              </w:rPr>
              <w:t>6</w:t>
            </w:r>
            <w:r w:rsidRPr="00904672">
              <w:rPr>
                <w:noProof/>
                <w:webHidden/>
                <w:sz w:val="24"/>
                <w:szCs w:val="28"/>
              </w:rPr>
              <w:fldChar w:fldCharType="end"/>
            </w:r>
          </w:hyperlink>
        </w:p>
        <w:p w14:paraId="0588A96A" w14:textId="61ED3831"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55" w:history="1">
            <w:r w:rsidRPr="00904672">
              <w:rPr>
                <w:rStyle w:val="Hyperlink"/>
                <w:noProof/>
                <w:sz w:val="24"/>
                <w:szCs w:val="28"/>
              </w:rPr>
              <w:t>Estimated Costs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_Toc194785355 \h </w:instrText>
            </w:r>
            <w:r w:rsidRPr="00904672">
              <w:rPr>
                <w:noProof/>
                <w:webHidden/>
                <w:sz w:val="24"/>
                <w:szCs w:val="28"/>
              </w:rPr>
            </w:r>
            <w:r w:rsidRPr="00904672">
              <w:rPr>
                <w:noProof/>
                <w:webHidden/>
                <w:sz w:val="24"/>
                <w:szCs w:val="28"/>
              </w:rPr>
              <w:fldChar w:fldCharType="separate"/>
            </w:r>
            <w:r w:rsidRPr="00904672">
              <w:rPr>
                <w:noProof/>
                <w:webHidden/>
                <w:sz w:val="24"/>
                <w:szCs w:val="28"/>
              </w:rPr>
              <w:t>6</w:t>
            </w:r>
            <w:r w:rsidRPr="00904672">
              <w:rPr>
                <w:noProof/>
                <w:webHidden/>
                <w:sz w:val="24"/>
                <w:szCs w:val="28"/>
              </w:rPr>
              <w:fldChar w:fldCharType="end"/>
            </w:r>
          </w:hyperlink>
        </w:p>
        <w:p w14:paraId="66D7F42A" w14:textId="292CCD4C"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56" w:history="1">
            <w:r w:rsidRPr="00904672">
              <w:rPr>
                <w:rStyle w:val="Hyperlink"/>
                <w:noProof/>
                <w:sz w:val="24"/>
                <w:szCs w:val="28"/>
              </w:rPr>
              <w:t>Labour Breakdown</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_Toc194785356 \h </w:instrText>
            </w:r>
            <w:r w:rsidRPr="00904672">
              <w:rPr>
                <w:noProof/>
                <w:webHidden/>
                <w:sz w:val="24"/>
                <w:szCs w:val="28"/>
              </w:rPr>
            </w:r>
            <w:r w:rsidRPr="00904672">
              <w:rPr>
                <w:noProof/>
                <w:webHidden/>
                <w:sz w:val="24"/>
                <w:szCs w:val="28"/>
              </w:rPr>
              <w:fldChar w:fldCharType="separate"/>
            </w:r>
            <w:r w:rsidRPr="00904672">
              <w:rPr>
                <w:noProof/>
                <w:webHidden/>
                <w:sz w:val="24"/>
                <w:szCs w:val="28"/>
              </w:rPr>
              <w:t>6</w:t>
            </w:r>
            <w:r w:rsidRPr="00904672">
              <w:rPr>
                <w:noProof/>
                <w:webHidden/>
                <w:sz w:val="24"/>
                <w:szCs w:val="28"/>
              </w:rPr>
              <w:fldChar w:fldCharType="end"/>
            </w:r>
          </w:hyperlink>
        </w:p>
        <w:p w14:paraId="05BED2FE" w14:textId="7F9BFC51"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57" w:history="1">
            <w:r w:rsidRPr="00904672">
              <w:rPr>
                <w:rStyle w:val="Hyperlink"/>
                <w:noProof/>
                <w:sz w:val="24"/>
                <w:szCs w:val="28"/>
              </w:rPr>
              <w:t>Skills Analysis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_Toc194785357 \h </w:instrText>
            </w:r>
            <w:r w:rsidRPr="00904672">
              <w:rPr>
                <w:noProof/>
                <w:webHidden/>
                <w:sz w:val="24"/>
                <w:szCs w:val="28"/>
              </w:rPr>
            </w:r>
            <w:r w:rsidRPr="00904672">
              <w:rPr>
                <w:noProof/>
                <w:webHidden/>
                <w:sz w:val="24"/>
                <w:szCs w:val="28"/>
              </w:rPr>
              <w:fldChar w:fldCharType="separate"/>
            </w:r>
            <w:r w:rsidRPr="00904672">
              <w:rPr>
                <w:noProof/>
                <w:webHidden/>
                <w:sz w:val="24"/>
                <w:szCs w:val="28"/>
              </w:rPr>
              <w:t>7</w:t>
            </w:r>
            <w:r w:rsidRPr="00904672">
              <w:rPr>
                <w:noProof/>
                <w:webHidden/>
                <w:sz w:val="24"/>
                <w:szCs w:val="28"/>
              </w:rPr>
              <w:fldChar w:fldCharType="end"/>
            </w:r>
          </w:hyperlink>
        </w:p>
        <w:p w14:paraId="04B104B0" w14:textId="64DF22C4"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58" w:history="1">
            <w:r w:rsidRPr="00904672">
              <w:rPr>
                <w:rStyle w:val="Hyperlink"/>
                <w:noProof/>
                <w:sz w:val="24"/>
                <w:szCs w:val="28"/>
              </w:rPr>
              <w:t>Upskilling Plan Schedule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_Toc194785358 \h </w:instrText>
            </w:r>
            <w:r w:rsidRPr="00904672">
              <w:rPr>
                <w:noProof/>
                <w:webHidden/>
                <w:sz w:val="24"/>
                <w:szCs w:val="28"/>
              </w:rPr>
            </w:r>
            <w:r w:rsidRPr="00904672">
              <w:rPr>
                <w:noProof/>
                <w:webHidden/>
                <w:sz w:val="24"/>
                <w:szCs w:val="28"/>
              </w:rPr>
              <w:fldChar w:fldCharType="separate"/>
            </w:r>
            <w:r w:rsidRPr="00904672">
              <w:rPr>
                <w:noProof/>
                <w:webHidden/>
                <w:sz w:val="24"/>
                <w:szCs w:val="28"/>
              </w:rPr>
              <w:t>7</w:t>
            </w:r>
            <w:r w:rsidRPr="00904672">
              <w:rPr>
                <w:noProof/>
                <w:webHidden/>
                <w:sz w:val="24"/>
                <w:szCs w:val="28"/>
              </w:rPr>
              <w:fldChar w:fldCharType="end"/>
            </w:r>
          </w:hyperlink>
        </w:p>
        <w:p w14:paraId="160D8013" w14:textId="692D1D2B"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59" w:history="1">
            <w:r w:rsidRPr="00904672">
              <w:rPr>
                <w:rStyle w:val="Hyperlink"/>
                <w:noProof/>
                <w:sz w:val="24"/>
                <w:szCs w:val="28"/>
              </w:rPr>
              <w:t>Deliverables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_Toc194785359 \h </w:instrText>
            </w:r>
            <w:r w:rsidRPr="00904672">
              <w:rPr>
                <w:noProof/>
                <w:webHidden/>
                <w:sz w:val="24"/>
                <w:szCs w:val="28"/>
              </w:rPr>
            </w:r>
            <w:r w:rsidRPr="00904672">
              <w:rPr>
                <w:noProof/>
                <w:webHidden/>
                <w:sz w:val="24"/>
                <w:szCs w:val="28"/>
              </w:rPr>
              <w:fldChar w:fldCharType="separate"/>
            </w:r>
            <w:r w:rsidRPr="00904672">
              <w:rPr>
                <w:noProof/>
                <w:webHidden/>
                <w:sz w:val="24"/>
                <w:szCs w:val="28"/>
              </w:rPr>
              <w:t>7</w:t>
            </w:r>
            <w:r w:rsidRPr="00904672">
              <w:rPr>
                <w:noProof/>
                <w:webHidden/>
                <w:sz w:val="24"/>
                <w:szCs w:val="28"/>
              </w:rPr>
              <w:fldChar w:fldCharType="end"/>
            </w:r>
          </w:hyperlink>
        </w:p>
        <w:p w14:paraId="1EF70BDB" w14:textId="4C6652C4"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60" w:history="1">
            <w:r w:rsidRPr="00904672">
              <w:rPr>
                <w:rStyle w:val="Hyperlink"/>
                <w:noProof/>
                <w:sz w:val="24"/>
                <w:szCs w:val="28"/>
              </w:rPr>
              <w:t>Success Criteria</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_Toc194785360 \h </w:instrText>
            </w:r>
            <w:r w:rsidRPr="00904672">
              <w:rPr>
                <w:noProof/>
                <w:webHidden/>
                <w:sz w:val="24"/>
                <w:szCs w:val="28"/>
              </w:rPr>
            </w:r>
            <w:r w:rsidRPr="00904672">
              <w:rPr>
                <w:noProof/>
                <w:webHidden/>
                <w:sz w:val="24"/>
                <w:szCs w:val="28"/>
              </w:rPr>
              <w:fldChar w:fldCharType="separate"/>
            </w:r>
            <w:r w:rsidRPr="00904672">
              <w:rPr>
                <w:noProof/>
                <w:webHidden/>
                <w:sz w:val="24"/>
                <w:szCs w:val="28"/>
              </w:rPr>
              <w:t>7</w:t>
            </w:r>
            <w:r w:rsidRPr="00904672">
              <w:rPr>
                <w:noProof/>
                <w:webHidden/>
                <w:sz w:val="24"/>
                <w:szCs w:val="28"/>
              </w:rPr>
              <w:fldChar w:fldCharType="end"/>
            </w:r>
          </w:hyperlink>
        </w:p>
        <w:p w14:paraId="068E97D2" w14:textId="442D930D"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61" w:history="1">
            <w:r w:rsidRPr="00904672">
              <w:rPr>
                <w:rStyle w:val="Hyperlink"/>
                <w:noProof/>
                <w:sz w:val="24"/>
                <w:szCs w:val="28"/>
              </w:rPr>
              <w:t>Project Management Methodology</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_Toc194785361 \h </w:instrText>
            </w:r>
            <w:r w:rsidRPr="00904672">
              <w:rPr>
                <w:noProof/>
                <w:webHidden/>
                <w:sz w:val="24"/>
                <w:szCs w:val="28"/>
              </w:rPr>
            </w:r>
            <w:r w:rsidRPr="00904672">
              <w:rPr>
                <w:noProof/>
                <w:webHidden/>
                <w:sz w:val="24"/>
                <w:szCs w:val="28"/>
              </w:rPr>
              <w:fldChar w:fldCharType="separate"/>
            </w:r>
            <w:r w:rsidRPr="00904672">
              <w:rPr>
                <w:noProof/>
                <w:webHidden/>
                <w:sz w:val="24"/>
                <w:szCs w:val="28"/>
              </w:rPr>
              <w:t>8</w:t>
            </w:r>
            <w:r w:rsidRPr="00904672">
              <w:rPr>
                <w:noProof/>
                <w:webHidden/>
                <w:sz w:val="24"/>
                <w:szCs w:val="28"/>
              </w:rPr>
              <w:fldChar w:fldCharType="end"/>
            </w:r>
          </w:hyperlink>
        </w:p>
        <w:p w14:paraId="2762FCCD" w14:textId="11BD5D9F"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62" w:history="1">
            <w:r w:rsidRPr="00904672">
              <w:rPr>
                <w:rStyle w:val="Hyperlink"/>
                <w:noProof/>
                <w:sz w:val="24"/>
                <w:szCs w:val="28"/>
              </w:rPr>
              <w:t>Project Phases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_Toc194785362 \h </w:instrText>
            </w:r>
            <w:r w:rsidRPr="00904672">
              <w:rPr>
                <w:noProof/>
                <w:webHidden/>
                <w:sz w:val="24"/>
                <w:szCs w:val="28"/>
              </w:rPr>
            </w:r>
            <w:r w:rsidRPr="00904672">
              <w:rPr>
                <w:noProof/>
                <w:webHidden/>
                <w:sz w:val="24"/>
                <w:szCs w:val="28"/>
              </w:rPr>
              <w:fldChar w:fldCharType="separate"/>
            </w:r>
            <w:r w:rsidRPr="00904672">
              <w:rPr>
                <w:noProof/>
                <w:webHidden/>
                <w:sz w:val="24"/>
                <w:szCs w:val="28"/>
              </w:rPr>
              <w:t>8</w:t>
            </w:r>
            <w:r w:rsidRPr="00904672">
              <w:rPr>
                <w:noProof/>
                <w:webHidden/>
                <w:sz w:val="24"/>
                <w:szCs w:val="28"/>
              </w:rPr>
              <w:fldChar w:fldCharType="end"/>
            </w:r>
          </w:hyperlink>
        </w:p>
        <w:p w14:paraId="1B891014" w14:textId="10FC8A10"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63" w:history="1">
            <w:r w:rsidRPr="00904672">
              <w:rPr>
                <w:rStyle w:val="Hyperlink"/>
                <w:noProof/>
                <w:sz w:val="24"/>
                <w:szCs w:val="28"/>
              </w:rPr>
              <w:t>Deliverables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_Toc194785363 \h </w:instrText>
            </w:r>
            <w:r w:rsidRPr="00904672">
              <w:rPr>
                <w:noProof/>
                <w:webHidden/>
                <w:sz w:val="24"/>
                <w:szCs w:val="28"/>
              </w:rPr>
            </w:r>
            <w:r w:rsidRPr="00904672">
              <w:rPr>
                <w:noProof/>
                <w:webHidden/>
                <w:sz w:val="24"/>
                <w:szCs w:val="28"/>
              </w:rPr>
              <w:fldChar w:fldCharType="separate"/>
            </w:r>
            <w:r w:rsidRPr="00904672">
              <w:rPr>
                <w:noProof/>
                <w:webHidden/>
                <w:sz w:val="24"/>
                <w:szCs w:val="28"/>
              </w:rPr>
              <w:t>9</w:t>
            </w:r>
            <w:r w:rsidRPr="00904672">
              <w:rPr>
                <w:noProof/>
                <w:webHidden/>
                <w:sz w:val="24"/>
                <w:szCs w:val="28"/>
              </w:rPr>
              <w:fldChar w:fldCharType="end"/>
            </w:r>
          </w:hyperlink>
        </w:p>
        <w:p w14:paraId="743A8D4E" w14:textId="25D9D459"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64" w:history="1">
            <w:r w:rsidRPr="00904672">
              <w:rPr>
                <w:rStyle w:val="Hyperlink"/>
                <w:noProof/>
                <w:sz w:val="24"/>
                <w:szCs w:val="28"/>
              </w:rPr>
              <w:t>Team Contract</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_Toc194785364 \h </w:instrText>
            </w:r>
            <w:r w:rsidRPr="00904672">
              <w:rPr>
                <w:noProof/>
                <w:webHidden/>
                <w:sz w:val="24"/>
                <w:szCs w:val="28"/>
              </w:rPr>
            </w:r>
            <w:r w:rsidRPr="00904672">
              <w:rPr>
                <w:noProof/>
                <w:webHidden/>
                <w:sz w:val="24"/>
                <w:szCs w:val="28"/>
              </w:rPr>
              <w:fldChar w:fldCharType="separate"/>
            </w:r>
            <w:r w:rsidRPr="00904672">
              <w:rPr>
                <w:noProof/>
                <w:webHidden/>
                <w:sz w:val="24"/>
                <w:szCs w:val="28"/>
              </w:rPr>
              <w:t>9</w:t>
            </w:r>
            <w:r w:rsidRPr="00904672">
              <w:rPr>
                <w:noProof/>
                <w:webHidden/>
                <w:sz w:val="24"/>
                <w:szCs w:val="28"/>
              </w:rPr>
              <w:fldChar w:fldCharType="end"/>
            </w:r>
          </w:hyperlink>
        </w:p>
        <w:p w14:paraId="054BD277" w14:textId="2A3F0429"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65" w:history="1">
            <w:r w:rsidRPr="00904672">
              <w:rPr>
                <w:rStyle w:val="Hyperlink"/>
                <w:noProof/>
                <w:sz w:val="24"/>
                <w:szCs w:val="28"/>
              </w:rPr>
              <w:t>Team Schedule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_Toc194785365 \h </w:instrText>
            </w:r>
            <w:r w:rsidRPr="00904672">
              <w:rPr>
                <w:noProof/>
                <w:webHidden/>
                <w:sz w:val="24"/>
                <w:szCs w:val="28"/>
              </w:rPr>
            </w:r>
            <w:r w:rsidRPr="00904672">
              <w:rPr>
                <w:noProof/>
                <w:webHidden/>
                <w:sz w:val="24"/>
                <w:szCs w:val="28"/>
              </w:rPr>
              <w:fldChar w:fldCharType="separate"/>
            </w:r>
            <w:r w:rsidRPr="00904672">
              <w:rPr>
                <w:noProof/>
                <w:webHidden/>
                <w:sz w:val="24"/>
                <w:szCs w:val="28"/>
              </w:rPr>
              <w:t>9</w:t>
            </w:r>
            <w:r w:rsidRPr="00904672">
              <w:rPr>
                <w:noProof/>
                <w:webHidden/>
                <w:sz w:val="24"/>
                <w:szCs w:val="28"/>
              </w:rPr>
              <w:fldChar w:fldCharType="end"/>
            </w:r>
          </w:hyperlink>
        </w:p>
        <w:p w14:paraId="48D5CCB6" w14:textId="6630C12C"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66" w:history="1">
            <w:r w:rsidRPr="00904672">
              <w:rPr>
                <w:rStyle w:val="Hyperlink"/>
                <w:noProof/>
                <w:sz w:val="24"/>
                <w:szCs w:val="28"/>
              </w:rPr>
              <w:t>Risk Register</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_Toc194785366 \h </w:instrText>
            </w:r>
            <w:r w:rsidRPr="00904672">
              <w:rPr>
                <w:noProof/>
                <w:webHidden/>
                <w:sz w:val="24"/>
                <w:szCs w:val="28"/>
              </w:rPr>
            </w:r>
            <w:r w:rsidRPr="00904672">
              <w:rPr>
                <w:noProof/>
                <w:webHidden/>
                <w:sz w:val="24"/>
                <w:szCs w:val="28"/>
              </w:rPr>
              <w:fldChar w:fldCharType="separate"/>
            </w:r>
            <w:r w:rsidRPr="00904672">
              <w:rPr>
                <w:noProof/>
                <w:webHidden/>
                <w:sz w:val="24"/>
                <w:szCs w:val="28"/>
              </w:rPr>
              <w:t>10</w:t>
            </w:r>
            <w:r w:rsidRPr="00904672">
              <w:rPr>
                <w:noProof/>
                <w:webHidden/>
                <w:sz w:val="24"/>
                <w:szCs w:val="28"/>
              </w:rPr>
              <w:fldChar w:fldCharType="end"/>
            </w:r>
          </w:hyperlink>
        </w:p>
        <w:p w14:paraId="4D1B45C5" w14:textId="754FEBF4"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67" w:history="1">
            <w:r w:rsidRPr="00904672">
              <w:rPr>
                <w:rStyle w:val="Hyperlink"/>
                <w:noProof/>
                <w:sz w:val="24"/>
                <w:szCs w:val="28"/>
              </w:rPr>
              <w:t>Issue Log</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_Toc194785367 \h </w:instrText>
            </w:r>
            <w:r w:rsidRPr="00904672">
              <w:rPr>
                <w:noProof/>
                <w:webHidden/>
                <w:sz w:val="24"/>
                <w:szCs w:val="28"/>
              </w:rPr>
            </w:r>
            <w:r w:rsidRPr="00904672">
              <w:rPr>
                <w:noProof/>
                <w:webHidden/>
                <w:sz w:val="24"/>
                <w:szCs w:val="28"/>
              </w:rPr>
              <w:fldChar w:fldCharType="separate"/>
            </w:r>
            <w:r w:rsidRPr="00904672">
              <w:rPr>
                <w:noProof/>
                <w:webHidden/>
                <w:sz w:val="24"/>
                <w:szCs w:val="28"/>
              </w:rPr>
              <w:t>10</w:t>
            </w:r>
            <w:r w:rsidRPr="00904672">
              <w:rPr>
                <w:noProof/>
                <w:webHidden/>
                <w:sz w:val="24"/>
                <w:szCs w:val="28"/>
              </w:rPr>
              <w:fldChar w:fldCharType="end"/>
            </w:r>
          </w:hyperlink>
        </w:p>
        <w:p w14:paraId="2A5086BC" w14:textId="29570D12"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68" w:history="1">
            <w:r w:rsidRPr="00904672">
              <w:rPr>
                <w:rStyle w:val="Hyperlink"/>
                <w:noProof/>
                <w:sz w:val="24"/>
                <w:szCs w:val="28"/>
              </w:rPr>
              <w:t>Project Plan</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_Toc194785368 \h </w:instrText>
            </w:r>
            <w:r w:rsidRPr="00904672">
              <w:rPr>
                <w:noProof/>
                <w:webHidden/>
                <w:sz w:val="24"/>
                <w:szCs w:val="28"/>
              </w:rPr>
            </w:r>
            <w:r w:rsidRPr="00904672">
              <w:rPr>
                <w:noProof/>
                <w:webHidden/>
                <w:sz w:val="24"/>
                <w:szCs w:val="28"/>
              </w:rPr>
              <w:fldChar w:fldCharType="separate"/>
            </w:r>
            <w:r w:rsidRPr="00904672">
              <w:rPr>
                <w:noProof/>
                <w:webHidden/>
                <w:sz w:val="24"/>
                <w:szCs w:val="28"/>
              </w:rPr>
              <w:t>10</w:t>
            </w:r>
            <w:r w:rsidRPr="00904672">
              <w:rPr>
                <w:noProof/>
                <w:webHidden/>
                <w:sz w:val="24"/>
                <w:szCs w:val="28"/>
              </w:rPr>
              <w:fldChar w:fldCharType="end"/>
            </w:r>
          </w:hyperlink>
        </w:p>
        <w:p w14:paraId="6E4DB0E9" w14:textId="74A2DD4D"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69" w:history="1">
            <w:r w:rsidRPr="00904672">
              <w:rPr>
                <w:rStyle w:val="Hyperlink"/>
                <w:noProof/>
                <w:sz w:val="24"/>
                <w:szCs w:val="28"/>
              </w:rPr>
              <w:t>Project Feasibility</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_Toc194785369 \h </w:instrText>
            </w:r>
            <w:r w:rsidRPr="00904672">
              <w:rPr>
                <w:noProof/>
                <w:webHidden/>
                <w:sz w:val="24"/>
                <w:szCs w:val="28"/>
              </w:rPr>
            </w:r>
            <w:r w:rsidRPr="00904672">
              <w:rPr>
                <w:noProof/>
                <w:webHidden/>
                <w:sz w:val="24"/>
                <w:szCs w:val="28"/>
              </w:rPr>
              <w:fldChar w:fldCharType="separate"/>
            </w:r>
            <w:r w:rsidRPr="00904672">
              <w:rPr>
                <w:noProof/>
                <w:webHidden/>
                <w:sz w:val="24"/>
                <w:szCs w:val="28"/>
              </w:rPr>
              <w:t>11</w:t>
            </w:r>
            <w:r w:rsidRPr="00904672">
              <w:rPr>
                <w:noProof/>
                <w:webHidden/>
                <w:sz w:val="24"/>
                <w:szCs w:val="28"/>
              </w:rPr>
              <w:fldChar w:fldCharType="end"/>
            </w:r>
          </w:hyperlink>
        </w:p>
        <w:p w14:paraId="3588D9F3" w14:textId="6A0CB24A" w:rsidR="00904672" w:rsidRPr="00904672" w:rsidRDefault="00904672">
          <w:pPr>
            <w:pStyle w:val="TOC1"/>
            <w:tabs>
              <w:tab w:val="right" w:leader="dot" w:pos="9016"/>
            </w:tabs>
            <w:rPr>
              <w:rFonts w:asciiTheme="minorHAnsi" w:hAnsiTheme="minorHAnsi" w:cstheme="minorBidi"/>
              <w:noProof/>
              <w:kern w:val="2"/>
              <w:sz w:val="28"/>
              <w:szCs w:val="28"/>
              <w:lang w:eastAsia="ja-JP"/>
              <w14:ligatures w14:val="standardContextual"/>
            </w:rPr>
          </w:pPr>
          <w:hyperlink w:anchor="_Toc194785370" w:history="1">
            <w:r w:rsidRPr="00904672">
              <w:rPr>
                <w:rStyle w:val="Hyperlink"/>
                <w:noProof/>
                <w:sz w:val="24"/>
                <w:szCs w:val="28"/>
              </w:rPr>
              <w:t>Appendices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_Toc194785370 \h </w:instrText>
            </w:r>
            <w:r w:rsidRPr="00904672">
              <w:rPr>
                <w:noProof/>
                <w:webHidden/>
                <w:sz w:val="24"/>
                <w:szCs w:val="28"/>
              </w:rPr>
            </w:r>
            <w:r w:rsidRPr="00904672">
              <w:rPr>
                <w:noProof/>
                <w:webHidden/>
                <w:sz w:val="24"/>
                <w:szCs w:val="28"/>
              </w:rPr>
              <w:fldChar w:fldCharType="separate"/>
            </w:r>
            <w:r w:rsidRPr="00904672">
              <w:rPr>
                <w:noProof/>
                <w:webHidden/>
                <w:sz w:val="24"/>
                <w:szCs w:val="28"/>
              </w:rPr>
              <w:t>12</w:t>
            </w:r>
            <w:r w:rsidRPr="00904672">
              <w:rPr>
                <w:noProof/>
                <w:webHidden/>
                <w:sz w:val="24"/>
                <w:szCs w:val="28"/>
              </w:rPr>
              <w:fldChar w:fldCharType="end"/>
            </w:r>
          </w:hyperlink>
        </w:p>
        <w:p w14:paraId="5E1E0A21" w14:textId="0A75BFEE"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1" w:history="1">
            <w:r w:rsidRPr="00904672">
              <w:rPr>
                <w:rStyle w:val="Hyperlink"/>
                <w:noProof/>
                <w:sz w:val="24"/>
                <w:szCs w:val="28"/>
              </w:rPr>
              <w:t>Appendix A – Disclaimer</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_Toc194785371 \h </w:instrText>
            </w:r>
            <w:r w:rsidRPr="00904672">
              <w:rPr>
                <w:noProof/>
                <w:webHidden/>
                <w:sz w:val="24"/>
                <w:szCs w:val="28"/>
              </w:rPr>
            </w:r>
            <w:r w:rsidRPr="00904672">
              <w:rPr>
                <w:noProof/>
                <w:webHidden/>
                <w:sz w:val="24"/>
                <w:szCs w:val="28"/>
              </w:rPr>
              <w:fldChar w:fldCharType="separate"/>
            </w:r>
            <w:r w:rsidRPr="00904672">
              <w:rPr>
                <w:noProof/>
                <w:webHidden/>
                <w:sz w:val="24"/>
                <w:szCs w:val="28"/>
              </w:rPr>
              <w:t>12</w:t>
            </w:r>
            <w:r w:rsidRPr="00904672">
              <w:rPr>
                <w:noProof/>
                <w:webHidden/>
                <w:sz w:val="24"/>
                <w:szCs w:val="28"/>
              </w:rPr>
              <w:fldChar w:fldCharType="end"/>
            </w:r>
          </w:hyperlink>
        </w:p>
        <w:p w14:paraId="41777F70" w14:textId="75F1140F"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2" w:history="1">
            <w:r w:rsidRPr="00904672">
              <w:rPr>
                <w:rStyle w:val="Hyperlink"/>
                <w:noProof/>
                <w:sz w:val="24"/>
                <w:szCs w:val="28"/>
              </w:rPr>
              <w:t>Appendix B – Scope Statement</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_Toc194785372 \h </w:instrText>
            </w:r>
            <w:r w:rsidRPr="00904672">
              <w:rPr>
                <w:noProof/>
                <w:webHidden/>
                <w:sz w:val="24"/>
                <w:szCs w:val="28"/>
              </w:rPr>
            </w:r>
            <w:r w:rsidRPr="00904672">
              <w:rPr>
                <w:noProof/>
                <w:webHidden/>
                <w:sz w:val="24"/>
                <w:szCs w:val="28"/>
              </w:rPr>
              <w:fldChar w:fldCharType="separate"/>
            </w:r>
            <w:r w:rsidRPr="00904672">
              <w:rPr>
                <w:noProof/>
                <w:webHidden/>
                <w:sz w:val="24"/>
                <w:szCs w:val="28"/>
              </w:rPr>
              <w:t>14</w:t>
            </w:r>
            <w:r w:rsidRPr="00904672">
              <w:rPr>
                <w:noProof/>
                <w:webHidden/>
                <w:sz w:val="24"/>
                <w:szCs w:val="28"/>
              </w:rPr>
              <w:fldChar w:fldCharType="end"/>
            </w:r>
          </w:hyperlink>
        </w:p>
        <w:p w14:paraId="2060B14C" w14:textId="561B5EB3"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3" w:history="1">
            <w:r w:rsidRPr="00904672">
              <w:rPr>
                <w:rStyle w:val="Hyperlink"/>
                <w:noProof/>
                <w:sz w:val="24"/>
                <w:szCs w:val="28"/>
              </w:rPr>
              <w:t>Appendix C – Stakeholder Register</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_Toc194785373 \h </w:instrText>
            </w:r>
            <w:r w:rsidRPr="00904672">
              <w:rPr>
                <w:noProof/>
                <w:webHidden/>
                <w:sz w:val="24"/>
                <w:szCs w:val="28"/>
              </w:rPr>
            </w:r>
            <w:r w:rsidRPr="00904672">
              <w:rPr>
                <w:noProof/>
                <w:webHidden/>
                <w:sz w:val="24"/>
                <w:szCs w:val="28"/>
              </w:rPr>
              <w:fldChar w:fldCharType="separate"/>
            </w:r>
            <w:r w:rsidRPr="00904672">
              <w:rPr>
                <w:noProof/>
                <w:webHidden/>
                <w:sz w:val="24"/>
                <w:szCs w:val="28"/>
              </w:rPr>
              <w:t>17</w:t>
            </w:r>
            <w:r w:rsidRPr="00904672">
              <w:rPr>
                <w:noProof/>
                <w:webHidden/>
                <w:sz w:val="24"/>
                <w:szCs w:val="28"/>
              </w:rPr>
              <w:fldChar w:fldCharType="end"/>
            </w:r>
          </w:hyperlink>
        </w:p>
        <w:p w14:paraId="387E80A2" w14:textId="1A79B1A9"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4" w:history="1">
            <w:r w:rsidRPr="00904672">
              <w:rPr>
                <w:rStyle w:val="Hyperlink"/>
                <w:noProof/>
                <w:sz w:val="24"/>
                <w:szCs w:val="28"/>
              </w:rPr>
              <w:t>Appendix D – Stakeholder Management Strategy</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_Toc194785374 \h </w:instrText>
            </w:r>
            <w:r w:rsidRPr="00904672">
              <w:rPr>
                <w:noProof/>
                <w:webHidden/>
                <w:sz w:val="24"/>
                <w:szCs w:val="28"/>
              </w:rPr>
            </w:r>
            <w:r w:rsidRPr="00904672">
              <w:rPr>
                <w:noProof/>
                <w:webHidden/>
                <w:sz w:val="24"/>
                <w:szCs w:val="28"/>
              </w:rPr>
              <w:fldChar w:fldCharType="separate"/>
            </w:r>
            <w:r w:rsidRPr="00904672">
              <w:rPr>
                <w:noProof/>
                <w:webHidden/>
                <w:sz w:val="24"/>
                <w:szCs w:val="28"/>
              </w:rPr>
              <w:t>18</w:t>
            </w:r>
            <w:r w:rsidRPr="00904672">
              <w:rPr>
                <w:noProof/>
                <w:webHidden/>
                <w:sz w:val="24"/>
                <w:szCs w:val="28"/>
              </w:rPr>
              <w:fldChar w:fldCharType="end"/>
            </w:r>
          </w:hyperlink>
        </w:p>
        <w:p w14:paraId="6819A064" w14:textId="57D4C544"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5" w:history="1">
            <w:r w:rsidRPr="00904672">
              <w:rPr>
                <w:rStyle w:val="Hyperlink"/>
                <w:noProof/>
                <w:sz w:val="24"/>
                <w:szCs w:val="28"/>
              </w:rPr>
              <w:t>Appendix E – Network Diagram</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_Toc194785375 \h </w:instrText>
            </w:r>
            <w:r w:rsidRPr="00904672">
              <w:rPr>
                <w:noProof/>
                <w:webHidden/>
                <w:sz w:val="24"/>
                <w:szCs w:val="28"/>
              </w:rPr>
            </w:r>
            <w:r w:rsidRPr="00904672">
              <w:rPr>
                <w:noProof/>
                <w:webHidden/>
                <w:sz w:val="24"/>
                <w:szCs w:val="28"/>
              </w:rPr>
              <w:fldChar w:fldCharType="separate"/>
            </w:r>
            <w:r w:rsidRPr="00904672">
              <w:rPr>
                <w:noProof/>
                <w:webHidden/>
                <w:sz w:val="24"/>
                <w:szCs w:val="28"/>
              </w:rPr>
              <w:t>19</w:t>
            </w:r>
            <w:r w:rsidRPr="00904672">
              <w:rPr>
                <w:noProof/>
                <w:webHidden/>
                <w:sz w:val="24"/>
                <w:szCs w:val="28"/>
              </w:rPr>
              <w:fldChar w:fldCharType="end"/>
            </w:r>
          </w:hyperlink>
        </w:p>
        <w:p w14:paraId="3A2AF87E" w14:textId="7E2F0F74"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6" w:history="1">
            <w:r w:rsidRPr="00904672">
              <w:rPr>
                <w:rStyle w:val="Hyperlink"/>
                <w:noProof/>
                <w:sz w:val="24"/>
                <w:szCs w:val="28"/>
              </w:rPr>
              <w:t>Appendix F – Skills Analysis Matrix</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_Toc194785376 \h </w:instrText>
            </w:r>
            <w:r w:rsidRPr="00904672">
              <w:rPr>
                <w:noProof/>
                <w:webHidden/>
                <w:sz w:val="24"/>
                <w:szCs w:val="28"/>
              </w:rPr>
            </w:r>
            <w:r w:rsidRPr="00904672">
              <w:rPr>
                <w:noProof/>
                <w:webHidden/>
                <w:sz w:val="24"/>
                <w:szCs w:val="28"/>
              </w:rPr>
              <w:fldChar w:fldCharType="separate"/>
            </w:r>
            <w:r w:rsidRPr="00904672">
              <w:rPr>
                <w:noProof/>
                <w:webHidden/>
                <w:sz w:val="24"/>
                <w:szCs w:val="28"/>
              </w:rPr>
              <w:t>20</w:t>
            </w:r>
            <w:r w:rsidRPr="00904672">
              <w:rPr>
                <w:noProof/>
                <w:webHidden/>
                <w:sz w:val="24"/>
                <w:szCs w:val="28"/>
              </w:rPr>
              <w:fldChar w:fldCharType="end"/>
            </w:r>
          </w:hyperlink>
        </w:p>
        <w:p w14:paraId="1D8BBD49" w14:textId="4AD92B2C"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7" w:history="1">
            <w:r w:rsidRPr="00904672">
              <w:rPr>
                <w:rStyle w:val="Hyperlink"/>
                <w:noProof/>
                <w:sz w:val="24"/>
                <w:szCs w:val="28"/>
              </w:rPr>
              <w:t>Appendix G – Upskilling Plan Schedule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_Toc194785377 \h </w:instrText>
            </w:r>
            <w:r w:rsidRPr="00904672">
              <w:rPr>
                <w:noProof/>
                <w:webHidden/>
                <w:sz w:val="24"/>
                <w:szCs w:val="28"/>
              </w:rPr>
            </w:r>
            <w:r w:rsidRPr="00904672">
              <w:rPr>
                <w:noProof/>
                <w:webHidden/>
                <w:sz w:val="24"/>
                <w:szCs w:val="28"/>
              </w:rPr>
              <w:fldChar w:fldCharType="separate"/>
            </w:r>
            <w:r w:rsidRPr="00904672">
              <w:rPr>
                <w:noProof/>
                <w:webHidden/>
                <w:sz w:val="24"/>
                <w:szCs w:val="28"/>
              </w:rPr>
              <w:t>21</w:t>
            </w:r>
            <w:r w:rsidRPr="00904672">
              <w:rPr>
                <w:noProof/>
                <w:webHidden/>
                <w:sz w:val="24"/>
                <w:szCs w:val="28"/>
              </w:rPr>
              <w:fldChar w:fldCharType="end"/>
            </w:r>
          </w:hyperlink>
        </w:p>
        <w:p w14:paraId="14E96640" w14:textId="2C685AEE"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8" w:history="1">
            <w:r w:rsidRPr="00904672">
              <w:rPr>
                <w:rStyle w:val="Hyperlink"/>
                <w:noProof/>
                <w:sz w:val="24"/>
                <w:szCs w:val="28"/>
              </w:rPr>
              <w:t>Appendix H – Team Contract</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_Toc194785378 \h </w:instrText>
            </w:r>
            <w:r w:rsidRPr="00904672">
              <w:rPr>
                <w:noProof/>
                <w:webHidden/>
                <w:sz w:val="24"/>
                <w:szCs w:val="28"/>
              </w:rPr>
            </w:r>
            <w:r w:rsidRPr="00904672">
              <w:rPr>
                <w:noProof/>
                <w:webHidden/>
                <w:sz w:val="24"/>
                <w:szCs w:val="28"/>
              </w:rPr>
              <w:fldChar w:fldCharType="separate"/>
            </w:r>
            <w:r w:rsidRPr="00904672">
              <w:rPr>
                <w:noProof/>
                <w:webHidden/>
                <w:sz w:val="24"/>
                <w:szCs w:val="28"/>
              </w:rPr>
              <w:t>25</w:t>
            </w:r>
            <w:r w:rsidRPr="00904672">
              <w:rPr>
                <w:noProof/>
                <w:webHidden/>
                <w:sz w:val="24"/>
                <w:szCs w:val="28"/>
              </w:rPr>
              <w:fldChar w:fldCharType="end"/>
            </w:r>
          </w:hyperlink>
        </w:p>
        <w:p w14:paraId="590458B9" w14:textId="6F5BAA25"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79" w:history="1">
            <w:r w:rsidRPr="00904672">
              <w:rPr>
                <w:rStyle w:val="Hyperlink"/>
                <w:noProof/>
                <w:sz w:val="24"/>
                <w:szCs w:val="28"/>
              </w:rPr>
              <w:t>Appendix J – Risk Register</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_Toc194785379 \h </w:instrText>
            </w:r>
            <w:r w:rsidRPr="00904672">
              <w:rPr>
                <w:noProof/>
                <w:webHidden/>
                <w:sz w:val="24"/>
                <w:szCs w:val="28"/>
              </w:rPr>
            </w:r>
            <w:r w:rsidRPr="00904672">
              <w:rPr>
                <w:noProof/>
                <w:webHidden/>
                <w:sz w:val="24"/>
                <w:szCs w:val="28"/>
              </w:rPr>
              <w:fldChar w:fldCharType="separate"/>
            </w:r>
            <w:r w:rsidRPr="00904672">
              <w:rPr>
                <w:noProof/>
                <w:webHidden/>
                <w:sz w:val="24"/>
                <w:szCs w:val="28"/>
              </w:rPr>
              <w:t>27</w:t>
            </w:r>
            <w:r w:rsidRPr="00904672">
              <w:rPr>
                <w:noProof/>
                <w:webHidden/>
                <w:sz w:val="24"/>
                <w:szCs w:val="28"/>
              </w:rPr>
              <w:fldChar w:fldCharType="end"/>
            </w:r>
          </w:hyperlink>
        </w:p>
        <w:p w14:paraId="16CCA93F" w14:textId="38DA9863"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80" w:history="1">
            <w:r w:rsidRPr="00904672">
              <w:rPr>
                <w:rStyle w:val="Hyperlink"/>
                <w:noProof/>
                <w:sz w:val="24"/>
                <w:szCs w:val="28"/>
              </w:rPr>
              <w:t>Appendix K – Risk Management Plan</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_Toc194785380 \h </w:instrText>
            </w:r>
            <w:r w:rsidRPr="00904672">
              <w:rPr>
                <w:noProof/>
                <w:webHidden/>
                <w:sz w:val="24"/>
                <w:szCs w:val="28"/>
              </w:rPr>
            </w:r>
            <w:r w:rsidRPr="00904672">
              <w:rPr>
                <w:noProof/>
                <w:webHidden/>
                <w:sz w:val="24"/>
                <w:szCs w:val="28"/>
              </w:rPr>
              <w:fldChar w:fldCharType="separate"/>
            </w:r>
            <w:r w:rsidRPr="00904672">
              <w:rPr>
                <w:noProof/>
                <w:webHidden/>
                <w:sz w:val="24"/>
                <w:szCs w:val="28"/>
              </w:rPr>
              <w:t>30</w:t>
            </w:r>
            <w:r w:rsidRPr="00904672">
              <w:rPr>
                <w:noProof/>
                <w:webHidden/>
                <w:sz w:val="24"/>
                <w:szCs w:val="28"/>
              </w:rPr>
              <w:fldChar w:fldCharType="end"/>
            </w:r>
          </w:hyperlink>
        </w:p>
        <w:p w14:paraId="448588EA" w14:textId="205F830E"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81" w:history="1">
            <w:r w:rsidRPr="00904672">
              <w:rPr>
                <w:rStyle w:val="Hyperlink"/>
                <w:noProof/>
                <w:sz w:val="24"/>
                <w:szCs w:val="28"/>
              </w:rPr>
              <w:t>Appendix L – Issue Log</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_Toc194785381 \h </w:instrText>
            </w:r>
            <w:r w:rsidRPr="00904672">
              <w:rPr>
                <w:noProof/>
                <w:webHidden/>
                <w:sz w:val="24"/>
                <w:szCs w:val="28"/>
              </w:rPr>
            </w:r>
            <w:r w:rsidRPr="00904672">
              <w:rPr>
                <w:noProof/>
                <w:webHidden/>
                <w:sz w:val="24"/>
                <w:szCs w:val="28"/>
              </w:rPr>
              <w:fldChar w:fldCharType="separate"/>
            </w:r>
            <w:r w:rsidRPr="00904672">
              <w:rPr>
                <w:noProof/>
                <w:webHidden/>
                <w:sz w:val="24"/>
                <w:szCs w:val="28"/>
              </w:rPr>
              <w:t>31</w:t>
            </w:r>
            <w:r w:rsidRPr="00904672">
              <w:rPr>
                <w:noProof/>
                <w:webHidden/>
                <w:sz w:val="24"/>
                <w:szCs w:val="28"/>
              </w:rPr>
              <w:fldChar w:fldCharType="end"/>
            </w:r>
          </w:hyperlink>
        </w:p>
        <w:p w14:paraId="51E2473B" w14:textId="6B127AF7"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82" w:history="1">
            <w:r w:rsidRPr="00904672">
              <w:rPr>
                <w:rStyle w:val="Hyperlink"/>
                <w:noProof/>
                <w:sz w:val="24"/>
                <w:szCs w:val="28"/>
              </w:rPr>
              <w:t>Appendix M – Milestone Report</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_Toc194785382 \h </w:instrText>
            </w:r>
            <w:r w:rsidRPr="00904672">
              <w:rPr>
                <w:noProof/>
                <w:webHidden/>
                <w:sz w:val="24"/>
                <w:szCs w:val="28"/>
              </w:rPr>
            </w:r>
            <w:r w:rsidRPr="00904672">
              <w:rPr>
                <w:noProof/>
                <w:webHidden/>
                <w:sz w:val="24"/>
                <w:szCs w:val="28"/>
              </w:rPr>
              <w:fldChar w:fldCharType="separate"/>
            </w:r>
            <w:r w:rsidRPr="00904672">
              <w:rPr>
                <w:noProof/>
                <w:webHidden/>
                <w:sz w:val="24"/>
                <w:szCs w:val="28"/>
              </w:rPr>
              <w:t>32</w:t>
            </w:r>
            <w:r w:rsidRPr="00904672">
              <w:rPr>
                <w:noProof/>
                <w:webHidden/>
                <w:sz w:val="24"/>
                <w:szCs w:val="28"/>
              </w:rPr>
              <w:fldChar w:fldCharType="end"/>
            </w:r>
          </w:hyperlink>
        </w:p>
        <w:p w14:paraId="70D3948C" w14:textId="4C235560"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83" w:history="1">
            <w:r w:rsidRPr="00904672">
              <w:rPr>
                <w:rStyle w:val="Hyperlink"/>
                <w:noProof/>
                <w:sz w:val="24"/>
                <w:szCs w:val="28"/>
              </w:rPr>
              <w:t>Appendix N – Work Breakdown Structure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_Toc194785383 \h </w:instrText>
            </w:r>
            <w:r w:rsidRPr="00904672">
              <w:rPr>
                <w:noProof/>
                <w:webHidden/>
                <w:sz w:val="24"/>
                <w:szCs w:val="28"/>
              </w:rPr>
            </w:r>
            <w:r w:rsidRPr="00904672">
              <w:rPr>
                <w:noProof/>
                <w:webHidden/>
                <w:sz w:val="24"/>
                <w:szCs w:val="28"/>
              </w:rPr>
              <w:fldChar w:fldCharType="separate"/>
            </w:r>
            <w:r w:rsidRPr="00904672">
              <w:rPr>
                <w:noProof/>
                <w:webHidden/>
                <w:sz w:val="24"/>
                <w:szCs w:val="28"/>
              </w:rPr>
              <w:t>34</w:t>
            </w:r>
            <w:r w:rsidRPr="00904672">
              <w:rPr>
                <w:noProof/>
                <w:webHidden/>
                <w:sz w:val="24"/>
                <w:szCs w:val="28"/>
              </w:rPr>
              <w:fldChar w:fldCharType="end"/>
            </w:r>
          </w:hyperlink>
        </w:p>
        <w:p w14:paraId="7FF6B132" w14:textId="2637B917"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84" w:history="1">
            <w:r w:rsidRPr="00904672">
              <w:rPr>
                <w:rStyle w:val="Hyperlink"/>
                <w:noProof/>
                <w:sz w:val="24"/>
                <w:szCs w:val="28"/>
              </w:rPr>
              <w:t>Appendix O – Gantt Chart</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_Toc194785384 \h </w:instrText>
            </w:r>
            <w:r w:rsidRPr="00904672">
              <w:rPr>
                <w:noProof/>
                <w:webHidden/>
                <w:sz w:val="24"/>
                <w:szCs w:val="28"/>
              </w:rPr>
            </w:r>
            <w:r w:rsidRPr="00904672">
              <w:rPr>
                <w:noProof/>
                <w:webHidden/>
                <w:sz w:val="24"/>
                <w:szCs w:val="28"/>
              </w:rPr>
              <w:fldChar w:fldCharType="separate"/>
            </w:r>
            <w:r w:rsidRPr="00904672">
              <w:rPr>
                <w:noProof/>
                <w:webHidden/>
                <w:sz w:val="24"/>
                <w:szCs w:val="28"/>
              </w:rPr>
              <w:t>37</w:t>
            </w:r>
            <w:r w:rsidRPr="00904672">
              <w:rPr>
                <w:noProof/>
                <w:webHidden/>
                <w:sz w:val="24"/>
                <w:szCs w:val="28"/>
              </w:rPr>
              <w:fldChar w:fldCharType="end"/>
            </w:r>
          </w:hyperlink>
        </w:p>
        <w:p w14:paraId="35F8D28F" w14:textId="2E577528" w:rsidR="00904672" w:rsidRPr="00904672" w:rsidRDefault="00904672">
          <w:pPr>
            <w:pStyle w:val="TOC3"/>
            <w:tabs>
              <w:tab w:val="right" w:leader="dot" w:pos="9016"/>
            </w:tabs>
            <w:rPr>
              <w:rFonts w:asciiTheme="minorHAnsi" w:hAnsiTheme="minorHAnsi" w:cstheme="minorBidi"/>
              <w:noProof/>
              <w:kern w:val="2"/>
              <w:sz w:val="28"/>
              <w:szCs w:val="28"/>
              <w:lang w:eastAsia="ja-JP"/>
              <w14:ligatures w14:val="standardContextual"/>
            </w:rPr>
          </w:pPr>
          <w:hyperlink w:anchor="_Toc194785385" w:history="1">
            <w:r w:rsidRPr="00904672">
              <w:rPr>
                <w:rStyle w:val="Hyperlink"/>
                <w:noProof/>
                <w:sz w:val="24"/>
                <w:szCs w:val="28"/>
              </w:rPr>
              <w:t>Critical Path Analysis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_Toc194785385 \h </w:instrText>
            </w:r>
            <w:r w:rsidRPr="00904672">
              <w:rPr>
                <w:noProof/>
                <w:webHidden/>
                <w:sz w:val="24"/>
                <w:szCs w:val="28"/>
              </w:rPr>
            </w:r>
            <w:r w:rsidRPr="00904672">
              <w:rPr>
                <w:noProof/>
                <w:webHidden/>
                <w:sz w:val="24"/>
                <w:szCs w:val="28"/>
              </w:rPr>
              <w:fldChar w:fldCharType="separate"/>
            </w:r>
            <w:r w:rsidRPr="00904672">
              <w:rPr>
                <w:noProof/>
                <w:webHidden/>
                <w:sz w:val="24"/>
                <w:szCs w:val="28"/>
              </w:rPr>
              <w:t>40</w:t>
            </w:r>
            <w:r w:rsidRPr="00904672">
              <w:rPr>
                <w:noProof/>
                <w:webHidden/>
                <w:sz w:val="24"/>
                <w:szCs w:val="28"/>
              </w:rPr>
              <w:fldChar w:fldCharType="end"/>
            </w:r>
          </w:hyperlink>
        </w:p>
        <w:p w14:paraId="25B29A7B" w14:textId="2F1214A3" w:rsidR="00904672" w:rsidRPr="00904672" w:rsidRDefault="00904672">
          <w:pPr>
            <w:pStyle w:val="TOC2"/>
            <w:tabs>
              <w:tab w:val="right" w:leader="dot" w:pos="9016"/>
            </w:tabs>
            <w:rPr>
              <w:rFonts w:asciiTheme="minorHAnsi" w:hAnsiTheme="minorHAnsi" w:cstheme="minorBidi"/>
              <w:noProof/>
              <w:kern w:val="2"/>
              <w:sz w:val="28"/>
              <w:szCs w:val="28"/>
              <w:lang w:eastAsia="ja-JP"/>
              <w14:ligatures w14:val="standardContextual"/>
            </w:rPr>
          </w:pPr>
          <w:hyperlink w:anchor="_Toc194785386" w:history="1">
            <w:r w:rsidRPr="00904672">
              <w:rPr>
                <w:rStyle w:val="Hyperlink"/>
                <w:noProof/>
                <w:sz w:val="24"/>
                <w:szCs w:val="28"/>
              </w:rPr>
              <w:t>Appendix Q – Labour Breakdown Table</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_Toc194785386 \h </w:instrText>
            </w:r>
            <w:r w:rsidRPr="00904672">
              <w:rPr>
                <w:noProof/>
                <w:webHidden/>
                <w:sz w:val="24"/>
                <w:szCs w:val="28"/>
              </w:rPr>
            </w:r>
            <w:r w:rsidRPr="00904672">
              <w:rPr>
                <w:noProof/>
                <w:webHidden/>
                <w:sz w:val="24"/>
                <w:szCs w:val="28"/>
              </w:rPr>
              <w:fldChar w:fldCharType="separate"/>
            </w:r>
            <w:r w:rsidRPr="00904672">
              <w:rPr>
                <w:noProof/>
                <w:webHidden/>
                <w:sz w:val="24"/>
                <w:szCs w:val="28"/>
              </w:rPr>
              <w:t>41</w:t>
            </w:r>
            <w:r w:rsidRPr="00904672">
              <w:rPr>
                <w:noProof/>
                <w:webHidden/>
                <w:sz w:val="24"/>
                <w:szCs w:val="28"/>
              </w:rPr>
              <w:fldChar w:fldCharType="end"/>
            </w:r>
          </w:hyperlink>
        </w:p>
        <w:p w14:paraId="4FDD350D" w14:textId="7C394B14" w:rsidR="00904672" w:rsidRDefault="00904672">
          <w:pPr>
            <w:pStyle w:val="TOC1"/>
            <w:tabs>
              <w:tab w:val="right" w:leader="dot" w:pos="9016"/>
            </w:tabs>
            <w:rPr>
              <w:rFonts w:asciiTheme="minorHAnsi" w:hAnsiTheme="minorHAnsi" w:cstheme="minorBidi"/>
              <w:noProof/>
              <w:kern w:val="2"/>
              <w:sz w:val="24"/>
              <w:lang w:eastAsia="ja-JP"/>
              <w14:ligatures w14:val="standardContextual"/>
            </w:rPr>
          </w:pPr>
          <w:hyperlink w:anchor="_Toc194785387" w:history="1">
            <w:r w:rsidRPr="00904672">
              <w:rPr>
                <w:rStyle w:val="Hyperlink"/>
                <w:noProof/>
                <w:sz w:val="24"/>
                <w:szCs w:val="28"/>
              </w:rPr>
              <w:t>References</w:t>
            </w:r>
            <w:r w:rsidRPr="00904672">
              <w:rPr>
                <w:noProof/>
                <w:webHidden/>
                <w:sz w:val="24"/>
                <w:szCs w:val="28"/>
              </w:rPr>
              <w:tab/>
            </w:r>
            <w:r w:rsidRPr="00904672">
              <w:rPr>
                <w:noProof/>
                <w:webHidden/>
                <w:sz w:val="24"/>
                <w:szCs w:val="28"/>
              </w:rPr>
              <w:fldChar w:fldCharType="begin"/>
            </w:r>
            <w:r w:rsidRPr="00904672">
              <w:rPr>
                <w:noProof/>
                <w:webHidden/>
                <w:sz w:val="24"/>
                <w:szCs w:val="28"/>
              </w:rPr>
              <w:instrText xml:space="preserve"> PAGEREF _Toc194785387 \h </w:instrText>
            </w:r>
            <w:r w:rsidRPr="00904672">
              <w:rPr>
                <w:noProof/>
                <w:webHidden/>
                <w:sz w:val="24"/>
                <w:szCs w:val="28"/>
              </w:rPr>
            </w:r>
            <w:r w:rsidRPr="00904672">
              <w:rPr>
                <w:noProof/>
                <w:webHidden/>
                <w:sz w:val="24"/>
                <w:szCs w:val="28"/>
              </w:rPr>
              <w:fldChar w:fldCharType="separate"/>
            </w:r>
            <w:r w:rsidRPr="00904672">
              <w:rPr>
                <w:noProof/>
                <w:webHidden/>
                <w:sz w:val="24"/>
                <w:szCs w:val="28"/>
              </w:rPr>
              <w:t>41</w:t>
            </w:r>
            <w:r w:rsidRPr="00904672">
              <w:rPr>
                <w:noProof/>
                <w:webHidden/>
                <w:sz w:val="24"/>
                <w:szCs w:val="28"/>
              </w:rPr>
              <w:fldChar w:fldCharType="end"/>
            </w:r>
          </w:hyperlink>
        </w:p>
        <w:p w14:paraId="72862B0E" w14:textId="744921CA" w:rsidR="00F3563A" w:rsidRPr="00F3563A" w:rsidRDefault="00F3563A">
          <w:pPr>
            <w:rPr>
              <w:sz w:val="21"/>
              <w:szCs w:val="22"/>
            </w:rPr>
          </w:pPr>
          <w:r w:rsidRPr="00F3563A">
            <w:rPr>
              <w:b/>
              <w:bCs/>
              <w:sz w:val="21"/>
              <w:szCs w:val="22"/>
              <w:lang w:val="en-GB"/>
            </w:rPr>
            <w:fldChar w:fldCharType="end"/>
          </w:r>
        </w:p>
      </w:sdtContent>
    </w:sdt>
    <w:p w14:paraId="4FE13C50" w14:textId="77777777" w:rsidR="00904672" w:rsidRDefault="00904672">
      <w:pPr>
        <w:spacing w:after="160" w:line="278" w:lineRule="auto"/>
        <w:rPr>
          <w:rFonts w:ascii="Times New Roman" w:eastAsiaTheme="majorEastAsia" w:hAnsi="Times New Roman" w:cstheme="majorBidi"/>
          <w:b/>
          <w:bCs/>
          <w:color w:val="0F4761" w:themeColor="accent1" w:themeShade="BF"/>
          <w:kern w:val="2"/>
          <w:sz w:val="36"/>
          <w:szCs w:val="40"/>
          <w:lang w:eastAsia="en-US"/>
          <w14:ligatures w14:val="standardContextual"/>
        </w:rPr>
      </w:pPr>
      <w:bookmarkStart w:id="1" w:name="_Toc194785348"/>
      <w:r>
        <w:br w:type="page"/>
      </w:r>
    </w:p>
    <w:p w14:paraId="3E7035C1" w14:textId="415B74CC" w:rsidR="005F4102" w:rsidRPr="00706E60" w:rsidRDefault="005F4102" w:rsidP="00DC3210">
      <w:pPr>
        <w:pStyle w:val="Heading1"/>
      </w:pPr>
      <w:r>
        <w:lastRenderedPageBreak/>
        <w:t>Executive Summary</w:t>
      </w:r>
      <w:bookmarkEnd w:id="1"/>
    </w:p>
    <w:p w14:paraId="056DFCDE" w14:textId="749273A0" w:rsidR="75853D15" w:rsidRDefault="75853D15" w:rsidP="67925E7E">
      <w:pPr>
        <w:rPr>
          <w:rFonts w:eastAsia="Aptos"/>
          <w:szCs w:val="22"/>
        </w:rPr>
      </w:pPr>
      <w:r w:rsidRPr="67925E7E">
        <w:rPr>
          <w:rFonts w:ascii="Times New Roman" w:eastAsia="Times New Roman" w:hAnsi="Times New Roman" w:cs="Times New Roman"/>
          <w:color w:val="000000" w:themeColor="text1"/>
          <w:szCs w:val="22"/>
        </w:rPr>
        <w:t>The transition to IPv6, while crucial for internet expansion and advanced features, introduces increased data overhead. This can create performance bottlenecks, particularly in resource-constrained software routers. To address this, we will conduct a controlled experiment measuring the performance differences between IPv4 and IPv6. Using TCP and UDP protocols across 12 packet sizes on four Linux systems configured as software routers. We will evaluate on 3 different Linux operating systems which include, Ubuntu, Fedora, and Kali. We will analyse throughput, delay, jitter, and packet loss. The resulting empirical data will provide valuable insights for network performance comparing IPv4 to IPv6.</w:t>
      </w:r>
    </w:p>
    <w:p w14:paraId="2216D017" w14:textId="27615224" w:rsidR="67925E7E" w:rsidRDefault="67925E7E" w:rsidP="67925E7E"/>
    <w:p w14:paraId="0840DF64" w14:textId="33E3AB2C" w:rsidR="67925E7E" w:rsidRDefault="67925E7E" w:rsidP="67925E7E"/>
    <w:p w14:paraId="5AE6D5C8" w14:textId="413C2C23" w:rsidR="300F74FE" w:rsidRDefault="300F74FE" w:rsidP="67925E7E">
      <w:pPr>
        <w:spacing w:line="276" w:lineRule="auto"/>
        <w:rPr>
          <w:rFonts w:eastAsia="Aptos"/>
          <w:szCs w:val="22"/>
        </w:rPr>
      </w:pPr>
      <w:r w:rsidRPr="67925E7E">
        <w:rPr>
          <w:rFonts w:ascii="Times New Roman" w:eastAsia="Times New Roman" w:hAnsi="Times New Roman" w:cs="Times New Roman"/>
          <w:color w:val="000000" w:themeColor="text1"/>
          <w:szCs w:val="22"/>
        </w:rPr>
        <w:t xml:space="preserve">The project, estimated at 300-360 hours, acknowledges potential risks such as Linux networking experience and hardware limitations, and includes a cost analysis for mentor support and necessary equipment. </w:t>
      </w:r>
    </w:p>
    <w:p w14:paraId="7317D151" w14:textId="0A418622" w:rsidR="300F74FE" w:rsidRDefault="300F74FE" w:rsidP="67925E7E">
      <w:pPr>
        <w:spacing w:line="276" w:lineRule="auto"/>
        <w:rPr>
          <w:rFonts w:eastAsia="Aptos"/>
          <w:szCs w:val="22"/>
        </w:rPr>
      </w:pPr>
      <w:r>
        <w:br/>
      </w:r>
      <w:r w:rsidRPr="67925E7E">
        <w:rPr>
          <w:rFonts w:ascii="Times New Roman" w:eastAsia="Times New Roman" w:hAnsi="Times New Roman" w:cs="Times New Roman"/>
          <w:color w:val="000000" w:themeColor="text1"/>
          <w:szCs w:val="22"/>
        </w:rPr>
        <w:t xml:space="preserve">Some of the risks and constraints to consider include lack of team experience with Linux networking, possible hardware failure, and potential budget restraints. </w:t>
      </w:r>
      <w:r>
        <w:br/>
      </w:r>
      <w:r w:rsidRPr="67925E7E">
        <w:rPr>
          <w:rFonts w:ascii="Times New Roman" w:eastAsia="Times New Roman" w:hAnsi="Times New Roman" w:cs="Times New Roman"/>
          <w:color w:val="000000" w:themeColor="text1"/>
          <w:szCs w:val="22"/>
        </w:rPr>
        <w:t>The total project cost is budgeted at NZD$125,721.31, which covers the hardware, labour, and tools needed for the project.</w:t>
      </w:r>
    </w:p>
    <w:p w14:paraId="2A7E2201" w14:textId="648031AE" w:rsidR="67925E7E" w:rsidRDefault="67925E7E" w:rsidP="67925E7E"/>
    <w:p w14:paraId="372B9115" w14:textId="7868A47F" w:rsidR="005F4102" w:rsidRPr="00706E60" w:rsidRDefault="005F4102" w:rsidP="00DC3210">
      <w:pPr>
        <w:pStyle w:val="Heading1"/>
      </w:pPr>
      <w:bookmarkStart w:id="2" w:name="_Toc194785349"/>
      <w:commentRangeStart w:id="3"/>
      <w:r w:rsidRPr="00706E60">
        <w:t>Terms of Reference</w:t>
      </w:r>
      <w:commentRangeEnd w:id="3"/>
      <w:r w:rsidRPr="00706E60">
        <w:rPr>
          <w:rStyle w:val="CommentReference"/>
          <w:rFonts w:cs="Times New Roman"/>
        </w:rPr>
        <w:commentReference w:id="3"/>
      </w:r>
      <w:bookmarkEnd w:id="2"/>
    </w:p>
    <w:p w14:paraId="2531CDC5" w14:textId="78A048FC" w:rsidR="00DD68EF" w:rsidRPr="00706E60" w:rsidRDefault="00C74BB5" w:rsidP="00DD68EF">
      <w:pPr>
        <w:rPr>
          <w:rFonts w:ascii="Times New Roman" w:hAnsi="Times New Roman" w:cs="Times New Roman"/>
          <w:szCs w:val="22"/>
          <w:lang w:eastAsia="en-US"/>
        </w:rPr>
      </w:pPr>
      <w:r w:rsidRPr="67925E7E">
        <w:rPr>
          <w:rFonts w:ascii="Times New Roman" w:hAnsi="Times New Roman" w:cs="Times New Roman"/>
          <w:lang w:eastAsia="en-US"/>
        </w:rPr>
        <w:t>Our</w:t>
      </w:r>
      <w:r w:rsidR="00DD68EF" w:rsidRPr="67925E7E">
        <w:rPr>
          <w:rFonts w:ascii="Times New Roman" w:hAnsi="Times New Roman" w:cs="Times New Roman"/>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67925E7E">
        <w:rPr>
          <w:rFonts w:ascii="Times New Roman" w:hAnsi="Times New Roman" w:cs="Times New Roman"/>
          <w:lang w:eastAsia="en-US"/>
        </w:rPr>
        <w:t xml:space="preserve"> </w:t>
      </w:r>
      <w:r w:rsidR="00DD68EF" w:rsidRPr="67925E7E">
        <w:rPr>
          <w:rFonts w:ascii="Times New Roman" w:hAnsi="Times New Roman" w:cs="Times New Roman"/>
          <w:lang w:eastAsia="en-US"/>
        </w:rPr>
        <w:t>Despite IPv4's acknowledged scalability constraints and IPv6's intended role as a replacement</w:t>
      </w:r>
      <w:r w:rsidR="00887D39" w:rsidRPr="67925E7E">
        <w:rPr>
          <w:rFonts w:ascii="Times New Roman" w:hAnsi="Times New Roman" w:cs="Times New Roman"/>
          <w:lang w:eastAsia="en-US"/>
        </w:rPr>
        <w:t xml:space="preserve"> </w:t>
      </w:r>
      <w:r w:rsidR="00887D39" w:rsidRPr="67925E7E">
        <w:rPr>
          <w:rFonts w:ascii="Times New Roman" w:eastAsia="Times New Roman" w:hAnsi="Times New Roman" w:cs="Times New Roman"/>
        </w:rPr>
        <w:t>(Suryaningrat et al., 2016)</w:t>
      </w:r>
      <w:r w:rsidR="00DD68EF" w:rsidRPr="67925E7E">
        <w:rPr>
          <w:rFonts w:ascii="Times New Roman" w:hAnsi="Times New Roman" w:cs="Times New Roman"/>
          <w:lang w:eastAsia="en-US"/>
        </w:rPr>
        <w:t>, a lack of real-world performance data hinders</w:t>
      </w:r>
      <w:r w:rsidR="00943497" w:rsidRPr="67925E7E">
        <w:rPr>
          <w:rFonts w:ascii="Times New Roman" w:hAnsi="Times New Roman" w:cs="Times New Roman"/>
          <w:lang w:eastAsia="en-US"/>
        </w:rPr>
        <w:t xml:space="preserve"> </w:t>
      </w:r>
      <w:r w:rsidR="00943497" w:rsidRPr="67925E7E">
        <w:rPr>
          <w:rFonts w:ascii="Times New Roman" w:eastAsia="Times New Roman" w:hAnsi="Times New Roman" w:cs="Times New Roman"/>
        </w:rPr>
        <w:t>network professionals from confidently strategising and executing the migration to IPv6 in their software-defined networks (</w:t>
      </w:r>
      <w:r w:rsidR="00943497" w:rsidRPr="67925E7E">
        <w:rPr>
          <w:rFonts w:ascii="Times New Roman" w:hAnsi="Times New Roman" w:cs="Times New Roman"/>
        </w:rPr>
        <w:t>Narayan et al.,</w:t>
      </w:r>
      <w:r w:rsidR="00943497" w:rsidRPr="67925E7E">
        <w:rPr>
          <w:rFonts w:ascii="Times New Roman" w:eastAsia="Times New Roman" w:hAnsi="Times New Roman" w:cs="Times New Roman"/>
        </w:rPr>
        <w:t xml:space="preserve"> 2016).</w:t>
      </w:r>
      <w:r w:rsidR="00B93C94" w:rsidRPr="67925E7E">
        <w:rPr>
          <w:rFonts w:ascii="Times New Roman" w:hAnsi="Times New Roman" w:cs="Times New Roman"/>
          <w:lang w:eastAsia="en-US"/>
        </w:rPr>
        <w:t xml:space="preserve"> </w:t>
      </w:r>
      <w:r>
        <w:br/>
      </w:r>
      <w:r w:rsidR="00DD68EF" w:rsidRPr="67925E7E">
        <w:rPr>
          <w:rFonts w:ascii="Times New Roman" w:hAnsi="Times New Roman" w:cs="Times New Roman"/>
          <w:lang w:eastAsia="en-US"/>
        </w:rPr>
        <w:t>This project</w:t>
      </w:r>
      <w:r w:rsidR="00364CD8" w:rsidRPr="67925E7E">
        <w:rPr>
          <w:rFonts w:ascii="Times New Roman" w:hAnsi="Times New Roman" w:cs="Times New Roman"/>
          <w:lang w:eastAsia="en-US"/>
        </w:rPr>
        <w:t xml:space="preserve"> </w:t>
      </w:r>
      <w:r w:rsidR="00434090" w:rsidRPr="67925E7E">
        <w:rPr>
          <w:rFonts w:ascii="Times New Roman" w:hAnsi="Times New Roman" w:cs="Times New Roman"/>
          <w:lang w:eastAsia="en-US"/>
        </w:rPr>
        <w:t>addresses the lack of real-world data</w:t>
      </w:r>
      <w:r w:rsidR="009C2C1F" w:rsidRPr="67925E7E">
        <w:rPr>
          <w:rFonts w:ascii="Times New Roman" w:hAnsi="Times New Roman" w:cs="Times New Roman"/>
          <w:lang w:eastAsia="en-US"/>
        </w:rPr>
        <w:t xml:space="preserve"> with thorough network evaluation</w:t>
      </w:r>
      <w:r w:rsidR="003F2A37" w:rsidRPr="67925E7E">
        <w:rPr>
          <w:rFonts w:ascii="Times New Roman" w:hAnsi="Times New Roman" w:cs="Times New Roman"/>
          <w:lang w:eastAsia="en-US"/>
        </w:rPr>
        <w:t>:</w:t>
      </w:r>
      <w:r w:rsidR="00DD68EF" w:rsidRPr="67925E7E">
        <w:rPr>
          <w:rFonts w:ascii="Times New Roman" w:hAnsi="Times New Roman" w:cs="Times New Roman"/>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AE58BC8" w14:textId="569DE13B" w:rsidR="00351995" w:rsidRPr="00706E60" w:rsidRDefault="002A1F1A" w:rsidP="00DC3210">
      <w:pPr>
        <w:pStyle w:val="Heading1"/>
      </w:pPr>
      <w:bookmarkStart w:id="4" w:name="_Toc194785350"/>
      <w:r w:rsidRPr="00706E60">
        <w:t xml:space="preserve">Project </w:t>
      </w:r>
      <w:r w:rsidR="00E1049C" w:rsidRPr="00706E60">
        <w:t>Objectives</w:t>
      </w:r>
      <w:bookmarkEnd w:id="4"/>
    </w:p>
    <w:p w14:paraId="331369CD" w14:textId="41122527" w:rsidR="00F2478D" w:rsidRPr="00706E60" w:rsidRDefault="00F2478D" w:rsidP="00F2478D">
      <w:pPr>
        <w:rPr>
          <w:rFonts w:ascii="Times New Roman" w:hAnsi="Times New Roman" w:cs="Times New Roman"/>
        </w:rPr>
      </w:pPr>
      <w:r w:rsidRPr="00706E60">
        <w:rPr>
          <w:rFonts w:ascii="Times New Roman" w:hAnsi="Times New Roman" w:cs="Times New Roman"/>
        </w:rPr>
        <w:t xml:space="preserve">The goal of this project is to evaluate the performance of 3 latest Linux based Operating Systems distributions – Fedora, Ubuntu, </w:t>
      </w:r>
      <w:r w:rsidR="00E03220" w:rsidRPr="00706E60">
        <w:rPr>
          <w:rFonts w:ascii="Times New Roman" w:hAnsi="Times New Roman" w:cs="Times New Roman"/>
        </w:rPr>
        <w:t>Kali Linux</w:t>
      </w:r>
      <w:r w:rsidRPr="00706E60">
        <w:rPr>
          <w:rFonts w:ascii="Times New Roman" w:hAnsi="Times New Roman" w:cs="Times New Roman"/>
        </w:rPr>
        <w:t xml:space="preserve">. These operating systems need to be configured as software routers before running the </w:t>
      </w:r>
      <w:r w:rsidR="00971F51" w:rsidRPr="00706E60">
        <w:rPr>
          <w:rFonts w:ascii="Times New Roman" w:hAnsi="Times New Roman" w:cs="Times New Roman"/>
        </w:rPr>
        <w:t>evaluations</w:t>
      </w:r>
      <w:r w:rsidRPr="00706E60">
        <w:rPr>
          <w:rFonts w:ascii="Times New Roman" w:hAnsi="Times New Roman" w:cs="Times New Roman"/>
        </w:rPr>
        <w:t xml:space="preserve">. Tools such as iPerf or D-ITG </w:t>
      </w:r>
      <w:r w:rsidR="00393E9A" w:rsidRPr="00706E60">
        <w:rPr>
          <w:rFonts w:ascii="Times New Roman" w:hAnsi="Times New Roman" w:cs="Times New Roman"/>
        </w:rPr>
        <w:t>are</w:t>
      </w:r>
      <w:r w:rsidRPr="00706E60">
        <w:rPr>
          <w:rFonts w:ascii="Times New Roman" w:hAnsi="Times New Roman" w:cs="Times New Roman"/>
        </w:rPr>
        <w:t xml:space="preserve"> to be employed to generate the </w:t>
      </w:r>
      <w:r w:rsidR="004A379B" w:rsidRPr="00706E60">
        <w:rPr>
          <w:rFonts w:ascii="Times New Roman" w:hAnsi="Times New Roman" w:cs="Times New Roman"/>
        </w:rPr>
        <w:t>evaluation</w:t>
      </w:r>
      <w:r w:rsidRPr="00706E60">
        <w:rPr>
          <w:rFonts w:ascii="Times New Roman" w:hAnsi="Times New Roman" w:cs="Times New Roman"/>
        </w:rPr>
        <w:t xml:space="preserve"> traffics.</w:t>
      </w:r>
    </w:p>
    <w:p w14:paraId="7F6FFB35" w14:textId="77777777" w:rsidR="00681DA1" w:rsidRPr="00706E60" w:rsidRDefault="00681DA1" w:rsidP="00E1049C">
      <w:pPr>
        <w:rPr>
          <w:rFonts w:ascii="Times New Roman" w:hAnsi="Times New Roman" w:cs="Times New Roman"/>
        </w:rPr>
      </w:pPr>
    </w:p>
    <w:p w14:paraId="0497500C" w14:textId="3FDC3F2A" w:rsidR="00364742" w:rsidRPr="00706E60" w:rsidRDefault="00364742" w:rsidP="00E1049C">
      <w:pPr>
        <w:rPr>
          <w:rFonts w:ascii="Times New Roman" w:hAnsi="Times New Roman" w:cs="Times New Roman"/>
        </w:rPr>
      </w:pPr>
      <w:r w:rsidRPr="00706E60">
        <w:rPr>
          <w:rFonts w:ascii="Times New Roman" w:hAnsi="Times New Roman" w:cs="Times New Roman"/>
        </w:rPr>
        <w:t xml:space="preserve">Objectives to be achieved include: </w:t>
      </w:r>
    </w:p>
    <w:p w14:paraId="7F2F8E0E" w14:textId="0EFC2505"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Setup a network with 4 computers, 2 clients and 2 servers (servers configured as routers) </w:t>
      </w:r>
    </w:p>
    <w:p w14:paraId="5E69BDAC" w14:textId="1F9777C0"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Use TCP and UDP as transmission protocols.</w:t>
      </w:r>
    </w:p>
    <w:p w14:paraId="199E62CD" w14:textId="72E81554" w:rsidR="00CC0998" w:rsidRPr="00706E60" w:rsidRDefault="000F64E7" w:rsidP="00905148">
      <w:pPr>
        <w:pStyle w:val="ListParagraph"/>
        <w:numPr>
          <w:ilvl w:val="1"/>
          <w:numId w:val="16"/>
        </w:numPr>
        <w:rPr>
          <w:rFonts w:ascii="Times New Roman" w:hAnsi="Times New Roman" w:cs="Times New Roman"/>
        </w:rPr>
      </w:pPr>
      <w:r w:rsidRPr="00706E60">
        <w:rPr>
          <w:rFonts w:ascii="Times New Roman" w:hAnsi="Times New Roman" w:cs="Times New Roman"/>
        </w:rPr>
        <w:t>Evaluate</w:t>
      </w:r>
      <w:r w:rsidR="00CC0998" w:rsidRPr="00706E60">
        <w:rPr>
          <w:rFonts w:ascii="Times New Roman" w:hAnsi="Times New Roman" w:cs="Times New Roman"/>
        </w:rPr>
        <w:t xml:space="preserve"> on IPv4</w:t>
      </w:r>
    </w:p>
    <w:p w14:paraId="6C411ADA" w14:textId="62848F5C" w:rsidR="00CC0998" w:rsidRPr="00706E60" w:rsidRDefault="000F64E7" w:rsidP="00905148">
      <w:pPr>
        <w:pStyle w:val="ListParagraph"/>
        <w:numPr>
          <w:ilvl w:val="1"/>
          <w:numId w:val="16"/>
        </w:numPr>
        <w:rPr>
          <w:rFonts w:ascii="Times New Roman" w:hAnsi="Times New Roman" w:cs="Times New Roman"/>
        </w:rPr>
      </w:pPr>
      <w:r w:rsidRPr="00706E60">
        <w:rPr>
          <w:rFonts w:ascii="Times New Roman" w:hAnsi="Times New Roman" w:cs="Times New Roman"/>
        </w:rPr>
        <w:t>Evaluate</w:t>
      </w:r>
      <w:r w:rsidR="00CC0998" w:rsidRPr="00706E60">
        <w:rPr>
          <w:rFonts w:ascii="Times New Roman" w:hAnsi="Times New Roman" w:cs="Times New Roman"/>
        </w:rPr>
        <w:t xml:space="preserve"> on IPv6</w:t>
      </w:r>
    </w:p>
    <w:p w14:paraId="18B008DF" w14:textId="276469F7"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Performance </w:t>
      </w:r>
      <w:r w:rsidR="008233F9" w:rsidRPr="00706E60">
        <w:rPr>
          <w:rFonts w:ascii="Times New Roman" w:hAnsi="Times New Roman" w:cs="Times New Roman"/>
        </w:rPr>
        <w:t>evaluation</w:t>
      </w:r>
      <w:r w:rsidRPr="00706E60">
        <w:rPr>
          <w:rFonts w:ascii="Times New Roman" w:hAnsi="Times New Roman" w:cs="Times New Roman"/>
        </w:rPr>
        <w:t>:</w:t>
      </w:r>
    </w:p>
    <w:p w14:paraId="3451073D" w14:textId="781D5B89" w:rsidR="00CC0998" w:rsidRPr="00706E60" w:rsidRDefault="00CC0998" w:rsidP="00905148">
      <w:pPr>
        <w:pStyle w:val="ListParagraph"/>
        <w:numPr>
          <w:ilvl w:val="1"/>
          <w:numId w:val="16"/>
        </w:numPr>
        <w:rPr>
          <w:rFonts w:ascii="Times New Roman" w:hAnsi="Times New Roman" w:cs="Times New Roman"/>
        </w:rPr>
      </w:pPr>
      <w:r w:rsidRPr="00706E60">
        <w:rPr>
          <w:rFonts w:ascii="Times New Roman" w:hAnsi="Times New Roman" w:cs="Times New Roman"/>
        </w:rPr>
        <w:t xml:space="preserve">Each </w:t>
      </w:r>
      <w:r w:rsidR="00997E6C">
        <w:rPr>
          <w:rFonts w:ascii="Times New Roman" w:hAnsi="Times New Roman" w:cs="Times New Roman"/>
        </w:rPr>
        <w:t>evaluation</w:t>
      </w:r>
      <w:r w:rsidRPr="00706E60">
        <w:rPr>
          <w:rFonts w:ascii="Times New Roman" w:hAnsi="Times New Roman" w:cs="Times New Roman"/>
        </w:rPr>
        <w:t xml:space="preserve"> should run a minimum of ten times. </w:t>
      </w:r>
    </w:p>
    <w:p w14:paraId="539E6218" w14:textId="07BB4BDF"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throughputs.</w:t>
      </w:r>
    </w:p>
    <w:p w14:paraId="7E2602F7" w14:textId="596C6541"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any delays.</w:t>
      </w:r>
    </w:p>
    <w:p w14:paraId="134CAC2E" w14:textId="23B4BA4E"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lastRenderedPageBreak/>
        <w:t>Evaluate</w:t>
      </w:r>
      <w:r w:rsidR="00B73DA0" w:rsidRPr="00706E60">
        <w:rPr>
          <w:rFonts w:ascii="Times New Roman" w:hAnsi="Times New Roman" w:cs="Times New Roman"/>
        </w:rPr>
        <w:t xml:space="preserve"> for jitter.</w:t>
      </w:r>
    </w:p>
    <w:p w14:paraId="7DEBA178" w14:textId="5713FE28"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any packet loss.</w:t>
      </w:r>
    </w:p>
    <w:p w14:paraId="238F79CA" w14:textId="72962C32" w:rsidR="00CC0998" w:rsidRPr="00706E60" w:rsidRDefault="00CC0998" w:rsidP="00905148">
      <w:pPr>
        <w:pStyle w:val="ListParagraph"/>
        <w:numPr>
          <w:ilvl w:val="1"/>
          <w:numId w:val="16"/>
        </w:numPr>
        <w:rPr>
          <w:rFonts w:ascii="Times New Roman" w:hAnsi="Times New Roman" w:cs="Times New Roman"/>
        </w:rPr>
      </w:pPr>
      <w:r w:rsidRPr="00706E60">
        <w:rPr>
          <w:rFonts w:ascii="Times New Roman" w:hAnsi="Times New Roman" w:cs="Times New Roman"/>
        </w:rPr>
        <w:t xml:space="preserve">Any </w:t>
      </w:r>
      <w:r w:rsidR="00997E6C">
        <w:rPr>
          <w:rFonts w:ascii="Times New Roman" w:hAnsi="Times New Roman" w:cs="Times New Roman"/>
        </w:rPr>
        <w:t xml:space="preserve">evaluation </w:t>
      </w:r>
      <w:r w:rsidRPr="00706E60">
        <w:rPr>
          <w:rFonts w:ascii="Times New Roman" w:hAnsi="Times New Roman" w:cs="Times New Roman"/>
        </w:rPr>
        <w:t>that falls outside the 95% confidence interval needs to be re-run</w:t>
      </w:r>
    </w:p>
    <w:p w14:paraId="66C59BF1" w14:textId="25B6A48E"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Each </w:t>
      </w:r>
      <w:r w:rsidR="00997E6C">
        <w:rPr>
          <w:rFonts w:ascii="Times New Roman" w:hAnsi="Times New Roman" w:cs="Times New Roman"/>
        </w:rPr>
        <w:t>evaluation</w:t>
      </w:r>
      <w:r w:rsidRPr="00706E60">
        <w:rPr>
          <w:rFonts w:ascii="Times New Roman" w:hAnsi="Times New Roman" w:cs="Times New Roman"/>
        </w:rPr>
        <w:t xml:space="preserve"> will range from a minimum of 128 through to 1536 Bytes to assess performance under different conditions. </w:t>
      </w:r>
    </w:p>
    <w:p w14:paraId="45FC53A7" w14:textId="45300CD2"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Set up physical machines with Fedora, Ubuntu, and Kali Linux distributions configured as software routers. </w:t>
      </w:r>
    </w:p>
    <w:p w14:paraId="7C22051B" w14:textId="56570E9B"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Conduct performance </w:t>
      </w:r>
      <w:r w:rsidR="00997E6C">
        <w:rPr>
          <w:rFonts w:ascii="Times New Roman" w:hAnsi="Times New Roman" w:cs="Times New Roman"/>
        </w:rPr>
        <w:t>evaluation</w:t>
      </w:r>
      <w:r w:rsidRPr="00706E60">
        <w:rPr>
          <w:rFonts w:ascii="Times New Roman" w:hAnsi="Times New Roman" w:cs="Times New Roman"/>
        </w:rPr>
        <w:t xml:space="preserve">s to evaluate network throughput, delay, jitters, and packet loss for TCP and UDP transmissions on IPv4 and IPv6 protocols. </w:t>
      </w:r>
    </w:p>
    <w:p w14:paraId="493280AA" w14:textId="0830DC06"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Follow the </w:t>
      </w:r>
      <w:r w:rsidR="00CF69B2" w:rsidRPr="00706E60">
        <w:rPr>
          <w:rFonts w:ascii="Times New Roman" w:hAnsi="Times New Roman" w:cs="Times New Roman"/>
        </w:rPr>
        <w:t>hybrid waterfall-scrum</w:t>
      </w:r>
      <w:r w:rsidRPr="00706E60">
        <w:rPr>
          <w:rFonts w:ascii="Times New Roman" w:hAnsi="Times New Roman" w:cs="Times New Roman"/>
        </w:rPr>
        <w:t xml:space="preserve"> methodology for systematic</w:t>
      </w:r>
      <w:r w:rsidR="008233F9" w:rsidRPr="00706E60">
        <w:rPr>
          <w:rFonts w:ascii="Times New Roman" w:hAnsi="Times New Roman" w:cs="Times New Roman"/>
        </w:rPr>
        <w:t>ally</w:t>
      </w:r>
      <w:r w:rsidRPr="00706E60">
        <w:rPr>
          <w:rFonts w:ascii="Times New Roman" w:hAnsi="Times New Roman" w:cs="Times New Roman"/>
        </w:rPr>
        <w:t xml:space="preserve"> </w:t>
      </w:r>
      <w:r w:rsidR="008233F9" w:rsidRPr="00706E60">
        <w:rPr>
          <w:rFonts w:ascii="Times New Roman" w:hAnsi="Times New Roman" w:cs="Times New Roman"/>
        </w:rPr>
        <w:t>evaluating</w:t>
      </w:r>
      <w:r w:rsidRPr="00706E60">
        <w:rPr>
          <w:rFonts w:ascii="Times New Roman" w:hAnsi="Times New Roman" w:cs="Times New Roman"/>
        </w:rPr>
        <w:t xml:space="preserve"> phases and activities including requirement analysis, </w:t>
      </w:r>
      <w:r w:rsidR="00997E6C">
        <w:rPr>
          <w:rFonts w:ascii="Times New Roman" w:hAnsi="Times New Roman" w:cs="Times New Roman"/>
        </w:rPr>
        <w:t>evaluation</w:t>
      </w:r>
      <w:r w:rsidRPr="00706E60">
        <w:rPr>
          <w:rFonts w:ascii="Times New Roman" w:hAnsi="Times New Roman" w:cs="Times New Roman"/>
        </w:rPr>
        <w:t xml:space="preserve"> planning, </w:t>
      </w:r>
      <w:r w:rsidR="00997E6C">
        <w:rPr>
          <w:rFonts w:ascii="Times New Roman" w:hAnsi="Times New Roman" w:cs="Times New Roman"/>
        </w:rPr>
        <w:t>evaluation</w:t>
      </w:r>
      <w:r w:rsidRPr="00706E60">
        <w:rPr>
          <w:rFonts w:ascii="Times New Roman" w:hAnsi="Times New Roman" w:cs="Times New Roman"/>
        </w:rPr>
        <w:t xml:space="preserve"> execution and </w:t>
      </w:r>
      <w:r w:rsidR="00997E6C">
        <w:rPr>
          <w:rFonts w:ascii="Times New Roman" w:hAnsi="Times New Roman" w:cs="Times New Roman"/>
        </w:rPr>
        <w:t>evaluation</w:t>
      </w:r>
      <w:r w:rsidRPr="00706E60">
        <w:rPr>
          <w:rFonts w:ascii="Times New Roman" w:hAnsi="Times New Roman" w:cs="Times New Roman"/>
        </w:rPr>
        <w:t xml:space="preserve"> closer.</w:t>
      </w:r>
    </w:p>
    <w:p w14:paraId="1A92E54B" w14:textId="45C5A676" w:rsidR="00AF7CCB" w:rsidRPr="00706E60" w:rsidRDefault="002A1F1A" w:rsidP="00DC3210">
      <w:pPr>
        <w:pStyle w:val="Heading1"/>
      </w:pPr>
      <w:bookmarkStart w:id="5" w:name="_Toc194785351"/>
      <w:r w:rsidRPr="00706E60">
        <w:t xml:space="preserve">Project </w:t>
      </w:r>
      <w:r w:rsidR="00AF7CCB" w:rsidRPr="00706E60">
        <w:t>Scope</w:t>
      </w:r>
      <w:bookmarkEnd w:id="5"/>
    </w:p>
    <w:p w14:paraId="6795C0A3" w14:textId="5CEC1E3D" w:rsidR="002A1F1A" w:rsidRPr="00706E60" w:rsidRDefault="00A6575F" w:rsidP="00A6575F">
      <w:pPr>
        <w:rPr>
          <w:rFonts w:ascii="Times New Roman" w:hAnsi="Times New Roman" w:cs="Times New Roman"/>
          <w:lang w:eastAsia="en-US"/>
        </w:rPr>
      </w:pPr>
      <w:r w:rsidRPr="00706E60">
        <w:rPr>
          <w:rFonts w:ascii="Times New Roman" w:hAnsi="Times New Roman" w:cs="Times New Roman"/>
          <w:lang w:eastAsia="en-US"/>
        </w:rPr>
        <w:t>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Performance assessments will measure throughput, delays, jitter, and packet loss across 12 different packet sizes ranging from 128 to 1536 bytes. Each configuration will undergo 10 evaluation runs to ensure statistical validity, with additional runs conducted for any results falling outside the 95% confidence interval. The project includes detailed analysis and documentation of all findings, complete data logging, and delivery of comparative performance statistics across all evaluated operating systems.</w:t>
      </w:r>
      <w:r w:rsidR="00905E78" w:rsidRPr="00706E60">
        <w:rPr>
          <w:rFonts w:ascii="Times New Roman" w:hAnsi="Times New Roman" w:cs="Times New Roman"/>
          <w:lang w:eastAsia="en-US"/>
        </w:rPr>
        <w:t xml:space="preserve"> </w:t>
      </w:r>
      <w:r w:rsidR="002A1F1A" w:rsidRPr="00706E60">
        <w:rPr>
          <w:rFonts w:ascii="Times New Roman" w:hAnsi="Times New Roman" w:cs="Times New Roman"/>
        </w:rPr>
        <w:t xml:space="preserve">For more complete details on the scope statement, please refer to Appendix B.  </w:t>
      </w:r>
    </w:p>
    <w:p w14:paraId="701CBBCA" w14:textId="51C63709" w:rsidR="00574352" w:rsidRPr="00706E60" w:rsidRDefault="00574352" w:rsidP="008C5760">
      <w:pPr>
        <w:pStyle w:val="Heading2"/>
      </w:pPr>
      <w:bookmarkStart w:id="6" w:name="_Toc194785352"/>
      <w:r w:rsidRPr="00706E60">
        <w:t>Out of Scope</w:t>
      </w:r>
      <w:bookmarkEnd w:id="6"/>
      <w:r w:rsidRPr="00706E60">
        <w:t xml:space="preserve"> </w:t>
      </w:r>
    </w:p>
    <w:p w14:paraId="172D8E23" w14:textId="2A4CB06F" w:rsidR="00D82CCF" w:rsidRPr="00BA7542" w:rsidRDefault="009C5614" w:rsidP="00BA7542">
      <w:pPr>
        <w:rPr>
          <w:rFonts w:ascii="Times New Roman" w:hAnsi="Times New Roman" w:cs="Times New Roman"/>
        </w:rPr>
      </w:pPr>
      <w:r w:rsidRPr="00BA7542">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5EB96AE0" w:rsidR="009C5614" w:rsidRPr="00BA7542" w:rsidRDefault="009C5614" w:rsidP="00BA7542">
      <w:pPr>
        <w:rPr>
          <w:rFonts w:ascii="Times New Roman" w:hAnsi="Times New Roman" w:cs="Times New Roman"/>
        </w:rPr>
      </w:pPr>
      <w:r w:rsidRPr="00BA7542">
        <w:rPr>
          <w:rFonts w:ascii="Times New Roman" w:hAnsi="Times New Roman" w:cs="Times New Roman"/>
        </w:rPr>
        <w:t xml:space="preserve">The team will not be responsible for implementing performance improvements based on findings, providing ongoing maintenance, nor supporting the </w:t>
      </w:r>
      <w:r w:rsidR="003F4DCD" w:rsidRPr="00BA7542">
        <w:rPr>
          <w:rFonts w:ascii="Times New Roman" w:hAnsi="Times New Roman" w:cs="Times New Roman"/>
        </w:rPr>
        <w:t>evaluation</w:t>
      </w:r>
      <w:r w:rsidRPr="00BA7542">
        <w:rPr>
          <w:rFonts w:ascii="Times New Roman" w:hAnsi="Times New Roman" w:cs="Times New Roman"/>
        </w:rPr>
        <w:t xml:space="preserve"> environment beyond the project duration. </w:t>
      </w:r>
    </w:p>
    <w:p w14:paraId="07DE46B1" w14:textId="19C490BF" w:rsidR="009C5614" w:rsidRPr="00BA7542" w:rsidRDefault="003F4DCD" w:rsidP="00BA7542">
      <w:pPr>
        <w:rPr>
          <w:rFonts w:ascii="Times New Roman" w:hAnsi="Times New Roman" w:cs="Times New Roman"/>
        </w:rPr>
      </w:pPr>
      <w:r w:rsidRPr="00BA7542">
        <w:rPr>
          <w:rFonts w:ascii="Times New Roman" w:hAnsi="Times New Roman" w:cs="Times New Roman"/>
        </w:rPr>
        <w:t>Evaluation</w:t>
      </w:r>
      <w:r w:rsidR="009C5614" w:rsidRPr="00BA7542">
        <w:rPr>
          <w:rFonts w:ascii="Times New Roman" w:hAnsi="Times New Roman" w:cs="Times New Roman"/>
        </w:rPr>
        <w:t xml:space="preserve"> is limited to the specified operating systems, network topology, and protocols as outlined in the scope statement.  </w:t>
      </w:r>
    </w:p>
    <w:p w14:paraId="3E764E95" w14:textId="0E243086" w:rsidR="006E1614" w:rsidRPr="00706E60" w:rsidRDefault="003A25CE" w:rsidP="00886F1B">
      <w:pPr>
        <w:pStyle w:val="Heading2"/>
        <w:spacing w:before="0"/>
      </w:pPr>
      <w:bookmarkStart w:id="7" w:name="_Toc194785353"/>
      <w:r w:rsidRPr="00706E60">
        <w:t>Key Stakeholders</w:t>
      </w:r>
      <w:bookmarkEnd w:id="7"/>
      <w:r w:rsidRPr="00706E60">
        <w:t xml:space="preserve"> </w:t>
      </w:r>
    </w:p>
    <w:p w14:paraId="7D4524BC" w14:textId="58E73524" w:rsidR="00C94BD3" w:rsidRPr="00DC3210" w:rsidRDefault="00C42C84" w:rsidP="00DC3210">
      <w:pPr>
        <w:rPr>
          <w:rFonts w:ascii="Times New Roman" w:hAnsi="Times New Roman" w:cs="Times New Roman"/>
          <w:lang w:eastAsia="en-US"/>
        </w:rPr>
      </w:pPr>
      <w:r w:rsidRPr="00706E60">
        <w:rPr>
          <w:rFonts w:ascii="Times New Roman" w:hAnsi="Times New Roman" w:cs="Times New Roman"/>
          <w:lang w:eastAsia="en-US"/>
        </w:rPr>
        <w:t>The project client is Raymond Lutui</w:t>
      </w:r>
      <w:r w:rsidR="00F645C2" w:rsidRPr="00706E60">
        <w:rPr>
          <w:rFonts w:ascii="Times New Roman" w:hAnsi="Times New Roman" w:cs="Times New Roman"/>
          <w:lang w:eastAsia="en-US"/>
        </w:rPr>
        <w:t xml:space="preserve">, with Daniel Vaipulu acting as supervisor. </w:t>
      </w:r>
      <w:r w:rsidR="00F645C2" w:rsidRPr="00706E60">
        <w:rPr>
          <w:rFonts w:ascii="Times New Roman" w:hAnsi="Times New Roman" w:cs="Times New Roman"/>
          <w:lang w:eastAsia="en-US"/>
        </w:rPr>
        <w:br/>
        <w:t xml:space="preserve">The project team consists of seven members: </w:t>
      </w:r>
      <w:r w:rsidR="005F781E" w:rsidRPr="00706E60">
        <w:rPr>
          <w:rFonts w:ascii="Times New Roman" w:hAnsi="Times New Roman" w:cs="Times New Roman"/>
          <w:lang w:eastAsia="en-US"/>
        </w:rPr>
        <w:t xml:space="preserve">Kylie Afable, Zafar Azad, Larissa Goh, Nathan Quai Hoi, Charmi Patel, Win Phyo, and team lead Thomas Robinson. </w:t>
      </w:r>
      <w:r w:rsidR="005F781E" w:rsidRPr="00706E60">
        <w:rPr>
          <w:rFonts w:ascii="Times New Roman" w:hAnsi="Times New Roman" w:cs="Times New Roman"/>
          <w:lang w:eastAsia="en-US"/>
        </w:rPr>
        <w:br/>
      </w:r>
      <w:r w:rsidR="00F53538" w:rsidRPr="00706E60">
        <w:rPr>
          <w:rFonts w:ascii="Times New Roman" w:hAnsi="Times New Roman" w:cs="Times New Roman"/>
          <w:lang w:eastAsia="en-US"/>
        </w:rPr>
        <w:t xml:space="preserve">For </w:t>
      </w:r>
      <w:r w:rsidR="003B21B0" w:rsidRPr="00706E60">
        <w:rPr>
          <w:rFonts w:ascii="Times New Roman" w:hAnsi="Times New Roman" w:cs="Times New Roman"/>
          <w:lang w:eastAsia="en-US"/>
        </w:rPr>
        <w:t xml:space="preserve">a </w:t>
      </w:r>
      <w:r w:rsidR="00F53538" w:rsidRPr="00706E60">
        <w:rPr>
          <w:rFonts w:ascii="Times New Roman" w:hAnsi="Times New Roman" w:cs="Times New Roman"/>
          <w:lang w:eastAsia="en-US"/>
        </w:rPr>
        <w:t xml:space="preserve">complete </w:t>
      </w:r>
      <w:r w:rsidR="00875D94" w:rsidRPr="00706E60">
        <w:rPr>
          <w:rFonts w:ascii="Times New Roman" w:hAnsi="Times New Roman" w:cs="Times New Roman"/>
          <w:lang w:eastAsia="en-US"/>
        </w:rPr>
        <w:t xml:space="preserve">and detailed list of stakeholders, </w:t>
      </w:r>
      <w:r w:rsidR="007408AB" w:rsidRPr="00706E60">
        <w:rPr>
          <w:rFonts w:ascii="Times New Roman" w:hAnsi="Times New Roman" w:cs="Times New Roman"/>
          <w:lang w:eastAsia="en-US"/>
        </w:rPr>
        <w:t>please refer to Appendix C,</w:t>
      </w:r>
      <w:r w:rsidR="00875D94" w:rsidRPr="00706E60">
        <w:rPr>
          <w:rFonts w:ascii="Times New Roman" w:hAnsi="Times New Roman" w:cs="Times New Roman"/>
          <w:lang w:eastAsia="en-US"/>
        </w:rPr>
        <w:t xml:space="preserve"> and </w:t>
      </w:r>
      <w:r w:rsidR="007408AB" w:rsidRPr="00706E60">
        <w:rPr>
          <w:rFonts w:ascii="Times New Roman" w:hAnsi="Times New Roman" w:cs="Times New Roman"/>
          <w:lang w:eastAsia="en-US"/>
        </w:rPr>
        <w:t>for</w:t>
      </w:r>
      <w:r w:rsidR="00875D94" w:rsidRPr="00706E60">
        <w:rPr>
          <w:rFonts w:ascii="Times New Roman" w:hAnsi="Times New Roman" w:cs="Times New Roman"/>
          <w:lang w:eastAsia="en-US"/>
        </w:rPr>
        <w:t xml:space="preserve"> the </w:t>
      </w:r>
      <w:r w:rsidR="008D1388" w:rsidRPr="00706E60">
        <w:rPr>
          <w:rFonts w:ascii="Times New Roman" w:hAnsi="Times New Roman" w:cs="Times New Roman"/>
          <w:lang w:eastAsia="en-US"/>
        </w:rPr>
        <w:t>S</w:t>
      </w:r>
      <w:r w:rsidR="00875D94" w:rsidRPr="00706E60">
        <w:rPr>
          <w:rFonts w:ascii="Times New Roman" w:hAnsi="Times New Roman" w:cs="Times New Roman"/>
          <w:lang w:eastAsia="en-US"/>
        </w:rPr>
        <w:t xml:space="preserve">takeholder </w:t>
      </w:r>
      <w:r w:rsidR="008D1388" w:rsidRPr="00706E60">
        <w:rPr>
          <w:rFonts w:ascii="Times New Roman" w:hAnsi="Times New Roman" w:cs="Times New Roman"/>
          <w:lang w:eastAsia="en-US"/>
        </w:rPr>
        <w:t>M</w:t>
      </w:r>
      <w:r w:rsidR="00875D94" w:rsidRPr="00706E60">
        <w:rPr>
          <w:rFonts w:ascii="Times New Roman" w:hAnsi="Times New Roman" w:cs="Times New Roman"/>
          <w:lang w:eastAsia="en-US"/>
        </w:rPr>
        <w:t xml:space="preserve">anagement </w:t>
      </w:r>
      <w:r w:rsidR="008D1388" w:rsidRPr="00706E60">
        <w:rPr>
          <w:rFonts w:ascii="Times New Roman" w:hAnsi="Times New Roman" w:cs="Times New Roman"/>
          <w:lang w:eastAsia="en-US"/>
        </w:rPr>
        <w:t>P</w:t>
      </w:r>
      <w:r w:rsidR="00875D94" w:rsidRPr="00706E60">
        <w:rPr>
          <w:rFonts w:ascii="Times New Roman" w:hAnsi="Times New Roman" w:cs="Times New Roman"/>
          <w:lang w:eastAsia="en-US"/>
        </w:rPr>
        <w:t xml:space="preserve">lan, please refer to Appendix </w:t>
      </w:r>
      <w:r w:rsidR="007408AB" w:rsidRPr="00706E60">
        <w:rPr>
          <w:rFonts w:ascii="Times New Roman" w:hAnsi="Times New Roman" w:cs="Times New Roman"/>
          <w:lang w:eastAsia="en-US"/>
        </w:rPr>
        <w:t>D</w:t>
      </w:r>
      <w:r w:rsidR="00875D94" w:rsidRPr="00706E60">
        <w:rPr>
          <w:rFonts w:ascii="Times New Roman" w:hAnsi="Times New Roman" w:cs="Times New Roman"/>
          <w:lang w:eastAsia="en-US"/>
        </w:rPr>
        <w:t>.</w:t>
      </w:r>
      <w:r w:rsidR="007E33EE" w:rsidRPr="00706E60">
        <w:rPr>
          <w:rFonts w:ascii="Times New Roman" w:hAnsi="Times New Roman" w:cs="Times New Roman"/>
          <w:lang w:eastAsia="en-US"/>
        </w:rPr>
        <w:t xml:space="preserve"> </w:t>
      </w:r>
    </w:p>
    <w:p w14:paraId="75F14A1C" w14:textId="77777777" w:rsidR="00F70B41" w:rsidRDefault="00F70B41">
      <w:pPr>
        <w:spacing w:after="160" w:line="278" w:lineRule="auto"/>
        <w:rPr>
          <w:rFonts w:ascii="Times New Roman" w:eastAsiaTheme="majorEastAsia" w:hAnsi="Times New Roman" w:cstheme="majorBidi"/>
          <w:b/>
          <w:bCs/>
          <w:color w:val="0F4761" w:themeColor="accent1" w:themeShade="BF"/>
          <w:kern w:val="2"/>
          <w:sz w:val="32"/>
          <w:szCs w:val="32"/>
          <w:lang w:eastAsia="en-US"/>
          <w14:ligatures w14:val="standardContextual"/>
        </w:rPr>
      </w:pPr>
      <w:r>
        <w:br w:type="page"/>
      </w:r>
    </w:p>
    <w:p w14:paraId="0D23CF71" w14:textId="07AC3EC9" w:rsidR="007C0D7F" w:rsidRPr="00706E60" w:rsidRDefault="002E0D9E" w:rsidP="00DC3210">
      <w:pPr>
        <w:pStyle w:val="Heading2"/>
      </w:pPr>
      <w:bookmarkStart w:id="8" w:name="_Toc194785354"/>
      <w:r w:rsidRPr="00706E60">
        <w:lastRenderedPageBreak/>
        <w:t>Technical Infrastructure</w:t>
      </w:r>
      <w:bookmarkEnd w:id="8"/>
    </w:p>
    <w:p w14:paraId="70C320A9" w14:textId="77777777" w:rsidR="00FD4C69" w:rsidRDefault="00FD4C69" w:rsidP="00184C72">
      <w:pPr>
        <w:rPr>
          <w:rFonts w:ascii="Times New Roman" w:hAnsi="Times New Roman" w:cs="Times New Roman"/>
          <w:lang w:eastAsia="en-US"/>
        </w:rPr>
      </w:pPr>
    </w:p>
    <w:p w14:paraId="1F5B9029" w14:textId="16B63530" w:rsidR="00FD4C69" w:rsidRDefault="00FD4C69" w:rsidP="009E2A60">
      <w:pPr>
        <w:jc w:val="center"/>
        <w:rPr>
          <w:rFonts w:ascii="Times New Roman" w:hAnsi="Times New Roman" w:cs="Times New Roman"/>
          <w:lang w:eastAsia="en-US"/>
        </w:rPr>
      </w:pPr>
      <w:r w:rsidRPr="00706E60">
        <w:rPr>
          <w:rFonts w:ascii="Times New Roman" w:hAnsi="Times New Roman" w:cs="Times New Roman"/>
          <w:noProof/>
        </w:rPr>
        <w:drawing>
          <wp:inline distT="0" distB="0" distL="0" distR="0" wp14:anchorId="67232011" wp14:editId="49921DC4">
            <wp:extent cx="4683318" cy="2516202"/>
            <wp:effectExtent l="0" t="0" r="3175" b="0"/>
            <wp:docPr id="1206494325"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34DF6059" w14:textId="08C8EDE8" w:rsidR="005721F7" w:rsidRDefault="00C509B3"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would involve 4 computer hardware provided by the client, in which two will be configured as routers, while the other two will be used as sender and receiver. </w:t>
      </w:r>
      <w:r w:rsidR="002001E4" w:rsidRPr="00706E60">
        <w:rPr>
          <w:rFonts w:ascii="Times New Roman" w:hAnsi="Times New Roman" w:cs="Times New Roman"/>
          <w:lang w:eastAsia="en-US"/>
        </w:rPr>
        <w:t xml:space="preserve">For a detailed representation of the technical infrastructure layout of the evaluation environment, please refer to Appendix </w:t>
      </w:r>
      <w:r w:rsidR="007408AB" w:rsidRPr="00706E60">
        <w:rPr>
          <w:rFonts w:ascii="Times New Roman" w:hAnsi="Times New Roman" w:cs="Times New Roman"/>
          <w:lang w:eastAsia="en-US"/>
        </w:rPr>
        <w:t>E</w:t>
      </w:r>
      <w:r w:rsidR="002001E4" w:rsidRPr="00706E60">
        <w:rPr>
          <w:rFonts w:ascii="Times New Roman" w:hAnsi="Times New Roman" w:cs="Times New Roman"/>
          <w:lang w:eastAsia="en-US"/>
        </w:rPr>
        <w:t xml:space="preserve">. </w:t>
      </w:r>
    </w:p>
    <w:p w14:paraId="143B25C6" w14:textId="77777777" w:rsidR="00DF5B2E" w:rsidRPr="00706E60" w:rsidRDefault="00DF5B2E" w:rsidP="00DC3210">
      <w:pPr>
        <w:pStyle w:val="Heading1"/>
      </w:pPr>
      <w:bookmarkStart w:id="9" w:name="_Toc194785355"/>
      <w:r w:rsidRPr="00706E60">
        <w:t>Estimated Costs</w:t>
      </w:r>
      <w:bookmarkEnd w:id="9"/>
    </w:p>
    <w:p w14:paraId="3C24D4FA" w14:textId="77777777" w:rsidR="00DF5B2E" w:rsidRDefault="00DF5B2E" w:rsidP="00DF5B2E">
      <w:pPr>
        <w:spacing w:after="240"/>
        <w:rPr>
          <w:rFonts w:ascii="Times New Roman" w:hAnsi="Times New Roman" w:cs="Times New Roman"/>
        </w:rPr>
      </w:pPr>
      <w:r w:rsidRPr="00706E60">
        <w:rPr>
          <w:rFonts w:ascii="Times New Roman" w:hAnsi="Times New Roman" w:cs="Times New Roman"/>
        </w:rPr>
        <w:t xml:space="preserve">The table below shows the estimated cost of the project. </w:t>
      </w:r>
    </w:p>
    <w:tbl>
      <w:tblPr>
        <w:tblStyle w:val="TableGrid"/>
        <w:tblpPr w:leftFromText="180" w:rightFromText="180" w:vertAnchor="page" w:horzAnchor="margin" w:tblpY="8271"/>
        <w:tblW w:w="0" w:type="auto"/>
        <w:tblLayout w:type="fixed"/>
        <w:tblLook w:val="04A0" w:firstRow="1" w:lastRow="0" w:firstColumn="1" w:lastColumn="0" w:noHBand="0" w:noVBand="1"/>
      </w:tblPr>
      <w:tblGrid>
        <w:gridCol w:w="1980"/>
        <w:gridCol w:w="3118"/>
        <w:gridCol w:w="1107"/>
        <w:gridCol w:w="1297"/>
        <w:gridCol w:w="1514"/>
      </w:tblGrid>
      <w:tr w:rsidR="00F70B41" w:rsidRPr="00706E60" w14:paraId="4611DF4D" w14:textId="77777777" w:rsidTr="00F70B41">
        <w:tc>
          <w:tcPr>
            <w:tcW w:w="1980" w:type="dxa"/>
            <w:shd w:val="clear" w:color="auto" w:fill="BFBFBF" w:themeFill="background1" w:themeFillShade="BF"/>
          </w:tcPr>
          <w:p w14:paraId="4CA87F46"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Cost Category</w:t>
            </w:r>
          </w:p>
        </w:tc>
        <w:tc>
          <w:tcPr>
            <w:tcW w:w="3118" w:type="dxa"/>
            <w:shd w:val="clear" w:color="auto" w:fill="BFBFBF" w:themeFill="background1" w:themeFillShade="BF"/>
          </w:tcPr>
          <w:p w14:paraId="77276D87"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Description</w:t>
            </w:r>
          </w:p>
        </w:tc>
        <w:tc>
          <w:tcPr>
            <w:tcW w:w="1107" w:type="dxa"/>
            <w:shd w:val="clear" w:color="auto" w:fill="BFBFBF" w:themeFill="background1" w:themeFillShade="BF"/>
          </w:tcPr>
          <w:p w14:paraId="3EA1D0B9"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Quantity</w:t>
            </w:r>
          </w:p>
        </w:tc>
        <w:tc>
          <w:tcPr>
            <w:tcW w:w="1297" w:type="dxa"/>
            <w:shd w:val="clear" w:color="auto" w:fill="BFBFBF" w:themeFill="background1" w:themeFillShade="BF"/>
          </w:tcPr>
          <w:p w14:paraId="60D12CA3"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Unit Cost (NZD)</w:t>
            </w:r>
          </w:p>
        </w:tc>
        <w:tc>
          <w:tcPr>
            <w:tcW w:w="1514" w:type="dxa"/>
            <w:shd w:val="clear" w:color="auto" w:fill="BFBFBF" w:themeFill="background1" w:themeFillShade="BF"/>
          </w:tcPr>
          <w:p w14:paraId="53AA447A"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Total Cost (NZD)</w:t>
            </w:r>
          </w:p>
        </w:tc>
      </w:tr>
      <w:tr w:rsidR="00F70B41" w:rsidRPr="00706E60" w14:paraId="18C2D519" w14:textId="77777777" w:rsidTr="00F70B41">
        <w:tc>
          <w:tcPr>
            <w:tcW w:w="1980" w:type="dxa"/>
            <w:vAlign w:val="center"/>
          </w:tcPr>
          <w:p w14:paraId="36B064CA"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28176EBA"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Supermicro 521R-T Mini Server SVRSPM34170</w:t>
            </w:r>
          </w:p>
        </w:tc>
        <w:tc>
          <w:tcPr>
            <w:tcW w:w="1107" w:type="dxa"/>
            <w:vAlign w:val="center"/>
          </w:tcPr>
          <w:p w14:paraId="25FFAB24"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5C554830"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$2,686.65</w:t>
            </w:r>
          </w:p>
        </w:tc>
        <w:tc>
          <w:tcPr>
            <w:tcW w:w="1514" w:type="dxa"/>
            <w:vAlign w:val="center"/>
          </w:tcPr>
          <w:p w14:paraId="4EBF378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=PRODUCT(C2:D2) </w:instrText>
            </w:r>
            <w:r w:rsidRPr="00706E60">
              <w:rPr>
                <w:rFonts w:ascii="Times New Roman" w:hAnsi="Times New Roman" w:cs="Times New Roman"/>
              </w:rPr>
              <w:fldChar w:fldCharType="separate"/>
            </w:r>
            <w:r w:rsidRPr="00706E60">
              <w:rPr>
                <w:rFonts w:ascii="Times New Roman" w:hAnsi="Times New Roman" w:cs="Times New Roman"/>
              </w:rPr>
              <w:t>$10,746.60</w:t>
            </w:r>
            <w:r w:rsidRPr="00706E60">
              <w:rPr>
                <w:rFonts w:ascii="Times New Roman" w:hAnsi="Times New Roman" w:cs="Times New Roman"/>
              </w:rPr>
              <w:fldChar w:fldCharType="end"/>
            </w:r>
          </w:p>
        </w:tc>
      </w:tr>
      <w:tr w:rsidR="00F70B41" w:rsidRPr="00706E60" w14:paraId="096FCBDA" w14:textId="77777777" w:rsidTr="00F70B41">
        <w:trPr>
          <w:trHeight w:val="300"/>
        </w:trPr>
        <w:tc>
          <w:tcPr>
            <w:tcW w:w="1980" w:type="dxa"/>
            <w:vAlign w:val="center"/>
          </w:tcPr>
          <w:p w14:paraId="0575CE64"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137B8F8C"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Philips 243V7QJAB/79 Monitor</w:t>
            </w:r>
          </w:p>
        </w:tc>
        <w:tc>
          <w:tcPr>
            <w:tcW w:w="1107" w:type="dxa"/>
            <w:vAlign w:val="center"/>
          </w:tcPr>
          <w:p w14:paraId="063EB0B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2E0D776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$161</w:t>
            </w:r>
          </w:p>
        </w:tc>
        <w:tc>
          <w:tcPr>
            <w:tcW w:w="1514" w:type="dxa"/>
            <w:vAlign w:val="center"/>
          </w:tcPr>
          <w:p w14:paraId="55AA82FB"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=PRODUCT(C3:D3) </w:instrText>
            </w:r>
            <w:r w:rsidRPr="00706E60">
              <w:rPr>
                <w:rFonts w:ascii="Times New Roman" w:hAnsi="Times New Roman" w:cs="Times New Roman"/>
              </w:rPr>
              <w:fldChar w:fldCharType="separate"/>
            </w:r>
            <w:r w:rsidRPr="00706E60">
              <w:rPr>
                <w:rFonts w:ascii="Times New Roman" w:hAnsi="Times New Roman" w:cs="Times New Roman"/>
              </w:rPr>
              <w:t>$644.00</w:t>
            </w:r>
            <w:r w:rsidRPr="00706E60">
              <w:rPr>
                <w:rFonts w:ascii="Times New Roman" w:hAnsi="Times New Roman" w:cs="Times New Roman"/>
              </w:rPr>
              <w:fldChar w:fldCharType="end"/>
            </w:r>
          </w:p>
        </w:tc>
      </w:tr>
      <w:tr w:rsidR="00F70B41" w:rsidRPr="00706E60" w14:paraId="36B2E921" w14:textId="77777777" w:rsidTr="00F70B41">
        <w:tc>
          <w:tcPr>
            <w:tcW w:w="1980" w:type="dxa"/>
            <w:vAlign w:val="center"/>
          </w:tcPr>
          <w:p w14:paraId="20EC168E"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1C2A0D72"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ASUS Vivobook Go 15 L510KA-EJ599W Laptop</w:t>
            </w:r>
          </w:p>
        </w:tc>
        <w:tc>
          <w:tcPr>
            <w:tcW w:w="1107" w:type="dxa"/>
            <w:vAlign w:val="center"/>
          </w:tcPr>
          <w:p w14:paraId="14528950"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7</w:t>
            </w:r>
          </w:p>
        </w:tc>
        <w:tc>
          <w:tcPr>
            <w:tcW w:w="1297" w:type="dxa"/>
            <w:vAlign w:val="center"/>
          </w:tcPr>
          <w:p w14:paraId="3D6A6CB2"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$667</w:t>
            </w:r>
          </w:p>
        </w:tc>
        <w:tc>
          <w:tcPr>
            <w:tcW w:w="1514" w:type="dxa"/>
            <w:vAlign w:val="center"/>
          </w:tcPr>
          <w:p w14:paraId="36D8D011"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=PRODUCT(C4:D4) \# "$#,##0.00;($#,##0.00)" </w:instrText>
            </w:r>
            <w:r w:rsidRPr="00706E60">
              <w:rPr>
                <w:rFonts w:ascii="Times New Roman" w:hAnsi="Times New Roman" w:cs="Times New Roman"/>
              </w:rPr>
              <w:fldChar w:fldCharType="separate"/>
            </w:r>
            <w:r w:rsidRPr="00706E60">
              <w:rPr>
                <w:rFonts w:ascii="Times New Roman" w:hAnsi="Times New Roman" w:cs="Times New Roman"/>
              </w:rPr>
              <w:t>$4,669.00</w:t>
            </w:r>
            <w:r w:rsidRPr="00706E60">
              <w:rPr>
                <w:rFonts w:ascii="Times New Roman" w:hAnsi="Times New Roman" w:cs="Times New Roman"/>
              </w:rPr>
              <w:fldChar w:fldCharType="end"/>
            </w:r>
          </w:p>
        </w:tc>
      </w:tr>
      <w:tr w:rsidR="00F70B41" w:rsidRPr="00706E60" w14:paraId="39561404" w14:textId="77777777" w:rsidTr="00F70B41">
        <w:tc>
          <w:tcPr>
            <w:tcW w:w="1980" w:type="dxa"/>
            <w:vAlign w:val="center"/>
          </w:tcPr>
          <w:p w14:paraId="08A65F5F"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71A584D1"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Rapoo X130PRO wired keyboard and mouse combo</w:t>
            </w:r>
          </w:p>
        </w:tc>
        <w:tc>
          <w:tcPr>
            <w:tcW w:w="1107" w:type="dxa"/>
            <w:vAlign w:val="center"/>
          </w:tcPr>
          <w:p w14:paraId="75E546C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77DA107E"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$23.14</w:t>
            </w:r>
          </w:p>
        </w:tc>
        <w:tc>
          <w:tcPr>
            <w:tcW w:w="1514" w:type="dxa"/>
            <w:vAlign w:val="center"/>
          </w:tcPr>
          <w:p w14:paraId="03B7B2E1"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=PRODUCT(C5:D5) </w:instrText>
            </w:r>
            <w:r w:rsidRPr="00706E60">
              <w:rPr>
                <w:rFonts w:ascii="Times New Roman" w:hAnsi="Times New Roman" w:cs="Times New Roman"/>
              </w:rPr>
              <w:fldChar w:fldCharType="separate"/>
            </w:r>
            <w:r w:rsidRPr="00706E60">
              <w:rPr>
                <w:rFonts w:ascii="Times New Roman" w:hAnsi="Times New Roman" w:cs="Times New Roman"/>
              </w:rPr>
              <w:t>$92.56</w:t>
            </w:r>
            <w:r w:rsidRPr="00706E60">
              <w:rPr>
                <w:rFonts w:ascii="Times New Roman" w:hAnsi="Times New Roman" w:cs="Times New Roman"/>
              </w:rPr>
              <w:fldChar w:fldCharType="end"/>
            </w:r>
          </w:p>
        </w:tc>
      </w:tr>
      <w:tr w:rsidR="00F70B41" w:rsidRPr="00706E60" w14:paraId="5EBEC825" w14:textId="77777777" w:rsidTr="00F70B41">
        <w:tc>
          <w:tcPr>
            <w:tcW w:w="1980" w:type="dxa"/>
            <w:vAlign w:val="center"/>
          </w:tcPr>
          <w:p w14:paraId="364AB2B9"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Network Equipment</w:t>
            </w:r>
          </w:p>
        </w:tc>
        <w:tc>
          <w:tcPr>
            <w:tcW w:w="3118" w:type="dxa"/>
            <w:vAlign w:val="center"/>
          </w:tcPr>
          <w:p w14:paraId="6AB731CE"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Cruxtec 0.5m Cat7 Ethernet Cable RS7-005-BK</w:t>
            </w:r>
          </w:p>
        </w:tc>
        <w:tc>
          <w:tcPr>
            <w:tcW w:w="1107" w:type="dxa"/>
            <w:vAlign w:val="center"/>
          </w:tcPr>
          <w:p w14:paraId="10FE9A6F"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3</w:t>
            </w:r>
          </w:p>
        </w:tc>
        <w:tc>
          <w:tcPr>
            <w:tcW w:w="1297" w:type="dxa"/>
            <w:vAlign w:val="center"/>
          </w:tcPr>
          <w:p w14:paraId="12774BB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$5.45</w:t>
            </w:r>
          </w:p>
        </w:tc>
        <w:tc>
          <w:tcPr>
            <w:tcW w:w="1514" w:type="dxa"/>
            <w:vAlign w:val="center"/>
          </w:tcPr>
          <w:p w14:paraId="059FCE6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=PRODUCT(C6:D6) </w:instrText>
            </w:r>
            <w:r w:rsidRPr="00706E60">
              <w:rPr>
                <w:rFonts w:ascii="Times New Roman" w:hAnsi="Times New Roman" w:cs="Times New Roman"/>
              </w:rPr>
              <w:fldChar w:fldCharType="separate"/>
            </w:r>
            <w:r w:rsidRPr="00706E60">
              <w:rPr>
                <w:rFonts w:ascii="Times New Roman" w:hAnsi="Times New Roman" w:cs="Times New Roman"/>
              </w:rPr>
              <w:t>$16.35</w:t>
            </w:r>
            <w:r w:rsidRPr="00706E60">
              <w:rPr>
                <w:rFonts w:ascii="Times New Roman" w:hAnsi="Times New Roman" w:cs="Times New Roman"/>
              </w:rPr>
              <w:fldChar w:fldCharType="end"/>
            </w:r>
          </w:p>
        </w:tc>
      </w:tr>
      <w:tr w:rsidR="00F70B41" w:rsidRPr="00706E60" w14:paraId="6BC791D6" w14:textId="77777777" w:rsidTr="00F70B41">
        <w:tc>
          <w:tcPr>
            <w:tcW w:w="1980" w:type="dxa"/>
            <w:vAlign w:val="center"/>
          </w:tcPr>
          <w:p w14:paraId="58111526"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Network Equipment</w:t>
            </w:r>
          </w:p>
        </w:tc>
        <w:tc>
          <w:tcPr>
            <w:tcW w:w="3118" w:type="dxa"/>
            <w:vAlign w:val="center"/>
          </w:tcPr>
          <w:p w14:paraId="22652740"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TP-Link TG-3468 32-bit Gigabit PCIe Network Adapter</w:t>
            </w:r>
          </w:p>
        </w:tc>
        <w:tc>
          <w:tcPr>
            <w:tcW w:w="1107" w:type="dxa"/>
            <w:vAlign w:val="center"/>
          </w:tcPr>
          <w:p w14:paraId="1D9F90E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6</w:t>
            </w:r>
          </w:p>
        </w:tc>
        <w:tc>
          <w:tcPr>
            <w:tcW w:w="1297" w:type="dxa"/>
            <w:vAlign w:val="center"/>
          </w:tcPr>
          <w:p w14:paraId="0D87A34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$22</w:t>
            </w:r>
          </w:p>
        </w:tc>
        <w:tc>
          <w:tcPr>
            <w:tcW w:w="1514" w:type="dxa"/>
            <w:vAlign w:val="center"/>
          </w:tcPr>
          <w:p w14:paraId="2790743A"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=PRODUCT(C7:D7) </w:instrText>
            </w:r>
            <w:r w:rsidRPr="00706E60">
              <w:rPr>
                <w:rFonts w:ascii="Times New Roman" w:hAnsi="Times New Roman" w:cs="Times New Roman"/>
              </w:rPr>
              <w:fldChar w:fldCharType="separate"/>
            </w:r>
            <w:r w:rsidRPr="00706E60">
              <w:rPr>
                <w:rFonts w:ascii="Times New Roman" w:hAnsi="Times New Roman" w:cs="Times New Roman"/>
              </w:rPr>
              <w:t>$132.00</w:t>
            </w:r>
            <w:r w:rsidRPr="00706E60">
              <w:rPr>
                <w:rFonts w:ascii="Times New Roman" w:hAnsi="Times New Roman" w:cs="Times New Roman"/>
              </w:rPr>
              <w:fldChar w:fldCharType="end"/>
            </w:r>
          </w:p>
        </w:tc>
      </w:tr>
      <w:tr w:rsidR="00F70B41" w:rsidRPr="00706E60" w14:paraId="7D4BDFCE" w14:textId="77777777" w:rsidTr="00F70B41">
        <w:tc>
          <w:tcPr>
            <w:tcW w:w="1980" w:type="dxa"/>
            <w:vAlign w:val="center"/>
          </w:tcPr>
          <w:p w14:paraId="6232A47E"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Labour</w:t>
            </w:r>
          </w:p>
        </w:tc>
        <w:tc>
          <w:tcPr>
            <w:tcW w:w="3118" w:type="dxa"/>
            <w:vAlign w:val="center"/>
          </w:tcPr>
          <w:p w14:paraId="4BDD6963"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Refer to labour breakdown table</w:t>
            </w:r>
          </w:p>
        </w:tc>
        <w:tc>
          <w:tcPr>
            <w:tcW w:w="1107" w:type="dxa"/>
            <w:vAlign w:val="center"/>
          </w:tcPr>
          <w:p w14:paraId="0820DF39"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w:t>
            </w:r>
          </w:p>
        </w:tc>
        <w:tc>
          <w:tcPr>
            <w:tcW w:w="1297" w:type="dxa"/>
            <w:vAlign w:val="center"/>
          </w:tcPr>
          <w:p w14:paraId="7020428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w:t>
            </w:r>
          </w:p>
        </w:tc>
        <w:tc>
          <w:tcPr>
            <w:tcW w:w="1514" w:type="dxa"/>
            <w:vAlign w:val="center"/>
          </w:tcPr>
          <w:p w14:paraId="20A5376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=109420.80  \# "$#,##0.00;($#,##0.00)" </w:instrText>
            </w:r>
            <w:r w:rsidRPr="00706E60">
              <w:rPr>
                <w:rFonts w:ascii="Times New Roman" w:hAnsi="Times New Roman" w:cs="Times New Roman"/>
              </w:rPr>
              <w:fldChar w:fldCharType="separate"/>
            </w:r>
            <w:r w:rsidRPr="00706E60">
              <w:rPr>
                <w:rFonts w:ascii="Times New Roman" w:hAnsi="Times New Roman" w:cs="Times New Roman"/>
              </w:rPr>
              <w:t>$109,420.80</w:t>
            </w:r>
            <w:r w:rsidRPr="00706E60">
              <w:rPr>
                <w:rFonts w:ascii="Times New Roman" w:hAnsi="Times New Roman" w:cs="Times New Roman"/>
              </w:rPr>
              <w:fldChar w:fldCharType="end"/>
            </w:r>
          </w:p>
        </w:tc>
      </w:tr>
      <w:tr w:rsidR="00F70B41" w:rsidRPr="00706E60" w14:paraId="47744215" w14:textId="77777777" w:rsidTr="00F70B41">
        <w:tc>
          <w:tcPr>
            <w:tcW w:w="1980" w:type="dxa"/>
            <w:vAlign w:val="center"/>
          </w:tcPr>
          <w:p w14:paraId="62D5DD2B"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Software Tools</w:t>
            </w:r>
          </w:p>
        </w:tc>
        <w:tc>
          <w:tcPr>
            <w:tcW w:w="3118" w:type="dxa"/>
            <w:vAlign w:val="center"/>
          </w:tcPr>
          <w:p w14:paraId="419293DC"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iPerf</w:t>
            </w:r>
          </w:p>
        </w:tc>
        <w:tc>
          <w:tcPr>
            <w:tcW w:w="1107" w:type="dxa"/>
            <w:vAlign w:val="center"/>
          </w:tcPr>
          <w:p w14:paraId="2F3F459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295CEC66"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$0</w:t>
            </w:r>
          </w:p>
        </w:tc>
        <w:tc>
          <w:tcPr>
            <w:tcW w:w="1514" w:type="dxa"/>
            <w:vAlign w:val="center"/>
          </w:tcPr>
          <w:p w14:paraId="6CE5D048"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=PRODUCT(C9:D9) </w:instrText>
            </w:r>
            <w:r w:rsidRPr="00706E60">
              <w:rPr>
                <w:rFonts w:ascii="Times New Roman" w:hAnsi="Times New Roman" w:cs="Times New Roman"/>
              </w:rPr>
              <w:fldChar w:fldCharType="separate"/>
            </w:r>
            <w:r w:rsidRPr="00706E60">
              <w:rPr>
                <w:rFonts w:ascii="Times New Roman" w:hAnsi="Times New Roman" w:cs="Times New Roman"/>
              </w:rPr>
              <w:t>$0.00</w:t>
            </w:r>
            <w:r w:rsidRPr="00706E60">
              <w:rPr>
                <w:rFonts w:ascii="Times New Roman" w:hAnsi="Times New Roman" w:cs="Times New Roman"/>
              </w:rPr>
              <w:fldChar w:fldCharType="end"/>
            </w:r>
          </w:p>
        </w:tc>
      </w:tr>
      <w:tr w:rsidR="00F70B41" w:rsidRPr="00706E60" w14:paraId="61D015FB" w14:textId="77777777" w:rsidTr="00F70B41">
        <w:tc>
          <w:tcPr>
            <w:tcW w:w="1980" w:type="dxa"/>
            <w:vAlign w:val="center"/>
          </w:tcPr>
          <w:p w14:paraId="5217F712"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Software Tools</w:t>
            </w:r>
          </w:p>
        </w:tc>
        <w:tc>
          <w:tcPr>
            <w:tcW w:w="3118" w:type="dxa"/>
            <w:vAlign w:val="center"/>
          </w:tcPr>
          <w:p w14:paraId="7C6E4667"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D-ITG</w:t>
            </w:r>
          </w:p>
        </w:tc>
        <w:tc>
          <w:tcPr>
            <w:tcW w:w="1107" w:type="dxa"/>
            <w:vAlign w:val="center"/>
          </w:tcPr>
          <w:p w14:paraId="2D8FC798"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7FE8D48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$0</w:t>
            </w:r>
          </w:p>
        </w:tc>
        <w:tc>
          <w:tcPr>
            <w:tcW w:w="1514" w:type="dxa"/>
            <w:vAlign w:val="center"/>
          </w:tcPr>
          <w:p w14:paraId="222E35BB"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=PRODUCT(C10:D10) </w:instrText>
            </w:r>
            <w:r w:rsidRPr="00706E60">
              <w:rPr>
                <w:rFonts w:ascii="Times New Roman" w:hAnsi="Times New Roman" w:cs="Times New Roman"/>
              </w:rPr>
              <w:fldChar w:fldCharType="separate"/>
            </w:r>
            <w:r w:rsidRPr="00706E60">
              <w:rPr>
                <w:rFonts w:ascii="Times New Roman" w:hAnsi="Times New Roman" w:cs="Times New Roman"/>
              </w:rPr>
              <w:t>$0.00</w:t>
            </w:r>
            <w:r w:rsidRPr="00706E60">
              <w:rPr>
                <w:rFonts w:ascii="Times New Roman" w:hAnsi="Times New Roman" w:cs="Times New Roman"/>
              </w:rPr>
              <w:fldChar w:fldCharType="end"/>
            </w:r>
          </w:p>
        </w:tc>
      </w:tr>
      <w:tr w:rsidR="00F70B41" w:rsidRPr="00706E60" w14:paraId="66F90556" w14:textId="77777777" w:rsidTr="00F70B41">
        <w:tc>
          <w:tcPr>
            <w:tcW w:w="1980" w:type="dxa"/>
            <w:vAlign w:val="center"/>
          </w:tcPr>
          <w:p w14:paraId="06E8303A" w14:textId="77777777" w:rsidR="00F70B41" w:rsidRPr="00706E60" w:rsidRDefault="00F70B41" w:rsidP="00F70B41">
            <w:pPr>
              <w:rPr>
                <w:rFonts w:ascii="Times New Roman" w:hAnsi="Times New Roman" w:cs="Times New Roman"/>
                <w:b/>
                <w:bCs/>
              </w:rPr>
            </w:pPr>
            <w:r w:rsidRPr="00706E60">
              <w:rPr>
                <w:rFonts w:ascii="Times New Roman" w:hAnsi="Times New Roman" w:cs="Times New Roman"/>
                <w:b/>
                <w:bCs/>
              </w:rPr>
              <w:t>Total Estimated Cost</w:t>
            </w:r>
          </w:p>
        </w:tc>
        <w:tc>
          <w:tcPr>
            <w:tcW w:w="3118" w:type="dxa"/>
            <w:shd w:val="clear" w:color="auto" w:fill="000000" w:themeFill="text1"/>
            <w:vAlign w:val="center"/>
          </w:tcPr>
          <w:p w14:paraId="148EE615" w14:textId="77777777" w:rsidR="00F70B41" w:rsidRPr="00706E60" w:rsidRDefault="00F70B41" w:rsidP="00F70B41">
            <w:pPr>
              <w:rPr>
                <w:rFonts w:ascii="Times New Roman" w:hAnsi="Times New Roman" w:cs="Times New Roman"/>
              </w:rPr>
            </w:pPr>
          </w:p>
        </w:tc>
        <w:tc>
          <w:tcPr>
            <w:tcW w:w="1107" w:type="dxa"/>
            <w:shd w:val="clear" w:color="auto" w:fill="000000" w:themeFill="text1"/>
            <w:vAlign w:val="center"/>
          </w:tcPr>
          <w:p w14:paraId="491D7245" w14:textId="77777777" w:rsidR="00F70B41" w:rsidRPr="00706E60" w:rsidRDefault="00F70B41" w:rsidP="00F70B41">
            <w:pPr>
              <w:jc w:val="right"/>
              <w:rPr>
                <w:rFonts w:ascii="Times New Roman" w:hAnsi="Times New Roman" w:cs="Times New Roman"/>
              </w:rPr>
            </w:pPr>
          </w:p>
        </w:tc>
        <w:tc>
          <w:tcPr>
            <w:tcW w:w="1297" w:type="dxa"/>
            <w:shd w:val="clear" w:color="auto" w:fill="000000" w:themeFill="text1"/>
            <w:vAlign w:val="center"/>
          </w:tcPr>
          <w:p w14:paraId="09B59537" w14:textId="77777777" w:rsidR="00F70B41" w:rsidRPr="00706E60" w:rsidRDefault="00F70B41" w:rsidP="00F70B41">
            <w:pPr>
              <w:jc w:val="right"/>
              <w:rPr>
                <w:rFonts w:ascii="Times New Roman" w:hAnsi="Times New Roman" w:cs="Times New Roman"/>
              </w:rPr>
            </w:pPr>
          </w:p>
        </w:tc>
        <w:tc>
          <w:tcPr>
            <w:tcW w:w="1514" w:type="dxa"/>
            <w:vAlign w:val="center"/>
          </w:tcPr>
          <w:p w14:paraId="162A11C9" w14:textId="77777777" w:rsidR="00F70B41" w:rsidRPr="00706E60" w:rsidRDefault="00F70B41" w:rsidP="00F70B41">
            <w:pPr>
              <w:jc w:val="right"/>
              <w:rPr>
                <w:rFonts w:ascii="Times New Roman" w:hAnsi="Times New Roman" w:cs="Times New Roman"/>
                <w:b/>
                <w:bCs/>
              </w:rPr>
            </w:pPr>
            <w:r w:rsidRPr="00706E60">
              <w:rPr>
                <w:rFonts w:ascii="Times New Roman" w:hAnsi="Times New Roman" w:cs="Times New Roman"/>
                <w:b/>
                <w:bCs/>
              </w:rPr>
              <w:fldChar w:fldCharType="begin"/>
            </w:r>
            <w:r w:rsidRPr="00706E60">
              <w:rPr>
                <w:rFonts w:ascii="Times New Roman" w:hAnsi="Times New Roman" w:cs="Times New Roman"/>
                <w:b/>
                <w:bCs/>
              </w:rPr>
              <w:instrText xml:space="preserve"> =SUM(E2:E10) </w:instrText>
            </w:r>
            <w:r w:rsidRPr="00706E60">
              <w:rPr>
                <w:rFonts w:ascii="Times New Roman" w:hAnsi="Times New Roman" w:cs="Times New Roman"/>
                <w:b/>
                <w:bCs/>
              </w:rPr>
              <w:fldChar w:fldCharType="separate"/>
            </w:r>
            <w:r w:rsidRPr="00706E60">
              <w:rPr>
                <w:rFonts w:ascii="Times New Roman" w:hAnsi="Times New Roman" w:cs="Times New Roman"/>
                <w:b/>
                <w:bCs/>
              </w:rPr>
              <w:t>$125,721.31</w:t>
            </w:r>
            <w:r w:rsidRPr="00706E60">
              <w:rPr>
                <w:rFonts w:ascii="Times New Roman" w:hAnsi="Times New Roman" w:cs="Times New Roman"/>
                <w:b/>
                <w:bCs/>
              </w:rPr>
              <w:fldChar w:fldCharType="end"/>
            </w:r>
          </w:p>
        </w:tc>
      </w:tr>
    </w:tbl>
    <w:p w14:paraId="5997F76D" w14:textId="77777777" w:rsidR="00F70B41" w:rsidRPr="00706E60" w:rsidRDefault="00F70B41" w:rsidP="00F70B41">
      <w:pPr>
        <w:rPr>
          <w:rFonts w:ascii="Times New Roman" w:hAnsi="Times New Roman" w:cs="Times New Roman"/>
        </w:rPr>
      </w:pPr>
      <w:r w:rsidRPr="00706E60">
        <w:rPr>
          <w:rFonts w:ascii="Times New Roman" w:hAnsi="Times New Roman" w:cs="Times New Roman"/>
          <w:lang w:eastAsia="en-US"/>
        </w:rPr>
        <w:t>(PB Technologies, 2025).</w:t>
      </w:r>
    </w:p>
    <w:p w14:paraId="08F831DD" w14:textId="77777777" w:rsidR="00DF5B2E" w:rsidRDefault="00DF5B2E" w:rsidP="00DC3210">
      <w:pPr>
        <w:pStyle w:val="Heading1"/>
      </w:pPr>
      <w:bookmarkStart w:id="10" w:name="_Toc194785356"/>
      <w:r w:rsidRPr="00706E60">
        <w:t>Labour Breakdown</w:t>
      </w:r>
      <w:bookmarkEnd w:id="10"/>
    </w:p>
    <w:p w14:paraId="128053CD" w14:textId="77777777" w:rsidR="002C17B9" w:rsidRPr="002C17B9" w:rsidRDefault="002C17B9" w:rsidP="002C17B9">
      <w:pPr>
        <w:rPr>
          <w:lang w:eastAsia="en-US"/>
        </w:rPr>
      </w:pPr>
    </w:p>
    <w:p w14:paraId="562A1AE3" w14:textId="1D0769AB" w:rsidR="00C94BD3" w:rsidRPr="00DF5B2E" w:rsidRDefault="00DF5B2E" w:rsidP="00DF5B2E">
      <w:pPr>
        <w:spacing w:after="240"/>
        <w:rPr>
          <w:rFonts w:ascii="Times New Roman" w:hAnsi="Times New Roman" w:cs="Times New Roman"/>
        </w:rPr>
      </w:pPr>
      <w:r w:rsidRPr="00706E60">
        <w:rPr>
          <w:rFonts w:ascii="Times New Roman" w:hAnsi="Times New Roman" w:cs="Times New Roman"/>
        </w:rPr>
        <w:t xml:space="preserve">We have included a full breakdown of labour costs for this project in </w:t>
      </w:r>
      <w:r>
        <w:rPr>
          <w:rFonts w:ascii="Times New Roman" w:hAnsi="Times New Roman" w:cs="Times New Roman"/>
        </w:rPr>
        <w:t>A</w:t>
      </w:r>
      <w:r w:rsidRPr="00706E60">
        <w:rPr>
          <w:rFonts w:ascii="Times New Roman" w:hAnsi="Times New Roman" w:cs="Times New Roman"/>
        </w:rPr>
        <w:t xml:space="preserve">ppendix </w:t>
      </w:r>
      <w:r w:rsidR="00DC3210">
        <w:rPr>
          <w:rFonts w:ascii="Times New Roman" w:hAnsi="Times New Roman" w:cs="Times New Roman"/>
        </w:rPr>
        <w:t>F</w:t>
      </w:r>
      <w:r w:rsidRPr="00706E60">
        <w:rPr>
          <w:rFonts w:ascii="Times New Roman" w:hAnsi="Times New Roman" w:cs="Times New Roman"/>
        </w:rPr>
        <w:t xml:space="preserve">. It covers each role needed in the project, including a mentor, project manager, network engineers, and system architects, along with how many hours they will contribute and the associated costs. Based on current industry rates </w:t>
      </w:r>
      <w:r w:rsidRPr="00706E60">
        <w:rPr>
          <w:rFonts w:ascii="Times New Roman" w:hAnsi="Times New Roman" w:cs="Times New Roman"/>
          <w:color w:val="000000"/>
          <w:szCs w:val="22"/>
        </w:rPr>
        <w:t>(sourced from PayScale, 2025)</w:t>
      </w:r>
      <w:r w:rsidRPr="00706E60">
        <w:rPr>
          <w:rFonts w:ascii="Times New Roman" w:hAnsi="Times New Roman" w:cs="Times New Roman"/>
        </w:rPr>
        <w:t xml:space="preserve">, the total cost for labour sums up to </w:t>
      </w:r>
      <w:r w:rsidRPr="00706E60">
        <w:rPr>
          <w:rFonts w:ascii="Times New Roman" w:hAnsi="Times New Roman" w:cs="Times New Roman"/>
          <w:b/>
          <w:bCs/>
        </w:rPr>
        <w:t>NZD$ 109,420.80.</w:t>
      </w:r>
      <w:r w:rsidRPr="00706E60">
        <w:rPr>
          <w:rFonts w:ascii="Times New Roman" w:hAnsi="Times New Roman" w:cs="Times New Roman"/>
        </w:rPr>
        <w:t xml:space="preserve"> </w:t>
      </w:r>
    </w:p>
    <w:p w14:paraId="1B254115" w14:textId="609F3110" w:rsidR="005F4102" w:rsidRPr="00706E60" w:rsidRDefault="005F4102" w:rsidP="00184C72">
      <w:pPr>
        <w:pStyle w:val="Heading2"/>
        <w:spacing w:before="0"/>
      </w:pPr>
      <w:bookmarkStart w:id="11" w:name="_Toc194785357"/>
      <w:r w:rsidRPr="00706E60">
        <w:lastRenderedPageBreak/>
        <w:t>Skills Analysis</w:t>
      </w:r>
      <w:bookmarkEnd w:id="11"/>
      <w:r w:rsidR="00D56E03" w:rsidRPr="00706E60">
        <w:t xml:space="preserve"> </w:t>
      </w:r>
    </w:p>
    <w:p w14:paraId="054415B5" w14:textId="576FA6FA" w:rsidR="00EC69AB" w:rsidRPr="00706E60" w:rsidRDefault="00067440" w:rsidP="00184C72">
      <w:pPr>
        <w:rPr>
          <w:rFonts w:ascii="Times New Roman" w:hAnsi="Times New Roman" w:cs="Times New Roman"/>
        </w:rPr>
      </w:pPr>
      <w:r w:rsidRPr="00706E60">
        <w:rPr>
          <w:rFonts w:ascii="Times New Roman" w:hAnsi="Times New Roman" w:cs="Times New Roman"/>
        </w:rPr>
        <w:t>All team members have existing Linux and networking experience</w:t>
      </w:r>
      <w:r w:rsidR="00CF3532" w:rsidRPr="00706E60">
        <w:rPr>
          <w:rFonts w:ascii="Times New Roman" w:hAnsi="Times New Roman" w:cs="Times New Roman"/>
        </w:rPr>
        <w:t xml:space="preserve"> </w:t>
      </w:r>
      <w:r w:rsidRPr="00706E60">
        <w:rPr>
          <w:rFonts w:ascii="Times New Roman" w:hAnsi="Times New Roman" w:cs="Times New Roman"/>
        </w:rPr>
        <w:t>but will need to upskill in specific networking tools such as iPerf and D-ITG</w:t>
      </w:r>
      <w:r w:rsidR="00CF3532" w:rsidRPr="00706E60">
        <w:rPr>
          <w:rFonts w:ascii="Times New Roman" w:hAnsi="Times New Roman" w:cs="Times New Roman"/>
        </w:rPr>
        <w:t xml:space="preserve">. </w:t>
      </w:r>
      <w:r w:rsidR="00CF3532" w:rsidRPr="00706E60">
        <w:rPr>
          <w:rFonts w:ascii="Times New Roman" w:hAnsi="Times New Roman" w:cs="Times New Roman"/>
        </w:rPr>
        <w:br/>
        <w:t xml:space="preserve">Some team members will need to upskill in certain </w:t>
      </w:r>
      <w:r w:rsidR="00E71C11" w:rsidRPr="00706E60">
        <w:rPr>
          <w:rFonts w:ascii="Times New Roman" w:hAnsi="Times New Roman" w:cs="Times New Roman"/>
        </w:rPr>
        <w:t>Linux skill areas such as BASH scripting</w:t>
      </w:r>
      <w:r w:rsidR="00125DDB" w:rsidRPr="00706E60">
        <w:rPr>
          <w:rFonts w:ascii="Times New Roman" w:hAnsi="Times New Roman" w:cs="Times New Roman"/>
        </w:rPr>
        <w:t>.</w:t>
      </w:r>
      <w:r w:rsidR="001A74DF" w:rsidRPr="00706E60">
        <w:rPr>
          <w:rFonts w:ascii="Times New Roman" w:hAnsi="Times New Roman" w:cs="Times New Roman"/>
        </w:rPr>
        <w:t xml:space="preserve"> Therefore, an upskilling plan schedule has been </w:t>
      </w:r>
      <w:r w:rsidR="00086C32" w:rsidRPr="00706E60">
        <w:rPr>
          <w:rFonts w:ascii="Times New Roman" w:hAnsi="Times New Roman" w:cs="Times New Roman"/>
        </w:rPr>
        <w:t>created.</w:t>
      </w:r>
      <w:r w:rsidRPr="00706E60">
        <w:rPr>
          <w:rFonts w:ascii="Times New Roman" w:hAnsi="Times New Roman" w:cs="Times New Roman"/>
        </w:rPr>
        <w:br/>
      </w:r>
      <w:r w:rsidR="0073354B" w:rsidRPr="00706E60">
        <w:rPr>
          <w:rFonts w:ascii="Times New Roman" w:hAnsi="Times New Roman" w:cs="Times New Roman"/>
        </w:rPr>
        <w:t xml:space="preserve">For </w:t>
      </w:r>
      <w:r w:rsidR="00125DDB" w:rsidRPr="00706E60">
        <w:rPr>
          <w:rFonts w:ascii="Times New Roman" w:hAnsi="Times New Roman" w:cs="Times New Roman"/>
        </w:rPr>
        <w:t xml:space="preserve">a </w:t>
      </w:r>
      <w:r w:rsidR="0060795E" w:rsidRPr="00706E60">
        <w:rPr>
          <w:rFonts w:ascii="Times New Roman" w:hAnsi="Times New Roman" w:cs="Times New Roman"/>
        </w:rPr>
        <w:t>complete skill</w:t>
      </w:r>
      <w:r w:rsidR="00000671" w:rsidRPr="00706E60">
        <w:rPr>
          <w:rFonts w:ascii="Times New Roman" w:hAnsi="Times New Roman" w:cs="Times New Roman"/>
        </w:rPr>
        <w:t>s</w:t>
      </w:r>
      <w:r w:rsidR="0060795E" w:rsidRPr="00706E60">
        <w:rPr>
          <w:rFonts w:ascii="Times New Roman" w:hAnsi="Times New Roman" w:cs="Times New Roman"/>
        </w:rPr>
        <w:t xml:space="preserve"> analysis matrix</w:t>
      </w:r>
      <w:r w:rsidR="00800D2C" w:rsidRPr="00706E60">
        <w:rPr>
          <w:rFonts w:ascii="Times New Roman" w:hAnsi="Times New Roman" w:cs="Times New Roman"/>
        </w:rPr>
        <w:t>, please refer to Appendix</w:t>
      </w:r>
      <w:r w:rsidR="00B82ECC" w:rsidRPr="00706E60">
        <w:rPr>
          <w:rFonts w:ascii="Times New Roman" w:hAnsi="Times New Roman" w:cs="Times New Roman"/>
        </w:rPr>
        <w:t xml:space="preserve"> </w:t>
      </w:r>
      <w:r w:rsidR="00926FDC" w:rsidRPr="00706E60">
        <w:rPr>
          <w:rFonts w:ascii="Times New Roman" w:hAnsi="Times New Roman" w:cs="Times New Roman"/>
        </w:rPr>
        <w:t>F</w:t>
      </w:r>
      <w:r w:rsidR="00800D2C" w:rsidRPr="00706E60">
        <w:rPr>
          <w:rFonts w:ascii="Times New Roman" w:hAnsi="Times New Roman" w:cs="Times New Roman"/>
        </w:rPr>
        <w:t>.</w:t>
      </w:r>
    </w:p>
    <w:p w14:paraId="5F066A16" w14:textId="05B3AA5B" w:rsidR="00BB4BAB" w:rsidRPr="00706E60" w:rsidRDefault="00BB4BAB" w:rsidP="00184C72">
      <w:pPr>
        <w:pStyle w:val="Heading2"/>
        <w:spacing w:before="0"/>
      </w:pPr>
      <w:bookmarkStart w:id="12" w:name="_Toc194785358"/>
      <w:r w:rsidRPr="00706E60">
        <w:t>Upskilling Plan Schedule</w:t>
      </w:r>
      <w:bookmarkEnd w:id="12"/>
    </w:p>
    <w:p w14:paraId="140B5E39" w14:textId="20D5E470" w:rsidR="00C94BD3" w:rsidRPr="00E50070" w:rsidRDefault="00E50070" w:rsidP="00C94BD3">
      <w:pPr>
        <w:rPr>
          <w:b/>
          <w:bCs/>
          <w:color w:val="FF0000"/>
          <w:lang w:eastAsia="en-US"/>
        </w:rPr>
      </w:pPr>
      <w:r w:rsidRPr="00E50070">
        <w:rPr>
          <w:b/>
          <w:bCs/>
          <w:color w:val="FF0000"/>
          <w:lang w:eastAsia="en-US"/>
        </w:rPr>
        <w:t xml:space="preserve">Need just table for the Schedule </w:t>
      </w:r>
      <w:r w:rsidR="008C5760">
        <w:rPr>
          <w:b/>
          <w:bCs/>
          <w:color w:val="FF0000"/>
          <w:lang w:eastAsia="en-US"/>
        </w:rPr>
        <w:t>– TODO: Thomas</w:t>
      </w:r>
    </w:p>
    <w:p w14:paraId="5F7FAC25" w14:textId="77777777" w:rsidR="00C94BD3" w:rsidRPr="00C94BD3" w:rsidRDefault="00C94BD3" w:rsidP="00C94BD3">
      <w:pPr>
        <w:rPr>
          <w:lang w:eastAsia="en-US"/>
        </w:rPr>
      </w:pPr>
    </w:p>
    <w:p w14:paraId="31F0F53F" w14:textId="0E1DAEC4" w:rsidR="00086C32" w:rsidRPr="00706E60" w:rsidRDefault="00C91706" w:rsidP="00184C72">
      <w:pPr>
        <w:spacing w:after="160"/>
        <w:rPr>
          <w:rFonts w:ascii="Times New Roman" w:hAnsi="Times New Roman" w:cs="Times New Roman"/>
          <w:u w:val="single"/>
        </w:rPr>
      </w:pPr>
      <w:r w:rsidRPr="00706E60">
        <w:rPr>
          <w:rFonts w:ascii="Times New Roman" w:hAnsi="Times New Roman" w:cs="Times New Roman"/>
        </w:rPr>
        <w:t>After the proposal is submitted on Friday 4</w:t>
      </w:r>
      <w:r w:rsidRPr="00706E60">
        <w:rPr>
          <w:rFonts w:ascii="Times New Roman" w:hAnsi="Times New Roman" w:cs="Times New Roman"/>
          <w:vertAlign w:val="superscript"/>
        </w:rPr>
        <w:t>th</w:t>
      </w:r>
      <w:r w:rsidRPr="00706E60">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 For the complete upskilling plan schedule, please see Appendix </w:t>
      </w:r>
      <w:r w:rsidR="00926FDC" w:rsidRPr="00706E60">
        <w:rPr>
          <w:rFonts w:ascii="Times New Roman" w:hAnsi="Times New Roman" w:cs="Times New Roman"/>
        </w:rPr>
        <w:t>G</w:t>
      </w:r>
      <w:r w:rsidRPr="00706E60">
        <w:rPr>
          <w:rFonts w:ascii="Times New Roman" w:hAnsi="Times New Roman" w:cs="Times New Roman"/>
        </w:rPr>
        <w:t>.</w:t>
      </w:r>
    </w:p>
    <w:p w14:paraId="13A5E52F" w14:textId="3A82407E" w:rsidR="00902386" w:rsidRPr="00706E60" w:rsidRDefault="00902386" w:rsidP="00184C72">
      <w:pPr>
        <w:pStyle w:val="Heading2"/>
        <w:spacing w:before="0"/>
      </w:pPr>
      <w:bookmarkStart w:id="13" w:name="_Toc194785359"/>
      <w:r w:rsidRPr="00706E60">
        <w:t>Deliverables</w:t>
      </w:r>
      <w:bookmarkEnd w:id="13"/>
    </w:p>
    <w:p w14:paraId="30FAE8CB" w14:textId="50124765" w:rsidR="00902386" w:rsidRPr="00706E60" w:rsidRDefault="00007E20"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operating systems, and a final report detailing findings and methodology. </w:t>
      </w:r>
      <w:r w:rsidRPr="00706E60">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706E60" w:rsidRDefault="009C5614" w:rsidP="00184C72">
      <w:pPr>
        <w:pStyle w:val="Heading2"/>
        <w:spacing w:before="0"/>
      </w:pPr>
      <w:bookmarkStart w:id="14" w:name="_Toc194785360"/>
      <w:r w:rsidRPr="00706E60">
        <w:t>Success Criteria</w:t>
      </w:r>
      <w:bookmarkEnd w:id="14"/>
    </w:p>
    <w:p w14:paraId="07DD0E64" w14:textId="7E9B971A" w:rsidR="000D5B88" w:rsidRPr="00706E60" w:rsidRDefault="0099653E"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706E60">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1BF48193" w14:textId="77777777" w:rsidR="000E2FEC" w:rsidRDefault="000E2FEC">
      <w:pPr>
        <w:spacing w:after="160" w:line="278" w:lineRule="auto"/>
        <w:rPr>
          <w:rFonts w:ascii="Times New Roman" w:eastAsiaTheme="majorEastAsia" w:hAnsi="Times New Roman" w:cstheme="majorBidi"/>
          <w:b/>
          <w:bCs/>
          <w:color w:val="0F4761" w:themeColor="accent1" w:themeShade="BF"/>
          <w:kern w:val="2"/>
          <w:sz w:val="36"/>
          <w:szCs w:val="40"/>
          <w:lang w:eastAsia="en-US"/>
          <w14:ligatures w14:val="standardContextual"/>
        </w:rPr>
      </w:pPr>
      <w:r>
        <w:br w:type="page"/>
      </w:r>
    </w:p>
    <w:p w14:paraId="72DED29F" w14:textId="2932C677" w:rsidR="007F14E8" w:rsidRPr="00706E60" w:rsidRDefault="005F4102" w:rsidP="00DC3210">
      <w:pPr>
        <w:pStyle w:val="Heading1"/>
      </w:pPr>
      <w:bookmarkStart w:id="15" w:name="_Toc194785361"/>
      <w:r w:rsidRPr="00706E60">
        <w:lastRenderedPageBreak/>
        <w:t>Project Management Methodology</w:t>
      </w:r>
      <w:bookmarkEnd w:id="15"/>
    </w:p>
    <w:tbl>
      <w:tblPr>
        <w:tblStyle w:val="TableGrid"/>
        <w:tblW w:w="9640" w:type="dxa"/>
        <w:tblInd w:w="-2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18"/>
        <w:gridCol w:w="1985"/>
        <w:gridCol w:w="3251"/>
        <w:gridCol w:w="2986"/>
      </w:tblGrid>
      <w:tr w:rsidR="4841A271" w:rsidRPr="00706E60" w14:paraId="7036AD16" w14:textId="77777777" w:rsidTr="67925E7E">
        <w:trPr>
          <w:trHeight w:val="300"/>
        </w:trPr>
        <w:tc>
          <w:tcPr>
            <w:tcW w:w="1418" w:type="dxa"/>
            <w:tcBorders>
              <w:top w:val="single" w:sz="6" w:space="0" w:color="auto"/>
              <w:left w:val="single" w:sz="6" w:space="0" w:color="auto"/>
            </w:tcBorders>
            <w:tcMar>
              <w:left w:w="90" w:type="dxa"/>
              <w:right w:w="90" w:type="dxa"/>
            </w:tcMar>
          </w:tcPr>
          <w:p w14:paraId="47F1A58C" w14:textId="7CF53F71"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Methodolo</w:t>
            </w:r>
            <w:r w:rsidR="00706ADA" w:rsidRPr="00706E60">
              <w:rPr>
                <w:rFonts w:ascii="Times New Roman" w:eastAsia="Aptos" w:hAnsi="Times New Roman" w:cs="Times New Roman"/>
                <w:b/>
                <w:bCs/>
                <w:color w:val="000000" w:themeColor="text1"/>
                <w:szCs w:val="22"/>
              </w:rPr>
              <w:t>gy</w:t>
            </w:r>
          </w:p>
        </w:tc>
        <w:tc>
          <w:tcPr>
            <w:tcW w:w="1985" w:type="dxa"/>
            <w:tcBorders>
              <w:top w:val="single" w:sz="6" w:space="0" w:color="auto"/>
            </w:tcBorders>
            <w:tcMar>
              <w:left w:w="90" w:type="dxa"/>
              <w:right w:w="90" w:type="dxa"/>
            </w:tcMar>
          </w:tcPr>
          <w:p w14:paraId="173B924D" w14:textId="1159F232"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 xml:space="preserve">Core </w:t>
            </w:r>
            <w:r w:rsidR="00706ADA" w:rsidRPr="00706E60">
              <w:rPr>
                <w:rFonts w:ascii="Times New Roman" w:eastAsia="Aptos" w:hAnsi="Times New Roman" w:cs="Times New Roman"/>
                <w:b/>
                <w:bCs/>
                <w:color w:val="000000" w:themeColor="text1"/>
                <w:szCs w:val="22"/>
              </w:rPr>
              <w:t>A</w:t>
            </w:r>
            <w:r w:rsidRPr="00706E60">
              <w:rPr>
                <w:rFonts w:ascii="Times New Roman" w:eastAsia="Aptos" w:hAnsi="Times New Roman" w:cs="Times New Roman"/>
                <w:b/>
                <w:bCs/>
                <w:color w:val="000000" w:themeColor="text1"/>
                <w:szCs w:val="22"/>
              </w:rPr>
              <w:t xml:space="preserve">pproach </w:t>
            </w:r>
          </w:p>
        </w:tc>
        <w:tc>
          <w:tcPr>
            <w:tcW w:w="3251" w:type="dxa"/>
            <w:tcBorders>
              <w:top w:val="single" w:sz="6" w:space="0" w:color="auto"/>
            </w:tcBorders>
            <w:tcMar>
              <w:left w:w="90" w:type="dxa"/>
              <w:right w:w="90" w:type="dxa"/>
            </w:tcMar>
          </w:tcPr>
          <w:p w14:paraId="320657AC" w14:textId="0991F085"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Pros</w:t>
            </w:r>
          </w:p>
        </w:tc>
        <w:tc>
          <w:tcPr>
            <w:tcW w:w="2986" w:type="dxa"/>
            <w:tcBorders>
              <w:top w:val="single" w:sz="6" w:space="0" w:color="auto"/>
              <w:right w:val="single" w:sz="6" w:space="0" w:color="auto"/>
            </w:tcBorders>
            <w:tcMar>
              <w:left w:w="90" w:type="dxa"/>
              <w:right w:w="90" w:type="dxa"/>
            </w:tcMar>
          </w:tcPr>
          <w:p w14:paraId="65952E02" w14:textId="3A49BC83"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Cons</w:t>
            </w:r>
          </w:p>
        </w:tc>
      </w:tr>
      <w:tr w:rsidR="4841A271" w:rsidRPr="00706E60" w14:paraId="21BD9EF6" w14:textId="77777777" w:rsidTr="67925E7E">
        <w:trPr>
          <w:trHeight w:val="300"/>
        </w:trPr>
        <w:tc>
          <w:tcPr>
            <w:tcW w:w="1418" w:type="dxa"/>
            <w:tcBorders>
              <w:left w:val="single" w:sz="6" w:space="0" w:color="auto"/>
            </w:tcBorders>
            <w:tcMar>
              <w:left w:w="90" w:type="dxa"/>
              <w:right w:w="90" w:type="dxa"/>
            </w:tcMar>
            <w:vAlign w:val="center"/>
          </w:tcPr>
          <w:p w14:paraId="0B4CF3F0" w14:textId="10DDC303" w:rsidR="4841A271" w:rsidRPr="00706E60" w:rsidRDefault="4841A271" w:rsidP="00893FB9">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Waterfall </w:t>
            </w:r>
          </w:p>
        </w:tc>
        <w:tc>
          <w:tcPr>
            <w:tcW w:w="1985" w:type="dxa"/>
            <w:tcMar>
              <w:left w:w="90" w:type="dxa"/>
              <w:right w:w="90" w:type="dxa"/>
            </w:tcMar>
          </w:tcPr>
          <w:p w14:paraId="351676B4" w14:textId="70FA27A2"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A fixed set of phases, where each phase must be completed before moving to the next phase</w:t>
            </w:r>
            <w:r w:rsidR="00893FB9">
              <w:rPr>
                <w:rFonts w:ascii="Times New Roman" w:eastAsia="Aptos" w:hAnsi="Times New Roman" w:cs="Times New Roman"/>
                <w:color w:val="000000" w:themeColor="text1"/>
                <w:sz w:val="18"/>
                <w:szCs w:val="18"/>
              </w:rPr>
              <w:t>.</w:t>
            </w:r>
            <w:r w:rsidR="0890A6E1" w:rsidRPr="00706E60">
              <w:rPr>
                <w:rFonts w:ascii="Times New Roman" w:eastAsia="Aptos" w:hAnsi="Times New Roman" w:cs="Times New Roman"/>
                <w:color w:val="000000" w:themeColor="text1"/>
                <w:sz w:val="18"/>
                <w:szCs w:val="18"/>
              </w:rPr>
              <w:t xml:space="preserve"> (Atlassian, n.d.)</w:t>
            </w:r>
          </w:p>
        </w:tc>
        <w:tc>
          <w:tcPr>
            <w:tcW w:w="3251" w:type="dxa"/>
            <w:tcMar>
              <w:left w:w="90" w:type="dxa"/>
              <w:right w:w="90" w:type="dxa"/>
            </w:tcMar>
          </w:tcPr>
          <w:p w14:paraId="6789E6A5" w14:textId="0CA4B8EF"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w:t>
            </w:r>
            <w:r w:rsidR="00B73CF9">
              <w:rPr>
                <w:rFonts w:ascii="Times New Roman" w:eastAsia="Aptos" w:hAnsi="Times New Roman" w:cs="Times New Roman"/>
                <w:color w:val="000000" w:themeColor="text1"/>
                <w:sz w:val="18"/>
                <w:szCs w:val="18"/>
              </w:rPr>
              <w:t>ea</w:t>
            </w:r>
            <w:r w:rsidRPr="00706E60">
              <w:rPr>
                <w:rFonts w:ascii="Times New Roman" w:eastAsia="Aptos" w:hAnsi="Times New Roman" w:cs="Times New Roman"/>
                <w:color w:val="000000" w:themeColor="text1"/>
                <w:sz w:val="18"/>
                <w:szCs w:val="18"/>
              </w:rPr>
              <w:t>r and easier. The upfront planning approach also minimises risk factors as most of them are accounted for in the initial planning phase. Waterfall approach also expects fewer delays that can occur from additional requirements.</w:t>
            </w:r>
            <w:r w:rsidR="006F5416">
              <w:rPr>
                <w:rFonts w:ascii="Times New Roman" w:eastAsia="Aptos" w:hAnsi="Times New Roman" w:cs="Times New Roman"/>
                <w:color w:val="000000" w:themeColor="text1"/>
                <w:sz w:val="18"/>
                <w:szCs w:val="18"/>
              </w:rPr>
              <w:t xml:space="preserve"> </w:t>
            </w:r>
            <w:r w:rsidR="42DB2A62" w:rsidRPr="00706E60">
              <w:rPr>
                <w:rFonts w:ascii="Times New Roman" w:eastAsia="Aptos" w:hAnsi="Times New Roman" w:cs="Times New Roman"/>
                <w:color w:val="000000" w:themeColor="text1"/>
                <w:sz w:val="18"/>
                <w:szCs w:val="18"/>
              </w:rPr>
              <w:t>(Atlassian, n.d.)</w:t>
            </w:r>
          </w:p>
        </w:tc>
        <w:tc>
          <w:tcPr>
            <w:tcW w:w="2986" w:type="dxa"/>
            <w:tcBorders>
              <w:right w:val="single" w:sz="6" w:space="0" w:color="auto"/>
            </w:tcBorders>
            <w:tcMar>
              <w:left w:w="90" w:type="dxa"/>
              <w:right w:w="90" w:type="dxa"/>
            </w:tcMar>
          </w:tcPr>
          <w:p w14:paraId="76EE2A1D" w14:textId="52A35D9F"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Due to the fixed nature of the methodology</w:t>
            </w:r>
            <w:r w:rsidR="006F5416">
              <w:rPr>
                <w:rFonts w:ascii="Times New Roman" w:eastAsia="Aptos" w:hAnsi="Times New Roman" w:cs="Times New Roman"/>
                <w:color w:val="000000" w:themeColor="text1"/>
                <w:sz w:val="18"/>
                <w:szCs w:val="18"/>
              </w:rPr>
              <w:t>,</w:t>
            </w:r>
            <w:r w:rsidRPr="00706E60">
              <w:rPr>
                <w:rFonts w:ascii="Times New Roman" w:eastAsia="Aptos" w:hAnsi="Times New Roman" w:cs="Times New Roman"/>
                <w:color w:val="000000" w:themeColor="text1"/>
                <w:sz w:val="18"/>
                <w:szCs w:val="18"/>
              </w:rPr>
              <w:t xml:space="preserve"> its benefit can also be a drawback depending on the nature of the project. Projects that </w:t>
            </w:r>
            <w:r w:rsidR="00D214F5" w:rsidRPr="00706E60">
              <w:rPr>
                <w:rFonts w:ascii="Times New Roman" w:eastAsia="Aptos" w:hAnsi="Times New Roman" w:cs="Times New Roman"/>
                <w:color w:val="000000" w:themeColor="text1"/>
                <w:sz w:val="18"/>
                <w:szCs w:val="18"/>
              </w:rPr>
              <w:t>require</w:t>
            </w:r>
            <w:r w:rsidRPr="00706E60">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ultimatel</w:t>
            </w:r>
            <w:r w:rsidR="00710B52">
              <w:rPr>
                <w:rFonts w:ascii="Times New Roman" w:eastAsia="Aptos" w:hAnsi="Times New Roman" w:cs="Times New Roman"/>
                <w:color w:val="000000" w:themeColor="text1"/>
                <w:sz w:val="18"/>
                <w:szCs w:val="18"/>
              </w:rPr>
              <w:t>y</w:t>
            </w:r>
            <w:r w:rsidRPr="00706E60">
              <w:rPr>
                <w:rFonts w:ascii="Times New Roman" w:eastAsia="Aptos" w:hAnsi="Times New Roman" w:cs="Times New Roman"/>
                <w:color w:val="000000" w:themeColor="text1"/>
                <w:sz w:val="18"/>
                <w:szCs w:val="18"/>
              </w:rPr>
              <w:t xml:space="preserve"> limit</w:t>
            </w:r>
            <w:r w:rsidR="00710B52">
              <w:rPr>
                <w:rFonts w:ascii="Times New Roman" w:eastAsia="Aptos" w:hAnsi="Times New Roman" w:cs="Times New Roman"/>
                <w:color w:val="000000" w:themeColor="text1"/>
                <w:sz w:val="18"/>
                <w:szCs w:val="18"/>
              </w:rPr>
              <w:t>s</w:t>
            </w:r>
            <w:r w:rsidRPr="00706E60">
              <w:rPr>
                <w:rFonts w:ascii="Times New Roman" w:eastAsia="Aptos" w:hAnsi="Times New Roman" w:cs="Times New Roman"/>
                <w:color w:val="000000" w:themeColor="text1"/>
                <w:sz w:val="18"/>
                <w:szCs w:val="18"/>
              </w:rPr>
              <w:t xml:space="preserve"> flexibility. </w:t>
            </w:r>
            <w:r w:rsidR="7EDCC7DA" w:rsidRPr="00706E60">
              <w:rPr>
                <w:rFonts w:ascii="Times New Roman" w:eastAsia="Aptos" w:hAnsi="Times New Roman" w:cs="Times New Roman"/>
                <w:color w:val="000000" w:themeColor="text1"/>
                <w:sz w:val="18"/>
                <w:szCs w:val="18"/>
              </w:rPr>
              <w:t>(Atlassian, n.d.)</w:t>
            </w:r>
            <w:r w:rsidRPr="00706E60">
              <w:rPr>
                <w:rFonts w:ascii="Times New Roman" w:eastAsia="Aptos" w:hAnsi="Times New Roman" w:cs="Times New Roman"/>
                <w:color w:val="000000" w:themeColor="text1"/>
                <w:sz w:val="18"/>
                <w:szCs w:val="18"/>
              </w:rPr>
              <w:t xml:space="preserve"> </w:t>
            </w:r>
          </w:p>
        </w:tc>
      </w:tr>
      <w:tr w:rsidR="4841A271" w:rsidRPr="00706E60" w14:paraId="75148549" w14:textId="77777777" w:rsidTr="67925E7E">
        <w:trPr>
          <w:trHeight w:val="300"/>
        </w:trPr>
        <w:tc>
          <w:tcPr>
            <w:tcW w:w="1418" w:type="dxa"/>
            <w:tcBorders>
              <w:left w:val="single" w:sz="6" w:space="0" w:color="auto"/>
            </w:tcBorders>
            <w:tcMar>
              <w:left w:w="90" w:type="dxa"/>
              <w:right w:w="90" w:type="dxa"/>
            </w:tcMar>
            <w:vAlign w:val="center"/>
          </w:tcPr>
          <w:p w14:paraId="2B1547A2" w14:textId="39F74F7F" w:rsidR="4841A271" w:rsidRPr="00706E60" w:rsidRDefault="4841A271" w:rsidP="00893FB9">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Scrum  </w:t>
            </w:r>
          </w:p>
        </w:tc>
        <w:tc>
          <w:tcPr>
            <w:tcW w:w="1985" w:type="dxa"/>
            <w:tcMar>
              <w:left w:w="90" w:type="dxa"/>
              <w:right w:w="90" w:type="dxa"/>
            </w:tcMar>
          </w:tcPr>
          <w:p w14:paraId="3DE1E225" w14:textId="0D68BACC"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706E60">
              <w:rPr>
                <w:rFonts w:ascii="Times New Roman" w:eastAsia="Aptos" w:hAnsi="Times New Roman" w:cs="Times New Roman"/>
                <w:color w:val="000000" w:themeColor="text1"/>
                <w:sz w:val="18"/>
                <w:szCs w:val="18"/>
              </w:rPr>
              <w:t xml:space="preserve">. </w:t>
            </w:r>
            <w:r w:rsidR="35B2967E"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35B2967E" w:rsidRPr="00706E60">
              <w:rPr>
                <w:rFonts w:ascii="Times New Roman" w:eastAsia="Aptos" w:hAnsi="Times New Roman" w:cs="Times New Roman"/>
                <w:color w:val="000000" w:themeColor="text1"/>
                <w:sz w:val="18"/>
                <w:szCs w:val="18"/>
              </w:rPr>
              <w:t>sana,</w:t>
            </w:r>
            <w:r w:rsidR="00706ADA" w:rsidRPr="00706E60">
              <w:rPr>
                <w:rFonts w:ascii="Times New Roman" w:eastAsia="Aptos" w:hAnsi="Times New Roman" w:cs="Times New Roman"/>
                <w:color w:val="000000" w:themeColor="text1"/>
                <w:sz w:val="18"/>
                <w:szCs w:val="18"/>
              </w:rPr>
              <w:t xml:space="preserve"> </w:t>
            </w:r>
            <w:r w:rsidR="35B2967E" w:rsidRPr="00706E60">
              <w:rPr>
                <w:rFonts w:ascii="Times New Roman" w:eastAsia="Aptos" w:hAnsi="Times New Roman" w:cs="Times New Roman"/>
                <w:color w:val="000000" w:themeColor="text1"/>
                <w:sz w:val="18"/>
                <w:szCs w:val="18"/>
              </w:rPr>
              <w:t>2025)</w:t>
            </w:r>
          </w:p>
          <w:p w14:paraId="551CF3C6" w14:textId="03AB9D3A" w:rsidR="4841A271" w:rsidRPr="00706E60" w:rsidRDefault="4841A271" w:rsidP="4841A271">
            <w:pPr>
              <w:rPr>
                <w:rFonts w:ascii="Times New Roman" w:eastAsia="Aptos" w:hAnsi="Times New Roman" w:cs="Times New Roman"/>
                <w:color w:val="000000" w:themeColor="text1"/>
                <w:szCs w:val="22"/>
              </w:rPr>
            </w:pPr>
          </w:p>
        </w:tc>
        <w:tc>
          <w:tcPr>
            <w:tcW w:w="3251" w:type="dxa"/>
            <w:tcMar>
              <w:left w:w="90" w:type="dxa"/>
              <w:right w:w="90" w:type="dxa"/>
            </w:tcMar>
          </w:tcPr>
          <w:p w14:paraId="78D6E402" w14:textId="3F34B943"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The phases of this approach are broken down into sprints. Once a sprint is completed</w:t>
            </w:r>
            <w:r w:rsidR="009A0CC5">
              <w:rPr>
                <w:rFonts w:ascii="Times New Roman" w:eastAsia="Aptos" w:hAnsi="Times New Roman" w:cs="Times New Roman"/>
                <w:color w:val="000000" w:themeColor="text1"/>
                <w:sz w:val="18"/>
                <w:szCs w:val="18"/>
              </w:rPr>
              <w:t>,</w:t>
            </w:r>
            <w:r w:rsidRPr="00706E60">
              <w:rPr>
                <w:rFonts w:ascii="Times New Roman" w:eastAsia="Aptos" w:hAnsi="Times New Roman" w:cs="Times New Roman"/>
                <w:color w:val="000000" w:themeColor="text1"/>
                <w:sz w:val="18"/>
                <w:szCs w:val="18"/>
              </w:rPr>
              <w:t xml:space="preserve"> review and feedback commence to improve the efficiency of the next sprint. </w:t>
            </w:r>
            <w:r w:rsidR="29AD230D"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29AD230D" w:rsidRPr="00706E60">
              <w:rPr>
                <w:rFonts w:ascii="Times New Roman" w:eastAsia="Aptos" w:hAnsi="Times New Roman" w:cs="Times New Roman"/>
                <w:color w:val="000000" w:themeColor="text1"/>
                <w:sz w:val="18"/>
                <w:szCs w:val="18"/>
              </w:rPr>
              <w:t>sana,</w:t>
            </w:r>
            <w:r w:rsidR="00D214F5" w:rsidRPr="00706E60">
              <w:rPr>
                <w:rFonts w:ascii="Times New Roman" w:eastAsia="Aptos" w:hAnsi="Times New Roman" w:cs="Times New Roman"/>
                <w:color w:val="000000" w:themeColor="text1"/>
                <w:sz w:val="18"/>
                <w:szCs w:val="18"/>
              </w:rPr>
              <w:t xml:space="preserve"> </w:t>
            </w:r>
            <w:r w:rsidR="29AD230D" w:rsidRPr="00706E60">
              <w:rPr>
                <w:rFonts w:ascii="Times New Roman" w:eastAsia="Aptos" w:hAnsi="Times New Roman" w:cs="Times New Roman"/>
                <w:color w:val="000000" w:themeColor="text1"/>
                <w:sz w:val="18"/>
                <w:szCs w:val="18"/>
              </w:rPr>
              <w:t>2025)</w:t>
            </w:r>
          </w:p>
        </w:tc>
        <w:tc>
          <w:tcPr>
            <w:tcW w:w="2986" w:type="dxa"/>
            <w:tcBorders>
              <w:right w:val="single" w:sz="6" w:space="0" w:color="auto"/>
            </w:tcBorders>
            <w:tcMar>
              <w:left w:w="90" w:type="dxa"/>
              <w:right w:w="90" w:type="dxa"/>
            </w:tcMar>
          </w:tcPr>
          <w:p w14:paraId="3C55275A" w14:textId="77777777" w:rsidR="009A0CC5"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Due to the agile approach being constantly chang</w:t>
            </w:r>
            <w:r w:rsidR="00B1190C">
              <w:rPr>
                <w:rFonts w:ascii="Times New Roman" w:eastAsia="Aptos" w:hAnsi="Times New Roman" w:cs="Times New Roman"/>
                <w:color w:val="000000" w:themeColor="text1"/>
                <w:sz w:val="18"/>
                <w:szCs w:val="18"/>
              </w:rPr>
              <w:t>ed</w:t>
            </w:r>
            <w:r w:rsidRPr="00706E60">
              <w:rPr>
                <w:rFonts w:ascii="Times New Roman" w:eastAsia="Aptos" w:hAnsi="Times New Roman" w:cs="Times New Roman"/>
                <w:color w:val="000000" w:themeColor="text1"/>
                <w:sz w:val="18"/>
                <w:szCs w:val="18"/>
              </w:rPr>
              <w:t xml:space="preserve"> and reviewed after each sprint, limitation on resource planning can occur due to the unclear end object</w:t>
            </w:r>
            <w:r w:rsidR="00B1190C">
              <w:rPr>
                <w:rFonts w:ascii="Times New Roman" w:eastAsia="Aptos" w:hAnsi="Times New Roman" w:cs="Times New Roman"/>
                <w:color w:val="000000" w:themeColor="text1"/>
                <w:sz w:val="18"/>
                <w:szCs w:val="18"/>
              </w:rPr>
              <w:t>ive</w:t>
            </w:r>
            <w:r w:rsidRPr="00706E60">
              <w:rPr>
                <w:rFonts w:ascii="Times New Roman" w:eastAsia="Aptos" w:hAnsi="Times New Roman" w:cs="Times New Roman"/>
                <w:color w:val="000000" w:themeColor="text1"/>
                <w:sz w:val="18"/>
                <w:szCs w:val="18"/>
              </w:rPr>
              <w:t xml:space="preserve">. </w:t>
            </w:r>
          </w:p>
          <w:p w14:paraId="359514B5" w14:textId="51C637BD"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In most cases, the dev team can only have sight on a few sprints ahead.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642E8C8D" w:rsidRPr="00706E60">
              <w:rPr>
                <w:rFonts w:ascii="Times New Roman" w:eastAsia="Aptos" w:hAnsi="Times New Roman" w:cs="Times New Roman"/>
                <w:color w:val="000000" w:themeColor="text1"/>
                <w:sz w:val="18"/>
                <w:szCs w:val="18"/>
              </w:rPr>
              <w:t>sana,</w:t>
            </w:r>
            <w:r w:rsidR="00D214F5" w:rsidRPr="00706E60">
              <w:rPr>
                <w:rFonts w:ascii="Times New Roman" w:eastAsia="Aptos" w:hAnsi="Times New Roman" w:cs="Times New Roman"/>
                <w:color w:val="000000" w:themeColor="text1"/>
                <w:sz w:val="18"/>
                <w:szCs w:val="18"/>
              </w:rPr>
              <w:t xml:space="preserve"> </w:t>
            </w:r>
            <w:r w:rsidR="642E8C8D" w:rsidRPr="00706E60">
              <w:rPr>
                <w:rFonts w:ascii="Times New Roman" w:eastAsia="Aptos" w:hAnsi="Times New Roman" w:cs="Times New Roman"/>
                <w:color w:val="000000" w:themeColor="text1"/>
                <w:sz w:val="18"/>
                <w:szCs w:val="18"/>
              </w:rPr>
              <w:t>2025)</w:t>
            </w:r>
            <w:r w:rsidRPr="00706E60">
              <w:rPr>
                <w:rFonts w:ascii="Times New Roman" w:eastAsia="Aptos" w:hAnsi="Times New Roman" w:cs="Times New Roman"/>
                <w:color w:val="000000" w:themeColor="text1"/>
                <w:sz w:val="18"/>
                <w:szCs w:val="18"/>
              </w:rPr>
              <w:t xml:space="preserve">   </w:t>
            </w:r>
          </w:p>
        </w:tc>
      </w:tr>
      <w:tr w:rsidR="4841A271" w:rsidRPr="00706E60" w14:paraId="0AE112BD" w14:textId="77777777" w:rsidTr="67925E7E">
        <w:trPr>
          <w:trHeight w:val="300"/>
        </w:trPr>
        <w:tc>
          <w:tcPr>
            <w:tcW w:w="1418" w:type="dxa"/>
            <w:tcBorders>
              <w:left w:val="single" w:sz="6" w:space="0" w:color="auto"/>
              <w:bottom w:val="single" w:sz="6" w:space="0" w:color="auto"/>
            </w:tcBorders>
            <w:tcMar>
              <w:left w:w="90" w:type="dxa"/>
              <w:right w:w="90" w:type="dxa"/>
            </w:tcMar>
            <w:vAlign w:val="center"/>
          </w:tcPr>
          <w:p w14:paraId="3BD75BF1" w14:textId="4ACB6E17" w:rsidR="4841A271" w:rsidRPr="00706E60" w:rsidRDefault="4269AADF" w:rsidP="407B4B2A">
            <w:r w:rsidRPr="0FB4BBFA">
              <w:rPr>
                <w:rFonts w:ascii="Times New Roman" w:eastAsia="Aptos" w:hAnsi="Times New Roman" w:cs="Times New Roman"/>
                <w:color w:val="000000" w:themeColor="text1"/>
              </w:rPr>
              <w:t xml:space="preserve">Software testing </w:t>
            </w:r>
            <w:r w:rsidR="2DF7E6E1" w:rsidRPr="0FB4BBFA">
              <w:rPr>
                <w:rFonts w:ascii="Times New Roman" w:eastAsia="Aptos" w:hAnsi="Times New Roman" w:cs="Times New Roman"/>
                <w:color w:val="000000" w:themeColor="text1"/>
              </w:rPr>
              <w:t>lifecycle</w:t>
            </w:r>
            <w:r w:rsidRPr="0FB4BBFA">
              <w:rPr>
                <w:rFonts w:ascii="Times New Roman" w:eastAsia="Aptos" w:hAnsi="Times New Roman" w:cs="Times New Roman"/>
                <w:color w:val="000000" w:themeColor="text1"/>
              </w:rPr>
              <w:t xml:space="preserve"> </w:t>
            </w:r>
          </w:p>
        </w:tc>
        <w:tc>
          <w:tcPr>
            <w:tcW w:w="1985" w:type="dxa"/>
            <w:tcBorders>
              <w:bottom w:val="single" w:sz="6" w:space="0" w:color="auto"/>
            </w:tcBorders>
            <w:tcMar>
              <w:left w:w="90" w:type="dxa"/>
              <w:right w:w="90" w:type="dxa"/>
            </w:tcMar>
          </w:tcPr>
          <w:p w14:paraId="371F32CD" w14:textId="34E313F4" w:rsidR="4841A271" w:rsidRPr="00706E60" w:rsidRDefault="0AD3610A" w:rsidP="67925E7E">
            <w:pPr>
              <w:rPr>
                <w:rFonts w:ascii="Times New Roman" w:eastAsia="Aptos" w:hAnsi="Times New Roman" w:cs="Times New Roman"/>
                <w:color w:val="000000" w:themeColor="text1"/>
                <w:sz w:val="18"/>
                <w:szCs w:val="18"/>
              </w:rPr>
            </w:pPr>
            <w:r w:rsidRPr="67925E7E">
              <w:rPr>
                <w:rFonts w:ascii="Times New Roman" w:eastAsia="Aptos" w:hAnsi="Times New Roman" w:cs="Times New Roman"/>
                <w:color w:val="000000" w:themeColor="text1"/>
                <w:sz w:val="18"/>
                <w:szCs w:val="18"/>
              </w:rPr>
              <w:t xml:space="preserve">The core approach to </w:t>
            </w:r>
            <w:r w:rsidR="1F685789" w:rsidRPr="67925E7E">
              <w:rPr>
                <w:rFonts w:ascii="Times New Roman" w:eastAsia="Aptos" w:hAnsi="Times New Roman" w:cs="Times New Roman"/>
                <w:color w:val="000000" w:themeColor="text1"/>
                <w:sz w:val="18"/>
                <w:szCs w:val="18"/>
              </w:rPr>
              <w:t>(</w:t>
            </w:r>
            <w:r w:rsidRPr="67925E7E">
              <w:rPr>
                <w:rFonts w:ascii="Times New Roman" w:eastAsia="Aptos" w:hAnsi="Times New Roman" w:cs="Times New Roman"/>
                <w:color w:val="000000" w:themeColor="text1"/>
                <w:sz w:val="18"/>
                <w:szCs w:val="18"/>
              </w:rPr>
              <w:t>stlc</w:t>
            </w:r>
            <w:r w:rsidR="07300755" w:rsidRPr="67925E7E">
              <w:rPr>
                <w:rFonts w:ascii="Times New Roman" w:eastAsia="Aptos" w:hAnsi="Times New Roman" w:cs="Times New Roman"/>
                <w:color w:val="000000" w:themeColor="text1"/>
                <w:sz w:val="18"/>
                <w:szCs w:val="18"/>
              </w:rPr>
              <w:t>)</w:t>
            </w:r>
            <w:r w:rsidRPr="67925E7E">
              <w:rPr>
                <w:rFonts w:ascii="Times New Roman" w:eastAsia="Aptos" w:hAnsi="Times New Roman" w:cs="Times New Roman"/>
                <w:color w:val="000000" w:themeColor="text1"/>
                <w:sz w:val="18"/>
                <w:szCs w:val="18"/>
              </w:rPr>
              <w:t xml:space="preserve"> showcases the sequences of phases </w:t>
            </w:r>
            <w:r w:rsidR="03A62CF5" w:rsidRPr="67925E7E">
              <w:rPr>
                <w:rFonts w:ascii="Times New Roman" w:eastAsia="Aptos" w:hAnsi="Times New Roman" w:cs="Times New Roman"/>
                <w:color w:val="000000" w:themeColor="text1"/>
                <w:sz w:val="18"/>
                <w:szCs w:val="18"/>
              </w:rPr>
              <w:t>that occur during the testing process of software.</w:t>
            </w:r>
            <w:r w:rsidR="2C17383B" w:rsidRPr="67925E7E">
              <w:rPr>
                <w:rFonts w:ascii="Times New Roman" w:eastAsia="Aptos" w:hAnsi="Times New Roman" w:cs="Times New Roman"/>
                <w:color w:val="000000" w:themeColor="text1"/>
                <w:sz w:val="18"/>
                <w:szCs w:val="18"/>
              </w:rPr>
              <w:t xml:space="preserve"> Its main focuses are evaluatiing and understanding the product to ensure its working as expected</w:t>
            </w:r>
            <w:r w:rsidR="03A62CF5" w:rsidRPr="67925E7E">
              <w:rPr>
                <w:rFonts w:ascii="Times New Roman" w:eastAsia="Aptos" w:hAnsi="Times New Roman" w:cs="Times New Roman"/>
                <w:color w:val="000000" w:themeColor="text1"/>
                <w:sz w:val="18"/>
                <w:szCs w:val="18"/>
              </w:rPr>
              <w:t xml:space="preserve"> </w:t>
            </w:r>
          </w:p>
          <w:p w14:paraId="472087C3" w14:textId="7A0AED3D" w:rsidR="4841A271" w:rsidRPr="00706E60" w:rsidRDefault="3E23E80D" w:rsidP="4841A271">
            <w:pPr>
              <w:rPr>
                <w:rFonts w:ascii="Times New Roman" w:eastAsia="Aptos" w:hAnsi="Times New Roman" w:cs="Times New Roman"/>
                <w:color w:val="000000" w:themeColor="text1"/>
                <w:sz w:val="18"/>
                <w:szCs w:val="18"/>
              </w:rPr>
            </w:pPr>
            <w:r w:rsidRPr="67925E7E">
              <w:rPr>
                <w:rFonts w:ascii="Times New Roman" w:eastAsia="Times New Roman" w:hAnsi="Times New Roman" w:cs="Times New Roman"/>
                <w:sz w:val="18"/>
                <w:szCs w:val="18"/>
              </w:rPr>
              <w:t>(Testim, 2025)</w:t>
            </w:r>
          </w:p>
        </w:tc>
        <w:tc>
          <w:tcPr>
            <w:tcW w:w="3251" w:type="dxa"/>
            <w:tcBorders>
              <w:bottom w:val="single" w:sz="6" w:space="0" w:color="auto"/>
            </w:tcBorders>
            <w:tcMar>
              <w:left w:w="90" w:type="dxa"/>
              <w:right w:w="90" w:type="dxa"/>
            </w:tcMar>
          </w:tcPr>
          <w:p w14:paraId="71729313" w14:textId="2343DFE0" w:rsidR="4841A271" w:rsidRPr="00706E60" w:rsidRDefault="71B068D0" w:rsidP="67925E7E">
            <w:pPr>
              <w:rPr>
                <w:rFonts w:ascii="Times New Roman" w:eastAsia="Aptos" w:hAnsi="Times New Roman" w:cs="Times New Roman"/>
                <w:color w:val="000000" w:themeColor="text1"/>
                <w:sz w:val="18"/>
                <w:szCs w:val="18"/>
              </w:rPr>
            </w:pPr>
            <w:r w:rsidRPr="67925E7E">
              <w:rPr>
                <w:rFonts w:ascii="Times New Roman" w:eastAsia="Aptos" w:hAnsi="Times New Roman" w:cs="Times New Roman"/>
                <w:color w:val="000000" w:themeColor="text1"/>
                <w:sz w:val="18"/>
                <w:szCs w:val="18"/>
              </w:rPr>
              <w:t>STLC prioritises identifying early flaws to prevent them becoming serious issues down the line.</w:t>
            </w:r>
            <w:r w:rsidR="13C1B19D" w:rsidRPr="67925E7E">
              <w:rPr>
                <w:rFonts w:ascii="Times New Roman" w:eastAsia="Aptos" w:hAnsi="Times New Roman" w:cs="Times New Roman"/>
                <w:color w:val="000000" w:themeColor="text1"/>
                <w:sz w:val="18"/>
                <w:szCs w:val="18"/>
              </w:rPr>
              <w:t xml:space="preserve"> This reduces the end user faults making the software more stable. Due to the </w:t>
            </w:r>
            <w:r w:rsidR="1A8CFBBD" w:rsidRPr="67925E7E">
              <w:rPr>
                <w:rFonts w:ascii="Times New Roman" w:eastAsia="Aptos" w:hAnsi="Times New Roman" w:cs="Times New Roman"/>
                <w:color w:val="000000" w:themeColor="text1"/>
                <w:sz w:val="18"/>
                <w:szCs w:val="18"/>
              </w:rPr>
              <w:t>nature</w:t>
            </w:r>
            <w:r w:rsidR="13C1B19D" w:rsidRPr="67925E7E">
              <w:rPr>
                <w:rFonts w:ascii="Times New Roman" w:eastAsia="Aptos" w:hAnsi="Times New Roman" w:cs="Times New Roman"/>
                <w:color w:val="000000" w:themeColor="text1"/>
                <w:sz w:val="18"/>
                <w:szCs w:val="18"/>
              </w:rPr>
              <w:t xml:space="preserve"> of </w:t>
            </w:r>
            <w:r w:rsidR="6C1FE5CF" w:rsidRPr="67925E7E">
              <w:rPr>
                <w:rFonts w:ascii="Times New Roman" w:eastAsia="Aptos" w:hAnsi="Times New Roman" w:cs="Times New Roman"/>
                <w:color w:val="000000" w:themeColor="text1"/>
                <w:sz w:val="18"/>
                <w:szCs w:val="18"/>
              </w:rPr>
              <w:t>capturing</w:t>
            </w:r>
            <w:r w:rsidR="13C1B19D" w:rsidRPr="67925E7E">
              <w:rPr>
                <w:rFonts w:ascii="Times New Roman" w:eastAsia="Aptos" w:hAnsi="Times New Roman" w:cs="Times New Roman"/>
                <w:color w:val="000000" w:themeColor="text1"/>
                <w:sz w:val="18"/>
                <w:szCs w:val="18"/>
              </w:rPr>
              <w:t xml:space="preserve"> faults early in </w:t>
            </w:r>
            <w:r w:rsidR="57E2C7CF" w:rsidRPr="67925E7E">
              <w:rPr>
                <w:rFonts w:ascii="Times New Roman" w:eastAsia="Aptos" w:hAnsi="Times New Roman" w:cs="Times New Roman"/>
                <w:color w:val="000000" w:themeColor="text1"/>
                <w:sz w:val="18"/>
                <w:szCs w:val="18"/>
              </w:rPr>
              <w:t>development</w:t>
            </w:r>
            <w:r w:rsidR="13C1B19D" w:rsidRPr="67925E7E">
              <w:rPr>
                <w:rFonts w:ascii="Times New Roman" w:eastAsia="Aptos" w:hAnsi="Times New Roman" w:cs="Times New Roman"/>
                <w:color w:val="000000" w:themeColor="text1"/>
                <w:sz w:val="18"/>
                <w:szCs w:val="18"/>
              </w:rPr>
              <w:t xml:space="preserve"> results in </w:t>
            </w:r>
            <w:r w:rsidR="10FD7C03" w:rsidRPr="67925E7E">
              <w:rPr>
                <w:rFonts w:ascii="Times New Roman" w:eastAsia="Aptos" w:hAnsi="Times New Roman" w:cs="Times New Roman"/>
                <w:color w:val="000000" w:themeColor="text1"/>
                <w:sz w:val="18"/>
                <w:szCs w:val="18"/>
              </w:rPr>
              <w:t>reduced</w:t>
            </w:r>
            <w:r w:rsidR="13C1B19D" w:rsidRPr="67925E7E">
              <w:rPr>
                <w:rFonts w:ascii="Times New Roman" w:eastAsia="Aptos" w:hAnsi="Times New Roman" w:cs="Times New Roman"/>
                <w:color w:val="000000" w:themeColor="text1"/>
                <w:sz w:val="18"/>
                <w:szCs w:val="18"/>
              </w:rPr>
              <w:t xml:space="preserve"> co</w:t>
            </w:r>
            <w:r w:rsidR="478CE2AF" w:rsidRPr="67925E7E">
              <w:rPr>
                <w:rFonts w:ascii="Times New Roman" w:eastAsia="Aptos" w:hAnsi="Times New Roman" w:cs="Times New Roman"/>
                <w:color w:val="000000" w:themeColor="text1"/>
                <w:sz w:val="18"/>
                <w:szCs w:val="18"/>
              </w:rPr>
              <w:t xml:space="preserve">st to fix issues as appose to </w:t>
            </w:r>
            <w:r w:rsidR="543711B8" w:rsidRPr="67925E7E">
              <w:rPr>
                <w:rFonts w:ascii="Times New Roman" w:eastAsia="Aptos" w:hAnsi="Times New Roman" w:cs="Times New Roman"/>
                <w:color w:val="000000" w:themeColor="text1"/>
                <w:sz w:val="18"/>
                <w:szCs w:val="18"/>
              </w:rPr>
              <w:t>addressing</w:t>
            </w:r>
            <w:r w:rsidR="478CE2AF" w:rsidRPr="67925E7E">
              <w:rPr>
                <w:rFonts w:ascii="Times New Roman" w:eastAsia="Aptos" w:hAnsi="Times New Roman" w:cs="Times New Roman"/>
                <w:color w:val="000000" w:themeColor="text1"/>
                <w:sz w:val="18"/>
                <w:szCs w:val="18"/>
              </w:rPr>
              <w:t xml:space="preserve"> the issues </w:t>
            </w:r>
            <w:r w:rsidR="4ACE87C5" w:rsidRPr="67925E7E">
              <w:rPr>
                <w:rFonts w:ascii="Times New Roman" w:eastAsia="Aptos" w:hAnsi="Times New Roman" w:cs="Times New Roman"/>
                <w:color w:val="000000" w:themeColor="text1"/>
                <w:sz w:val="18"/>
                <w:szCs w:val="18"/>
              </w:rPr>
              <w:t>later</w:t>
            </w:r>
            <w:r w:rsidR="478CE2AF" w:rsidRPr="67925E7E">
              <w:rPr>
                <w:rFonts w:ascii="Times New Roman" w:eastAsia="Aptos" w:hAnsi="Times New Roman" w:cs="Times New Roman"/>
                <w:color w:val="000000" w:themeColor="text1"/>
                <w:sz w:val="18"/>
                <w:szCs w:val="18"/>
              </w:rPr>
              <w:t xml:space="preserve"> in the development.</w:t>
            </w:r>
            <w:r w:rsidR="756E9656" w:rsidRPr="67925E7E">
              <w:rPr>
                <w:rFonts w:ascii="Times New Roman" w:eastAsia="Aptos" w:hAnsi="Times New Roman" w:cs="Times New Roman"/>
                <w:color w:val="000000" w:themeColor="text1"/>
                <w:sz w:val="18"/>
                <w:szCs w:val="18"/>
              </w:rPr>
              <w:t xml:space="preserve"> Due to a solid testing foundation, a greater user satisfaction can be achieved. </w:t>
            </w:r>
          </w:p>
          <w:p w14:paraId="46E9C9A5" w14:textId="2233BF65" w:rsidR="4841A271" w:rsidRPr="00706E60" w:rsidRDefault="343A71D1" w:rsidP="4841A271">
            <w:pPr>
              <w:rPr>
                <w:rFonts w:ascii="Times New Roman" w:eastAsia="Aptos" w:hAnsi="Times New Roman" w:cs="Times New Roman"/>
                <w:color w:val="000000" w:themeColor="text1"/>
                <w:sz w:val="18"/>
                <w:szCs w:val="18"/>
              </w:rPr>
            </w:pPr>
            <w:r w:rsidRPr="67925E7E">
              <w:rPr>
                <w:rFonts w:ascii="Times New Roman" w:eastAsia="Times New Roman" w:hAnsi="Times New Roman" w:cs="Times New Roman"/>
                <w:sz w:val="18"/>
                <w:szCs w:val="18"/>
              </w:rPr>
              <w:t>(Dang, 2024)</w:t>
            </w:r>
            <w:r w:rsidR="478CE2AF" w:rsidRPr="67925E7E">
              <w:rPr>
                <w:rFonts w:ascii="Times New Roman" w:eastAsia="Aptos" w:hAnsi="Times New Roman" w:cs="Times New Roman"/>
                <w:color w:val="000000" w:themeColor="text1"/>
                <w:sz w:val="18"/>
                <w:szCs w:val="18"/>
              </w:rPr>
              <w:t xml:space="preserve"> </w:t>
            </w:r>
            <w:r w:rsidR="13C1B19D" w:rsidRPr="67925E7E">
              <w:rPr>
                <w:rFonts w:ascii="Times New Roman" w:eastAsia="Aptos" w:hAnsi="Times New Roman" w:cs="Times New Roman"/>
                <w:color w:val="000000" w:themeColor="text1"/>
                <w:sz w:val="18"/>
                <w:szCs w:val="18"/>
              </w:rPr>
              <w:t xml:space="preserve"> </w:t>
            </w:r>
            <w:r w:rsidR="71B068D0" w:rsidRPr="67925E7E">
              <w:rPr>
                <w:rFonts w:ascii="Times New Roman" w:eastAsia="Aptos" w:hAnsi="Times New Roman" w:cs="Times New Roman"/>
                <w:color w:val="000000" w:themeColor="text1"/>
                <w:sz w:val="18"/>
                <w:szCs w:val="18"/>
              </w:rPr>
              <w:t xml:space="preserve"> </w:t>
            </w:r>
          </w:p>
        </w:tc>
        <w:tc>
          <w:tcPr>
            <w:tcW w:w="2986" w:type="dxa"/>
            <w:tcBorders>
              <w:bottom w:val="single" w:sz="6" w:space="0" w:color="auto"/>
              <w:right w:val="single" w:sz="6" w:space="0" w:color="auto"/>
            </w:tcBorders>
            <w:tcMar>
              <w:left w:w="90" w:type="dxa"/>
              <w:right w:w="90" w:type="dxa"/>
            </w:tcMar>
          </w:tcPr>
          <w:p w14:paraId="1D118AB8" w14:textId="786AA813" w:rsidR="4841A271" w:rsidRPr="00706E60" w:rsidRDefault="48457709" w:rsidP="00893FB9">
            <w:pPr>
              <w:rPr>
                <w:rFonts w:ascii="Times New Roman" w:eastAsia="Aptos" w:hAnsi="Times New Roman" w:cs="Times New Roman"/>
                <w:color w:val="000000" w:themeColor="text1"/>
                <w:sz w:val="18"/>
                <w:szCs w:val="18"/>
              </w:rPr>
            </w:pPr>
            <w:r w:rsidRPr="67925E7E">
              <w:rPr>
                <w:rFonts w:ascii="Times New Roman" w:eastAsia="Aptos" w:hAnsi="Times New Roman" w:cs="Times New Roman"/>
                <w:color w:val="000000" w:themeColor="text1"/>
                <w:sz w:val="18"/>
                <w:szCs w:val="18"/>
              </w:rPr>
              <w:t xml:space="preserve">The STLC process can pan out to be quite resource intensive, these include all the tools, </w:t>
            </w:r>
            <w:r w:rsidR="47696C13" w:rsidRPr="67925E7E">
              <w:rPr>
                <w:rFonts w:ascii="Times New Roman" w:eastAsia="Aptos" w:hAnsi="Times New Roman" w:cs="Times New Roman"/>
                <w:color w:val="000000" w:themeColor="text1"/>
                <w:sz w:val="18"/>
                <w:szCs w:val="18"/>
              </w:rPr>
              <w:t>infostructure</w:t>
            </w:r>
            <w:r w:rsidRPr="67925E7E">
              <w:rPr>
                <w:rFonts w:ascii="Times New Roman" w:eastAsia="Aptos" w:hAnsi="Times New Roman" w:cs="Times New Roman"/>
                <w:color w:val="000000" w:themeColor="text1"/>
                <w:sz w:val="18"/>
                <w:szCs w:val="18"/>
              </w:rPr>
              <w:t xml:space="preserve"> and personal. </w:t>
            </w:r>
            <w:r w:rsidR="29C1FEF6" w:rsidRPr="67925E7E">
              <w:rPr>
                <w:rFonts w:ascii="Times New Roman" w:eastAsia="Aptos" w:hAnsi="Times New Roman" w:cs="Times New Roman"/>
                <w:color w:val="000000" w:themeColor="text1"/>
                <w:sz w:val="18"/>
                <w:szCs w:val="18"/>
              </w:rPr>
              <w:t xml:space="preserve">There is also a possibility of over documentation which can result in slowing the </w:t>
            </w:r>
            <w:r w:rsidR="4331C8C2" w:rsidRPr="67925E7E">
              <w:rPr>
                <w:rFonts w:ascii="Times New Roman" w:eastAsia="Aptos" w:hAnsi="Times New Roman" w:cs="Times New Roman"/>
                <w:color w:val="000000" w:themeColor="text1"/>
                <w:sz w:val="18"/>
                <w:szCs w:val="18"/>
              </w:rPr>
              <w:t>development</w:t>
            </w:r>
            <w:r w:rsidR="29C1FEF6" w:rsidRPr="67925E7E">
              <w:rPr>
                <w:rFonts w:ascii="Times New Roman" w:eastAsia="Aptos" w:hAnsi="Times New Roman" w:cs="Times New Roman"/>
                <w:color w:val="000000" w:themeColor="text1"/>
                <w:sz w:val="18"/>
                <w:szCs w:val="18"/>
              </w:rPr>
              <w:t xml:space="preserve"> process down. </w:t>
            </w:r>
            <w:r w:rsidR="16A42A83" w:rsidRPr="67925E7E">
              <w:rPr>
                <w:rFonts w:ascii="Times New Roman" w:eastAsia="Aptos" w:hAnsi="Times New Roman" w:cs="Times New Roman"/>
                <w:color w:val="000000" w:themeColor="text1"/>
                <w:sz w:val="18"/>
                <w:szCs w:val="18"/>
              </w:rPr>
              <w:t xml:space="preserve">STLC can also become difficult to implement for larger scale complex projects. </w:t>
            </w:r>
            <w:r w:rsidR="16A42A83" w:rsidRPr="67925E7E">
              <w:rPr>
                <w:rFonts w:ascii="Times New Roman" w:eastAsia="Times New Roman" w:hAnsi="Times New Roman" w:cs="Times New Roman"/>
                <w:sz w:val="18"/>
                <w:szCs w:val="18"/>
              </w:rPr>
              <w:t>(Just Academy, 2024)</w:t>
            </w:r>
          </w:p>
        </w:tc>
      </w:tr>
    </w:tbl>
    <w:p w14:paraId="299F9B59" w14:textId="67907F2C" w:rsidR="0F542A4F" w:rsidRDefault="0F542A4F" w:rsidP="67925E7E">
      <w:pPr>
        <w:rPr>
          <w:rFonts w:ascii="Times New Roman" w:hAnsi="Times New Roman" w:cs="Times New Roman"/>
        </w:rPr>
      </w:pPr>
      <w:r w:rsidRPr="67925E7E">
        <w:rPr>
          <w:rFonts w:ascii="Times New Roman" w:hAnsi="Times New Roman" w:cs="Times New Roman"/>
        </w:rPr>
        <w:t xml:space="preserve">Our project team has chosen to go with </w:t>
      </w:r>
      <w:r w:rsidR="5C835FEF" w:rsidRPr="67925E7E">
        <w:rPr>
          <w:rFonts w:ascii="Times New Roman" w:hAnsi="Times New Roman" w:cs="Times New Roman"/>
        </w:rPr>
        <w:t xml:space="preserve">Software testing lifecycle as our chosen methodology. This is due the focus our </w:t>
      </w:r>
      <w:r w:rsidR="4F7D25A9" w:rsidRPr="67925E7E">
        <w:rPr>
          <w:rFonts w:ascii="Times New Roman" w:hAnsi="Times New Roman" w:cs="Times New Roman"/>
        </w:rPr>
        <w:t>project</w:t>
      </w:r>
      <w:r w:rsidR="5C835FEF" w:rsidRPr="67925E7E">
        <w:rPr>
          <w:rFonts w:ascii="Times New Roman" w:hAnsi="Times New Roman" w:cs="Times New Roman"/>
        </w:rPr>
        <w:t xml:space="preserve"> being </w:t>
      </w:r>
      <w:r w:rsidR="1B22DD15" w:rsidRPr="67925E7E">
        <w:rPr>
          <w:rFonts w:ascii="Times New Roman" w:hAnsi="Times New Roman" w:cs="Times New Roman"/>
        </w:rPr>
        <w:t>systemic</w:t>
      </w:r>
      <w:r w:rsidR="5C835FEF" w:rsidRPr="67925E7E">
        <w:rPr>
          <w:rFonts w:ascii="Times New Roman" w:hAnsi="Times New Roman" w:cs="Times New Roman"/>
        </w:rPr>
        <w:t xml:space="preserve"> testing</w:t>
      </w:r>
      <w:r w:rsidR="57E4FF24" w:rsidRPr="67925E7E">
        <w:rPr>
          <w:rFonts w:ascii="Times New Roman" w:hAnsi="Times New Roman" w:cs="Times New Roman"/>
        </w:rPr>
        <w:t xml:space="preserve"> of multiple operating systems</w:t>
      </w:r>
      <w:r w:rsidR="5C835FEF" w:rsidRPr="67925E7E">
        <w:rPr>
          <w:rFonts w:ascii="Times New Roman" w:hAnsi="Times New Roman" w:cs="Times New Roman"/>
        </w:rPr>
        <w:t>, evalua</w:t>
      </w:r>
      <w:r w:rsidR="207C4CB6" w:rsidRPr="67925E7E">
        <w:rPr>
          <w:rFonts w:ascii="Times New Roman" w:hAnsi="Times New Roman" w:cs="Times New Roman"/>
        </w:rPr>
        <w:t>tion confidence</w:t>
      </w:r>
      <w:r w:rsidR="5CF4B472" w:rsidRPr="67925E7E">
        <w:rPr>
          <w:rFonts w:ascii="Times New Roman" w:hAnsi="Times New Roman" w:cs="Times New Roman"/>
        </w:rPr>
        <w:t xml:space="preserve"> and validation. </w:t>
      </w:r>
      <w:r w:rsidR="2B30E578" w:rsidRPr="67925E7E">
        <w:rPr>
          <w:rFonts w:ascii="Times New Roman" w:hAnsi="Times New Roman" w:cs="Times New Roman"/>
        </w:rPr>
        <w:t>Unlike development-heavy methodologies like Waterfall or Scrum, STLC provides a dedicated, structured framework solely for testing, which aligns more closely with our project's objectives. It allows us to focus on requirement analysis, evaluation planning, evaluation case development,</w:t>
      </w:r>
      <w:r w:rsidR="5D519D88" w:rsidRPr="67925E7E">
        <w:rPr>
          <w:rFonts w:ascii="Times New Roman" w:hAnsi="Times New Roman" w:cs="Times New Roman"/>
        </w:rPr>
        <w:t xml:space="preserve"> evaluation environment setup,</w:t>
      </w:r>
      <w:r w:rsidR="2B30E578" w:rsidRPr="67925E7E">
        <w:rPr>
          <w:rFonts w:ascii="Times New Roman" w:hAnsi="Times New Roman" w:cs="Times New Roman"/>
        </w:rPr>
        <w:t xml:space="preserve"> </w:t>
      </w:r>
      <w:r w:rsidR="65F7FB39" w:rsidRPr="67925E7E">
        <w:rPr>
          <w:rFonts w:ascii="Times New Roman" w:hAnsi="Times New Roman" w:cs="Times New Roman"/>
        </w:rPr>
        <w:t xml:space="preserve">evaluation </w:t>
      </w:r>
      <w:r w:rsidR="2B30E578" w:rsidRPr="67925E7E">
        <w:rPr>
          <w:rFonts w:ascii="Times New Roman" w:hAnsi="Times New Roman" w:cs="Times New Roman"/>
        </w:rPr>
        <w:t xml:space="preserve">execution, and </w:t>
      </w:r>
      <w:r w:rsidR="044F7387" w:rsidRPr="67925E7E">
        <w:rPr>
          <w:rFonts w:ascii="Times New Roman" w:hAnsi="Times New Roman" w:cs="Times New Roman"/>
        </w:rPr>
        <w:t>evaluation close</w:t>
      </w:r>
      <w:r w:rsidR="2B30E578" w:rsidRPr="67925E7E">
        <w:rPr>
          <w:rFonts w:ascii="Times New Roman" w:hAnsi="Times New Roman" w:cs="Times New Roman"/>
        </w:rPr>
        <w:t xml:space="preserve"> in a clear and organized sequence.</w:t>
      </w:r>
      <w:r w:rsidR="67399A13" w:rsidRPr="67925E7E">
        <w:rPr>
          <w:rFonts w:ascii="Times New Roman" w:hAnsi="Times New Roman" w:cs="Times New Roman"/>
        </w:rPr>
        <w:t xml:space="preserve"> This ensures that each operating system configuration is thoroughly evaluated before moving forward, reducing the risk of undetected issues. By using STLC as our core methodology, we can maintain a high standard of accuracy and reliability throughout the project, while still allowing room for iteration and refinement within the testing phases.</w:t>
      </w:r>
    </w:p>
    <w:p w14:paraId="1D8EFBB1" w14:textId="49F60C84" w:rsidR="0A5261DB" w:rsidRPr="00706E60" w:rsidRDefault="00ED405A" w:rsidP="0047071B">
      <w:pPr>
        <w:pStyle w:val="Heading2"/>
        <w:spacing w:before="0"/>
      </w:pPr>
      <w:bookmarkStart w:id="16" w:name="_Toc194785362"/>
      <w:r w:rsidRPr="00706E60">
        <w:t>Project Phases</w:t>
      </w:r>
      <w:bookmarkEnd w:id="16"/>
    </w:p>
    <w:p w14:paraId="40DE9788" w14:textId="12D5BD4D" w:rsidR="748CC3D7" w:rsidRPr="00706E60" w:rsidRDefault="7DEB0F47" w:rsidP="00893FB9">
      <w:pPr>
        <w:pStyle w:val="ListParagraph"/>
        <w:numPr>
          <w:ilvl w:val="0"/>
          <w:numId w:val="1"/>
        </w:numPr>
        <w:spacing w:after="0"/>
        <w:rPr>
          <w:rFonts w:ascii="Times New Roman" w:hAnsi="Times New Roman" w:cs="Times New Roman"/>
          <w:b/>
          <w:szCs w:val="22"/>
        </w:rPr>
      </w:pPr>
      <w:r w:rsidRPr="00706E60">
        <w:rPr>
          <w:rFonts w:ascii="Times New Roman" w:hAnsi="Times New Roman" w:cs="Times New Roman"/>
          <w:b/>
          <w:bCs/>
        </w:rPr>
        <w:t xml:space="preserve">Requirement Analysis </w:t>
      </w:r>
      <w:r w:rsidR="748CC3D7" w:rsidRPr="00706E60">
        <w:rPr>
          <w:rFonts w:ascii="Times New Roman" w:hAnsi="Times New Roman" w:cs="Times New Roman"/>
          <w:b/>
          <w:bCs/>
        </w:rPr>
        <w:t>Phase</w:t>
      </w:r>
    </w:p>
    <w:p w14:paraId="66828005" w14:textId="77777777" w:rsidR="00897CC5" w:rsidRPr="00706E60" w:rsidRDefault="62D0D026" w:rsidP="00893FB9">
      <w:pPr>
        <w:pStyle w:val="ListParagraph"/>
        <w:numPr>
          <w:ilvl w:val="0"/>
          <w:numId w:val="17"/>
        </w:numPr>
        <w:spacing w:after="0"/>
        <w:rPr>
          <w:rFonts w:ascii="Times New Roman" w:hAnsi="Times New Roman" w:cs="Times New Roman"/>
          <w:b/>
          <w:bCs/>
        </w:rPr>
      </w:pPr>
      <w:r w:rsidRPr="00706E60">
        <w:rPr>
          <w:rFonts w:ascii="Times New Roman" w:hAnsi="Times New Roman" w:cs="Times New Roman"/>
        </w:rPr>
        <w:t xml:space="preserve">Project initiation, </w:t>
      </w:r>
      <w:r w:rsidR="2042B2C6" w:rsidRPr="00706E60">
        <w:rPr>
          <w:rFonts w:ascii="Times New Roman" w:hAnsi="Times New Roman" w:cs="Times New Roman"/>
        </w:rPr>
        <w:t>project scope, objectives, and deliverables</w:t>
      </w:r>
    </w:p>
    <w:p w14:paraId="13767072" w14:textId="712CEBDF" w:rsidR="44F38E30" w:rsidRPr="00706E60" w:rsidRDefault="44F38E30" w:rsidP="00893FB9">
      <w:pPr>
        <w:pStyle w:val="ListParagraph"/>
        <w:numPr>
          <w:ilvl w:val="0"/>
          <w:numId w:val="17"/>
        </w:numPr>
        <w:spacing w:after="0"/>
        <w:rPr>
          <w:rFonts w:ascii="Times New Roman" w:hAnsi="Times New Roman" w:cs="Times New Roman"/>
          <w:b/>
        </w:rPr>
      </w:pPr>
      <w:r w:rsidRPr="00706E60">
        <w:rPr>
          <w:rFonts w:ascii="Times New Roman" w:hAnsi="Times New Roman" w:cs="Times New Roman"/>
        </w:rPr>
        <w:t>Team contract, project charter</w:t>
      </w:r>
    </w:p>
    <w:p w14:paraId="26B79AA2" w14:textId="55C391AA" w:rsidR="52FB0A7E" w:rsidRPr="00706E60" w:rsidRDefault="17F6979E" w:rsidP="00893FB9">
      <w:pPr>
        <w:pStyle w:val="ListParagraph"/>
        <w:numPr>
          <w:ilvl w:val="0"/>
          <w:numId w:val="17"/>
        </w:numPr>
        <w:spacing w:after="0" w:line="360" w:lineRule="auto"/>
        <w:rPr>
          <w:rFonts w:ascii="Times New Roman" w:hAnsi="Times New Roman" w:cs="Times New Roman"/>
          <w:szCs w:val="22"/>
        </w:rPr>
      </w:pPr>
      <w:r w:rsidRPr="00706E60">
        <w:rPr>
          <w:rFonts w:ascii="Times New Roman" w:eastAsia="Times New Roman" w:hAnsi="Times New Roman" w:cs="Times New Roman"/>
          <w:color w:val="000000" w:themeColor="text1"/>
          <w:lang w:val="en-US"/>
        </w:rPr>
        <w:t>Work Breakdown Structure (WBS)</w:t>
      </w:r>
    </w:p>
    <w:p w14:paraId="486FDFE9" w14:textId="55087296" w:rsidR="32E42D9E" w:rsidRPr="00706E60" w:rsidRDefault="24D65A67"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 xml:space="preserve">Evaluation </w:t>
      </w:r>
      <w:r w:rsidR="32E42D9E" w:rsidRPr="00706E60">
        <w:rPr>
          <w:rFonts w:ascii="Times New Roman" w:hAnsi="Times New Roman" w:cs="Times New Roman"/>
          <w:b/>
          <w:bCs/>
        </w:rPr>
        <w:t>Planning</w:t>
      </w:r>
    </w:p>
    <w:p w14:paraId="67C676BA" w14:textId="1BA32C87" w:rsidR="4C0AD55C" w:rsidRPr="00706E60" w:rsidRDefault="4C0AD55C" w:rsidP="00893FB9">
      <w:pPr>
        <w:pStyle w:val="ListParagraph"/>
        <w:numPr>
          <w:ilvl w:val="0"/>
          <w:numId w:val="18"/>
        </w:numPr>
        <w:spacing w:before="240" w:after="0"/>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rPr>
        <w:t xml:space="preserve">Define </w:t>
      </w:r>
      <w:r w:rsidR="00997E6C">
        <w:rPr>
          <w:rFonts w:ascii="Times New Roman" w:eastAsia="Aptos" w:hAnsi="Times New Roman" w:cs="Times New Roman"/>
          <w:color w:val="000000" w:themeColor="text1"/>
        </w:rPr>
        <w:t>evaluation</w:t>
      </w:r>
      <w:r w:rsidRPr="00706E60">
        <w:rPr>
          <w:rFonts w:ascii="Times New Roman" w:eastAsia="Aptos" w:hAnsi="Times New Roman" w:cs="Times New Roman"/>
          <w:color w:val="000000" w:themeColor="text1"/>
        </w:rPr>
        <w:t xml:space="preserve"> data, scenarios and </w:t>
      </w:r>
      <w:r w:rsidR="01C07A9F" w:rsidRPr="00706E60">
        <w:rPr>
          <w:rFonts w:ascii="Times New Roman" w:eastAsia="Aptos" w:hAnsi="Times New Roman" w:cs="Times New Roman"/>
          <w:color w:val="000000" w:themeColor="text1"/>
        </w:rPr>
        <w:t>environment</w:t>
      </w:r>
    </w:p>
    <w:p w14:paraId="35B29332" w14:textId="28264C15" w:rsidR="01C07A9F" w:rsidRPr="00706E60" w:rsidRDefault="01C07A9F" w:rsidP="00893FB9">
      <w:pPr>
        <w:pStyle w:val="ListParagraph"/>
        <w:numPr>
          <w:ilvl w:val="0"/>
          <w:numId w:val="18"/>
        </w:numPr>
        <w:spacing w:after="0"/>
        <w:rPr>
          <w:rFonts w:ascii="Times New Roman" w:hAnsi="Times New Roman" w:cs="Times New Roman"/>
          <w:szCs w:val="22"/>
        </w:rPr>
      </w:pPr>
      <w:r w:rsidRPr="00706E60">
        <w:rPr>
          <w:rFonts w:ascii="Times New Roman" w:hAnsi="Times New Roman" w:cs="Times New Roman"/>
          <w:szCs w:val="22"/>
        </w:rPr>
        <w:t>Resource planning</w:t>
      </w:r>
    </w:p>
    <w:p w14:paraId="5E5DD00B" w14:textId="3C21815D" w:rsidR="4B78A865" w:rsidRPr="00706E60" w:rsidRDefault="4B78A865" w:rsidP="00893FB9">
      <w:pPr>
        <w:pStyle w:val="ListParagraph"/>
        <w:numPr>
          <w:ilvl w:val="0"/>
          <w:numId w:val="18"/>
        </w:numPr>
        <w:spacing w:after="0" w:line="360" w:lineRule="auto"/>
        <w:rPr>
          <w:rFonts w:ascii="Times New Roman" w:eastAsia="Times New Roman" w:hAnsi="Times New Roman" w:cs="Times New Roman"/>
          <w:color w:val="000000" w:themeColor="text1"/>
          <w:lang w:val="en-US"/>
        </w:rPr>
      </w:pPr>
      <w:r w:rsidRPr="00706E60">
        <w:rPr>
          <w:rFonts w:ascii="Times New Roman" w:eastAsia="Times New Roman" w:hAnsi="Times New Roman" w:cs="Times New Roman"/>
          <w:color w:val="000000" w:themeColor="text1"/>
          <w:lang w:val="en-US"/>
        </w:rPr>
        <w:t>Training requir</w:t>
      </w:r>
      <w:r w:rsidRPr="00706E60">
        <w:rPr>
          <w:rFonts w:ascii="Times New Roman" w:eastAsia="Times New Roman" w:hAnsi="Times New Roman" w:cs="Times New Roman"/>
          <w:color w:val="000000" w:themeColor="text1"/>
          <w:szCs w:val="22"/>
          <w:lang w:val="en-US"/>
        </w:rPr>
        <w:t>ements</w:t>
      </w:r>
      <w:r w:rsidR="002976A9" w:rsidRPr="00706E60">
        <w:rPr>
          <w:rFonts w:ascii="Times New Roman" w:eastAsia="Times New Roman" w:hAnsi="Times New Roman" w:cs="Times New Roman"/>
          <w:color w:val="000000" w:themeColor="text1"/>
          <w:szCs w:val="22"/>
          <w:lang w:val="en-US"/>
        </w:rPr>
        <w:t>.</w:t>
      </w:r>
    </w:p>
    <w:p w14:paraId="00A7BA5F" w14:textId="3D27E0F4" w:rsidR="6C7BEBC4" w:rsidRPr="00706E60" w:rsidRDefault="32A75FA0" w:rsidP="00893FB9">
      <w:pPr>
        <w:pStyle w:val="ListParagraph"/>
        <w:numPr>
          <w:ilvl w:val="0"/>
          <w:numId w:val="1"/>
        </w:numPr>
        <w:spacing w:after="0"/>
        <w:rPr>
          <w:rFonts w:ascii="Times New Roman" w:hAnsi="Times New Roman" w:cs="Times New Roman"/>
          <w:b/>
          <w:szCs w:val="22"/>
        </w:rPr>
      </w:pPr>
      <w:r w:rsidRPr="00706E60">
        <w:rPr>
          <w:rFonts w:ascii="Times New Roman" w:hAnsi="Times New Roman" w:cs="Times New Roman"/>
          <w:b/>
          <w:bCs/>
        </w:rPr>
        <w:t>Evaluation</w:t>
      </w:r>
      <w:r w:rsidR="6C7BEBC4" w:rsidRPr="00706E60">
        <w:rPr>
          <w:rFonts w:ascii="Times New Roman" w:hAnsi="Times New Roman" w:cs="Times New Roman"/>
          <w:b/>
          <w:bCs/>
        </w:rPr>
        <w:t xml:space="preserve"> Case Development</w:t>
      </w:r>
    </w:p>
    <w:p w14:paraId="0FD45A6A" w14:textId="5C714F08" w:rsidR="2151CA06" w:rsidRPr="00706E60" w:rsidRDefault="2151CA06" w:rsidP="00893FB9">
      <w:pPr>
        <w:pStyle w:val="ListParagraph"/>
        <w:numPr>
          <w:ilvl w:val="0"/>
          <w:numId w:val="19"/>
        </w:numPr>
        <w:spacing w:before="240" w:after="0"/>
        <w:rPr>
          <w:rFonts w:ascii="Times New Roman" w:eastAsia="Times New Roman" w:hAnsi="Times New Roman" w:cs="Times New Roman"/>
          <w:color w:val="000000" w:themeColor="text1"/>
          <w:szCs w:val="22"/>
          <w:lang w:val="en-US"/>
        </w:rPr>
      </w:pPr>
      <w:r w:rsidRPr="00706E60">
        <w:rPr>
          <w:rFonts w:ascii="Times New Roman" w:eastAsia="Times New Roman" w:hAnsi="Times New Roman" w:cs="Times New Roman"/>
          <w:color w:val="000000" w:themeColor="text1"/>
          <w:lang w:val="en-US"/>
        </w:rPr>
        <w:t xml:space="preserve">Approved </w:t>
      </w:r>
      <w:r w:rsidR="00997E6C">
        <w:rPr>
          <w:rFonts w:ascii="Times New Roman" w:eastAsia="Times New Roman" w:hAnsi="Times New Roman" w:cs="Times New Roman"/>
          <w:color w:val="000000" w:themeColor="text1"/>
          <w:lang w:val="en-US"/>
        </w:rPr>
        <w:t>evaluation</w:t>
      </w:r>
      <w:r w:rsidRPr="00706E60">
        <w:rPr>
          <w:rFonts w:ascii="Times New Roman" w:eastAsia="Times New Roman" w:hAnsi="Times New Roman" w:cs="Times New Roman"/>
          <w:color w:val="000000" w:themeColor="text1"/>
          <w:lang w:val="en-US"/>
        </w:rPr>
        <w:t xml:space="preserve"> plan</w:t>
      </w:r>
      <w:r w:rsidR="002976A9" w:rsidRPr="00706E60">
        <w:rPr>
          <w:rFonts w:ascii="Times New Roman" w:eastAsia="Times New Roman" w:hAnsi="Times New Roman" w:cs="Times New Roman"/>
          <w:color w:val="000000" w:themeColor="text1"/>
          <w:lang w:val="en-US"/>
        </w:rPr>
        <w:t>.</w:t>
      </w:r>
    </w:p>
    <w:p w14:paraId="3594AA0E" w14:textId="36272817" w:rsidR="7AFF9BD0" w:rsidRPr="00706E60" w:rsidRDefault="33782C82" w:rsidP="00893FB9">
      <w:pPr>
        <w:pStyle w:val="ListParagraph"/>
        <w:numPr>
          <w:ilvl w:val="0"/>
          <w:numId w:val="19"/>
        </w:numPr>
        <w:spacing w:before="240" w:after="0"/>
        <w:rPr>
          <w:rFonts w:ascii="Times New Roman" w:hAnsi="Times New Roman" w:cs="Times New Roman"/>
        </w:rPr>
      </w:pPr>
      <w:r w:rsidRPr="00706E60">
        <w:rPr>
          <w:rFonts w:ascii="Times New Roman" w:eastAsia="Aptos" w:hAnsi="Times New Roman" w:cs="Times New Roman"/>
          <w:color w:val="000000" w:themeColor="text1"/>
        </w:rPr>
        <w:t>Defined</w:t>
      </w:r>
      <w:r w:rsidR="7AFF9BD0" w:rsidRPr="00706E60">
        <w:rPr>
          <w:rFonts w:ascii="Times New Roman" w:eastAsia="Aptos" w:hAnsi="Times New Roman" w:cs="Times New Roman"/>
          <w:color w:val="000000" w:themeColor="text1"/>
        </w:rPr>
        <w:t xml:space="preserve"> </w:t>
      </w:r>
      <w:r w:rsidR="00997E6C">
        <w:rPr>
          <w:rFonts w:ascii="Times New Roman" w:eastAsia="Aptos" w:hAnsi="Times New Roman" w:cs="Times New Roman"/>
          <w:color w:val="000000" w:themeColor="text1"/>
        </w:rPr>
        <w:t>evaluation</w:t>
      </w:r>
      <w:r w:rsidRPr="00706E60">
        <w:rPr>
          <w:rFonts w:ascii="Times New Roman" w:eastAsia="Aptos" w:hAnsi="Times New Roman" w:cs="Times New Roman"/>
          <w:color w:val="000000" w:themeColor="text1"/>
        </w:rPr>
        <w:t xml:space="preserve"> case </w:t>
      </w:r>
      <w:r w:rsidR="66718B65" w:rsidRPr="00706E60">
        <w:rPr>
          <w:rFonts w:ascii="Times New Roman" w:eastAsia="Aptos" w:hAnsi="Times New Roman" w:cs="Times New Roman"/>
          <w:color w:val="000000" w:themeColor="text1"/>
        </w:rPr>
        <w:t>scenarios</w:t>
      </w:r>
      <w:r w:rsidR="002976A9" w:rsidRPr="00706E60">
        <w:rPr>
          <w:rFonts w:ascii="Times New Roman" w:hAnsi="Times New Roman" w:cs="Times New Roman"/>
        </w:rPr>
        <w:t>.</w:t>
      </w:r>
    </w:p>
    <w:p w14:paraId="49E51019" w14:textId="34670FC8" w:rsidR="2757F8B0" w:rsidRPr="00706E60" w:rsidRDefault="2757F8B0" w:rsidP="00893FB9">
      <w:pPr>
        <w:pStyle w:val="ListParagraph"/>
        <w:numPr>
          <w:ilvl w:val="0"/>
          <w:numId w:val="19"/>
        </w:numPr>
        <w:spacing w:before="240" w:after="0" w:line="360" w:lineRule="auto"/>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lastRenderedPageBreak/>
        <w:t>Validate with client</w:t>
      </w:r>
      <w:r w:rsidR="002976A9" w:rsidRPr="00706E60">
        <w:rPr>
          <w:rFonts w:ascii="Times New Roman" w:eastAsia="Aptos" w:hAnsi="Times New Roman" w:cs="Times New Roman"/>
          <w:color w:val="000000" w:themeColor="text1"/>
          <w:szCs w:val="22"/>
        </w:rPr>
        <w:t>.</w:t>
      </w:r>
    </w:p>
    <w:p w14:paraId="73E0AEF6" w14:textId="69807B4A" w:rsidR="0C7761F7" w:rsidRPr="00706E60" w:rsidRDefault="0C7761F7"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Evaluation Environment Setup</w:t>
      </w:r>
    </w:p>
    <w:p w14:paraId="199BC02F" w14:textId="0BFB6287"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Establish Hardware and Software</w:t>
      </w:r>
    </w:p>
    <w:p w14:paraId="3BB29829" w14:textId="3DFE65FD"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Prepare </w:t>
      </w:r>
      <w:r w:rsidR="00D22B7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Data </w:t>
      </w:r>
      <w:r w:rsidRPr="00706E60">
        <w:rPr>
          <w:rFonts w:ascii="Times New Roman" w:hAnsi="Times New Roman" w:cs="Times New Roman"/>
        </w:rPr>
        <w:t xml:space="preserve"> </w:t>
      </w:r>
    </w:p>
    <w:p w14:paraId="549A3127" w14:textId="281BEE66"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Configure </w:t>
      </w:r>
      <w:r w:rsidR="00663354">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Environment</w:t>
      </w:r>
    </w:p>
    <w:p w14:paraId="0FEE5B16" w14:textId="2B49BB43" w:rsidR="6DC8ED2F" w:rsidRPr="00706E60" w:rsidRDefault="5F173F55"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 xml:space="preserve">Evaluation </w:t>
      </w:r>
      <w:r w:rsidR="6DC8ED2F" w:rsidRPr="00706E60">
        <w:rPr>
          <w:rFonts w:ascii="Times New Roman" w:hAnsi="Times New Roman" w:cs="Times New Roman"/>
          <w:b/>
          <w:bCs/>
        </w:rPr>
        <w:t>Execution phase</w:t>
      </w:r>
    </w:p>
    <w:p w14:paraId="1D01714F" w14:textId="1D7ACE47" w:rsidR="22D170CB" w:rsidRPr="00706E60" w:rsidRDefault="0E41B657"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All </w:t>
      </w:r>
      <w:r w:rsidR="00997E6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s are performed, and results are documented</w:t>
      </w:r>
    </w:p>
    <w:p w14:paraId="4D7E85DB" w14:textId="6C0E9573" w:rsidR="0E41B657" w:rsidRPr="00706E60" w:rsidRDefault="0E41B657"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Implement </w:t>
      </w:r>
      <w:r w:rsidR="00997E6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case failure protocol</w:t>
      </w:r>
    </w:p>
    <w:p w14:paraId="6D64AF89" w14:textId="64943745" w:rsidR="0E41B657" w:rsidRPr="00706E60" w:rsidRDefault="00C3453D"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rPr>
        <w:t>Analyse</w:t>
      </w:r>
      <w:r w:rsidR="0E41B657" w:rsidRPr="00706E60">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706E60" w:rsidRDefault="00C3453D" w:rsidP="00893FB9">
      <w:pPr>
        <w:pStyle w:val="ListParagraph"/>
        <w:numPr>
          <w:ilvl w:val="0"/>
          <w:numId w:val="1"/>
        </w:numPr>
        <w:spacing w:before="240" w:after="0"/>
        <w:rPr>
          <w:rFonts w:ascii="Times New Roman" w:hAnsi="Times New Roman" w:cs="Times New Roman"/>
          <w:b/>
        </w:rPr>
      </w:pPr>
      <w:r w:rsidRPr="00706E60">
        <w:rPr>
          <w:rFonts w:ascii="Times New Roman" w:hAnsi="Times New Roman" w:cs="Times New Roman"/>
          <w:b/>
          <w:bCs/>
        </w:rPr>
        <w:t>Evaluation</w:t>
      </w:r>
      <w:r w:rsidR="5973C7ED" w:rsidRPr="00706E60">
        <w:rPr>
          <w:rFonts w:ascii="Times New Roman" w:hAnsi="Times New Roman" w:cs="Times New Roman"/>
          <w:b/>
          <w:bCs/>
        </w:rPr>
        <w:t xml:space="preserve"> Close</w:t>
      </w:r>
    </w:p>
    <w:p w14:paraId="4160046D" w14:textId="72673ED4" w:rsidR="03CD8C11" w:rsidRPr="00706E60" w:rsidRDefault="45DE7160" w:rsidP="00893FB9">
      <w:pPr>
        <w:pStyle w:val="ListParagraph"/>
        <w:numPr>
          <w:ilvl w:val="0"/>
          <w:numId w:val="57"/>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Prepare an excel spreadsheet of all the data for each operating system.</w:t>
      </w:r>
    </w:p>
    <w:p w14:paraId="10D8E34D" w14:textId="5BA4B447" w:rsidR="45DE7160" w:rsidRPr="00706E60" w:rsidRDefault="45DE7160" w:rsidP="00893FB9">
      <w:pPr>
        <w:pStyle w:val="ListParagraph"/>
        <w:numPr>
          <w:ilvl w:val="0"/>
          <w:numId w:val="57"/>
        </w:numPr>
        <w:spacing w:before="240" w:after="0"/>
        <w:rPr>
          <w:rFonts w:ascii="Times New Roman" w:hAnsi="Times New Roman" w:cs="Times New Roman"/>
          <w:lang w:val="en-US"/>
        </w:rPr>
      </w:pPr>
      <w:r w:rsidRPr="00706E60">
        <w:rPr>
          <w:rFonts w:ascii="Times New Roman" w:eastAsia="Times New Roman" w:hAnsi="Times New Roman" w:cs="Times New Roman"/>
          <w:color w:val="000000" w:themeColor="text1"/>
          <w:szCs w:val="22"/>
          <w:lang w:val="en-US"/>
        </w:rPr>
        <w:t>Document Closure Report</w:t>
      </w:r>
    </w:p>
    <w:p w14:paraId="3E0C263C" w14:textId="462FD903" w:rsidR="45DE7160" w:rsidRPr="00706E60" w:rsidRDefault="45DE7160" w:rsidP="00893FB9">
      <w:pPr>
        <w:pStyle w:val="ListParagraph"/>
        <w:numPr>
          <w:ilvl w:val="0"/>
          <w:numId w:val="57"/>
        </w:numPr>
        <w:spacing w:before="240" w:after="0"/>
        <w:rPr>
          <w:rFonts w:ascii="Times New Roman" w:hAnsi="Times New Roman" w:cs="Times New Roman"/>
          <w:lang w:val="en-US"/>
        </w:rPr>
      </w:pPr>
      <w:r w:rsidRPr="00706E60">
        <w:rPr>
          <w:rFonts w:ascii="Times New Roman" w:eastAsia="Times New Roman" w:hAnsi="Times New Roman" w:cs="Times New Roman"/>
          <w:color w:val="000000" w:themeColor="text1"/>
          <w:szCs w:val="22"/>
          <w:lang w:val="en-US"/>
        </w:rPr>
        <w:t>Client Feedback</w:t>
      </w:r>
    </w:p>
    <w:p w14:paraId="1F8D43EF" w14:textId="3F5A01CB" w:rsidR="00A617EB" w:rsidRPr="00706E60" w:rsidRDefault="00A617EB" w:rsidP="0047071B">
      <w:pPr>
        <w:pStyle w:val="Heading2"/>
        <w:spacing w:before="0"/>
      </w:pPr>
      <w:bookmarkStart w:id="17" w:name="_Toc194785363"/>
      <w:r w:rsidRPr="00706E60">
        <w:t>Deliverables</w:t>
      </w:r>
      <w:bookmarkEnd w:id="17"/>
    </w:p>
    <w:p w14:paraId="450E147A" w14:textId="77777777" w:rsidR="003D0C0F" w:rsidRPr="00706E60" w:rsidRDefault="005A4496" w:rsidP="002638BB">
      <w:pPr>
        <w:rPr>
          <w:rFonts w:ascii="Times New Roman" w:hAnsi="Times New Roman" w:cs="Times New Roman"/>
        </w:rPr>
      </w:pPr>
      <w:r w:rsidRPr="00706E60">
        <w:rPr>
          <w:rFonts w:ascii="Times New Roman" w:hAnsi="Times New Roman" w:cs="Times New Roman"/>
        </w:rPr>
        <w:t xml:space="preserve">For project-related documents, please refer to the scope statement in Appendix </w:t>
      </w:r>
      <w:r w:rsidR="00737195" w:rsidRPr="00706E60">
        <w:rPr>
          <w:rFonts w:ascii="Times New Roman" w:hAnsi="Times New Roman" w:cs="Times New Roman"/>
        </w:rPr>
        <w:t>B</w:t>
      </w:r>
      <w:r w:rsidRPr="00706E60">
        <w:rPr>
          <w:rFonts w:ascii="Times New Roman" w:hAnsi="Times New Roman" w:cs="Times New Roman"/>
        </w:rPr>
        <w:t xml:space="preserve">. </w:t>
      </w:r>
    </w:p>
    <w:p w14:paraId="547C8C7D" w14:textId="46AF1038" w:rsidR="002638BB" w:rsidRPr="00706E60" w:rsidRDefault="005A03B9" w:rsidP="002638BB">
      <w:pPr>
        <w:rPr>
          <w:rFonts w:ascii="Times New Roman" w:hAnsi="Times New Roman" w:cs="Times New Roman"/>
        </w:rPr>
      </w:pPr>
      <w:r w:rsidRPr="00706E60">
        <w:rPr>
          <w:rFonts w:ascii="Times New Roman" w:hAnsi="Times New Roman" w:cs="Times New Roman"/>
        </w:rPr>
        <w:t xml:space="preserve">The product-related deliverables include: </w:t>
      </w:r>
    </w:p>
    <w:p w14:paraId="0DDDC768" w14:textId="5DBF7AC7" w:rsidR="0071681C" w:rsidRPr="00B73CF9" w:rsidRDefault="0071681C" w:rsidP="306DC726">
      <w:pPr>
        <w:pStyle w:val="SHTB"/>
        <w:numPr>
          <w:ilvl w:val="0"/>
          <w:numId w:val="4"/>
        </w:numPr>
        <w:pBdr>
          <w:bottom w:val="none" w:sz="0" w:space="0" w:color="auto"/>
        </w:pBdr>
        <w:spacing w:before="0" w:line="240" w:lineRule="auto"/>
        <w:rPr>
          <w:rFonts w:ascii="Times New Roman" w:hAnsi="Times New Roman"/>
          <w:sz w:val="22"/>
          <w:szCs w:val="22"/>
        </w:rPr>
      </w:pPr>
      <w:r w:rsidRPr="306DC726">
        <w:rPr>
          <w:rFonts w:ascii="Times New Roman" w:hAnsi="Times New Roman"/>
          <w:sz w:val="22"/>
          <w:szCs w:val="22"/>
        </w:rPr>
        <w:t xml:space="preserve">Results of the evaluation for each </w:t>
      </w:r>
      <w:r w:rsidR="004018D5" w:rsidRPr="306DC726">
        <w:rPr>
          <w:rFonts w:ascii="Times New Roman" w:hAnsi="Times New Roman"/>
          <w:sz w:val="22"/>
          <w:szCs w:val="22"/>
        </w:rPr>
        <w:t xml:space="preserve">Linux </w:t>
      </w:r>
      <w:r w:rsidRPr="306DC726">
        <w:rPr>
          <w:rFonts w:ascii="Times New Roman" w:hAnsi="Times New Roman"/>
          <w:sz w:val="22"/>
          <w:szCs w:val="22"/>
        </w:rPr>
        <w:t xml:space="preserve">OS in </w:t>
      </w:r>
      <w:r w:rsidR="00FC7F9A" w:rsidRPr="306DC726">
        <w:rPr>
          <w:rFonts w:ascii="Times New Roman" w:hAnsi="Times New Roman"/>
          <w:sz w:val="22"/>
          <w:szCs w:val="22"/>
        </w:rPr>
        <w:t>a spreadsheet</w:t>
      </w:r>
      <w:r w:rsidRPr="306DC726">
        <w:rPr>
          <w:rFonts w:ascii="Times New Roman" w:hAnsi="Times New Roman"/>
          <w:sz w:val="22"/>
          <w:szCs w:val="22"/>
        </w:rPr>
        <w:t xml:space="preserve">. </w:t>
      </w:r>
      <w:r w:rsidR="5E97DD69" w:rsidRPr="306DC726">
        <w:rPr>
          <w:rFonts w:ascii="Times New Roman" w:hAnsi="Times New Roman"/>
          <w:sz w:val="22"/>
          <w:szCs w:val="22"/>
        </w:rPr>
        <w:t xml:space="preserve"> </w:t>
      </w:r>
    </w:p>
    <w:p w14:paraId="1037A6EB" w14:textId="51A2208F" w:rsidR="0071681C" w:rsidRPr="00B73CF9" w:rsidRDefault="0071681C" w:rsidP="00905148">
      <w:pPr>
        <w:pStyle w:val="SHTB"/>
        <w:numPr>
          <w:ilvl w:val="0"/>
          <w:numId w:val="4"/>
        </w:numPr>
        <w:pBdr>
          <w:bottom w:val="none" w:sz="0" w:space="0" w:color="auto"/>
        </w:pBdr>
        <w:spacing w:before="0" w:line="240" w:lineRule="auto"/>
        <w:rPr>
          <w:rFonts w:ascii="Times New Roman" w:hAnsi="Times New Roman"/>
          <w:sz w:val="22"/>
          <w:szCs w:val="22"/>
          <w:lang w:val="en-NZ"/>
        </w:rPr>
      </w:pPr>
      <w:r w:rsidRPr="00B73CF9">
        <w:rPr>
          <w:rFonts w:ascii="Times New Roman" w:hAnsi="Times New Roman"/>
          <w:sz w:val="22"/>
          <w:szCs w:val="22"/>
          <w:lang w:val="en-NZ"/>
        </w:rPr>
        <w:t>Log</w:t>
      </w:r>
      <w:r w:rsidR="00FC7F9A" w:rsidRPr="00B73CF9">
        <w:rPr>
          <w:rFonts w:ascii="Times New Roman" w:hAnsi="Times New Roman"/>
          <w:sz w:val="22"/>
          <w:szCs w:val="22"/>
          <w:lang w:val="en-NZ"/>
        </w:rPr>
        <w:t>s</w:t>
      </w:r>
      <w:r w:rsidRPr="00B73CF9">
        <w:rPr>
          <w:rFonts w:ascii="Times New Roman" w:hAnsi="Times New Roman"/>
          <w:sz w:val="22"/>
          <w:szCs w:val="22"/>
          <w:lang w:val="en-NZ"/>
        </w:rPr>
        <w:t xml:space="preserve"> for the </w:t>
      </w:r>
      <w:r w:rsidR="00D05558" w:rsidRPr="00B73CF9">
        <w:rPr>
          <w:rFonts w:ascii="Times New Roman" w:hAnsi="Times New Roman"/>
          <w:sz w:val="22"/>
          <w:szCs w:val="22"/>
          <w:lang w:val="en-NZ"/>
        </w:rPr>
        <w:t>evaluation</w:t>
      </w:r>
      <w:r w:rsidRPr="00B73CF9">
        <w:rPr>
          <w:rFonts w:ascii="Times New Roman" w:hAnsi="Times New Roman"/>
          <w:sz w:val="22"/>
          <w:szCs w:val="22"/>
          <w:lang w:val="en-NZ"/>
        </w:rPr>
        <w:t xml:space="preserve"> </w:t>
      </w:r>
    </w:p>
    <w:p w14:paraId="59B0DFF2" w14:textId="4058039D" w:rsidR="009D0B3C" w:rsidRPr="00B73CF9" w:rsidRDefault="00FC7F9A" w:rsidP="00D52FDD">
      <w:pPr>
        <w:numPr>
          <w:ilvl w:val="0"/>
          <w:numId w:val="4"/>
        </w:numPr>
        <w:rPr>
          <w:rFonts w:ascii="Times New Roman" w:hAnsi="Times New Roman" w:cs="Times New Roman"/>
          <w:szCs w:val="28"/>
        </w:rPr>
      </w:pPr>
      <w:r w:rsidRPr="00B73CF9">
        <w:rPr>
          <w:rFonts w:ascii="Times New Roman" w:hAnsi="Times New Roman" w:cs="Times New Roman"/>
          <w:szCs w:val="28"/>
        </w:rPr>
        <w:t>Results comparison document</w:t>
      </w:r>
    </w:p>
    <w:p w14:paraId="269D9167" w14:textId="5126742F" w:rsidR="003A0340" w:rsidRPr="00706E60" w:rsidRDefault="003A0340" w:rsidP="00DC3210">
      <w:pPr>
        <w:pStyle w:val="Heading1"/>
      </w:pPr>
      <w:bookmarkStart w:id="18" w:name="_Toc194785364"/>
      <w:r w:rsidRPr="00706E60">
        <w:t xml:space="preserve">Team </w:t>
      </w:r>
      <w:r w:rsidR="00132CDD" w:rsidRPr="00706E60">
        <w:t>Contract</w:t>
      </w:r>
      <w:bookmarkEnd w:id="18"/>
    </w:p>
    <w:p w14:paraId="7659D44F" w14:textId="022D832D" w:rsidR="003A0340" w:rsidRPr="00706E60" w:rsidRDefault="003A0340" w:rsidP="003A0340">
      <w:pPr>
        <w:rPr>
          <w:rFonts w:ascii="Times New Roman" w:hAnsi="Times New Roman" w:cs="Times New Roman"/>
        </w:rPr>
      </w:pPr>
      <w:r w:rsidRPr="00706E60">
        <w:rPr>
          <w:rFonts w:ascii="Times New Roman" w:hAnsi="Times New Roman" w:cs="Times New Roman"/>
        </w:rPr>
        <w:t xml:space="preserve">This section covers all the team members and the assigned roles. For complete details on team contract, please refer to Appendix </w:t>
      </w:r>
      <w:r w:rsidR="004438DB" w:rsidRPr="00706E60">
        <w:rPr>
          <w:rFonts w:ascii="Times New Roman" w:hAnsi="Times New Roman" w:cs="Times New Roman"/>
        </w:rPr>
        <w:t>H</w:t>
      </w:r>
      <w:r w:rsidRPr="00706E60">
        <w:rPr>
          <w:rFonts w:ascii="Times New Roman" w:hAnsi="Times New Roman" w:cs="Times New Roman"/>
        </w:rPr>
        <w:t>.</w:t>
      </w:r>
    </w:p>
    <w:tbl>
      <w:tblPr>
        <w:tblStyle w:val="TableGrid"/>
        <w:tblW w:w="0" w:type="auto"/>
        <w:tblLook w:val="04A0" w:firstRow="1" w:lastRow="0" w:firstColumn="1" w:lastColumn="0" w:noHBand="0" w:noVBand="1"/>
      </w:tblPr>
      <w:tblGrid>
        <w:gridCol w:w="2356"/>
        <w:gridCol w:w="3687"/>
        <w:gridCol w:w="2688"/>
      </w:tblGrid>
      <w:tr w:rsidR="003A0340" w:rsidRPr="00706E60" w14:paraId="6FF604A5" w14:textId="77777777" w:rsidTr="005D13F3">
        <w:trPr>
          <w:trHeight w:val="326"/>
        </w:trPr>
        <w:tc>
          <w:tcPr>
            <w:tcW w:w="2356" w:type="dxa"/>
            <w:shd w:val="clear" w:color="auto" w:fill="A6A6A6" w:themeFill="background1" w:themeFillShade="A6"/>
          </w:tcPr>
          <w:p w14:paraId="6F32CF5C" w14:textId="77777777"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 xml:space="preserve">Assigned IP </w:t>
            </w:r>
            <w:r w:rsidR="00F131F4" w:rsidRPr="00706E60">
              <w:rPr>
                <w:rFonts w:ascii="Times New Roman" w:hAnsi="Times New Roman" w:cs="Times New Roman"/>
                <w:sz w:val="24"/>
              </w:rPr>
              <w:t>Version</w:t>
            </w:r>
          </w:p>
        </w:tc>
      </w:tr>
      <w:tr w:rsidR="003A0340" w:rsidRPr="00706E60" w14:paraId="277CD227" w14:textId="77777777" w:rsidTr="005D13F3">
        <w:trPr>
          <w:trHeight w:val="336"/>
        </w:trPr>
        <w:tc>
          <w:tcPr>
            <w:tcW w:w="2356" w:type="dxa"/>
          </w:tcPr>
          <w:p w14:paraId="4C1D218E"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Thomas Robinson</w:t>
            </w:r>
          </w:p>
        </w:tc>
        <w:tc>
          <w:tcPr>
            <w:tcW w:w="3687" w:type="dxa"/>
          </w:tcPr>
          <w:p w14:paraId="149D28EB" w14:textId="107A84C3" w:rsidR="003A0340" w:rsidRPr="00706E60" w:rsidRDefault="56BAD0B6" w:rsidP="005D13F3">
            <w:pPr>
              <w:jc w:val="center"/>
              <w:rPr>
                <w:rFonts w:ascii="Times New Roman" w:hAnsi="Times New Roman" w:cs="Times New Roman"/>
                <w:sz w:val="20"/>
                <w:szCs w:val="20"/>
              </w:rPr>
            </w:pPr>
            <w:r w:rsidRPr="00706E60">
              <w:rPr>
                <w:rFonts w:ascii="Times New Roman" w:hAnsi="Times New Roman" w:cs="Times New Roman"/>
                <w:sz w:val="20"/>
                <w:szCs w:val="20"/>
              </w:rPr>
              <w:t>Project Manager</w:t>
            </w:r>
          </w:p>
        </w:tc>
        <w:tc>
          <w:tcPr>
            <w:tcW w:w="2688" w:type="dxa"/>
          </w:tcPr>
          <w:p w14:paraId="6C377B29"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5529F6B7" w14:textId="77777777" w:rsidTr="005D13F3">
        <w:trPr>
          <w:trHeight w:val="336"/>
        </w:trPr>
        <w:tc>
          <w:tcPr>
            <w:tcW w:w="2356" w:type="dxa"/>
          </w:tcPr>
          <w:p w14:paraId="7A96D830"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Win Phyo</w:t>
            </w:r>
          </w:p>
        </w:tc>
        <w:tc>
          <w:tcPr>
            <w:tcW w:w="3687" w:type="dxa"/>
          </w:tcPr>
          <w:p w14:paraId="07F0A838" w14:textId="316993A5" w:rsidR="003A0340" w:rsidRPr="00706E60" w:rsidRDefault="03F8B75D"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System Architect</w:t>
            </w:r>
          </w:p>
        </w:tc>
        <w:tc>
          <w:tcPr>
            <w:tcW w:w="2688" w:type="dxa"/>
          </w:tcPr>
          <w:p w14:paraId="36722CB5"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2BD29654" w14:textId="77777777" w:rsidTr="005D13F3">
        <w:trPr>
          <w:trHeight w:val="336"/>
        </w:trPr>
        <w:tc>
          <w:tcPr>
            <w:tcW w:w="2356" w:type="dxa"/>
          </w:tcPr>
          <w:p w14:paraId="45EAB7F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Zafar Afrad</w:t>
            </w:r>
          </w:p>
        </w:tc>
        <w:tc>
          <w:tcPr>
            <w:tcW w:w="3687" w:type="dxa"/>
          </w:tcPr>
          <w:p w14:paraId="589FCD94" w14:textId="7BCF2D86" w:rsidR="003A0340" w:rsidRPr="00706E60" w:rsidRDefault="0054A5A1"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059E7A9D"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1BEFEFFE" w14:textId="77777777" w:rsidTr="005D13F3">
        <w:trPr>
          <w:trHeight w:val="336"/>
        </w:trPr>
        <w:tc>
          <w:tcPr>
            <w:tcW w:w="2356" w:type="dxa"/>
          </w:tcPr>
          <w:p w14:paraId="48DDDE52"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Kylie Afable</w:t>
            </w:r>
          </w:p>
        </w:tc>
        <w:tc>
          <w:tcPr>
            <w:tcW w:w="3687" w:type="dxa"/>
          </w:tcPr>
          <w:p w14:paraId="02A6C669" w14:textId="7650BE27" w:rsidR="003A0340" w:rsidRPr="00706E60" w:rsidRDefault="113D4667"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53165CB8"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469C7093" w14:textId="77777777" w:rsidTr="005D13F3">
        <w:trPr>
          <w:trHeight w:val="336"/>
        </w:trPr>
        <w:tc>
          <w:tcPr>
            <w:tcW w:w="2356" w:type="dxa"/>
          </w:tcPr>
          <w:p w14:paraId="5ED69207"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Larissa Goh</w:t>
            </w:r>
          </w:p>
        </w:tc>
        <w:tc>
          <w:tcPr>
            <w:tcW w:w="3687" w:type="dxa"/>
          </w:tcPr>
          <w:p w14:paraId="68ACFD91" w14:textId="6934F2B3" w:rsidR="003A0340" w:rsidRPr="00706E60" w:rsidRDefault="6937F41E"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4F889A8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01371CE0" w14:textId="77777777" w:rsidTr="005D13F3">
        <w:trPr>
          <w:trHeight w:val="336"/>
        </w:trPr>
        <w:tc>
          <w:tcPr>
            <w:tcW w:w="2356" w:type="dxa"/>
          </w:tcPr>
          <w:p w14:paraId="7A97A13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Nathan Quai Hoi</w:t>
            </w:r>
          </w:p>
        </w:tc>
        <w:tc>
          <w:tcPr>
            <w:tcW w:w="3687" w:type="dxa"/>
          </w:tcPr>
          <w:p w14:paraId="26100DA7" w14:textId="73E336DA" w:rsidR="003A0340" w:rsidRPr="00706E60" w:rsidRDefault="01D50947"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System Architect</w:t>
            </w:r>
          </w:p>
        </w:tc>
        <w:tc>
          <w:tcPr>
            <w:tcW w:w="2688" w:type="dxa"/>
          </w:tcPr>
          <w:p w14:paraId="50E87757"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795A293B" w14:textId="77777777" w:rsidTr="00643CB9">
        <w:trPr>
          <w:trHeight w:val="274"/>
        </w:trPr>
        <w:tc>
          <w:tcPr>
            <w:tcW w:w="2356" w:type="dxa"/>
          </w:tcPr>
          <w:p w14:paraId="3A5B6FCD" w14:textId="40FEFDB0"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Charmi Patel</w:t>
            </w:r>
          </w:p>
        </w:tc>
        <w:tc>
          <w:tcPr>
            <w:tcW w:w="3687" w:type="dxa"/>
          </w:tcPr>
          <w:p w14:paraId="60DCEEAD" w14:textId="7BF725DC" w:rsidR="003A0340" w:rsidRPr="00706E60" w:rsidRDefault="37685AA6"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16BD5B09"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bl>
    <w:p w14:paraId="6C6F9CE1" w14:textId="720158AE" w:rsidR="005651BE" w:rsidRPr="00706E60" w:rsidRDefault="005651BE" w:rsidP="005651BE">
      <w:pPr>
        <w:rPr>
          <w:rFonts w:ascii="Times New Roman" w:hAnsi="Times New Roman" w:cs="Times New Roman"/>
        </w:rPr>
      </w:pPr>
    </w:p>
    <w:p w14:paraId="29D6006C" w14:textId="642CB902" w:rsidR="00577E15" w:rsidRPr="00706E60" w:rsidRDefault="00577E15" w:rsidP="00577E15">
      <w:pPr>
        <w:rPr>
          <w:rFonts w:ascii="Times New Roman" w:hAnsi="Times New Roman" w:cs="Times New Roman"/>
        </w:rPr>
      </w:pPr>
      <w:r w:rsidRPr="00706E60">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706E60">
        <w:rPr>
          <w:rFonts w:ascii="Times New Roman" w:hAnsi="Times New Roman" w:cs="Times New Roman"/>
        </w:rPr>
        <w:t>assigned</w:t>
      </w:r>
      <w:r w:rsidRPr="00706E60">
        <w:rPr>
          <w:rFonts w:ascii="Times New Roman" w:hAnsi="Times New Roman" w:cs="Times New Roman"/>
        </w:rPr>
        <w:t xml:space="preserve"> tasks on timely manner</w:t>
      </w:r>
      <w:r w:rsidR="003E211F" w:rsidRPr="00706E60">
        <w:rPr>
          <w:rFonts w:ascii="Times New Roman" w:hAnsi="Times New Roman" w:cs="Times New Roman"/>
        </w:rPr>
        <w:t>, while constantly communicating with the team</w:t>
      </w:r>
      <w:r w:rsidR="00A140BE" w:rsidRPr="00706E60">
        <w:rPr>
          <w:rFonts w:ascii="Times New Roman" w:hAnsi="Times New Roman" w:cs="Times New Roman"/>
        </w:rPr>
        <w:t xml:space="preserve"> while adhe</w:t>
      </w:r>
      <w:r w:rsidR="004F788F" w:rsidRPr="00706E60">
        <w:rPr>
          <w:rFonts w:ascii="Times New Roman" w:hAnsi="Times New Roman" w:cs="Times New Roman"/>
        </w:rPr>
        <w:t>r</w:t>
      </w:r>
      <w:r w:rsidR="00A140BE" w:rsidRPr="00706E60">
        <w:rPr>
          <w:rFonts w:ascii="Times New Roman" w:hAnsi="Times New Roman" w:cs="Times New Roman"/>
        </w:rPr>
        <w:t>ing to the code of conduct and ethic</w:t>
      </w:r>
      <w:r w:rsidR="003E211F" w:rsidRPr="00706E60">
        <w:rPr>
          <w:rFonts w:ascii="Times New Roman" w:hAnsi="Times New Roman" w:cs="Times New Roman"/>
        </w:rPr>
        <w:t>.</w:t>
      </w:r>
      <w:r w:rsidR="1B476658" w:rsidRPr="00706E60">
        <w:rPr>
          <w:rFonts w:ascii="Times New Roman" w:hAnsi="Times New Roman" w:cs="Times New Roman"/>
        </w:rPr>
        <w:t xml:space="preserve"> </w:t>
      </w:r>
      <w:r w:rsidR="5FB59FEE" w:rsidRPr="00706E60">
        <w:rPr>
          <w:rFonts w:ascii="Times New Roman" w:hAnsi="Times New Roman" w:cs="Times New Roman"/>
        </w:rPr>
        <w:t xml:space="preserve"> </w:t>
      </w:r>
    </w:p>
    <w:p w14:paraId="12ECA8C8" w14:textId="77777777" w:rsidR="003A0340" w:rsidRPr="00706E60" w:rsidRDefault="003A0340" w:rsidP="00DC3210">
      <w:pPr>
        <w:pStyle w:val="Heading1"/>
      </w:pPr>
      <w:bookmarkStart w:id="19" w:name="_Toc194785365"/>
      <w:r w:rsidRPr="00706E60">
        <w:t>Team Schedule</w:t>
      </w:r>
      <w:bookmarkEnd w:id="19"/>
    </w:p>
    <w:p w14:paraId="1C13CD4F" w14:textId="773E1A08" w:rsidR="003A0340" w:rsidRPr="00706E60" w:rsidRDefault="003A0340" w:rsidP="003A0340">
      <w:pPr>
        <w:rPr>
          <w:rFonts w:ascii="Times New Roman" w:hAnsi="Times New Roman" w:cs="Times New Roman"/>
        </w:rPr>
      </w:pPr>
      <w:commentRangeStart w:id="20"/>
      <w:r w:rsidRPr="00706E60">
        <w:rPr>
          <w:rFonts w:ascii="Times New Roman" w:hAnsi="Times New Roman" w:cs="Times New Roman"/>
        </w:rPr>
        <w:t xml:space="preserve">The table below shows the frequency along with the time, date, location for our meetings. </w:t>
      </w:r>
      <w:commentRangeEnd w:id="20"/>
      <w:r w:rsidRPr="00706E60">
        <w:rPr>
          <w:rStyle w:val="CommentReference"/>
          <w:rFonts w:ascii="Times New Roman" w:hAnsi="Times New Roman" w:cs="Times New Roman"/>
        </w:rPr>
        <w:commentReference w:id="20"/>
      </w:r>
    </w:p>
    <w:p w14:paraId="78751772" w14:textId="0F7AEFCE" w:rsidR="24D77C07" w:rsidRPr="00706E60" w:rsidRDefault="24D77C07">
      <w:pPr>
        <w:rPr>
          <w:rFonts w:ascii="Times New Roman" w:hAnsi="Times New Roman" w:cs="Times New Roman"/>
        </w:rPr>
      </w:pPr>
      <w:commentRangeStart w:id="21"/>
      <w:commentRangeEnd w:id="21"/>
      <w:r w:rsidRPr="00706E60">
        <w:rPr>
          <w:rStyle w:val="CommentReference"/>
          <w:rFonts w:ascii="Times New Roman" w:hAnsi="Times New Roman" w:cs="Times New Roman"/>
        </w:rPr>
        <w:commentReference w:id="21"/>
      </w:r>
    </w:p>
    <w:p w14:paraId="6C599553" w14:textId="22D7F040" w:rsidR="00196338" w:rsidRPr="00706E60" w:rsidRDefault="00196338">
      <w:pPr>
        <w:rPr>
          <w:rFonts w:ascii="Times New Roman" w:hAnsi="Times New Roman" w:cs="Times New Roman"/>
        </w:rPr>
      </w:pPr>
      <w:r w:rsidRPr="00706E60">
        <w:rPr>
          <w:rFonts w:ascii="Times New Roman" w:hAnsi="Times New Roman" w:cs="Times New Roman"/>
          <w:noProof/>
          <w14:ligatures w14:val="standardContextual"/>
        </w:rPr>
        <w:lastRenderedPageBreak/>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4"/>
                    <a:stretch>
                      <a:fillRect/>
                    </a:stretch>
                  </pic:blipFill>
                  <pic:spPr>
                    <a:xfrm>
                      <a:off x="0" y="0"/>
                      <a:ext cx="5731510" cy="2490470"/>
                    </a:xfrm>
                    <a:prstGeom prst="rect">
                      <a:avLst/>
                    </a:prstGeom>
                  </pic:spPr>
                </pic:pic>
              </a:graphicData>
            </a:graphic>
          </wp:inline>
        </w:drawing>
      </w:r>
    </w:p>
    <w:p w14:paraId="57680368" w14:textId="6072F741" w:rsidR="00322364" w:rsidRPr="00706E60" w:rsidRDefault="00322364">
      <w:pPr>
        <w:rPr>
          <w:rFonts w:ascii="Times New Roman" w:hAnsi="Times New Roman" w:cs="Times New Roman"/>
        </w:rPr>
      </w:pPr>
      <w:r w:rsidRPr="00706E60">
        <w:rPr>
          <w:rFonts w:ascii="Times New Roman" w:hAnsi="Times New Roman" w:cs="Times New Roman"/>
        </w:rPr>
        <w:t xml:space="preserve">All the meeting minutes and agendas </w:t>
      </w:r>
      <w:r w:rsidR="00C2096A" w:rsidRPr="00706E60">
        <w:rPr>
          <w:rFonts w:ascii="Times New Roman" w:hAnsi="Times New Roman" w:cs="Times New Roman"/>
        </w:rPr>
        <w:t xml:space="preserve">are attached in Appendix </w:t>
      </w:r>
      <w:r w:rsidR="005D02E5" w:rsidRPr="00706E60">
        <w:rPr>
          <w:rFonts w:ascii="Times New Roman" w:hAnsi="Times New Roman" w:cs="Times New Roman"/>
        </w:rPr>
        <w:t>I</w:t>
      </w:r>
      <w:r w:rsidR="00E64E39" w:rsidRPr="00706E60">
        <w:rPr>
          <w:rFonts w:ascii="Times New Roman" w:hAnsi="Times New Roman" w:cs="Times New Roman"/>
        </w:rPr>
        <w:t>.</w:t>
      </w:r>
    </w:p>
    <w:p w14:paraId="274DFAED" w14:textId="564DC214" w:rsidR="00C91BB9" w:rsidRPr="00706E60" w:rsidRDefault="005F4102" w:rsidP="00DC3210">
      <w:pPr>
        <w:pStyle w:val="Heading1"/>
      </w:pPr>
      <w:bookmarkStart w:id="22" w:name="_Toc194785366"/>
      <w:r w:rsidRPr="00706E60">
        <w:t xml:space="preserve">Risk </w:t>
      </w:r>
      <w:r w:rsidR="00DC1022" w:rsidRPr="00706E60">
        <w:t>Register</w:t>
      </w:r>
      <w:bookmarkEnd w:id="22"/>
    </w:p>
    <w:p w14:paraId="52217E88" w14:textId="3FE62C2C" w:rsidR="0066177E" w:rsidRPr="00706E60" w:rsidRDefault="6BDB6AE1" w:rsidP="00D23B80">
      <w:pPr>
        <w:rPr>
          <w:rFonts w:ascii="Times New Roman" w:hAnsi="Times New Roman" w:cs="Times New Roman"/>
          <w:lang w:eastAsia="en-US"/>
        </w:rPr>
      </w:pPr>
      <w:r w:rsidRPr="00706E60">
        <w:rPr>
          <w:rFonts w:ascii="Times New Roman" w:hAnsi="Times New Roman" w:cs="Times New Roman"/>
          <w:lang w:eastAsia="en-US"/>
        </w:rPr>
        <w:t xml:space="preserve">Risks are </w:t>
      </w:r>
      <w:r w:rsidR="0C21ABD8" w:rsidRPr="00706E60">
        <w:rPr>
          <w:rFonts w:ascii="Times New Roman" w:hAnsi="Times New Roman" w:cs="Times New Roman"/>
          <w:lang w:eastAsia="en-US"/>
        </w:rPr>
        <w:t>identified during planning and</w:t>
      </w:r>
      <w:r w:rsidR="00286351" w:rsidRPr="00706E60">
        <w:rPr>
          <w:rFonts w:ascii="Times New Roman" w:hAnsi="Times New Roman" w:cs="Times New Roman"/>
          <w:lang w:eastAsia="en-US"/>
        </w:rPr>
        <w:t xml:space="preserve"> reviewed weekly during team meetings</w:t>
      </w:r>
      <w:r w:rsidR="3EDCA19B" w:rsidRPr="00706E60">
        <w:rPr>
          <w:rFonts w:ascii="Times New Roman" w:hAnsi="Times New Roman" w:cs="Times New Roman"/>
          <w:lang w:eastAsia="en-US"/>
        </w:rPr>
        <w:t>.</w:t>
      </w:r>
      <w:r w:rsidR="00286351" w:rsidRPr="00706E60">
        <w:rPr>
          <w:rFonts w:ascii="Times New Roman" w:hAnsi="Times New Roman" w:cs="Times New Roman"/>
          <w:lang w:eastAsia="en-US"/>
        </w:rPr>
        <w:t xml:space="preserve"> </w:t>
      </w:r>
      <w:r w:rsidR="7CFBDC36" w:rsidRPr="00706E60">
        <w:rPr>
          <w:rFonts w:ascii="Times New Roman" w:hAnsi="Times New Roman" w:cs="Times New Roman"/>
          <w:lang w:eastAsia="en-US"/>
        </w:rPr>
        <w:t xml:space="preserve">Team members raise </w:t>
      </w:r>
      <w:r w:rsidR="1822DA55" w:rsidRPr="00706E60">
        <w:rPr>
          <w:rFonts w:ascii="Times New Roman" w:hAnsi="Times New Roman" w:cs="Times New Roman"/>
          <w:lang w:eastAsia="en-US"/>
        </w:rPr>
        <w:t>or</w:t>
      </w:r>
      <w:r w:rsidR="56AB4195" w:rsidRPr="00706E60">
        <w:rPr>
          <w:rFonts w:ascii="Times New Roman" w:hAnsi="Times New Roman" w:cs="Times New Roman"/>
          <w:lang w:eastAsia="en-US"/>
        </w:rPr>
        <w:t xml:space="preserve"> </w:t>
      </w:r>
      <w:r w:rsidR="1B2A2B44" w:rsidRPr="00706E60">
        <w:rPr>
          <w:rFonts w:ascii="Times New Roman" w:hAnsi="Times New Roman" w:cs="Times New Roman"/>
          <w:lang w:eastAsia="en-US"/>
        </w:rPr>
        <w:t xml:space="preserve">are </w:t>
      </w:r>
      <w:r w:rsidR="1822DA55" w:rsidRPr="00706E60">
        <w:rPr>
          <w:rFonts w:ascii="Times New Roman" w:hAnsi="Times New Roman" w:cs="Times New Roman"/>
          <w:lang w:eastAsia="en-US"/>
        </w:rPr>
        <w:t xml:space="preserve">assigned </w:t>
      </w:r>
      <w:r w:rsidR="1B2A2B44" w:rsidRPr="00706E60">
        <w:rPr>
          <w:rFonts w:ascii="Times New Roman" w:hAnsi="Times New Roman" w:cs="Times New Roman"/>
          <w:lang w:eastAsia="en-US"/>
        </w:rPr>
        <w:t xml:space="preserve">risks, </w:t>
      </w:r>
      <w:r w:rsidR="2025EEBC" w:rsidRPr="00706E60">
        <w:rPr>
          <w:rFonts w:ascii="Times New Roman" w:hAnsi="Times New Roman" w:cs="Times New Roman"/>
          <w:lang w:eastAsia="en-US"/>
        </w:rPr>
        <w:t>a</w:t>
      </w:r>
      <w:r w:rsidR="23C45FA1" w:rsidRPr="00706E60">
        <w:rPr>
          <w:rFonts w:ascii="Times New Roman" w:hAnsi="Times New Roman" w:cs="Times New Roman"/>
          <w:lang w:eastAsia="en-US"/>
        </w:rPr>
        <w:t>ss</w:t>
      </w:r>
      <w:r w:rsidR="2025EEBC" w:rsidRPr="00706E60">
        <w:rPr>
          <w:rFonts w:ascii="Times New Roman" w:hAnsi="Times New Roman" w:cs="Times New Roman"/>
          <w:lang w:eastAsia="en-US"/>
        </w:rPr>
        <w:t>ess the</w:t>
      </w:r>
      <w:r w:rsidR="216BF9DB" w:rsidRPr="00706E60">
        <w:rPr>
          <w:rFonts w:ascii="Times New Roman" w:hAnsi="Times New Roman" w:cs="Times New Roman"/>
          <w:lang w:eastAsia="en-US"/>
        </w:rPr>
        <w:t>ir</w:t>
      </w:r>
      <w:r w:rsidR="2025EEBC" w:rsidRPr="00706E60">
        <w:rPr>
          <w:rFonts w:ascii="Times New Roman" w:hAnsi="Times New Roman" w:cs="Times New Roman"/>
          <w:lang w:eastAsia="en-US"/>
        </w:rPr>
        <w:t xml:space="preserve"> causes and </w:t>
      </w:r>
      <w:r w:rsidR="13716398" w:rsidRPr="00706E60">
        <w:rPr>
          <w:rFonts w:ascii="Times New Roman" w:hAnsi="Times New Roman" w:cs="Times New Roman"/>
          <w:lang w:eastAsia="en-US"/>
        </w:rPr>
        <w:t xml:space="preserve">potential </w:t>
      </w:r>
      <w:r w:rsidR="2025EEBC" w:rsidRPr="00706E60">
        <w:rPr>
          <w:rFonts w:ascii="Times New Roman" w:hAnsi="Times New Roman" w:cs="Times New Roman"/>
          <w:lang w:eastAsia="en-US"/>
        </w:rPr>
        <w:t xml:space="preserve">impact of each, </w:t>
      </w:r>
      <w:r w:rsidR="7091AE8D" w:rsidRPr="00706E60">
        <w:rPr>
          <w:rFonts w:ascii="Times New Roman" w:hAnsi="Times New Roman" w:cs="Times New Roman"/>
          <w:lang w:eastAsia="en-US"/>
        </w:rPr>
        <w:t xml:space="preserve">and </w:t>
      </w:r>
      <w:r w:rsidR="08442A14" w:rsidRPr="00706E60">
        <w:rPr>
          <w:rFonts w:ascii="Times New Roman" w:hAnsi="Times New Roman" w:cs="Times New Roman"/>
          <w:lang w:eastAsia="en-US"/>
        </w:rPr>
        <w:t>define suitable</w:t>
      </w:r>
      <w:r w:rsidR="7091AE8D" w:rsidRPr="00706E60">
        <w:rPr>
          <w:rFonts w:ascii="Times New Roman" w:hAnsi="Times New Roman" w:cs="Times New Roman"/>
          <w:lang w:eastAsia="en-US"/>
        </w:rPr>
        <w:t xml:space="preserve"> mitigation strategies. If a </w:t>
      </w:r>
      <w:r w:rsidR="00E50239" w:rsidRPr="00706E60">
        <w:rPr>
          <w:rFonts w:ascii="Times New Roman" w:hAnsi="Times New Roman" w:cs="Times New Roman"/>
          <w:lang w:eastAsia="en-US"/>
        </w:rPr>
        <w:t>risk occurs</w:t>
      </w:r>
      <w:r w:rsidR="0086159D">
        <w:rPr>
          <w:rFonts w:ascii="Times New Roman" w:hAnsi="Times New Roman" w:cs="Times New Roman"/>
          <w:lang w:eastAsia="en-US"/>
        </w:rPr>
        <w:t>,</w:t>
      </w:r>
      <w:r w:rsidR="00E50239" w:rsidRPr="00706E60">
        <w:rPr>
          <w:rFonts w:ascii="Times New Roman" w:hAnsi="Times New Roman" w:cs="Times New Roman"/>
          <w:lang w:eastAsia="en-US"/>
        </w:rPr>
        <w:t xml:space="preserve"> it’s </w:t>
      </w:r>
      <w:r w:rsidR="78BB0698" w:rsidRPr="00706E60">
        <w:rPr>
          <w:rFonts w:ascii="Times New Roman" w:hAnsi="Times New Roman" w:cs="Times New Roman"/>
          <w:lang w:eastAsia="en-US"/>
        </w:rPr>
        <w:t>escalated to</w:t>
      </w:r>
      <w:r w:rsidR="00DE219B" w:rsidRPr="00706E60">
        <w:rPr>
          <w:rFonts w:ascii="Times New Roman" w:hAnsi="Times New Roman" w:cs="Times New Roman"/>
          <w:lang w:eastAsia="en-US"/>
        </w:rPr>
        <w:t xml:space="preserve"> the </w:t>
      </w:r>
      <w:r w:rsidR="0086159D">
        <w:rPr>
          <w:rFonts w:ascii="Times New Roman" w:hAnsi="Times New Roman" w:cs="Times New Roman"/>
          <w:lang w:eastAsia="en-US"/>
        </w:rPr>
        <w:t>Issue Log</w:t>
      </w:r>
      <w:r w:rsidR="00DE219B" w:rsidRPr="00706E60">
        <w:rPr>
          <w:rFonts w:ascii="Times New Roman" w:hAnsi="Times New Roman" w:cs="Times New Roman"/>
          <w:lang w:eastAsia="en-US"/>
        </w:rPr>
        <w:t xml:space="preserve"> where it’s tracked separately </w:t>
      </w:r>
      <w:r w:rsidR="00B357AF" w:rsidRPr="00706E60">
        <w:rPr>
          <w:rFonts w:ascii="Times New Roman" w:hAnsi="Times New Roman" w:cs="Times New Roman"/>
          <w:lang w:eastAsia="en-US"/>
        </w:rPr>
        <w:t xml:space="preserve">and monitored until </w:t>
      </w:r>
      <w:r w:rsidR="0093357E" w:rsidRPr="00706E60">
        <w:rPr>
          <w:rFonts w:ascii="Times New Roman" w:hAnsi="Times New Roman" w:cs="Times New Roman"/>
          <w:lang w:eastAsia="en-US"/>
        </w:rPr>
        <w:t xml:space="preserve">it’s closed. </w:t>
      </w:r>
      <w:r w:rsidR="42E42078" w:rsidRPr="00706E60">
        <w:rPr>
          <w:rFonts w:ascii="Times New Roman" w:hAnsi="Times New Roman" w:cs="Times New Roman"/>
          <w:lang w:eastAsia="en-US"/>
        </w:rPr>
        <w:t xml:space="preserve">Refer to </w:t>
      </w:r>
      <w:r w:rsidR="00125017">
        <w:rPr>
          <w:rFonts w:ascii="Times New Roman" w:hAnsi="Times New Roman" w:cs="Times New Roman"/>
          <w:lang w:eastAsia="en-US"/>
        </w:rPr>
        <w:t>A</w:t>
      </w:r>
      <w:r w:rsidR="42E42078" w:rsidRPr="00706E60">
        <w:rPr>
          <w:rFonts w:ascii="Times New Roman" w:hAnsi="Times New Roman" w:cs="Times New Roman"/>
          <w:lang w:eastAsia="en-US"/>
        </w:rPr>
        <w:t>ppendi</w:t>
      </w:r>
      <w:r w:rsidR="00125017">
        <w:rPr>
          <w:rFonts w:ascii="Times New Roman" w:hAnsi="Times New Roman" w:cs="Times New Roman"/>
          <w:lang w:eastAsia="en-US"/>
        </w:rPr>
        <w:t>x</w:t>
      </w:r>
      <w:r w:rsidR="42E42078" w:rsidRPr="00706E60">
        <w:rPr>
          <w:rFonts w:ascii="Times New Roman" w:hAnsi="Times New Roman" w:cs="Times New Roman"/>
          <w:lang w:eastAsia="en-US"/>
        </w:rPr>
        <w:t xml:space="preserve"> J &amp; K for </w:t>
      </w:r>
      <w:r w:rsidR="00125017">
        <w:rPr>
          <w:rFonts w:ascii="Times New Roman" w:hAnsi="Times New Roman" w:cs="Times New Roman"/>
          <w:lang w:eastAsia="en-US"/>
        </w:rPr>
        <w:t xml:space="preserve">the </w:t>
      </w:r>
      <w:r w:rsidR="42E42078" w:rsidRPr="00706E60">
        <w:rPr>
          <w:rFonts w:ascii="Times New Roman" w:hAnsi="Times New Roman" w:cs="Times New Roman"/>
          <w:lang w:eastAsia="en-US"/>
        </w:rPr>
        <w:t xml:space="preserve">complete </w:t>
      </w:r>
      <w:r w:rsidR="26F8ED7D" w:rsidRPr="00706E60">
        <w:rPr>
          <w:rFonts w:ascii="Times New Roman" w:hAnsi="Times New Roman" w:cs="Times New Roman"/>
          <w:lang w:eastAsia="en-US"/>
        </w:rPr>
        <w:t>Risk R</w:t>
      </w:r>
      <w:r w:rsidR="636604DB" w:rsidRPr="00706E60">
        <w:rPr>
          <w:rFonts w:ascii="Times New Roman" w:hAnsi="Times New Roman" w:cs="Times New Roman"/>
          <w:lang w:eastAsia="en-US"/>
        </w:rPr>
        <w:t xml:space="preserve">egister and </w:t>
      </w:r>
      <w:r w:rsidR="13EBECA1" w:rsidRPr="00706E60">
        <w:rPr>
          <w:rFonts w:ascii="Times New Roman" w:hAnsi="Times New Roman" w:cs="Times New Roman"/>
          <w:lang w:eastAsia="en-US"/>
        </w:rPr>
        <w:t>R</w:t>
      </w:r>
      <w:r w:rsidR="636604DB" w:rsidRPr="00706E60">
        <w:rPr>
          <w:rFonts w:ascii="Times New Roman" w:hAnsi="Times New Roman" w:cs="Times New Roman"/>
          <w:lang w:eastAsia="en-US"/>
        </w:rPr>
        <w:t xml:space="preserve">isk </w:t>
      </w:r>
      <w:r w:rsidR="308B43FB" w:rsidRPr="00706E60">
        <w:rPr>
          <w:rFonts w:ascii="Times New Roman" w:hAnsi="Times New Roman" w:cs="Times New Roman"/>
          <w:lang w:eastAsia="en-US"/>
        </w:rPr>
        <w:t>M</w:t>
      </w:r>
      <w:r w:rsidR="636604DB" w:rsidRPr="00706E60">
        <w:rPr>
          <w:rFonts w:ascii="Times New Roman" w:hAnsi="Times New Roman" w:cs="Times New Roman"/>
          <w:lang w:eastAsia="en-US"/>
        </w:rPr>
        <w:t xml:space="preserve">anagement </w:t>
      </w:r>
      <w:r w:rsidR="37BEA7AA" w:rsidRPr="00706E60">
        <w:rPr>
          <w:rFonts w:ascii="Times New Roman" w:hAnsi="Times New Roman" w:cs="Times New Roman"/>
          <w:lang w:eastAsia="en-US"/>
        </w:rPr>
        <w:t>P</w:t>
      </w:r>
      <w:r w:rsidR="636604DB" w:rsidRPr="00706E60">
        <w:rPr>
          <w:rFonts w:ascii="Times New Roman" w:hAnsi="Times New Roman" w:cs="Times New Roman"/>
          <w:lang w:eastAsia="en-US"/>
        </w:rPr>
        <w:t>lan.</w:t>
      </w:r>
    </w:p>
    <w:p w14:paraId="6BDE2CAA" w14:textId="341311C1" w:rsidR="00E661ED" w:rsidRPr="00706E60" w:rsidRDefault="007D5747" w:rsidP="00361E16">
      <w:pPr>
        <w:rPr>
          <w:rFonts w:ascii="Times New Roman" w:hAnsi="Times New Roman" w:cs="Times New Roman"/>
        </w:rPr>
      </w:pPr>
      <w:r w:rsidRPr="00706E60">
        <w:rPr>
          <w:rFonts w:ascii="Times New Roman" w:hAnsi="Times New Roman" w:cs="Times New Roman"/>
        </w:rPr>
        <w:t xml:space="preserve">Below are two scope-related risks that have the potential to impact the project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706E60" w14:paraId="3CC24878" w14:textId="77777777" w:rsidTr="00D214F5">
        <w:trPr>
          <w:trHeight w:val="277"/>
        </w:trPr>
        <w:tc>
          <w:tcPr>
            <w:tcW w:w="1805" w:type="dxa"/>
          </w:tcPr>
          <w:p w14:paraId="44F841F4" w14:textId="12AA5016" w:rsidR="0CE6EF9E" w:rsidRPr="00706E60" w:rsidRDefault="0CE6EF9E" w:rsidP="4F930433">
            <w:pPr>
              <w:rPr>
                <w:rFonts w:ascii="Times New Roman" w:hAnsi="Times New Roman" w:cs="Times New Roman"/>
              </w:rPr>
            </w:pPr>
            <w:r w:rsidRPr="00706E60">
              <w:rPr>
                <w:rFonts w:ascii="Times New Roman" w:hAnsi="Times New Roman" w:cs="Times New Roman"/>
              </w:rPr>
              <w:t>Risk</w:t>
            </w:r>
          </w:p>
        </w:tc>
        <w:tc>
          <w:tcPr>
            <w:tcW w:w="3472" w:type="dxa"/>
          </w:tcPr>
          <w:p w14:paraId="26ABE2FC" w14:textId="7F77A189" w:rsidR="0CE6EF9E" w:rsidRPr="00706E60" w:rsidRDefault="0CE6EF9E" w:rsidP="4F930433">
            <w:pPr>
              <w:rPr>
                <w:rFonts w:ascii="Times New Roman" w:hAnsi="Times New Roman" w:cs="Times New Roman"/>
              </w:rPr>
            </w:pPr>
            <w:r w:rsidRPr="00706E60">
              <w:rPr>
                <w:rFonts w:ascii="Times New Roman" w:hAnsi="Times New Roman" w:cs="Times New Roman"/>
              </w:rPr>
              <w:t>Description</w:t>
            </w:r>
          </w:p>
        </w:tc>
        <w:tc>
          <w:tcPr>
            <w:tcW w:w="4320" w:type="dxa"/>
          </w:tcPr>
          <w:p w14:paraId="2FFEBD0F" w14:textId="21A22710" w:rsidR="0CE6EF9E" w:rsidRPr="00706E60" w:rsidRDefault="0CE6EF9E" w:rsidP="4F930433">
            <w:pPr>
              <w:rPr>
                <w:rFonts w:ascii="Times New Roman" w:hAnsi="Times New Roman" w:cs="Times New Roman"/>
              </w:rPr>
            </w:pPr>
            <w:r w:rsidRPr="00706E60">
              <w:rPr>
                <w:rFonts w:ascii="Times New Roman" w:hAnsi="Times New Roman" w:cs="Times New Roman"/>
              </w:rPr>
              <w:t>Mitigation</w:t>
            </w:r>
          </w:p>
        </w:tc>
      </w:tr>
      <w:tr w:rsidR="4F930433" w:rsidRPr="00706E60" w14:paraId="606333FC" w14:textId="77777777" w:rsidTr="00422B92">
        <w:trPr>
          <w:trHeight w:val="2106"/>
        </w:trPr>
        <w:tc>
          <w:tcPr>
            <w:tcW w:w="1805" w:type="dxa"/>
          </w:tcPr>
          <w:p w14:paraId="12FEB5B7" w14:textId="2278483A" w:rsidR="4F930433" w:rsidRPr="00361E16" w:rsidRDefault="0CE6EF9E" w:rsidP="4F930433">
            <w:pPr>
              <w:rPr>
                <w:rFonts w:ascii="Times New Roman" w:hAnsi="Times New Roman" w:cs="Times New Roman"/>
                <w:b/>
                <w:szCs w:val="22"/>
              </w:rPr>
            </w:pPr>
            <w:r w:rsidRPr="00706E60">
              <w:rPr>
                <w:rFonts w:ascii="Times New Roman" w:hAnsi="Times New Roman" w:cs="Times New Roman"/>
                <w:b/>
                <w:szCs w:val="22"/>
              </w:rPr>
              <w:t>Tool replacement due to compatibility issues</w:t>
            </w:r>
          </w:p>
        </w:tc>
        <w:tc>
          <w:tcPr>
            <w:tcW w:w="3472" w:type="dxa"/>
          </w:tcPr>
          <w:p w14:paraId="20CB6C3C" w14:textId="1BDFC482"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One of the client</w:t>
            </w:r>
            <w:r w:rsidR="00D92556" w:rsidRPr="00706E60">
              <w:rPr>
                <w:rFonts w:ascii="Times New Roman" w:hAnsi="Times New Roman" w:cs="Times New Roman"/>
                <w:szCs w:val="22"/>
              </w:rPr>
              <w:t>’</w:t>
            </w:r>
            <w:r w:rsidRPr="00706E60">
              <w:rPr>
                <w:rFonts w:ascii="Times New Roman" w:hAnsi="Times New Roman" w:cs="Times New Roman"/>
                <w:szCs w:val="22"/>
              </w:rPr>
              <w:t xml:space="preserve">s chosen tools D-ITG, has shown compatibility issues as it is not available in the Fedora package repositories and </w:t>
            </w:r>
            <w:r w:rsidR="00D92556" w:rsidRPr="00706E60">
              <w:rPr>
                <w:rFonts w:ascii="Times New Roman" w:hAnsi="Times New Roman" w:cs="Times New Roman"/>
                <w:szCs w:val="22"/>
              </w:rPr>
              <w:t>cannot be compiled from</w:t>
            </w:r>
            <w:r w:rsidRPr="00706E60">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7D90479F" w14:textId="6EBB3269"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 xml:space="preserve">The team will conduct additional </w:t>
            </w:r>
            <w:r w:rsidR="00997E6C">
              <w:rPr>
                <w:rFonts w:ascii="Times New Roman" w:hAnsi="Times New Roman" w:cs="Times New Roman"/>
                <w:szCs w:val="22"/>
              </w:rPr>
              <w:t>evaluations</w:t>
            </w:r>
            <w:r w:rsidRPr="00706E60">
              <w:rPr>
                <w:rFonts w:ascii="Times New Roman" w:hAnsi="Times New Roman" w:cs="Times New Roman"/>
                <w:szCs w:val="22"/>
              </w:rPr>
              <w:t xml:space="preserve"> with D-ITG on Fedora to determine feasibility. If it remains non-functional, iPerf will be used to maintain consisten</w:t>
            </w:r>
            <w:r w:rsidR="00C1522A">
              <w:rPr>
                <w:rFonts w:ascii="Times New Roman" w:hAnsi="Times New Roman" w:cs="Times New Roman"/>
                <w:szCs w:val="22"/>
              </w:rPr>
              <w:t>cy</w:t>
            </w:r>
            <w:r w:rsidRPr="00706E60">
              <w:rPr>
                <w:rFonts w:ascii="Times New Roman" w:hAnsi="Times New Roman" w:cs="Times New Roman"/>
                <w:szCs w:val="22"/>
              </w:rPr>
              <w:t xml:space="preserve"> across all operating systems. This will be documented and communicated to stakeholders to stay within the scope.</w:t>
            </w:r>
          </w:p>
        </w:tc>
      </w:tr>
      <w:tr w:rsidR="4F930433" w:rsidRPr="00706E60" w14:paraId="5D77C203" w14:textId="77777777" w:rsidTr="00D214F5">
        <w:trPr>
          <w:trHeight w:val="1433"/>
        </w:trPr>
        <w:tc>
          <w:tcPr>
            <w:tcW w:w="1805" w:type="dxa"/>
          </w:tcPr>
          <w:p w14:paraId="6BDA556D" w14:textId="272C45FC" w:rsidR="4F930433" w:rsidRPr="00422B92" w:rsidRDefault="0CE6EF9E" w:rsidP="4F930433">
            <w:pPr>
              <w:rPr>
                <w:rFonts w:ascii="Times New Roman" w:hAnsi="Times New Roman" w:cs="Times New Roman"/>
                <w:b/>
                <w:szCs w:val="22"/>
              </w:rPr>
            </w:pPr>
            <w:r w:rsidRPr="00706E60">
              <w:rPr>
                <w:rFonts w:ascii="Times New Roman" w:hAnsi="Times New Roman" w:cs="Times New Roman"/>
                <w:b/>
                <w:szCs w:val="22"/>
              </w:rPr>
              <w:t xml:space="preserve">Incorrect router configuration affecting </w:t>
            </w:r>
            <w:r w:rsidR="00997E6C">
              <w:rPr>
                <w:rFonts w:ascii="Times New Roman" w:hAnsi="Times New Roman" w:cs="Times New Roman"/>
                <w:b/>
                <w:szCs w:val="22"/>
              </w:rPr>
              <w:t>evaluation</w:t>
            </w:r>
            <w:r w:rsidRPr="00706E60">
              <w:rPr>
                <w:rFonts w:ascii="Times New Roman" w:hAnsi="Times New Roman" w:cs="Times New Roman"/>
                <w:b/>
                <w:szCs w:val="22"/>
              </w:rPr>
              <w:t xml:space="preserve"> results</w:t>
            </w:r>
          </w:p>
        </w:tc>
        <w:tc>
          <w:tcPr>
            <w:tcW w:w="3472" w:type="dxa"/>
          </w:tcPr>
          <w:p w14:paraId="2D95D778" w14:textId="076D7C1E"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tc>
        <w:tc>
          <w:tcPr>
            <w:tcW w:w="4320" w:type="dxa"/>
          </w:tcPr>
          <w:p w14:paraId="0BB0889C" w14:textId="5ACC9A8E"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The team will follow best practices for Linux router setups and validate configurations during the analysis phase. A checklist will be used for consistency</w:t>
            </w:r>
            <w:r w:rsidR="00C1522A">
              <w:rPr>
                <w:rFonts w:ascii="Times New Roman" w:hAnsi="Times New Roman" w:cs="Times New Roman"/>
                <w:szCs w:val="22"/>
              </w:rPr>
              <w:t>,</w:t>
            </w:r>
            <w:r w:rsidRPr="00706E60">
              <w:rPr>
                <w:rFonts w:ascii="Times New Roman" w:hAnsi="Times New Roman" w:cs="Times New Roman"/>
                <w:szCs w:val="22"/>
              </w:rPr>
              <w:t xml:space="preserve"> and a peer review process will ensure each router </w:t>
            </w:r>
            <w:r w:rsidR="00C1522A">
              <w:rPr>
                <w:rFonts w:ascii="Times New Roman" w:hAnsi="Times New Roman" w:cs="Times New Roman"/>
                <w:szCs w:val="22"/>
              </w:rPr>
              <w:t>i</w:t>
            </w:r>
            <w:r w:rsidRPr="00706E60">
              <w:rPr>
                <w:rFonts w:ascii="Times New Roman" w:hAnsi="Times New Roman" w:cs="Times New Roman"/>
                <w:szCs w:val="22"/>
              </w:rPr>
              <w:t>s configured correctly.</w:t>
            </w:r>
          </w:p>
        </w:tc>
      </w:tr>
    </w:tbl>
    <w:p w14:paraId="2F32DD4D" w14:textId="6AA16D71" w:rsidR="7952B9E6" w:rsidRPr="00706E60" w:rsidRDefault="7952B9E6" w:rsidP="00DC3210">
      <w:pPr>
        <w:pStyle w:val="Heading1"/>
      </w:pPr>
      <w:bookmarkStart w:id="23" w:name="_Toc194785367"/>
      <w:r w:rsidRPr="00706E60">
        <w:t xml:space="preserve">Issue </w:t>
      </w:r>
      <w:r w:rsidR="008D1388" w:rsidRPr="00706E60">
        <w:t>L</w:t>
      </w:r>
      <w:r w:rsidR="001C4E84" w:rsidRPr="00706E60">
        <w:t>og</w:t>
      </w:r>
      <w:bookmarkEnd w:id="23"/>
    </w:p>
    <w:p w14:paraId="0E10CCA5" w14:textId="38080E92" w:rsidR="00D67C67" w:rsidRPr="00706E60" w:rsidRDefault="0D430D77" w:rsidP="00EE2EBD">
      <w:pPr>
        <w:rPr>
          <w:rFonts w:ascii="Times New Roman" w:hAnsi="Times New Roman" w:cs="Times New Roman"/>
        </w:rPr>
      </w:pPr>
      <w:r w:rsidRPr="00706E60">
        <w:rPr>
          <w:rFonts w:ascii="Times New Roman" w:hAnsi="Times New Roman" w:cs="Times New Roman"/>
        </w:rPr>
        <w:t xml:space="preserve">Issues are logged when risks manifest or when unexpected problems arise during the project. Each issue </w:t>
      </w:r>
      <w:r w:rsidR="78BAB095" w:rsidRPr="00706E60">
        <w:rPr>
          <w:rFonts w:ascii="Times New Roman" w:hAnsi="Times New Roman" w:cs="Times New Roman"/>
        </w:rPr>
        <w:t>is a</w:t>
      </w:r>
      <w:r w:rsidR="6313B200" w:rsidRPr="00706E60">
        <w:rPr>
          <w:rFonts w:ascii="Times New Roman" w:hAnsi="Times New Roman" w:cs="Times New Roman"/>
        </w:rPr>
        <w:t xml:space="preserve">ssigned to a team member for resolution and tracked until resolved. </w:t>
      </w:r>
      <w:r w:rsidR="1D9C64E1" w:rsidRPr="00706E60">
        <w:rPr>
          <w:rFonts w:ascii="Times New Roman" w:hAnsi="Times New Roman" w:cs="Times New Roman"/>
        </w:rPr>
        <w:t xml:space="preserve">The issue </w:t>
      </w:r>
      <w:r w:rsidR="001C4E84" w:rsidRPr="00706E60">
        <w:rPr>
          <w:rFonts w:ascii="Times New Roman" w:hAnsi="Times New Roman" w:cs="Times New Roman"/>
        </w:rPr>
        <w:t>log</w:t>
      </w:r>
      <w:r w:rsidR="1D9C64E1" w:rsidRPr="00706E60">
        <w:rPr>
          <w:rFonts w:ascii="Times New Roman" w:hAnsi="Times New Roman" w:cs="Times New Roman"/>
        </w:rPr>
        <w:t xml:space="preserve"> is also reviewed during weekly meetings, and priority is escalated where needed to prevent impact on project del</w:t>
      </w:r>
      <w:r w:rsidR="16025534" w:rsidRPr="00706E60">
        <w:rPr>
          <w:rFonts w:ascii="Times New Roman" w:hAnsi="Times New Roman" w:cs="Times New Roman"/>
        </w:rPr>
        <w:t>ivery.</w:t>
      </w:r>
      <w:r w:rsidR="0F22CE02" w:rsidRPr="00706E60">
        <w:rPr>
          <w:rFonts w:ascii="Times New Roman" w:hAnsi="Times New Roman" w:cs="Times New Roman"/>
        </w:rPr>
        <w:t xml:space="preserve"> Refer to </w:t>
      </w:r>
      <w:r w:rsidR="001C4E84" w:rsidRPr="00706E60">
        <w:rPr>
          <w:rFonts w:ascii="Times New Roman" w:hAnsi="Times New Roman" w:cs="Times New Roman"/>
        </w:rPr>
        <w:t>A</w:t>
      </w:r>
      <w:r w:rsidR="0F22CE02" w:rsidRPr="00706E60">
        <w:rPr>
          <w:rFonts w:ascii="Times New Roman" w:hAnsi="Times New Roman" w:cs="Times New Roman"/>
        </w:rPr>
        <w:t xml:space="preserve">ppendix </w:t>
      </w:r>
      <w:r w:rsidR="1E201B28" w:rsidRPr="00706E60">
        <w:rPr>
          <w:rFonts w:ascii="Times New Roman" w:hAnsi="Times New Roman" w:cs="Times New Roman"/>
        </w:rPr>
        <w:t>L</w:t>
      </w:r>
      <w:r w:rsidR="0F22CE02" w:rsidRPr="00706E60">
        <w:rPr>
          <w:rFonts w:ascii="Times New Roman" w:hAnsi="Times New Roman" w:cs="Times New Roman"/>
        </w:rPr>
        <w:t xml:space="preserve"> For the complete Issue </w:t>
      </w:r>
      <w:r w:rsidR="001C4E84" w:rsidRPr="00706E60">
        <w:rPr>
          <w:rFonts w:ascii="Times New Roman" w:hAnsi="Times New Roman" w:cs="Times New Roman"/>
        </w:rPr>
        <w:t>Log</w:t>
      </w:r>
      <w:r w:rsidR="0F22CE02" w:rsidRPr="00706E60">
        <w:rPr>
          <w:rFonts w:ascii="Times New Roman" w:hAnsi="Times New Roman" w:cs="Times New Roman"/>
        </w:rPr>
        <w:t>.</w:t>
      </w:r>
    </w:p>
    <w:p w14:paraId="529DF23B" w14:textId="77777777" w:rsidR="001827FB" w:rsidRDefault="001827FB" w:rsidP="231A6DFF">
      <w:pPr>
        <w:rPr>
          <w:ins w:id="24" w:author="Zafar Azad" w:date="2025-10-08T02:45:00Z" w16du:dateUtc="2025-10-07T13:45:00Z"/>
          <w:rFonts w:ascii="Times New Roman" w:hAnsi="Times New Roman" w:cs="Times New Roman"/>
        </w:rPr>
      </w:pPr>
    </w:p>
    <w:p w14:paraId="106293EF" w14:textId="77777777" w:rsidR="001827FB" w:rsidRDefault="001827FB" w:rsidP="001827FB">
      <w:pPr>
        <w:pStyle w:val="Heading1"/>
        <w:rPr>
          <w:ins w:id="25" w:author="Zafar Azad" w:date="2025-10-08T02:45:00Z" w16du:dateUtc="2025-10-07T13:45:00Z"/>
        </w:rPr>
      </w:pPr>
      <w:ins w:id="26" w:author="Zafar Azad" w:date="2025-10-08T02:45:00Z" w16du:dateUtc="2025-10-07T13:45:00Z">
        <w:r>
          <w:t>Quality Assurance Plan</w:t>
        </w:r>
      </w:ins>
    </w:p>
    <w:p w14:paraId="30D1EAC7" w14:textId="77777777" w:rsidR="00CD50C9" w:rsidRPr="00CD50C9" w:rsidRDefault="00CD50C9" w:rsidP="00CD50C9">
      <w:pPr>
        <w:rPr>
          <w:ins w:id="27" w:author="Zafar Azad" w:date="2025-10-08T02:45:00Z" w16du:dateUtc="2025-10-07T13:45:00Z"/>
          <w:lang w:eastAsia="en-US"/>
        </w:rPr>
      </w:pPr>
      <w:ins w:id="28" w:author="Zafar Azad" w:date="2025-10-08T02:45:00Z" w16du:dateUtc="2025-10-07T13:45:00Z">
        <w:r>
          <w:rPr>
            <w:lang w:eastAsia="en-US"/>
          </w:rPr>
          <w:t>Quality will</w:t>
        </w:r>
        <w:r w:rsidR="00D23325">
          <w:rPr>
            <w:lang w:eastAsia="en-US"/>
          </w:rPr>
          <w:t xml:space="preserve"> be managed through a structured Quality Assurance (QA) Plan</w:t>
        </w:r>
        <w:r w:rsidR="00F403EF">
          <w:rPr>
            <w:lang w:eastAsia="en-US"/>
          </w:rPr>
          <w:t xml:space="preserve"> which outlines the procedures, metrics, and checklists used to ensure evaluation accuracy, consistency, and compliance with project requirements. </w:t>
        </w:r>
        <w:r w:rsidR="00A00011">
          <w:rPr>
            <w:lang w:eastAsia="en-US"/>
          </w:rPr>
          <w:t xml:space="preserve">Please refer to Appendix R for the </w:t>
        </w:r>
        <w:r w:rsidR="00C53BF0">
          <w:rPr>
            <w:lang w:eastAsia="en-US"/>
          </w:rPr>
          <w:t>full QA Plan.</w:t>
        </w:r>
      </w:ins>
    </w:p>
    <w:p w14:paraId="6EDB97EB" w14:textId="1A18F75D" w:rsidR="008A609C" w:rsidRPr="00EE2EBD" w:rsidRDefault="005F4102" w:rsidP="00DC3210">
      <w:pPr>
        <w:pStyle w:val="Style1"/>
      </w:pPr>
      <w:bookmarkStart w:id="29" w:name="_Toc194785368"/>
      <w:r w:rsidRPr="00EE2EBD">
        <w:lastRenderedPageBreak/>
        <w:t>Project Plan</w:t>
      </w:r>
      <w:bookmarkEnd w:id="29"/>
    </w:p>
    <w:p w14:paraId="090F34A3" w14:textId="5E7CF474" w:rsidR="00C171A0" w:rsidRPr="00325E7B" w:rsidRDefault="00C171A0" w:rsidP="00325E7B">
      <w:pPr>
        <w:rPr>
          <w:b/>
          <w:bCs/>
        </w:rPr>
      </w:pPr>
      <w:r w:rsidRPr="00325E7B">
        <w:rPr>
          <w:b/>
          <w:bCs/>
        </w:rPr>
        <w:t>Milestones</w:t>
      </w:r>
    </w:p>
    <w:p w14:paraId="59D17018" w14:textId="129C2422" w:rsidR="00391064" w:rsidRPr="00706E60" w:rsidRDefault="0044429E" w:rsidP="000908D0">
      <w:pPr>
        <w:spacing w:after="240"/>
        <w:rPr>
          <w:rFonts w:ascii="Times New Roman" w:hAnsi="Times New Roman" w:cs="Times New Roman"/>
          <w:lang w:eastAsia="en-US"/>
        </w:rPr>
      </w:pPr>
      <w:r w:rsidRPr="00706E60">
        <w:rPr>
          <w:rFonts w:ascii="Times New Roman" w:hAnsi="Times New Roman" w:cs="Times New Roman"/>
          <w:lang w:eastAsia="en-US"/>
        </w:rPr>
        <w:t xml:space="preserve">This section includes the main milestones of the project, as well as internal milestones </w:t>
      </w:r>
      <w:r w:rsidR="00381DD3" w:rsidRPr="00706E60">
        <w:rPr>
          <w:rFonts w:ascii="Times New Roman" w:hAnsi="Times New Roman" w:cs="Times New Roman"/>
          <w:lang w:eastAsia="en-US"/>
        </w:rPr>
        <w:t xml:space="preserve">to help track </w:t>
      </w:r>
      <w:r w:rsidR="009C024E" w:rsidRPr="00706E60">
        <w:rPr>
          <w:rFonts w:ascii="Times New Roman" w:hAnsi="Times New Roman" w:cs="Times New Roman"/>
          <w:lang w:eastAsia="en-US"/>
        </w:rPr>
        <w:t xml:space="preserve">the progress of the project, and meeting deadlines. </w:t>
      </w:r>
      <w:r w:rsidR="00391064" w:rsidRPr="00706E60">
        <w:rPr>
          <w:rFonts w:ascii="Times New Roman" w:hAnsi="Times New Roman" w:cs="Times New Roman"/>
          <w:lang w:eastAsia="en-US"/>
        </w:rPr>
        <w:t xml:space="preserve">The following table includes the </w:t>
      </w:r>
      <w:r w:rsidR="008E106D" w:rsidRPr="00706E60">
        <w:rPr>
          <w:rFonts w:ascii="Times New Roman" w:hAnsi="Times New Roman" w:cs="Times New Roman"/>
          <w:lang w:eastAsia="en-US"/>
        </w:rPr>
        <w:t xml:space="preserve">important external </w:t>
      </w:r>
      <w:r w:rsidR="00391064" w:rsidRPr="00706E60">
        <w:rPr>
          <w:rFonts w:ascii="Times New Roman" w:hAnsi="Times New Roman" w:cs="Times New Roman"/>
          <w:lang w:eastAsia="en-US"/>
        </w:rPr>
        <w:t xml:space="preserve">milestones. </w:t>
      </w:r>
      <w:r w:rsidR="006B6037" w:rsidRPr="00706E60">
        <w:rPr>
          <w:rFonts w:ascii="Times New Roman" w:hAnsi="Times New Roman" w:cs="Times New Roman"/>
          <w:lang w:eastAsia="en-US"/>
        </w:rPr>
        <w:t xml:space="preserve">For </w:t>
      </w:r>
      <w:r w:rsidR="00EE2EBD">
        <w:rPr>
          <w:rFonts w:ascii="Times New Roman" w:hAnsi="Times New Roman" w:cs="Times New Roman"/>
          <w:lang w:eastAsia="en-US"/>
        </w:rPr>
        <w:t xml:space="preserve">the </w:t>
      </w:r>
      <w:r w:rsidR="00C41701" w:rsidRPr="00706E60">
        <w:rPr>
          <w:rFonts w:ascii="Times New Roman" w:hAnsi="Times New Roman" w:cs="Times New Roman"/>
          <w:lang w:eastAsia="en-US"/>
        </w:rPr>
        <w:t xml:space="preserve">complete </w:t>
      </w:r>
      <w:r w:rsidR="00EE2EBD">
        <w:rPr>
          <w:rFonts w:ascii="Times New Roman" w:hAnsi="Times New Roman" w:cs="Times New Roman"/>
          <w:lang w:eastAsia="en-US"/>
        </w:rPr>
        <w:t>M</w:t>
      </w:r>
      <w:r w:rsidR="00E62F46" w:rsidRPr="00706E60">
        <w:rPr>
          <w:rFonts w:ascii="Times New Roman" w:hAnsi="Times New Roman" w:cs="Times New Roman"/>
          <w:lang w:eastAsia="en-US"/>
        </w:rPr>
        <w:t xml:space="preserve">ilestones </w:t>
      </w:r>
      <w:r w:rsidR="00EE2EBD">
        <w:rPr>
          <w:rFonts w:ascii="Times New Roman" w:hAnsi="Times New Roman" w:cs="Times New Roman"/>
          <w:lang w:eastAsia="en-US"/>
        </w:rPr>
        <w:t>R</w:t>
      </w:r>
      <w:r w:rsidR="00E62F46" w:rsidRPr="00706E60">
        <w:rPr>
          <w:rFonts w:ascii="Times New Roman" w:hAnsi="Times New Roman" w:cs="Times New Roman"/>
          <w:lang w:eastAsia="en-US"/>
        </w:rPr>
        <w:t xml:space="preserve">eport, please refer to Appendix </w:t>
      </w:r>
      <w:r w:rsidR="00E12B0B" w:rsidRPr="00706E60">
        <w:rPr>
          <w:rFonts w:ascii="Times New Roman" w:hAnsi="Times New Roman" w:cs="Times New Roman"/>
          <w:lang w:eastAsia="en-US"/>
        </w:rPr>
        <w:t>M</w:t>
      </w:r>
      <w:r w:rsidR="00E62F46" w:rsidRPr="00706E60">
        <w:rPr>
          <w:rFonts w:ascii="Times New Roman" w:hAnsi="Times New Roman" w:cs="Times New Roman"/>
          <w:lang w:eastAsia="en-US"/>
        </w:rPr>
        <w:t>.</w:t>
      </w:r>
    </w:p>
    <w:tbl>
      <w:tblPr>
        <w:tblStyle w:val="TableGrid"/>
        <w:tblW w:w="0" w:type="auto"/>
        <w:jc w:val="center"/>
        <w:tblLook w:val="04A0" w:firstRow="1" w:lastRow="0" w:firstColumn="1" w:lastColumn="0" w:noHBand="0" w:noVBand="1"/>
      </w:tblPr>
      <w:tblGrid>
        <w:gridCol w:w="1329"/>
        <w:gridCol w:w="1775"/>
        <w:gridCol w:w="3327"/>
      </w:tblGrid>
      <w:tr w:rsidR="00DA4DD3" w:rsidRPr="00706E60" w14:paraId="48ACA682" w14:textId="77777777" w:rsidTr="00820227">
        <w:trPr>
          <w:jc w:val="center"/>
        </w:trPr>
        <w:tc>
          <w:tcPr>
            <w:tcW w:w="1329" w:type="dxa"/>
            <w:shd w:val="clear" w:color="auto" w:fill="A6A6A6" w:themeFill="background1" w:themeFillShade="A6"/>
          </w:tcPr>
          <w:p w14:paraId="6C4F323A" w14:textId="50A3821F"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Date</w:t>
            </w:r>
          </w:p>
        </w:tc>
        <w:tc>
          <w:tcPr>
            <w:tcW w:w="1775" w:type="dxa"/>
            <w:shd w:val="clear" w:color="auto" w:fill="A6A6A6" w:themeFill="background1" w:themeFillShade="A6"/>
          </w:tcPr>
          <w:p w14:paraId="3546C997" w14:textId="410204AD"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Milestone Type</w:t>
            </w:r>
          </w:p>
        </w:tc>
        <w:tc>
          <w:tcPr>
            <w:tcW w:w="3327" w:type="dxa"/>
            <w:shd w:val="clear" w:color="auto" w:fill="A6A6A6" w:themeFill="background1" w:themeFillShade="A6"/>
          </w:tcPr>
          <w:p w14:paraId="77B07CB2" w14:textId="1FA4F9FB"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Milestone</w:t>
            </w:r>
          </w:p>
        </w:tc>
      </w:tr>
      <w:tr w:rsidR="00DA4DD3" w:rsidRPr="00706E60" w14:paraId="07166023" w14:textId="77777777" w:rsidTr="00820227">
        <w:trPr>
          <w:jc w:val="center"/>
        </w:trPr>
        <w:tc>
          <w:tcPr>
            <w:tcW w:w="1329" w:type="dxa"/>
          </w:tcPr>
          <w:p w14:paraId="49048C8C" w14:textId="7F85ADD7" w:rsidR="00DA4DD3" w:rsidRPr="00706E60" w:rsidRDefault="001B59D0"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04</w:t>
            </w:r>
            <w:r w:rsidR="008879DE" w:rsidRPr="00706E60">
              <w:rPr>
                <w:rFonts w:ascii="Times New Roman" w:hAnsi="Times New Roman" w:cs="Times New Roman"/>
                <w:szCs w:val="22"/>
                <w:lang w:eastAsia="en-US"/>
              </w:rPr>
              <w:t>/04/2025</w:t>
            </w:r>
          </w:p>
        </w:tc>
        <w:tc>
          <w:tcPr>
            <w:tcW w:w="1775" w:type="dxa"/>
          </w:tcPr>
          <w:p w14:paraId="4E90AE26" w14:textId="7C9307E4" w:rsidR="00DA4DD3" w:rsidRPr="00706E60" w:rsidRDefault="00DA4DD3"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1F75D919" w14:textId="3ABB26C8" w:rsidR="00DA4DD3" w:rsidRPr="00706E60" w:rsidRDefault="00A21A86" w:rsidP="00085C08">
            <w:pPr>
              <w:rPr>
                <w:rFonts w:ascii="Times New Roman" w:hAnsi="Times New Roman" w:cs="Times New Roman"/>
                <w:szCs w:val="22"/>
                <w:lang w:eastAsia="en-US"/>
              </w:rPr>
            </w:pPr>
            <w:r w:rsidRPr="00706E60">
              <w:rPr>
                <w:rFonts w:ascii="Times New Roman" w:hAnsi="Times New Roman" w:cs="Times New Roman"/>
                <w:szCs w:val="22"/>
                <w:lang w:eastAsia="en-US"/>
              </w:rPr>
              <w:t>Project Proposal Submission</w:t>
            </w:r>
          </w:p>
        </w:tc>
      </w:tr>
      <w:tr w:rsidR="00DA4DD3" w:rsidRPr="00706E60" w14:paraId="469EC925" w14:textId="77777777" w:rsidTr="00820227">
        <w:trPr>
          <w:jc w:val="center"/>
        </w:trPr>
        <w:tc>
          <w:tcPr>
            <w:tcW w:w="1329" w:type="dxa"/>
          </w:tcPr>
          <w:p w14:paraId="25A35D12" w14:textId="492EA43A" w:rsidR="00DA4DD3" w:rsidRPr="00706E60" w:rsidRDefault="009E3B5D"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06</w:t>
            </w:r>
            <w:r w:rsidR="00A17A4D" w:rsidRPr="00706E60">
              <w:rPr>
                <w:rFonts w:ascii="Times New Roman" w:hAnsi="Times New Roman" w:cs="Times New Roman"/>
                <w:szCs w:val="22"/>
                <w:lang w:eastAsia="en-US"/>
              </w:rPr>
              <w:t>/06/2025</w:t>
            </w:r>
          </w:p>
        </w:tc>
        <w:tc>
          <w:tcPr>
            <w:tcW w:w="1775" w:type="dxa"/>
          </w:tcPr>
          <w:p w14:paraId="0736554F" w14:textId="465C099E" w:rsidR="00DA4DD3" w:rsidRPr="00706E60" w:rsidRDefault="00DA4DD3"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4A735C0A" w14:textId="27CA7C17" w:rsidR="00DA4DD3" w:rsidRPr="00706E60" w:rsidRDefault="003C2F1D" w:rsidP="00085C08">
            <w:pPr>
              <w:rPr>
                <w:rFonts w:ascii="Times New Roman" w:hAnsi="Times New Roman" w:cs="Times New Roman"/>
                <w:szCs w:val="22"/>
                <w:lang w:eastAsia="en-US"/>
              </w:rPr>
            </w:pPr>
            <w:r w:rsidRPr="00706E60">
              <w:rPr>
                <w:rFonts w:ascii="Times New Roman" w:hAnsi="Times New Roman" w:cs="Times New Roman"/>
                <w:szCs w:val="22"/>
                <w:lang w:eastAsia="en-US"/>
              </w:rPr>
              <w:t>Mid</w:t>
            </w:r>
            <w:r w:rsidR="00AB008C" w:rsidRPr="00706E60">
              <w:rPr>
                <w:rFonts w:ascii="Times New Roman" w:hAnsi="Times New Roman" w:cs="Times New Roman"/>
                <w:szCs w:val="22"/>
                <w:lang w:eastAsia="en-US"/>
              </w:rPr>
              <w:t>-T</w:t>
            </w:r>
            <w:r w:rsidRPr="00706E60">
              <w:rPr>
                <w:rFonts w:ascii="Times New Roman" w:hAnsi="Times New Roman" w:cs="Times New Roman"/>
                <w:szCs w:val="22"/>
                <w:lang w:eastAsia="en-US"/>
              </w:rPr>
              <w:t>erm Review</w:t>
            </w:r>
          </w:p>
        </w:tc>
      </w:tr>
      <w:tr w:rsidR="00DA4DD3" w:rsidRPr="00706E60" w14:paraId="31C868FE" w14:textId="77777777" w:rsidTr="00820227">
        <w:trPr>
          <w:jc w:val="center"/>
        </w:trPr>
        <w:tc>
          <w:tcPr>
            <w:tcW w:w="1329" w:type="dxa"/>
          </w:tcPr>
          <w:p w14:paraId="0B3134FF" w14:textId="06ACAAA3" w:rsidR="00DA4DD3" w:rsidRPr="00706E60" w:rsidRDefault="00154F05"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17/08</w:t>
            </w:r>
            <w:r w:rsidR="00D563EA" w:rsidRPr="00706E60">
              <w:rPr>
                <w:rFonts w:ascii="Times New Roman" w:hAnsi="Times New Roman" w:cs="Times New Roman"/>
                <w:szCs w:val="22"/>
                <w:lang w:eastAsia="en-US"/>
              </w:rPr>
              <w:t>/2025</w:t>
            </w:r>
          </w:p>
        </w:tc>
        <w:tc>
          <w:tcPr>
            <w:tcW w:w="1775" w:type="dxa"/>
          </w:tcPr>
          <w:p w14:paraId="79CADFCB" w14:textId="24DDB700" w:rsidR="00DA4DD3"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76F861AF" w14:textId="3E625336" w:rsidR="00DA4DD3"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Ubuntu Evaluation</w:t>
            </w:r>
          </w:p>
        </w:tc>
      </w:tr>
      <w:tr w:rsidR="0016429E" w:rsidRPr="00706E60" w14:paraId="1AC913F7" w14:textId="77777777" w:rsidTr="00820227">
        <w:trPr>
          <w:jc w:val="center"/>
        </w:trPr>
        <w:tc>
          <w:tcPr>
            <w:tcW w:w="1329" w:type="dxa"/>
          </w:tcPr>
          <w:p w14:paraId="6E6782C5" w14:textId="2DC14640" w:rsidR="0016429E" w:rsidRPr="00706E60" w:rsidRDefault="008B3295"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14/09</w:t>
            </w:r>
            <w:r w:rsidR="000253BD" w:rsidRPr="00706E60">
              <w:rPr>
                <w:rFonts w:ascii="Times New Roman" w:hAnsi="Times New Roman" w:cs="Times New Roman"/>
                <w:szCs w:val="22"/>
                <w:lang w:eastAsia="en-US"/>
              </w:rPr>
              <w:t>/2025</w:t>
            </w:r>
          </w:p>
        </w:tc>
        <w:tc>
          <w:tcPr>
            <w:tcW w:w="1775" w:type="dxa"/>
          </w:tcPr>
          <w:p w14:paraId="1410BB33" w14:textId="1E4796BB" w:rsidR="0016429E"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60EA6246" w14:textId="49287640" w:rsidR="0016429E"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Fedora Evaluation</w:t>
            </w:r>
          </w:p>
        </w:tc>
      </w:tr>
      <w:tr w:rsidR="00C5089C" w:rsidRPr="00706E60" w14:paraId="42700DD1" w14:textId="77777777" w:rsidTr="00820227">
        <w:trPr>
          <w:jc w:val="center"/>
        </w:trPr>
        <w:tc>
          <w:tcPr>
            <w:tcW w:w="1329" w:type="dxa"/>
          </w:tcPr>
          <w:p w14:paraId="327E451A" w14:textId="123B8971" w:rsidR="00C5089C" w:rsidRPr="00706E60" w:rsidRDefault="007B6869"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12/10/2025</w:t>
            </w:r>
          </w:p>
        </w:tc>
        <w:tc>
          <w:tcPr>
            <w:tcW w:w="1775" w:type="dxa"/>
          </w:tcPr>
          <w:p w14:paraId="312DCE7D" w14:textId="5D5F30CE" w:rsidR="00C5089C"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4557554C" w14:textId="43E4AFA3" w:rsidR="00C5089C"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Kali Evaluation</w:t>
            </w:r>
          </w:p>
        </w:tc>
      </w:tr>
      <w:tr w:rsidR="00C5089C" w:rsidRPr="00706E60" w14:paraId="633F13B2" w14:textId="77777777" w:rsidTr="00820227">
        <w:trPr>
          <w:jc w:val="center"/>
        </w:trPr>
        <w:tc>
          <w:tcPr>
            <w:tcW w:w="1329" w:type="dxa"/>
          </w:tcPr>
          <w:p w14:paraId="2B0544D9" w14:textId="6BCE0058" w:rsidR="00C5089C" w:rsidRPr="00706E60" w:rsidRDefault="00A7083B"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31/10/2025</w:t>
            </w:r>
          </w:p>
        </w:tc>
        <w:tc>
          <w:tcPr>
            <w:tcW w:w="1775" w:type="dxa"/>
          </w:tcPr>
          <w:p w14:paraId="042F093C" w14:textId="58F028AD" w:rsidR="00C5089C"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1B81F274" w14:textId="00954A6C" w:rsidR="00C5089C" w:rsidRPr="00706E60" w:rsidRDefault="00181B88" w:rsidP="00085C08">
            <w:pPr>
              <w:rPr>
                <w:rFonts w:ascii="Times New Roman" w:hAnsi="Times New Roman" w:cs="Times New Roman"/>
                <w:szCs w:val="22"/>
                <w:lang w:eastAsia="en-US"/>
              </w:rPr>
            </w:pPr>
            <w:r w:rsidRPr="00706E60">
              <w:rPr>
                <w:rFonts w:ascii="Times New Roman" w:hAnsi="Times New Roman" w:cs="Times New Roman"/>
                <w:szCs w:val="22"/>
                <w:lang w:eastAsia="en-US"/>
              </w:rPr>
              <w:t xml:space="preserve">Final </w:t>
            </w:r>
            <w:r w:rsidR="00A7083B" w:rsidRPr="00706E60">
              <w:rPr>
                <w:rFonts w:ascii="Times New Roman" w:hAnsi="Times New Roman" w:cs="Times New Roman"/>
                <w:szCs w:val="22"/>
                <w:lang w:eastAsia="en-US"/>
              </w:rPr>
              <w:t>Poster</w:t>
            </w:r>
          </w:p>
        </w:tc>
      </w:tr>
      <w:tr w:rsidR="00C5089C" w:rsidRPr="00706E60" w14:paraId="3C971ACA" w14:textId="77777777" w:rsidTr="00820227">
        <w:trPr>
          <w:jc w:val="center"/>
        </w:trPr>
        <w:tc>
          <w:tcPr>
            <w:tcW w:w="1329" w:type="dxa"/>
          </w:tcPr>
          <w:p w14:paraId="273D5FB5" w14:textId="37505E3A" w:rsidR="00C5089C" w:rsidRPr="00706E60" w:rsidRDefault="00A7083B"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31/10/2025</w:t>
            </w:r>
          </w:p>
        </w:tc>
        <w:tc>
          <w:tcPr>
            <w:tcW w:w="1775" w:type="dxa"/>
          </w:tcPr>
          <w:p w14:paraId="788D5F85" w14:textId="661635B6" w:rsidR="00C5089C" w:rsidRPr="00706E60" w:rsidRDefault="001D2533"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62965711" w14:textId="07C585ED" w:rsidR="00C5089C" w:rsidRPr="00706E60" w:rsidRDefault="00A7083B" w:rsidP="00085C08">
            <w:pPr>
              <w:rPr>
                <w:rFonts w:ascii="Times New Roman" w:hAnsi="Times New Roman" w:cs="Times New Roman"/>
                <w:szCs w:val="22"/>
                <w:lang w:eastAsia="en-US"/>
              </w:rPr>
            </w:pPr>
            <w:r w:rsidRPr="00706E60">
              <w:rPr>
                <w:rFonts w:ascii="Times New Roman" w:hAnsi="Times New Roman" w:cs="Times New Roman"/>
                <w:szCs w:val="22"/>
                <w:lang w:eastAsia="en-US"/>
              </w:rPr>
              <w:t>Portfolio</w:t>
            </w:r>
          </w:p>
        </w:tc>
      </w:tr>
    </w:tbl>
    <w:p w14:paraId="5676FACE" w14:textId="0DA658B5" w:rsidR="005F4102" w:rsidRPr="00325E7B" w:rsidRDefault="00CD70F5" w:rsidP="000908D0">
      <w:pPr>
        <w:spacing w:before="240"/>
        <w:rPr>
          <w:b/>
          <w:bCs/>
        </w:rPr>
      </w:pPr>
      <w:r w:rsidRPr="00325E7B">
        <w:rPr>
          <w:b/>
          <w:bCs/>
        </w:rPr>
        <w:t>WBS</w:t>
      </w:r>
      <w:r w:rsidR="000227F7" w:rsidRPr="00325E7B">
        <w:rPr>
          <w:b/>
          <w:bCs/>
        </w:rPr>
        <w:t>, Tasking, Scheduling</w:t>
      </w:r>
      <w:r w:rsidRPr="00325E7B">
        <w:rPr>
          <w:b/>
          <w:bCs/>
        </w:rPr>
        <w:t xml:space="preserve"> </w:t>
      </w:r>
    </w:p>
    <w:p w14:paraId="73E32B6E" w14:textId="70A7A2DB" w:rsidR="00422B92" w:rsidRDefault="006331FD" w:rsidP="008A0CF8">
      <w:pPr>
        <w:rPr>
          <w:rFonts w:ascii="Times New Roman" w:hAnsi="Times New Roman" w:cs="Times New Roman"/>
          <w:lang w:eastAsia="en-US"/>
        </w:rPr>
      </w:pPr>
      <w:r w:rsidRPr="00706E60">
        <w:rPr>
          <w:rFonts w:ascii="Times New Roman" w:hAnsi="Times New Roman" w:cs="Times New Roman"/>
          <w:lang w:eastAsia="en-US"/>
        </w:rPr>
        <w:t>This section displays a high-level view of the W</w:t>
      </w:r>
      <w:r w:rsidR="001D2283" w:rsidRPr="00706E60">
        <w:rPr>
          <w:rFonts w:ascii="Times New Roman" w:hAnsi="Times New Roman" w:cs="Times New Roman"/>
          <w:lang w:eastAsia="en-US"/>
        </w:rPr>
        <w:t xml:space="preserve">ork </w:t>
      </w:r>
      <w:r w:rsidRPr="00706E60">
        <w:rPr>
          <w:rFonts w:ascii="Times New Roman" w:hAnsi="Times New Roman" w:cs="Times New Roman"/>
          <w:lang w:eastAsia="en-US"/>
        </w:rPr>
        <w:t>B</w:t>
      </w:r>
      <w:r w:rsidR="001D2283" w:rsidRPr="00706E60">
        <w:rPr>
          <w:rFonts w:ascii="Times New Roman" w:hAnsi="Times New Roman" w:cs="Times New Roman"/>
          <w:lang w:eastAsia="en-US"/>
        </w:rPr>
        <w:t xml:space="preserve">reakdown </w:t>
      </w:r>
      <w:r w:rsidRPr="00706E60">
        <w:rPr>
          <w:rFonts w:ascii="Times New Roman" w:hAnsi="Times New Roman" w:cs="Times New Roman"/>
          <w:lang w:eastAsia="en-US"/>
        </w:rPr>
        <w:t>S</w:t>
      </w:r>
      <w:r w:rsidR="001D2283" w:rsidRPr="00706E60">
        <w:rPr>
          <w:rFonts w:ascii="Times New Roman" w:hAnsi="Times New Roman" w:cs="Times New Roman"/>
          <w:lang w:eastAsia="en-US"/>
        </w:rPr>
        <w:t>tructure</w:t>
      </w:r>
      <w:r w:rsidRPr="00706E60">
        <w:rPr>
          <w:rFonts w:ascii="Times New Roman" w:hAnsi="Times New Roman" w:cs="Times New Roman"/>
          <w:lang w:eastAsia="en-US"/>
        </w:rPr>
        <w:t xml:space="preserve">. </w:t>
      </w:r>
    </w:p>
    <w:p w14:paraId="3958F828" w14:textId="0145F561" w:rsidR="001446E0" w:rsidRPr="00706E60" w:rsidRDefault="002627ED" w:rsidP="008A0CF8">
      <w:pPr>
        <w:rPr>
          <w:rFonts w:ascii="Times New Roman" w:hAnsi="Times New Roman" w:cs="Times New Roman"/>
          <w:lang w:eastAsia="en-US"/>
        </w:rPr>
      </w:pPr>
      <w:r w:rsidRPr="00706E60">
        <w:rPr>
          <w:rFonts w:ascii="Times New Roman" w:hAnsi="Times New Roman" w:cs="Times New Roman"/>
          <w:noProof/>
          <w:lang w:eastAsia="en-US"/>
        </w:rPr>
        <w:drawing>
          <wp:inline distT="0" distB="0" distL="0" distR="0" wp14:anchorId="2CD677BB" wp14:editId="6E63AF38">
            <wp:extent cx="6070033" cy="1168400"/>
            <wp:effectExtent l="0" t="0" r="6985" b="0"/>
            <wp:docPr id="90447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3916"/>
                    <a:stretch/>
                  </pic:blipFill>
                  <pic:spPr bwMode="auto">
                    <a:xfrm>
                      <a:off x="0" y="0"/>
                      <a:ext cx="6080031" cy="1170325"/>
                    </a:xfrm>
                    <a:prstGeom prst="rect">
                      <a:avLst/>
                    </a:prstGeom>
                    <a:noFill/>
                    <a:ln>
                      <a:noFill/>
                    </a:ln>
                    <a:extLst>
                      <a:ext uri="{53640926-AAD7-44D8-BBD7-CCE9431645EC}">
                        <a14:shadowObscured xmlns:a14="http://schemas.microsoft.com/office/drawing/2010/main"/>
                      </a:ext>
                    </a:extLst>
                  </pic:spPr>
                </pic:pic>
              </a:graphicData>
            </a:graphic>
          </wp:inline>
        </w:drawing>
      </w:r>
    </w:p>
    <w:p w14:paraId="7EB59606" w14:textId="2FDA0C40" w:rsidR="00CF0CA6" w:rsidRPr="00706E60" w:rsidRDefault="00446AB2" w:rsidP="008A0CF8">
      <w:pPr>
        <w:rPr>
          <w:rFonts w:ascii="Times New Roman" w:hAnsi="Times New Roman" w:cs="Times New Roman"/>
          <w:lang w:eastAsia="en-US"/>
        </w:rPr>
      </w:pPr>
      <w:r w:rsidRPr="00706E60">
        <w:rPr>
          <w:rFonts w:ascii="Times New Roman" w:hAnsi="Times New Roman" w:cs="Times New Roman"/>
          <w:lang w:eastAsia="en-US"/>
        </w:rPr>
        <w:t xml:space="preserve">For the complete and detailed version of the WBS and Gantt Chart, please refer to the Appendix </w:t>
      </w:r>
      <w:r w:rsidR="00B56094" w:rsidRPr="00706E60">
        <w:rPr>
          <w:rFonts w:ascii="Times New Roman" w:hAnsi="Times New Roman" w:cs="Times New Roman"/>
          <w:lang w:eastAsia="en-US"/>
        </w:rPr>
        <w:t>N</w:t>
      </w:r>
      <w:r w:rsidR="00A30550" w:rsidRPr="00706E60">
        <w:rPr>
          <w:rFonts w:ascii="Times New Roman" w:hAnsi="Times New Roman" w:cs="Times New Roman"/>
          <w:lang w:eastAsia="en-US"/>
        </w:rPr>
        <w:t xml:space="preserve"> </w:t>
      </w:r>
      <w:r w:rsidR="00385BA0" w:rsidRPr="00706E60">
        <w:rPr>
          <w:rFonts w:ascii="Times New Roman" w:hAnsi="Times New Roman" w:cs="Times New Roman"/>
          <w:lang w:eastAsia="en-US"/>
        </w:rPr>
        <w:t xml:space="preserve">and </w:t>
      </w:r>
      <w:r w:rsidR="00B56094" w:rsidRPr="00706E60">
        <w:rPr>
          <w:rFonts w:ascii="Times New Roman" w:hAnsi="Times New Roman" w:cs="Times New Roman"/>
          <w:lang w:eastAsia="en-US"/>
        </w:rPr>
        <w:t>O</w:t>
      </w:r>
      <w:r w:rsidR="00B76442" w:rsidRPr="00706E60">
        <w:rPr>
          <w:rFonts w:ascii="Times New Roman" w:hAnsi="Times New Roman" w:cs="Times New Roman"/>
          <w:lang w:eastAsia="en-US"/>
        </w:rPr>
        <w:t>, respectively</w:t>
      </w:r>
      <w:r w:rsidR="00385BA0" w:rsidRPr="00706E60">
        <w:rPr>
          <w:rFonts w:ascii="Times New Roman" w:hAnsi="Times New Roman" w:cs="Times New Roman"/>
          <w:lang w:eastAsia="en-US"/>
        </w:rPr>
        <w:t>.</w:t>
      </w:r>
    </w:p>
    <w:p w14:paraId="681D7727" w14:textId="45A0CD47" w:rsidR="001915A7" w:rsidRPr="00706E60" w:rsidRDefault="00CC69F2" w:rsidP="00DC3210">
      <w:pPr>
        <w:pStyle w:val="Heading1"/>
      </w:pPr>
      <w:bookmarkStart w:id="30" w:name="_Toc194785369"/>
      <w:r w:rsidRPr="00706E60">
        <w:t>Project Feasibility</w:t>
      </w:r>
      <w:bookmarkEnd w:id="30"/>
    </w:p>
    <w:p w14:paraId="07CF5B11" w14:textId="053BF472"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Required Infrastructure:</w:t>
      </w:r>
    </w:p>
    <w:p w14:paraId="38E53E65" w14:textId="77777777" w:rsidR="001915A7" w:rsidRPr="00706E60" w:rsidRDefault="001915A7" w:rsidP="001915A7">
      <w:pPr>
        <w:rPr>
          <w:rFonts w:ascii="Times New Roman" w:hAnsi="Times New Roman" w:cs="Times New Roman"/>
          <w:u w:val="single"/>
        </w:rPr>
      </w:pPr>
      <w:r w:rsidRPr="00706E60">
        <w:rPr>
          <w:rFonts w:ascii="Times New Roman" w:hAnsi="Times New Roman" w:cs="Times New Roman"/>
          <w:u w:val="single"/>
        </w:rPr>
        <w:t>Equipment:</w:t>
      </w:r>
    </w:p>
    <w:p w14:paraId="083826F8" w14:textId="2DCDEA9B" w:rsidR="001915A7" w:rsidRDefault="001915A7" w:rsidP="00883852">
      <w:pPr>
        <w:rPr>
          <w:rFonts w:ascii="Times New Roman" w:hAnsi="Times New Roman" w:cs="Times New Roman"/>
        </w:rPr>
      </w:pPr>
      <w:r w:rsidRPr="00706E60">
        <w:rPr>
          <w:rFonts w:ascii="Times New Roman" w:hAnsi="Times New Roman" w:cs="Times New Roman"/>
        </w:rPr>
        <w:t xml:space="preserve">We will need 4 computers where 2 will act as routers while the other 2 will be the sender and receiver. Each router should have network cards to configure IPv4 and IPv6. </w:t>
      </w:r>
    </w:p>
    <w:p w14:paraId="640DF9EB" w14:textId="77777777" w:rsidR="00883852" w:rsidRPr="00706E60" w:rsidRDefault="00883852" w:rsidP="00883852">
      <w:pPr>
        <w:rPr>
          <w:rFonts w:ascii="Times New Roman" w:hAnsi="Times New Roman" w:cs="Times New Roman"/>
        </w:rPr>
      </w:pPr>
    </w:p>
    <w:p w14:paraId="265144C8"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 xml:space="preserve">Tools and Technology: </w:t>
      </w:r>
    </w:p>
    <w:p w14:paraId="1CBDC580" w14:textId="77777777" w:rsidR="0060239E" w:rsidRPr="00706E60" w:rsidRDefault="001915A7" w:rsidP="00E54EE2">
      <w:pPr>
        <w:rPr>
          <w:rFonts w:ascii="Times New Roman" w:hAnsi="Times New Roman" w:cs="Times New Roman"/>
        </w:rPr>
      </w:pPr>
      <w:r w:rsidRPr="00706E60">
        <w:rPr>
          <w:rFonts w:ascii="Times New Roman" w:hAnsi="Times New Roman" w:cs="Times New Roman"/>
          <w:u w:val="single"/>
        </w:rPr>
        <w:t>Software</w:t>
      </w:r>
      <w:r w:rsidR="009F3420" w:rsidRPr="00706E60">
        <w:rPr>
          <w:rFonts w:ascii="Times New Roman" w:hAnsi="Times New Roman" w:cs="Times New Roman"/>
          <w:u w:val="single"/>
        </w:rPr>
        <w:t>:</w:t>
      </w:r>
      <w:r w:rsidRPr="00706E60">
        <w:rPr>
          <w:rFonts w:ascii="Times New Roman" w:hAnsi="Times New Roman" w:cs="Times New Roman"/>
        </w:rPr>
        <w:t xml:space="preserve"> </w:t>
      </w:r>
    </w:p>
    <w:p w14:paraId="4D5FC638" w14:textId="24063220" w:rsidR="001915A7" w:rsidRPr="00706E60" w:rsidRDefault="00E44B1D" w:rsidP="00E54EE2">
      <w:pPr>
        <w:rPr>
          <w:rFonts w:ascii="Times New Roman" w:hAnsi="Times New Roman" w:cs="Times New Roman"/>
        </w:rPr>
      </w:pPr>
      <w:r w:rsidRPr="00706E60">
        <w:rPr>
          <w:rFonts w:ascii="Times New Roman" w:hAnsi="Times New Roman" w:cs="Times New Roman"/>
        </w:rPr>
        <w:t xml:space="preserve">Three Linux-based operating systems </w:t>
      </w:r>
      <w:r w:rsidR="001915A7" w:rsidRPr="00706E60">
        <w:rPr>
          <w:rFonts w:ascii="Times New Roman" w:hAnsi="Times New Roman" w:cs="Times New Roman"/>
        </w:rPr>
        <w:t>will be used</w:t>
      </w:r>
      <w:r w:rsidRPr="00706E60">
        <w:rPr>
          <w:rFonts w:ascii="Times New Roman" w:hAnsi="Times New Roman" w:cs="Times New Roman"/>
        </w:rPr>
        <w:t xml:space="preserve">, </w:t>
      </w:r>
      <w:r w:rsidR="001915A7" w:rsidRPr="00706E60">
        <w:rPr>
          <w:rFonts w:ascii="Times New Roman" w:hAnsi="Times New Roman" w:cs="Times New Roman"/>
        </w:rPr>
        <w:t>configure</w:t>
      </w:r>
      <w:r w:rsidRPr="00706E60">
        <w:rPr>
          <w:rFonts w:ascii="Times New Roman" w:hAnsi="Times New Roman" w:cs="Times New Roman"/>
        </w:rPr>
        <w:t>d</w:t>
      </w:r>
      <w:r w:rsidR="001915A7" w:rsidRPr="00706E60">
        <w:rPr>
          <w:rFonts w:ascii="Times New Roman" w:hAnsi="Times New Roman" w:cs="Times New Roman"/>
        </w:rPr>
        <w:t xml:space="preserve"> </w:t>
      </w:r>
      <w:r w:rsidRPr="00706E60">
        <w:rPr>
          <w:rFonts w:ascii="Times New Roman" w:hAnsi="Times New Roman" w:cs="Times New Roman"/>
        </w:rPr>
        <w:t xml:space="preserve">as </w:t>
      </w:r>
      <w:r w:rsidR="001915A7" w:rsidRPr="00706E60">
        <w:rPr>
          <w:rFonts w:ascii="Times New Roman" w:hAnsi="Times New Roman" w:cs="Times New Roman"/>
        </w:rPr>
        <w:t xml:space="preserve">routers. These </w:t>
      </w:r>
      <w:r w:rsidR="00071A85" w:rsidRPr="00706E60">
        <w:rPr>
          <w:rFonts w:ascii="Times New Roman" w:hAnsi="Times New Roman" w:cs="Times New Roman"/>
        </w:rPr>
        <w:t>operating systems</w:t>
      </w:r>
      <w:r w:rsidR="001915A7" w:rsidRPr="00706E60">
        <w:rPr>
          <w:rFonts w:ascii="Times New Roman" w:hAnsi="Times New Roman" w:cs="Times New Roman"/>
        </w:rPr>
        <w:t xml:space="preserve"> are commonly used for network</w:t>
      </w:r>
      <w:r w:rsidR="004C2639" w:rsidRPr="00706E60">
        <w:rPr>
          <w:rFonts w:ascii="Times New Roman" w:hAnsi="Times New Roman" w:cs="Times New Roman"/>
        </w:rPr>
        <w:t xml:space="preserve">ing </w:t>
      </w:r>
      <w:r w:rsidR="00C75401" w:rsidRPr="00706E60">
        <w:rPr>
          <w:rFonts w:ascii="Times New Roman" w:hAnsi="Times New Roman" w:cs="Times New Roman"/>
        </w:rPr>
        <w:t>tasks</w:t>
      </w:r>
      <w:r w:rsidR="001915A7" w:rsidRPr="00706E60">
        <w:rPr>
          <w:rFonts w:ascii="Times New Roman" w:hAnsi="Times New Roman" w:cs="Times New Roman"/>
        </w:rPr>
        <w:t xml:space="preserve">. </w:t>
      </w:r>
      <w:r w:rsidR="00E54EE2" w:rsidRPr="00706E60">
        <w:rPr>
          <w:rFonts w:ascii="Times New Roman" w:hAnsi="Times New Roman" w:cs="Times New Roman"/>
        </w:rPr>
        <w:t>We</w:t>
      </w:r>
      <w:r w:rsidR="001915A7" w:rsidRPr="00706E60">
        <w:rPr>
          <w:rFonts w:ascii="Times New Roman" w:hAnsi="Times New Roman" w:cs="Times New Roman"/>
        </w:rPr>
        <w:t xml:space="preserve"> will be using Ubuntu</w:t>
      </w:r>
      <w:r w:rsidR="00E54EE2" w:rsidRPr="00706E60">
        <w:rPr>
          <w:rFonts w:ascii="Times New Roman" w:hAnsi="Times New Roman" w:cs="Times New Roman"/>
        </w:rPr>
        <w:t xml:space="preserve">, Fedora, and </w:t>
      </w:r>
      <w:r w:rsidR="00071A85" w:rsidRPr="00706E60">
        <w:rPr>
          <w:rFonts w:ascii="Times New Roman" w:hAnsi="Times New Roman" w:cs="Times New Roman"/>
        </w:rPr>
        <w:t>Kali</w:t>
      </w:r>
      <w:r w:rsidR="00E54EE2" w:rsidRPr="00706E60">
        <w:rPr>
          <w:rFonts w:ascii="Times New Roman" w:hAnsi="Times New Roman" w:cs="Times New Roman"/>
        </w:rPr>
        <w:t xml:space="preserve"> Linux</w:t>
      </w:r>
      <w:r w:rsidR="001915A7" w:rsidRPr="00706E60">
        <w:rPr>
          <w:rFonts w:ascii="Times New Roman" w:hAnsi="Times New Roman" w:cs="Times New Roman"/>
        </w:rPr>
        <w:t>.</w:t>
      </w:r>
    </w:p>
    <w:p w14:paraId="0200D31F" w14:textId="77777777" w:rsidR="0060239E" w:rsidRPr="00706E60" w:rsidRDefault="0060239E" w:rsidP="001915A7">
      <w:pPr>
        <w:rPr>
          <w:rFonts w:ascii="Times New Roman" w:hAnsi="Times New Roman" w:cs="Times New Roman"/>
        </w:rPr>
      </w:pPr>
    </w:p>
    <w:p w14:paraId="47B36081" w14:textId="09D513FD" w:rsidR="001915A7" w:rsidRPr="00706E60" w:rsidRDefault="001915A7" w:rsidP="001915A7">
      <w:pPr>
        <w:rPr>
          <w:rFonts w:ascii="Times New Roman" w:hAnsi="Times New Roman" w:cs="Times New Roman"/>
          <w:u w:val="single"/>
        </w:rPr>
      </w:pPr>
      <w:r w:rsidRPr="00706E60">
        <w:rPr>
          <w:rFonts w:ascii="Times New Roman" w:hAnsi="Times New Roman" w:cs="Times New Roman"/>
          <w:u w:val="single"/>
        </w:rPr>
        <w:t xml:space="preserve">Network Performance </w:t>
      </w:r>
      <w:r w:rsidR="008147CD" w:rsidRPr="00706E60">
        <w:rPr>
          <w:rFonts w:ascii="Times New Roman" w:hAnsi="Times New Roman" w:cs="Times New Roman"/>
          <w:u w:val="single"/>
        </w:rPr>
        <w:t>Evaluation</w:t>
      </w:r>
      <w:r w:rsidRPr="00706E60">
        <w:rPr>
          <w:rFonts w:ascii="Times New Roman" w:hAnsi="Times New Roman" w:cs="Times New Roman"/>
          <w:u w:val="single"/>
        </w:rPr>
        <w:t xml:space="preserve"> tools: </w:t>
      </w:r>
    </w:p>
    <w:p w14:paraId="087E528A" w14:textId="5DEF0817" w:rsidR="001915A7" w:rsidRDefault="00573185" w:rsidP="001915A7">
      <w:pPr>
        <w:rPr>
          <w:rFonts w:ascii="Times New Roman" w:hAnsi="Times New Roman" w:cs="Times New Roman"/>
        </w:rPr>
      </w:pPr>
      <w:r w:rsidRPr="00706E60">
        <w:rPr>
          <w:rFonts w:ascii="Times New Roman" w:hAnsi="Times New Roman" w:cs="Times New Roman"/>
        </w:rPr>
        <w:t>The</w:t>
      </w:r>
      <w:r w:rsidR="001915A7" w:rsidRPr="00706E60">
        <w:rPr>
          <w:rFonts w:ascii="Times New Roman" w:hAnsi="Times New Roman" w:cs="Times New Roman"/>
        </w:rPr>
        <w:t xml:space="preserve"> tool </w:t>
      </w:r>
      <w:r w:rsidR="007E396C" w:rsidRPr="00706E60">
        <w:rPr>
          <w:rFonts w:ascii="Times New Roman" w:hAnsi="Times New Roman" w:cs="Times New Roman"/>
        </w:rPr>
        <w:t>‘</w:t>
      </w:r>
      <w:r w:rsidR="001915A7" w:rsidRPr="00706E60">
        <w:rPr>
          <w:rFonts w:ascii="Times New Roman" w:hAnsi="Times New Roman" w:cs="Times New Roman"/>
        </w:rPr>
        <w:t>iPerf</w:t>
      </w:r>
      <w:r w:rsidR="007E396C" w:rsidRPr="00706E60">
        <w:rPr>
          <w:rFonts w:ascii="Times New Roman" w:hAnsi="Times New Roman" w:cs="Times New Roman"/>
        </w:rPr>
        <w:t>’</w:t>
      </w:r>
      <w:r w:rsidR="001915A7" w:rsidRPr="00706E60">
        <w:rPr>
          <w:rFonts w:ascii="Times New Roman" w:hAnsi="Times New Roman" w:cs="Times New Roman"/>
        </w:rPr>
        <w:t xml:space="preserve"> will be used to measure network performance. IPv4 and IPv6 will be </w:t>
      </w:r>
      <w:r w:rsidRPr="00706E60">
        <w:rPr>
          <w:rFonts w:ascii="Times New Roman" w:hAnsi="Times New Roman" w:cs="Times New Roman"/>
        </w:rPr>
        <w:t>evaluated</w:t>
      </w:r>
      <w:r w:rsidR="001915A7" w:rsidRPr="00706E60">
        <w:rPr>
          <w:rFonts w:ascii="Times New Roman" w:hAnsi="Times New Roman" w:cs="Times New Roman"/>
        </w:rPr>
        <w:t xml:space="preserve"> us</w:t>
      </w:r>
      <w:r w:rsidRPr="00706E60">
        <w:rPr>
          <w:rFonts w:ascii="Times New Roman" w:hAnsi="Times New Roman" w:cs="Times New Roman"/>
        </w:rPr>
        <w:t>ing</w:t>
      </w:r>
      <w:r w:rsidR="001915A7" w:rsidRPr="00706E60">
        <w:rPr>
          <w:rFonts w:ascii="Times New Roman" w:hAnsi="Times New Roman" w:cs="Times New Roman"/>
        </w:rPr>
        <w:t xml:space="preserve"> TCP and UDP transmission protocols. 12 variations </w:t>
      </w:r>
      <w:r w:rsidR="00647325" w:rsidRPr="00706E60">
        <w:rPr>
          <w:rFonts w:ascii="Times New Roman" w:hAnsi="Times New Roman" w:cs="Times New Roman"/>
        </w:rPr>
        <w:t>of p</w:t>
      </w:r>
      <w:r w:rsidR="001915A7" w:rsidRPr="00706E60">
        <w:rPr>
          <w:rFonts w:ascii="Times New Roman" w:hAnsi="Times New Roman" w:cs="Times New Roman"/>
        </w:rPr>
        <w:t xml:space="preserve">acket sizes </w:t>
      </w:r>
      <w:r w:rsidR="00647325" w:rsidRPr="00706E60">
        <w:rPr>
          <w:rFonts w:ascii="Times New Roman" w:hAnsi="Times New Roman" w:cs="Times New Roman"/>
        </w:rPr>
        <w:t>will be used:</w:t>
      </w:r>
      <w:r w:rsidR="001915A7" w:rsidRPr="00706E60">
        <w:rPr>
          <w:rFonts w:ascii="Times New Roman" w:hAnsi="Times New Roman" w:cs="Times New Roman"/>
        </w:rPr>
        <w:t xml:space="preserve"> 128, 256, 384, 512, 640, 768, 896, 1024, 1152, 1280, 1408, </w:t>
      </w:r>
      <w:r w:rsidR="00647325" w:rsidRPr="00706E60">
        <w:rPr>
          <w:rFonts w:ascii="Times New Roman" w:hAnsi="Times New Roman" w:cs="Times New Roman"/>
        </w:rPr>
        <w:t>and</w:t>
      </w:r>
      <w:r w:rsidR="001915A7" w:rsidRPr="00706E60">
        <w:rPr>
          <w:rFonts w:ascii="Times New Roman" w:hAnsi="Times New Roman" w:cs="Times New Roman"/>
        </w:rPr>
        <w:t xml:space="preserve"> 1536 Bytes.</w:t>
      </w:r>
    </w:p>
    <w:p w14:paraId="454332C3" w14:textId="77777777" w:rsidR="00883852" w:rsidRPr="00706E60" w:rsidRDefault="00883852" w:rsidP="001915A7">
      <w:pPr>
        <w:rPr>
          <w:rFonts w:ascii="Times New Roman" w:hAnsi="Times New Roman" w:cs="Times New Roman"/>
        </w:rPr>
      </w:pPr>
    </w:p>
    <w:p w14:paraId="71312E4E"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Skills That Are Required:</w:t>
      </w:r>
    </w:p>
    <w:p w14:paraId="06CA4CB1" w14:textId="1120329B"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 xml:space="preserve">Familiarise themselves with Linux, software routing, and performance </w:t>
      </w:r>
      <w:r w:rsidR="00997E6C">
        <w:rPr>
          <w:rFonts w:ascii="Times New Roman" w:hAnsi="Times New Roman" w:cs="Times New Roman"/>
        </w:rPr>
        <w:t>evaluation</w:t>
      </w:r>
      <w:r w:rsidRPr="00706E60">
        <w:rPr>
          <w:rFonts w:ascii="Times New Roman" w:hAnsi="Times New Roman" w:cs="Times New Roman"/>
        </w:rPr>
        <w:t>.</w:t>
      </w:r>
    </w:p>
    <w:p w14:paraId="19ECDA93"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Understanding IPv4 and IPv6 network principles.</w:t>
      </w:r>
    </w:p>
    <w:p w14:paraId="2E89FCB0"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 xml:space="preserve">Adequate knowledge in programming languages. </w:t>
      </w:r>
    </w:p>
    <w:p w14:paraId="7EAFCA1E"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Problem solving with debugging and troubleshooting.</w:t>
      </w:r>
    </w:p>
    <w:p w14:paraId="38E9ED77"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Understanding how to configure routers and is comprehends the results from the network performance tools.</w:t>
      </w:r>
    </w:p>
    <w:p w14:paraId="386EBC40"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lastRenderedPageBreak/>
        <w:t>Roles:</w:t>
      </w:r>
    </w:p>
    <w:p w14:paraId="55F2420C"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Project Manager:</w:t>
      </w:r>
      <w:r w:rsidRPr="00706E60">
        <w:rPr>
          <w:rFonts w:ascii="Times New Roman" w:hAnsi="Times New Roman" w:cs="Times New Roman"/>
        </w:rPr>
        <w:t xml:space="preserve"> </w:t>
      </w:r>
    </w:p>
    <w:p w14:paraId="6AD55E73" w14:textId="50CAFF15" w:rsidR="0060239E" w:rsidRPr="00706E60" w:rsidRDefault="001915A7" w:rsidP="001915A7">
      <w:pPr>
        <w:rPr>
          <w:rFonts w:ascii="Times New Roman" w:hAnsi="Times New Roman" w:cs="Times New Roman"/>
        </w:rPr>
      </w:pPr>
      <w:r w:rsidRPr="00706E60">
        <w:rPr>
          <w:rFonts w:ascii="Times New Roman" w:hAnsi="Times New Roman" w:cs="Times New Roman"/>
        </w:rPr>
        <w:t>Looks after the project and ensures everyone and the project are all running smoothly.</w:t>
      </w:r>
    </w:p>
    <w:p w14:paraId="3313F282"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System Architect:</w:t>
      </w:r>
      <w:r w:rsidRPr="00706E60">
        <w:rPr>
          <w:rFonts w:ascii="Times New Roman" w:hAnsi="Times New Roman" w:cs="Times New Roman"/>
        </w:rPr>
        <w:t xml:space="preserve"> </w:t>
      </w:r>
    </w:p>
    <w:p w14:paraId="76A9C7BB" w14:textId="5A05A6D7" w:rsidR="0060239E" w:rsidRPr="00706E60" w:rsidRDefault="001915A7" w:rsidP="001915A7">
      <w:pPr>
        <w:rPr>
          <w:rFonts w:ascii="Times New Roman" w:hAnsi="Times New Roman" w:cs="Times New Roman"/>
        </w:rPr>
      </w:pPr>
      <w:r w:rsidRPr="00706E60">
        <w:rPr>
          <w:rFonts w:ascii="Times New Roman" w:hAnsi="Times New Roman" w:cs="Times New Roman"/>
        </w:rPr>
        <w:t>Creates the general framework and ensures that it aligns with the projects main goal.</w:t>
      </w:r>
    </w:p>
    <w:p w14:paraId="20F3AC90"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Development Team Member:</w:t>
      </w:r>
      <w:r w:rsidRPr="00706E60">
        <w:rPr>
          <w:rFonts w:ascii="Times New Roman" w:hAnsi="Times New Roman" w:cs="Times New Roman"/>
        </w:rPr>
        <w:t xml:space="preserve"> </w:t>
      </w:r>
    </w:p>
    <w:p w14:paraId="147D5DDB" w14:textId="1F4B25BE" w:rsidR="001915A7" w:rsidRPr="00706E60" w:rsidRDefault="001915A7" w:rsidP="001915A7">
      <w:pPr>
        <w:rPr>
          <w:rFonts w:ascii="Times New Roman" w:hAnsi="Times New Roman" w:cs="Times New Roman"/>
        </w:rPr>
      </w:pPr>
      <w:r w:rsidRPr="00706E60">
        <w:rPr>
          <w:rFonts w:ascii="Times New Roman" w:hAnsi="Times New Roman" w:cs="Times New Roman"/>
        </w:rPr>
        <w:t xml:space="preserve">Builds, configures and maintains the network. </w:t>
      </w:r>
    </w:p>
    <w:p w14:paraId="2886468B" w14:textId="77777777" w:rsidR="001915A7" w:rsidRPr="00706E60" w:rsidRDefault="001915A7" w:rsidP="001915A7">
      <w:pPr>
        <w:rPr>
          <w:rFonts w:ascii="Times New Roman" w:hAnsi="Times New Roman" w:cs="Times New Roman"/>
        </w:rPr>
      </w:pPr>
    </w:p>
    <w:p w14:paraId="424D0DE0"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 xml:space="preserve">Rationale/Justification: </w:t>
      </w:r>
    </w:p>
    <w:p w14:paraId="211A19E0" w14:textId="37241260" w:rsidR="001915A7" w:rsidRPr="00706E60" w:rsidRDefault="001915A7" w:rsidP="001915A7">
      <w:pPr>
        <w:rPr>
          <w:rFonts w:ascii="Times New Roman" w:hAnsi="Times New Roman" w:cs="Times New Roman"/>
        </w:rPr>
      </w:pPr>
      <w:r w:rsidRPr="00706E60">
        <w:rPr>
          <w:rFonts w:ascii="Times New Roman" w:hAnsi="Times New Roman" w:cs="Times New Roman"/>
        </w:rPr>
        <w:t xml:space="preserve">Our project aims to </w:t>
      </w:r>
      <w:r w:rsidR="00997E6C">
        <w:rPr>
          <w:rFonts w:ascii="Times New Roman" w:hAnsi="Times New Roman" w:cs="Times New Roman"/>
        </w:rPr>
        <w:t>evaluate</w:t>
      </w:r>
      <w:r w:rsidRPr="00706E60">
        <w:rPr>
          <w:rFonts w:ascii="Times New Roman" w:hAnsi="Times New Roman" w:cs="Times New Roman"/>
        </w:rPr>
        <w:t xml:space="preserve">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015F7581" w14:textId="77777777" w:rsidR="001915A7" w:rsidRPr="00706E60" w:rsidRDefault="001915A7" w:rsidP="001915A7">
      <w:pPr>
        <w:rPr>
          <w:rFonts w:ascii="Times New Roman" w:hAnsi="Times New Roman" w:cs="Times New Roman"/>
        </w:rPr>
      </w:pPr>
    </w:p>
    <w:p w14:paraId="462B8225" w14:textId="77777777" w:rsidR="001915A7" w:rsidRPr="00706E60" w:rsidRDefault="001915A7" w:rsidP="001915A7">
      <w:pPr>
        <w:rPr>
          <w:rFonts w:ascii="Times New Roman" w:hAnsi="Times New Roman" w:cs="Times New Roman"/>
        </w:rPr>
      </w:pPr>
      <w:r w:rsidRPr="00706E60">
        <w:rPr>
          <w:rFonts w:ascii="Times New Roman" w:hAnsi="Times New Roman" w:cs="Times New Roman"/>
        </w:rPr>
        <w:t>Please refer to Project Purpose and Rationale.</w:t>
      </w:r>
    </w:p>
    <w:p w14:paraId="2E876FF1" w14:textId="77777777" w:rsidR="005F4102" w:rsidRPr="00706E60" w:rsidRDefault="005F4102" w:rsidP="005F4102">
      <w:pPr>
        <w:rPr>
          <w:rFonts w:ascii="Times New Roman" w:hAnsi="Times New Roman" w:cs="Times New Roman"/>
        </w:rPr>
      </w:pPr>
    </w:p>
    <w:p w14:paraId="1CDE4692" w14:textId="77777777" w:rsidR="005F4102" w:rsidRPr="00706E60" w:rsidRDefault="005F4102" w:rsidP="005F4102">
      <w:pPr>
        <w:rPr>
          <w:rFonts w:ascii="Times New Roman" w:hAnsi="Times New Roman" w:cs="Times New Roman"/>
        </w:rPr>
      </w:pPr>
    </w:p>
    <w:p w14:paraId="16461699" w14:textId="77777777" w:rsidR="005F4102" w:rsidRPr="00706E60" w:rsidRDefault="005F4102" w:rsidP="005F4102">
      <w:pPr>
        <w:rPr>
          <w:rFonts w:ascii="Times New Roman" w:hAnsi="Times New Roman" w:cs="Times New Roman"/>
        </w:rPr>
      </w:pPr>
    </w:p>
    <w:p w14:paraId="19DDB0F8" w14:textId="77777777" w:rsidR="005F4102" w:rsidRPr="00706E60" w:rsidRDefault="005F4102" w:rsidP="005F4102">
      <w:pPr>
        <w:rPr>
          <w:rFonts w:ascii="Times New Roman" w:hAnsi="Times New Roman" w:cs="Times New Roman"/>
        </w:rPr>
      </w:pPr>
    </w:p>
    <w:p w14:paraId="68DAD536" w14:textId="77777777" w:rsidR="005F4102" w:rsidRPr="00706E60" w:rsidRDefault="005F4102" w:rsidP="005F4102">
      <w:pPr>
        <w:rPr>
          <w:rFonts w:ascii="Times New Roman" w:hAnsi="Times New Roman" w:cs="Times New Roman"/>
        </w:rPr>
      </w:pPr>
    </w:p>
    <w:p w14:paraId="2100DF84" w14:textId="334728E4" w:rsidR="00893FB9" w:rsidRDefault="00893FB9">
      <w:pPr>
        <w:spacing w:after="160" w:line="278" w:lineRule="auto"/>
        <w:rPr>
          <w:rFonts w:ascii="Times New Roman" w:eastAsiaTheme="majorEastAsia" w:hAnsi="Times New Roman" w:cstheme="majorBidi"/>
          <w:b/>
          <w:bCs/>
          <w:color w:val="0F4761" w:themeColor="accent1" w:themeShade="BF"/>
          <w:kern w:val="2"/>
          <w:sz w:val="36"/>
          <w:szCs w:val="40"/>
          <w:lang w:eastAsia="en-US"/>
          <w14:ligatures w14:val="standardContextual"/>
        </w:rPr>
      </w:pPr>
    </w:p>
    <w:p w14:paraId="44D28DE0" w14:textId="67C23890" w:rsidR="00A41488" w:rsidRPr="00706E60" w:rsidRDefault="00A41488" w:rsidP="00DC3210">
      <w:pPr>
        <w:pStyle w:val="Heading1"/>
      </w:pPr>
      <w:bookmarkStart w:id="31" w:name="_Toc194785370"/>
      <w:r w:rsidRPr="00706E60">
        <w:t>Appendices</w:t>
      </w:r>
      <w:bookmarkEnd w:id="31"/>
    </w:p>
    <w:p w14:paraId="2AF0B9C0" w14:textId="3E208CF8" w:rsidR="005F4102" w:rsidRDefault="005F4102" w:rsidP="003C21B9">
      <w:pPr>
        <w:pStyle w:val="Heading2"/>
      </w:pPr>
      <w:bookmarkStart w:id="32" w:name="_Toc194785371"/>
      <w:r w:rsidRPr="00706E60">
        <w:t xml:space="preserve">Appendix </w:t>
      </w:r>
      <w:r w:rsidR="00944888" w:rsidRPr="00706E60">
        <w:t>A</w:t>
      </w:r>
      <w:r w:rsidR="0026497E" w:rsidRPr="00706E60">
        <w:t xml:space="preserve"> </w:t>
      </w:r>
      <w:r w:rsidR="00EC6490" w:rsidRPr="00706E60">
        <w:t>–</w:t>
      </w:r>
      <w:r w:rsidR="0026497E" w:rsidRPr="00706E60">
        <w:t xml:space="preserve"> Disclaimer</w:t>
      </w:r>
      <w:bookmarkEnd w:id="32"/>
    </w:p>
    <w:p w14:paraId="2AD1AFD8" w14:textId="77777777" w:rsidR="00E97E45" w:rsidRPr="00E97E45" w:rsidRDefault="00E97E45" w:rsidP="00E97E45">
      <w:pPr>
        <w:rPr>
          <w:lang w:eastAsia="en-US"/>
        </w:rPr>
      </w:pPr>
    </w:p>
    <w:p w14:paraId="7012CEAB" w14:textId="77777777" w:rsidR="005F4102" w:rsidRPr="00706E60" w:rsidRDefault="005F4102" w:rsidP="005F4102">
      <w:pPr>
        <w:tabs>
          <w:tab w:val="left" w:pos="-720"/>
          <w:tab w:val="left" w:pos="0"/>
          <w:tab w:val="left" w:pos="720"/>
        </w:tabs>
        <w:suppressAutoHyphens/>
        <w:ind w:left="567"/>
        <w:jc w:val="center"/>
        <w:rPr>
          <w:rFonts w:ascii="Times New Roman" w:hAnsi="Times New Roman" w:cs="Times New Roman"/>
        </w:rPr>
      </w:pPr>
      <w:r w:rsidRPr="00706E60">
        <w:rPr>
          <w:rFonts w:ascii="Times New Roman" w:hAnsi="Times New Roman" w:cs="Times New Roman"/>
        </w:rPr>
        <w:t>Auckland University of Technology</w:t>
      </w:r>
    </w:p>
    <w:p w14:paraId="1C8F60BF" w14:textId="77777777" w:rsidR="005F4102" w:rsidRPr="00706E60" w:rsidRDefault="005F4102" w:rsidP="005F4102">
      <w:pPr>
        <w:tabs>
          <w:tab w:val="left" w:pos="0"/>
          <w:tab w:val="center" w:pos="4152"/>
          <w:tab w:val="left" w:pos="4320"/>
        </w:tabs>
        <w:suppressAutoHyphens/>
        <w:jc w:val="center"/>
        <w:rPr>
          <w:rFonts w:ascii="Times New Roman" w:hAnsi="Times New Roman" w:cs="Times New Roman"/>
        </w:rPr>
      </w:pPr>
      <w:r w:rsidRPr="00706E60">
        <w:rPr>
          <w:rFonts w:ascii="Times New Roman" w:hAnsi="Times New Roman" w:cs="Times New Roman"/>
        </w:rPr>
        <w:t>Bachelor of Computer &amp; Information Sciences</w:t>
      </w:r>
    </w:p>
    <w:p w14:paraId="437F4525" w14:textId="77777777" w:rsidR="005F4102" w:rsidRPr="00706E60" w:rsidRDefault="005F4102" w:rsidP="005F4102">
      <w:pPr>
        <w:tabs>
          <w:tab w:val="left" w:pos="-720"/>
        </w:tabs>
        <w:suppressAutoHyphens/>
        <w:jc w:val="both"/>
        <w:rPr>
          <w:rFonts w:ascii="Times New Roman" w:hAnsi="Times New Roman" w:cs="Times New Roman"/>
        </w:rPr>
      </w:pPr>
    </w:p>
    <w:p w14:paraId="048C7A68" w14:textId="77777777" w:rsidR="005F4102" w:rsidRPr="00706E60" w:rsidRDefault="005F4102" w:rsidP="005F4102">
      <w:pPr>
        <w:tabs>
          <w:tab w:val="left" w:pos="-720"/>
        </w:tabs>
        <w:suppressAutoHyphens/>
        <w:jc w:val="center"/>
        <w:rPr>
          <w:rFonts w:ascii="Times New Roman" w:hAnsi="Times New Roman" w:cs="Times New Roman"/>
        </w:rPr>
      </w:pPr>
      <w:r w:rsidRPr="00706E60">
        <w:rPr>
          <w:rFonts w:ascii="Times New Roman" w:hAnsi="Times New Roman" w:cs="Times New Roman"/>
        </w:rPr>
        <w:t>Research &amp; Development Project</w:t>
      </w:r>
    </w:p>
    <w:p w14:paraId="1C4092B8"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ab/>
      </w:r>
    </w:p>
    <w:p w14:paraId="74495364"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Disclaimer: Network Performance Evaluation on Linux Based Operating Systems</w:t>
      </w:r>
    </w:p>
    <w:p w14:paraId="3C110629"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706E60" w:rsidRDefault="005F4102" w:rsidP="23D48602">
      <w:pPr>
        <w:tabs>
          <w:tab w:val="center" w:pos="4152"/>
          <w:tab w:val="left" w:pos="4320"/>
        </w:tabs>
        <w:suppressAutoHyphens/>
        <w:jc w:val="both"/>
        <w:rPr>
          <w:rFonts w:ascii="Times New Roman" w:hAnsi="Times New Roman" w:cs="Times New Roman"/>
        </w:rPr>
      </w:pPr>
      <w:r w:rsidRPr="00706E60">
        <w:rPr>
          <w:rFonts w:ascii="Times New Roman" w:hAnsi="Times New Roman" w:cs="Times New Roman"/>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706E60">
        <w:rPr>
          <w:rFonts w:ascii="Times New Roman" w:hAnsi="Times New Roman" w:cs="Times New Roman"/>
        </w:rPr>
        <w:t>,</w:t>
      </w:r>
      <w:r w:rsidRPr="00706E60">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706E60" w:rsidRDefault="005F4102" w:rsidP="4F0017FE">
      <w:pPr>
        <w:tabs>
          <w:tab w:val="center" w:pos="4152"/>
          <w:tab w:val="left" w:pos="4320"/>
        </w:tabs>
        <w:suppressAutoHyphens/>
        <w:jc w:val="both"/>
        <w:rPr>
          <w:rFonts w:ascii="Times New Roman" w:hAnsi="Times New Roman" w:cs="Times New Roman"/>
        </w:rPr>
      </w:pPr>
      <w:r w:rsidRPr="00706E60">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706E60">
        <w:rPr>
          <w:rFonts w:ascii="Times New Roman" w:hAnsi="Times New Roman" w:cs="Times New Roman"/>
        </w:rPr>
        <w:t xml:space="preserve"> </w:t>
      </w:r>
      <w:r w:rsidRPr="00706E60">
        <w:rPr>
          <w:rFonts w:ascii="Times New Roman" w:hAnsi="Times New Roman" w:cs="Times New Roman"/>
        </w:rPr>
        <w:t>both in relation to their use and results from their use.</w:t>
      </w:r>
    </w:p>
    <w:p w14:paraId="149E5684" w14:textId="3D39CFAC" w:rsidR="005F4102" w:rsidRPr="00706E60" w:rsidRDefault="005F4102" w:rsidP="005F4102">
      <w:pPr>
        <w:rPr>
          <w:rFonts w:ascii="Times New Roman" w:hAnsi="Times New Roman" w:cs="Times New Roman"/>
        </w:rPr>
      </w:pPr>
    </w:p>
    <w:p w14:paraId="1969D41B" w14:textId="77777777" w:rsidR="005F4102" w:rsidRPr="00706E60" w:rsidRDefault="005F4102" w:rsidP="005F4102">
      <w:pPr>
        <w:rPr>
          <w:rFonts w:ascii="Times New Roman" w:hAnsi="Times New Roman" w:cs="Times New Roman"/>
        </w:rPr>
      </w:pPr>
    </w:p>
    <w:p w14:paraId="0BFAD499" w14:textId="77777777" w:rsidR="005F4102" w:rsidRPr="00706E60" w:rsidRDefault="005F4102" w:rsidP="005F4102">
      <w:pPr>
        <w:rPr>
          <w:rFonts w:ascii="Times New Roman" w:hAnsi="Times New Roman" w:cs="Times New Roman"/>
        </w:rPr>
      </w:pPr>
    </w:p>
    <w:p w14:paraId="30BA9B51" w14:textId="77777777" w:rsidR="005F4102" w:rsidRPr="00706E60" w:rsidRDefault="005F4102" w:rsidP="005F4102">
      <w:pPr>
        <w:rPr>
          <w:rFonts w:ascii="Times New Roman" w:hAnsi="Times New Roman" w:cs="Times New Roman"/>
        </w:rPr>
      </w:pPr>
    </w:p>
    <w:p w14:paraId="01E552F0" w14:textId="77777777" w:rsidR="005F4102" w:rsidRPr="00706E60" w:rsidRDefault="005F4102" w:rsidP="005F4102">
      <w:pPr>
        <w:rPr>
          <w:rFonts w:ascii="Times New Roman" w:hAnsi="Times New Roman" w:cs="Times New Roman"/>
        </w:rPr>
      </w:pPr>
    </w:p>
    <w:p w14:paraId="55AB72DD" w14:textId="77777777" w:rsidR="005F4102" w:rsidRPr="00706E60" w:rsidRDefault="005F4102" w:rsidP="005F4102">
      <w:pPr>
        <w:rPr>
          <w:rFonts w:ascii="Times New Roman" w:hAnsi="Times New Roman" w:cs="Times New Roman"/>
        </w:rPr>
      </w:pPr>
    </w:p>
    <w:p w14:paraId="1D0E682C" w14:textId="77777777" w:rsidR="00D23B80" w:rsidRDefault="00D23B80">
      <w:pPr>
        <w:spacing w:after="160" w:line="278" w:lineRule="auto"/>
        <w:rPr>
          <w:rFonts w:ascii="Times New Roman" w:eastAsiaTheme="majorEastAsia" w:hAnsi="Times New Roman" w:cstheme="majorBidi"/>
          <w:color w:val="0F4761" w:themeColor="accent1" w:themeShade="BF"/>
          <w:kern w:val="2"/>
          <w:sz w:val="28"/>
          <w:szCs w:val="32"/>
          <w:lang w:eastAsia="en-US"/>
          <w14:ligatures w14:val="standardContextual"/>
        </w:rPr>
      </w:pPr>
      <w:r>
        <w:br w:type="page"/>
      </w:r>
    </w:p>
    <w:p w14:paraId="51DCB2D3" w14:textId="2507EBC3" w:rsidR="00BA4AFF" w:rsidRDefault="00537FBD" w:rsidP="003C21B9">
      <w:pPr>
        <w:pStyle w:val="Heading2"/>
      </w:pPr>
      <w:bookmarkStart w:id="33" w:name="_Toc194785372"/>
      <w:r w:rsidRPr="00706E60">
        <w:lastRenderedPageBreak/>
        <w:t xml:space="preserve">Appendix B </w:t>
      </w:r>
      <w:r w:rsidR="003561A0" w:rsidRPr="00706E60">
        <w:t>–</w:t>
      </w:r>
      <w:r w:rsidR="00F447D5" w:rsidRPr="00706E60">
        <w:t xml:space="preserve"> Scope Statement</w:t>
      </w:r>
      <w:bookmarkEnd w:id="33"/>
    </w:p>
    <w:p w14:paraId="764E0ED9" w14:textId="77777777" w:rsidR="00E97E45" w:rsidRPr="00E97E45" w:rsidRDefault="00E97E45" w:rsidP="00E97E45">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706E60" w14:paraId="56B9A2A3" w14:textId="77777777">
        <w:tc>
          <w:tcPr>
            <w:tcW w:w="8856" w:type="dxa"/>
          </w:tcPr>
          <w:p w14:paraId="06967785" w14:textId="77777777" w:rsidR="006E5C03" w:rsidRPr="00706E60" w:rsidRDefault="006E5C03" w:rsidP="006E5C03">
            <w:pPr>
              <w:spacing w:after="160"/>
              <w:rPr>
                <w:rFonts w:ascii="Times New Roman" w:eastAsia="MS Mincho" w:hAnsi="Times New Roman" w:cs="Times New Roman"/>
                <w:b/>
                <w:bCs/>
                <w:lang w:bidi="my-MM"/>
              </w:rPr>
            </w:pPr>
            <w:r w:rsidRPr="00706E60">
              <w:rPr>
                <w:rFonts w:ascii="Times New Roman" w:eastAsia="MS Mincho" w:hAnsi="Times New Roman" w:cs="Times New Roman"/>
                <w:b/>
                <w:bCs/>
                <w:lang w:bidi="my-MM"/>
              </w:rPr>
              <w:t>Project Title: Network Performance Evaluation on Linux Based Operating Systems</w:t>
            </w:r>
          </w:p>
          <w:p w14:paraId="5573CE2E" w14:textId="77777777" w:rsidR="006E5C03" w:rsidRPr="00706E60" w:rsidRDefault="006E5C03" w:rsidP="006E5C03">
            <w:pPr>
              <w:spacing w:after="160"/>
              <w:ind w:left="1440" w:hanging="1440"/>
              <w:rPr>
                <w:rFonts w:ascii="Times New Roman" w:eastAsia="MS Mincho" w:hAnsi="Times New Roman" w:cs="Times New Roman"/>
                <w:lang w:bidi="my-MM"/>
              </w:rPr>
            </w:pPr>
            <w:r w:rsidRPr="00706E60">
              <w:rPr>
                <w:rFonts w:ascii="Times New Roman" w:eastAsia="MS Mincho" w:hAnsi="Times New Roman" w:cs="Times New Roman"/>
                <w:b/>
                <w:bCs/>
                <w:lang w:bidi="my-MM"/>
              </w:rPr>
              <w:t>Date: 30/03/2025</w:t>
            </w:r>
            <w:r w:rsidRPr="00706E60">
              <w:rPr>
                <w:rFonts w:ascii="Times New Roman" w:eastAsia="MS Mincho" w:hAnsi="Times New Roman" w:cs="Times New Roman"/>
                <w:lang w:bidi="my-MM"/>
              </w:rPr>
              <w:tab/>
            </w:r>
            <w:r w:rsidRPr="00706E60">
              <w:rPr>
                <w:rFonts w:ascii="Times New Roman" w:eastAsia="MS Mincho" w:hAnsi="Times New Roman" w:cs="Times New Roman"/>
                <w:lang w:bidi="my-MM"/>
              </w:rPr>
              <w:tab/>
            </w:r>
            <w:r w:rsidRPr="00706E60">
              <w:rPr>
                <w:rFonts w:ascii="Times New Roman" w:eastAsia="MS Mincho" w:hAnsi="Times New Roman" w:cs="Times New Roman"/>
                <w:b/>
                <w:bCs/>
                <w:lang w:bidi="my-MM"/>
              </w:rPr>
              <w:t>Prepared by:</w:t>
            </w:r>
            <w:r w:rsidRPr="00706E60">
              <w:rPr>
                <w:rFonts w:ascii="Times New Roman" w:eastAsia="MS Mincho" w:hAnsi="Times New Roman" w:cs="Times New Roman"/>
                <w:lang w:bidi="my-MM"/>
              </w:rPr>
              <w:t xml:space="preserve"> Win Phyo &amp; Thomas Robinson</w:t>
            </w:r>
          </w:p>
        </w:tc>
      </w:tr>
      <w:tr w:rsidR="006E5C03" w:rsidRPr="00706E60" w14:paraId="603140F4" w14:textId="77777777">
        <w:tc>
          <w:tcPr>
            <w:tcW w:w="8856" w:type="dxa"/>
          </w:tcPr>
          <w:p w14:paraId="2AA11E95"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b/>
                <w:bCs/>
                <w:lang w:bidi="my-MM"/>
              </w:rPr>
              <w:t>Project Justification</w:t>
            </w:r>
          </w:p>
          <w:p w14:paraId="021F0C08"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 xml:space="preserve">Both IPv4 and IPv6 have their own benefits and drawbacks, of which this project intends to evaluate. </w:t>
            </w:r>
          </w:p>
          <w:p w14:paraId="06D97A30"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706E60" w14:paraId="3D3643D9" w14:textId="77777777">
        <w:tc>
          <w:tcPr>
            <w:tcW w:w="8856" w:type="dxa"/>
          </w:tcPr>
          <w:p w14:paraId="5C95AF59"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b/>
                <w:bCs/>
                <w:lang w:bidi="my-MM"/>
              </w:rPr>
              <w:t>Product Characteristics and Requirements</w:t>
            </w:r>
          </w:p>
          <w:p w14:paraId="7574D9F2" w14:textId="77777777"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Functional Requirements:</w:t>
            </w:r>
          </w:p>
          <w:p w14:paraId="1EDA1958"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Configure Fedora, Ubuntu, and Kali Linux as software routers</w:t>
            </w:r>
          </w:p>
          <w:p w14:paraId="300B0555"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Implement both TCP and UDP transmission protocols</w:t>
            </w:r>
          </w:p>
          <w:p w14:paraId="31D868D8" w14:textId="77777777" w:rsidR="006E5C03" w:rsidRPr="00706E60" w:rsidRDefault="006E5C03" w:rsidP="00905148">
            <w:pPr>
              <w:numPr>
                <w:ilvl w:val="0"/>
                <w:numId w:val="9"/>
              </w:numPr>
              <w:spacing w:after="160" w:line="259" w:lineRule="auto"/>
              <w:ind w:left="374"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Support both IPv4 and IPv6 addressing</w:t>
            </w:r>
          </w:p>
          <w:p w14:paraId="563AED93"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Set up a four-PC network topology (1 sender, 2 routers, 1 receiver)</w:t>
            </w:r>
          </w:p>
          <w:p w14:paraId="2DB908B4"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Configure dual NICs on router PCs and single NICs on sender/receiver PCs</w:t>
            </w:r>
          </w:p>
          <w:p w14:paraId="2E8FB53D" w14:textId="5777A456"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Perform three complete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 one for each operating system</w:t>
            </w:r>
          </w:p>
          <w:p w14:paraId="5A28A273"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 Generate network traffic using iPerf or D-ITG</w:t>
            </w:r>
          </w:p>
          <w:p w14:paraId="63ED05F1"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Evaluate with 12 specified packet sizes (128 to 1536 Bytes)</w:t>
            </w:r>
          </w:p>
          <w:p w14:paraId="1709EB89" w14:textId="22EE5F21" w:rsidR="00BA4AFF" w:rsidRPr="00706E60" w:rsidRDefault="006E5C03" w:rsidP="00BA4AFF">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Run each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 at least 10 times</w:t>
            </w:r>
          </w:p>
          <w:p w14:paraId="729D9958" w14:textId="5D4AC11F" w:rsidR="006E5C03" w:rsidRPr="00706E60" w:rsidRDefault="006E5C03" w:rsidP="00BA4AFF">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Identify and re-run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s falling outside 95% confidence interval</w:t>
            </w:r>
          </w:p>
          <w:p w14:paraId="2310B61D" w14:textId="783AE5B3"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Record throughput performance across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scenarios</w:t>
            </w:r>
          </w:p>
          <w:p w14:paraId="532734CD" w14:textId="1EF75421"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All evaluations must be run 10 times each with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s at 95% confidence </w:t>
            </w:r>
          </w:p>
          <w:p w14:paraId="22217424" w14:textId="27F7C0D7"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Record throughput performance across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scenarios</w:t>
            </w:r>
          </w:p>
          <w:p w14:paraId="7871507B" w14:textId="30DB5672"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Measure network delays in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configurations</w:t>
            </w:r>
          </w:p>
          <w:p w14:paraId="2E2982DC" w14:textId="116E3619"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Calculate jitter values throughout </w:t>
            </w:r>
            <w:r w:rsidR="00997E6C">
              <w:rPr>
                <w:rFonts w:ascii="Times New Roman" w:eastAsia="MS Mincho" w:hAnsi="Times New Roman" w:cs="Times New Roman"/>
                <w:lang w:bidi="my-MM"/>
              </w:rPr>
              <w:t>evaluations</w:t>
            </w:r>
          </w:p>
          <w:p w14:paraId="098DF549" w14:textId="37403D33"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 xml:space="preserve">Track packet loss rates for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cases</w:t>
            </w:r>
          </w:p>
          <w:p w14:paraId="2607B050" w14:textId="77777777"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Log all evaluations</w:t>
            </w:r>
          </w:p>
          <w:p w14:paraId="1003A8C9" w14:textId="4F43611A"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 xml:space="preserve">Generate statistical averages using the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tool</w:t>
            </w:r>
          </w:p>
          <w:p w14:paraId="776ED193" w14:textId="77777777" w:rsidR="006E5C03" w:rsidRPr="00706E60" w:rsidRDefault="006E5C03" w:rsidP="00905148">
            <w:pPr>
              <w:numPr>
                <w:ilvl w:val="0"/>
                <w:numId w:val="9"/>
              </w:numPr>
              <w:spacing w:after="240"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Compile final statistical data for comparison and analysis</w:t>
            </w:r>
          </w:p>
          <w:p w14:paraId="6A44FFDA" w14:textId="77777777" w:rsidR="006E5C03" w:rsidRPr="00706E60" w:rsidRDefault="006E5C03" w:rsidP="006E5C03">
            <w:pPr>
              <w:spacing w:line="259" w:lineRule="auto"/>
              <w:rPr>
                <w:rFonts w:ascii="Times New Roman" w:eastAsia="MS Mincho" w:hAnsi="Times New Roman" w:cs="Times New Roman"/>
                <w:b/>
                <w:bCs/>
                <w:lang w:bidi="my-MM"/>
              </w:rPr>
            </w:pPr>
          </w:p>
          <w:p w14:paraId="716AFB32" w14:textId="226A7CDD"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 xml:space="preserve">Non-Functional Requirements: </w:t>
            </w:r>
          </w:p>
          <w:p w14:paraId="3033A4AD"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Results must fall within a 95% confidence interval</w:t>
            </w:r>
          </w:p>
          <w:p w14:paraId="48414FE6" w14:textId="26D61C59"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Statistical validation of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results</w:t>
            </w:r>
          </w:p>
          <w:p w14:paraId="0CA2F63C" w14:textId="64D258B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Consistent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methodology across all platforms and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w:t>
            </w:r>
          </w:p>
          <w:p w14:paraId="62CD20CE"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environment must support the full range of packet sizes</w:t>
            </w:r>
          </w:p>
          <w:p w14:paraId="727063D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infrastructure must handle required throughput levels</w:t>
            </w:r>
          </w:p>
          <w:p w14:paraId="5CB30340"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Measurement tools must be precise enough to capture microsecond-level jitter</w:t>
            </w:r>
          </w:p>
          <w:p w14:paraId="5A90877D" w14:textId="118DD4AF"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Evaluation environment must maintain consistent conditions across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w:t>
            </w:r>
          </w:p>
          <w:p w14:paraId="75AAAD0F" w14:textId="5602FB72"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Hardware configurations must remain stable throughout all </w:t>
            </w:r>
            <w:r w:rsidR="00997E6C">
              <w:rPr>
                <w:rFonts w:ascii="Times New Roman" w:hAnsi="Times New Roman" w:cs="Times New Roman"/>
              </w:rPr>
              <w:t>evaluations</w:t>
            </w:r>
          </w:p>
          <w:p w14:paraId="2FBE12C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tools must produce repeatable results</w:t>
            </w:r>
          </w:p>
          <w:p w14:paraId="29E45A81" w14:textId="65FCC1F5"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Complete logs of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runs must be preserved</w:t>
            </w:r>
          </w:p>
          <w:p w14:paraId="3870CF65" w14:textId="0775E701"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lastRenderedPageBreak/>
              <w:t xml:space="preserve">Detailed recording of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configurations and parameters</w:t>
            </w:r>
          </w:p>
          <w:p w14:paraId="5AD128E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Final deliverable must include both raw logs and statistical summaries</w:t>
            </w:r>
          </w:p>
          <w:p w14:paraId="251C517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must be organised into three distinct rounds/sprints (one per OS)</w:t>
            </w:r>
          </w:p>
          <w:p w14:paraId="4A6DE047" w14:textId="1509165A"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Consistent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procedures must be followed across all sprints</w:t>
            </w:r>
          </w:p>
          <w:p w14:paraId="7441D769" w14:textId="77777777" w:rsidR="006E5C03" w:rsidRPr="00706E60" w:rsidRDefault="006E5C03" w:rsidP="00905148">
            <w:pPr>
              <w:numPr>
                <w:ilvl w:val="0"/>
                <w:numId w:val="13"/>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Comparison data must allow for direct analysis between operating systems</w:t>
            </w:r>
          </w:p>
          <w:p w14:paraId="1CF1CC43" w14:textId="77777777"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Out of Scope:</w:t>
            </w:r>
          </w:p>
          <w:p w14:paraId="0335D63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Acquisition of the four PCs required for evaluation</w:t>
            </w:r>
          </w:p>
          <w:p w14:paraId="4367FECE"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Physical installation and configuration of hardware</w:t>
            </w:r>
          </w:p>
          <w:p w14:paraId="07A7043A" w14:textId="77777777" w:rsidR="006E5C03" w:rsidRPr="00706E60" w:rsidRDefault="006E5C03" w:rsidP="00905148">
            <w:pPr>
              <w:numPr>
                <w:ilvl w:val="0"/>
                <w:numId w:val="14"/>
              </w:numPr>
              <w:spacing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Initial operating system installations</w:t>
            </w:r>
          </w:p>
          <w:p w14:paraId="2D59D1F4"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facility and power supply</w:t>
            </w:r>
          </w:p>
          <w:p w14:paraId="69D84FE9" w14:textId="04275124"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Physical security of the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environment</w:t>
            </w:r>
          </w:p>
          <w:p w14:paraId="2A7E886B" w14:textId="77777777" w:rsidR="006E5C03" w:rsidRPr="00706E60" w:rsidRDefault="006E5C03" w:rsidP="00905148">
            <w:pPr>
              <w:numPr>
                <w:ilvl w:val="0"/>
                <w:numId w:val="14"/>
              </w:numPr>
              <w:spacing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Environmental controls of the evaluation facility</w:t>
            </w:r>
          </w:p>
          <w:p w14:paraId="5344447D"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Long-term maintenance of the evaluation environment</w:t>
            </w:r>
          </w:p>
          <w:p w14:paraId="7D046485"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Ongoing support for the configured systems</w:t>
            </w:r>
          </w:p>
          <w:p w14:paraId="2C913ED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Application of findings to production networks</w:t>
            </w:r>
          </w:p>
          <w:p w14:paraId="5B24E07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Performance optimisation recommendations beyond evaluation results</w:t>
            </w:r>
          </w:p>
          <w:p w14:paraId="30C47366"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of operating systems beyond the specified three distributions</w:t>
            </w:r>
          </w:p>
          <w:p w14:paraId="7B8BEA0A"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configurations other than the specified topology</w:t>
            </w:r>
          </w:p>
          <w:p w14:paraId="419E879B"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of protocols beyond TCP and UDP</w:t>
            </w:r>
          </w:p>
          <w:p w14:paraId="79C51674" w14:textId="1CCE5F56"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Performance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at speeds exceeding gigabit Ethernet</w:t>
            </w:r>
          </w:p>
          <w:p w14:paraId="18FB557B"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Addressing performance issues identified during evaluation</w:t>
            </w:r>
          </w:p>
          <w:p w14:paraId="7D0B148A"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Implementing changes to improve network performance</w:t>
            </w:r>
          </w:p>
          <w:p w14:paraId="2D1FEF90" w14:textId="77777777" w:rsidR="006E5C03" w:rsidRPr="00706E60" w:rsidRDefault="006E5C03" w:rsidP="00905148">
            <w:pPr>
              <w:numPr>
                <w:ilvl w:val="0"/>
                <w:numId w:val="14"/>
              </w:numPr>
              <w:spacing w:after="240"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Troubleshooting underlying hardware issues</w:t>
            </w:r>
          </w:p>
        </w:tc>
      </w:tr>
    </w:tbl>
    <w:p w14:paraId="65D5C22F" w14:textId="77777777" w:rsidR="006E5C03" w:rsidRPr="00706E60" w:rsidRDefault="006E5C03" w:rsidP="006E5C03">
      <w:pPr>
        <w:spacing w:after="160" w:line="259" w:lineRule="auto"/>
        <w:rPr>
          <w:rFonts w:ascii="Times New Roman" w:eastAsia="MS Mincho" w:hAnsi="Times New Roman" w:cs="Times New Roman"/>
          <w:szCs w:val="22"/>
          <w:lang w:bidi="my-MM"/>
        </w:rPr>
      </w:pPr>
      <w:r w:rsidRPr="00706E60">
        <w:rPr>
          <w:rFonts w:ascii="Times New Roman" w:eastAsia="MS Mincho" w:hAnsi="Times New Roman" w:cs="Times New Roman"/>
          <w:szCs w:val="22"/>
          <w:lang w:bidi="my-MM"/>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706E60" w14:paraId="067FFC6E" w14:textId="77777777">
        <w:tc>
          <w:tcPr>
            <w:tcW w:w="8856" w:type="dxa"/>
          </w:tcPr>
          <w:p w14:paraId="5487638F" w14:textId="77777777" w:rsidR="006E5C03" w:rsidRPr="00706E60" w:rsidRDefault="006E5C03" w:rsidP="006E5C03">
            <w:pPr>
              <w:spacing w:after="160"/>
              <w:rPr>
                <w:rFonts w:ascii="Times New Roman" w:eastAsia="MS Mincho" w:hAnsi="Times New Roman" w:cs="Times New Roman"/>
                <w:b/>
                <w:bCs/>
                <w:lang w:bidi="my-MM"/>
              </w:rPr>
            </w:pPr>
            <w:r w:rsidRPr="00706E60">
              <w:rPr>
                <w:rFonts w:ascii="Times New Roman" w:eastAsia="MS Mincho" w:hAnsi="Times New Roman" w:cs="Times New Roman"/>
                <w:b/>
                <w:bCs/>
                <w:lang w:bidi="my-MM"/>
              </w:rPr>
              <w:lastRenderedPageBreak/>
              <w:t>Summary of Project Deliverables</w:t>
            </w:r>
          </w:p>
          <w:p w14:paraId="690340A9" w14:textId="77777777" w:rsidR="006E5C03" w:rsidRPr="00706E60" w:rsidRDefault="006E5C03" w:rsidP="006E5C03">
            <w:pPr>
              <w:rPr>
                <w:rFonts w:ascii="Times New Roman" w:eastAsia="MS Mincho" w:hAnsi="Times New Roman" w:cs="Times New Roman"/>
                <w:lang w:bidi="my-MM"/>
              </w:rPr>
            </w:pPr>
            <w:r w:rsidRPr="00706E60">
              <w:rPr>
                <w:rFonts w:ascii="Times New Roman" w:eastAsia="MS Mincho" w:hAnsi="Times New Roman" w:cs="Times New Roman"/>
                <w:b/>
                <w:bCs/>
                <w:lang w:bidi="my-MM"/>
              </w:rPr>
              <w:t>Project management-related deliverables:</w:t>
            </w:r>
            <w:r w:rsidRPr="00706E60">
              <w:rPr>
                <w:rFonts w:ascii="Times New Roman" w:eastAsia="MS Mincho" w:hAnsi="Times New Roman" w:cs="Times New Roman"/>
                <w:lang w:bidi="my-MM"/>
              </w:rPr>
              <w:t xml:space="preserve"> </w:t>
            </w:r>
          </w:p>
          <w:p w14:paraId="3CD479D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Meeting Agendas</w:t>
            </w:r>
          </w:p>
          <w:p w14:paraId="3E5252B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Meeting Minutes</w:t>
            </w:r>
          </w:p>
          <w:p w14:paraId="773D1A9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Project Charter</w:t>
            </w:r>
          </w:p>
          <w:p w14:paraId="7E32DFD5"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Team Contract</w:t>
            </w:r>
          </w:p>
          <w:p w14:paraId="00C1F6A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Stakeholder Register</w:t>
            </w:r>
          </w:p>
          <w:p w14:paraId="2C210DE9"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Stakeholder Management Strategy</w:t>
            </w:r>
          </w:p>
          <w:p w14:paraId="0B1F6CE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Scope Statement</w:t>
            </w:r>
          </w:p>
          <w:p w14:paraId="4FA297C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Project Proposal</w:t>
            </w:r>
          </w:p>
          <w:p w14:paraId="2BA6718C"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Risk Register</w:t>
            </w:r>
          </w:p>
          <w:p w14:paraId="2B5ED064"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Issue Log</w:t>
            </w:r>
          </w:p>
          <w:p w14:paraId="6F6D5F9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Communication Management Plan</w:t>
            </w:r>
          </w:p>
          <w:p w14:paraId="51F85CAC"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Work Breakdown Structure (WBS)</w:t>
            </w:r>
          </w:p>
          <w:p w14:paraId="40081D68"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Gantt Chart</w:t>
            </w:r>
          </w:p>
          <w:p w14:paraId="125D0057"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Critical Path Analysis </w:t>
            </w:r>
          </w:p>
          <w:p w14:paraId="14E2D01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Skills Analysis</w:t>
            </w:r>
          </w:p>
          <w:p w14:paraId="5C56BF73"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Upskilling Plan Schedule</w:t>
            </w:r>
          </w:p>
          <w:p w14:paraId="06FB9398"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Estimated Cost Breakdown</w:t>
            </w:r>
          </w:p>
          <w:p w14:paraId="7C59E88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Milestone Report</w:t>
            </w:r>
          </w:p>
          <w:p w14:paraId="2039CF9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Lesson-Learned Report</w:t>
            </w:r>
          </w:p>
          <w:p w14:paraId="64DCCFC1"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Mid-Term Review </w:t>
            </w:r>
          </w:p>
          <w:p w14:paraId="061B1667" w14:textId="77777777" w:rsidR="006E5C03" w:rsidRPr="00706E60" w:rsidRDefault="006E5C03" w:rsidP="00905148">
            <w:pPr>
              <w:numPr>
                <w:ilvl w:val="0"/>
                <w:numId w:val="12"/>
              </w:numPr>
              <w:spacing w:after="16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Final Product Presentation</w:t>
            </w:r>
          </w:p>
          <w:p w14:paraId="5837277C" w14:textId="77777777" w:rsidR="006E5C03" w:rsidRPr="00706E60" w:rsidRDefault="006E5C03" w:rsidP="006E5C03">
            <w:pPr>
              <w:rPr>
                <w:rFonts w:ascii="Times New Roman" w:eastAsia="MS Mincho" w:hAnsi="Times New Roman" w:cs="Times New Roman"/>
                <w:lang w:bidi="my-MM"/>
              </w:rPr>
            </w:pPr>
            <w:r w:rsidRPr="00706E60">
              <w:rPr>
                <w:rFonts w:ascii="Times New Roman" w:eastAsia="MS Mincho" w:hAnsi="Times New Roman" w:cs="Times New Roman"/>
                <w:b/>
                <w:bCs/>
                <w:lang w:bidi="my-MM"/>
              </w:rPr>
              <w:t xml:space="preserve">Product-related deliverables: </w:t>
            </w:r>
          </w:p>
          <w:p w14:paraId="56F2B77B"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Complete evaluation plans detailing procedures for all configurations</w:t>
            </w:r>
          </w:p>
          <w:p w14:paraId="3875D80E"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Configuration documentation for router setup on each operating system</w:t>
            </w:r>
          </w:p>
          <w:p w14:paraId="1BEE59EB"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Scripts or configuration files used for evaluation</w:t>
            </w:r>
          </w:p>
          <w:p w14:paraId="21FC5521"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Spreadsheet of performance evaluation results</w:t>
            </w:r>
          </w:p>
          <w:p w14:paraId="685A94C6"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Raw evaluation logs from all execution runs (10 runs per configuration)</w:t>
            </w:r>
          </w:p>
          <w:p w14:paraId="760A5C33" w14:textId="77777777" w:rsidR="006E5C03" w:rsidRPr="00706E60" w:rsidRDefault="006E5C03" w:rsidP="00905148">
            <w:pPr>
              <w:numPr>
                <w:ilvl w:val="0"/>
                <w:numId w:val="4"/>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Data analysis documentation with statistical validation</w:t>
            </w:r>
          </w:p>
        </w:tc>
      </w:tr>
      <w:tr w:rsidR="006E5C03" w:rsidRPr="00706E60" w14:paraId="4FC7C232" w14:textId="77777777">
        <w:tc>
          <w:tcPr>
            <w:tcW w:w="8856" w:type="dxa"/>
          </w:tcPr>
          <w:p w14:paraId="7703AAA6" w14:textId="77777777" w:rsidR="006E5C03" w:rsidRPr="00706E60" w:rsidRDefault="006E5C03" w:rsidP="006E5C03">
            <w:pPr>
              <w:rPr>
                <w:rFonts w:ascii="Times New Roman" w:eastAsia="MS Mincho" w:hAnsi="Times New Roman" w:cs="Times New Roman"/>
                <w:b/>
                <w:bCs/>
                <w:lang w:bidi="my-MM"/>
              </w:rPr>
            </w:pPr>
            <w:r w:rsidRPr="00706E60">
              <w:rPr>
                <w:rFonts w:ascii="Times New Roman" w:eastAsia="MS Mincho" w:hAnsi="Times New Roman" w:cs="Times New Roman"/>
                <w:b/>
                <w:bCs/>
                <w:lang w:bidi="my-MM"/>
              </w:rPr>
              <w:t xml:space="preserve">Project Success Criteria: </w:t>
            </w:r>
          </w:p>
          <w:p w14:paraId="62B6A654"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Delivery of all specified project deliverables</w:t>
            </w:r>
          </w:p>
          <w:p w14:paraId="1417C075"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Statistical validity of all evaluation results</w:t>
            </w:r>
          </w:p>
          <w:p w14:paraId="6E3EF71B"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Clear presentation of comparative performance across operating systems</w:t>
            </w:r>
          </w:p>
          <w:p w14:paraId="009AC644"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Adherence to project timeline and budget constraints</w:t>
            </w:r>
          </w:p>
          <w:p w14:paraId="4CB4D121" w14:textId="77777777" w:rsidR="006E5C03" w:rsidRPr="00706E60" w:rsidRDefault="006E5C03" w:rsidP="00905148">
            <w:pPr>
              <w:numPr>
                <w:ilvl w:val="0"/>
                <w:numId w:val="15"/>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Comprehensive documentation allowing for evaluation reproducibility</w:t>
            </w:r>
          </w:p>
        </w:tc>
      </w:tr>
    </w:tbl>
    <w:p w14:paraId="3D71C9FC" w14:textId="77777777" w:rsidR="006E5C03" w:rsidRPr="00706E60" w:rsidRDefault="006E5C03" w:rsidP="006E5C03">
      <w:pPr>
        <w:spacing w:after="160" w:line="259" w:lineRule="auto"/>
        <w:rPr>
          <w:rFonts w:ascii="Times New Roman" w:eastAsia="MS Mincho" w:hAnsi="Times New Roman" w:cs="Times New Roman"/>
          <w:lang w:bidi="my-MM"/>
        </w:rPr>
      </w:pPr>
    </w:p>
    <w:p w14:paraId="6C8A4E6A" w14:textId="71490E1D" w:rsidR="006D6C69" w:rsidRDefault="003561A0" w:rsidP="003C21B9">
      <w:pPr>
        <w:pStyle w:val="Heading2"/>
      </w:pPr>
      <w:r w:rsidRPr="00706E60">
        <w:br w:type="page"/>
      </w:r>
      <w:bookmarkStart w:id="34" w:name="_Toc194785373"/>
      <w:r w:rsidR="003A24B7" w:rsidRPr="00706E60">
        <w:lastRenderedPageBreak/>
        <w:t>Appendix C – Stake</w:t>
      </w:r>
      <w:r w:rsidR="009A64E7" w:rsidRPr="00706E60">
        <w:t>h</w:t>
      </w:r>
      <w:r w:rsidR="003A24B7" w:rsidRPr="00706E60">
        <w:t>older Register</w:t>
      </w:r>
      <w:bookmarkEnd w:id="34"/>
    </w:p>
    <w:p w14:paraId="54EAD4FE" w14:textId="77777777" w:rsidR="00E97E45" w:rsidRPr="00E97E45" w:rsidRDefault="00E97E45" w:rsidP="00E97E45">
      <w:pPr>
        <w:rPr>
          <w:lang w:eastAsia="en-US"/>
        </w:rPr>
      </w:pPr>
    </w:p>
    <w:p w14:paraId="28C030A3" w14:textId="73BE748E" w:rsidR="006D6C69" w:rsidRPr="00D23B80" w:rsidRDefault="006D6C69" w:rsidP="006D6C69">
      <w:pPr>
        <w:jc w:val="center"/>
        <w:rPr>
          <w:rFonts w:ascii="Times New Roman" w:hAnsi="Times New Roman" w:cs="Times New Roman"/>
          <w:b/>
          <w:color w:val="000000"/>
          <w:sz w:val="32"/>
          <w:szCs w:val="32"/>
        </w:rPr>
      </w:pPr>
      <w:r w:rsidRPr="00D23B80">
        <w:rPr>
          <w:rFonts w:ascii="Times New Roman" w:hAnsi="Times New Roman" w:cs="Times New Roman"/>
          <w:b/>
          <w:sz w:val="32"/>
          <w:szCs w:val="32"/>
        </w:rPr>
        <w:t>Stakeholder Register for</w:t>
      </w:r>
      <w:r w:rsidRPr="00D23B80">
        <w:rPr>
          <w:rFonts w:ascii="Times New Roman" w:hAnsi="Times New Roman" w:cs="Times New Roman"/>
          <w:sz w:val="32"/>
          <w:szCs w:val="32"/>
        </w:rPr>
        <w:t xml:space="preserve"> </w:t>
      </w:r>
      <w:r w:rsidRPr="00D23B80">
        <w:rPr>
          <w:rFonts w:ascii="Times New Roman" w:hAnsi="Times New Roman" w:cs="Times New Roman"/>
          <w:b/>
          <w:color w:val="000000"/>
          <w:sz w:val="32"/>
          <w:szCs w:val="32"/>
        </w:rPr>
        <w:t>Network Performance Evaluation on Linux Based Operating Systems - Physical Environment </w:t>
      </w:r>
    </w:p>
    <w:p w14:paraId="7016B687" w14:textId="77777777" w:rsidR="006D6C69" w:rsidRPr="00D23B80" w:rsidRDefault="006D6C69" w:rsidP="006D6C69">
      <w:pPr>
        <w:jc w:val="center"/>
        <w:rPr>
          <w:rFonts w:ascii="Times New Roman" w:hAnsi="Times New Roman" w:cs="Times New Roman"/>
          <w:color w:val="000000"/>
          <w:sz w:val="32"/>
          <w:szCs w:val="32"/>
        </w:rPr>
      </w:pPr>
      <w:r w:rsidRPr="00D23B80">
        <w:rPr>
          <w:rFonts w:ascii="Times New Roman" w:hAnsi="Times New Roman" w:cs="Times New Roman"/>
          <w:b/>
          <w:color w:val="000000"/>
          <w:sz w:val="32"/>
          <w:szCs w:val="32"/>
        </w:rPr>
        <w:t>Version: 1.0</w:t>
      </w:r>
    </w:p>
    <w:p w14:paraId="326546AA" w14:textId="77777777" w:rsidR="006D6C69" w:rsidRPr="00706E60" w:rsidRDefault="006D6C69" w:rsidP="006D6C69">
      <w:pPr>
        <w:rPr>
          <w:rFonts w:ascii="Times New Roman" w:hAnsi="Times New Roman" w:cs="Times New Roman"/>
          <w:b/>
          <w:bCs/>
        </w:rPr>
      </w:pPr>
    </w:p>
    <w:p w14:paraId="7254B7B4" w14:textId="77777777" w:rsidR="006D6C69" w:rsidRPr="00706E60" w:rsidRDefault="006D6C69" w:rsidP="006D6C69">
      <w:pPr>
        <w:rPr>
          <w:rFonts w:ascii="Times New Roman" w:hAnsi="Times New Roman" w:cs="Times New Roman"/>
        </w:rPr>
      </w:pPr>
      <w:r w:rsidRPr="00706E60">
        <w:rPr>
          <w:rFonts w:ascii="Times New Roman" w:hAnsi="Times New Roman" w:cs="Times New Roman"/>
          <w:b/>
          <w:bCs/>
        </w:rPr>
        <w:t>Prepared by:</w:t>
      </w:r>
      <w:r w:rsidRPr="00706E60">
        <w:rPr>
          <w:rFonts w:ascii="Times New Roman" w:hAnsi="Times New Roman" w:cs="Times New Roman"/>
        </w:rPr>
        <w:t xml:space="preserve"> Nathan Quai Hoi</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t xml:space="preserve">    </w:t>
      </w:r>
      <w:r w:rsidRPr="00706E60">
        <w:rPr>
          <w:rFonts w:ascii="Times New Roman" w:hAnsi="Times New Roman" w:cs="Times New Roman"/>
          <w:b/>
          <w:bCs/>
        </w:rPr>
        <w:t>Date: 11/03/2025</w:t>
      </w:r>
    </w:p>
    <w:p w14:paraId="37186D53" w14:textId="77777777" w:rsidR="006D6C69" w:rsidRPr="00706E60"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4"/>
        <w:gridCol w:w="1597"/>
        <w:gridCol w:w="1276"/>
        <w:gridCol w:w="1701"/>
        <w:gridCol w:w="2409"/>
      </w:tblGrid>
      <w:tr w:rsidR="006D6C69" w:rsidRPr="00706E60" w14:paraId="0CD9A1EC" w14:textId="77777777" w:rsidTr="00321C2C">
        <w:trPr>
          <w:trHeight w:val="293"/>
        </w:trPr>
        <w:tc>
          <w:tcPr>
            <w:tcW w:w="2084" w:type="dxa"/>
          </w:tcPr>
          <w:p w14:paraId="3F26E996"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Name</w:t>
            </w:r>
          </w:p>
        </w:tc>
        <w:tc>
          <w:tcPr>
            <w:tcW w:w="1597" w:type="dxa"/>
          </w:tcPr>
          <w:p w14:paraId="52DBF090"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Position</w:t>
            </w:r>
          </w:p>
        </w:tc>
        <w:tc>
          <w:tcPr>
            <w:tcW w:w="1276" w:type="dxa"/>
          </w:tcPr>
          <w:p w14:paraId="5AA8B2AE" w14:textId="42D63A76"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Internal</w:t>
            </w:r>
            <w:r w:rsidR="00580E75" w:rsidRPr="00706E60">
              <w:rPr>
                <w:rFonts w:ascii="Times New Roman" w:hAnsi="Times New Roman" w:cs="Times New Roman"/>
                <w:b/>
                <w:bCs/>
                <w:color w:val="000000"/>
                <w:szCs w:val="21"/>
              </w:rPr>
              <w:t xml:space="preserve"> </w:t>
            </w:r>
            <w:r w:rsidRPr="00706E60">
              <w:rPr>
                <w:rFonts w:ascii="Times New Roman" w:hAnsi="Times New Roman" w:cs="Times New Roman"/>
                <w:b/>
                <w:bCs/>
                <w:color w:val="000000"/>
                <w:szCs w:val="21"/>
              </w:rPr>
              <w:t>/External</w:t>
            </w:r>
          </w:p>
        </w:tc>
        <w:tc>
          <w:tcPr>
            <w:tcW w:w="1701" w:type="dxa"/>
          </w:tcPr>
          <w:p w14:paraId="14DBAC68"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Project Role</w:t>
            </w:r>
          </w:p>
        </w:tc>
        <w:tc>
          <w:tcPr>
            <w:tcW w:w="2409" w:type="dxa"/>
          </w:tcPr>
          <w:p w14:paraId="4A71DA89"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Contact Information</w:t>
            </w:r>
          </w:p>
        </w:tc>
      </w:tr>
      <w:tr w:rsidR="006D6C69" w:rsidRPr="00706E60" w14:paraId="0CFACEE3" w14:textId="77777777" w:rsidTr="00321C2C">
        <w:trPr>
          <w:trHeight w:val="590"/>
        </w:trPr>
        <w:tc>
          <w:tcPr>
            <w:tcW w:w="2084" w:type="dxa"/>
          </w:tcPr>
          <w:p w14:paraId="1425A0A5" w14:textId="19AD31D8"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Nathan Quai Hoi</w:t>
            </w:r>
          </w:p>
        </w:tc>
        <w:tc>
          <w:tcPr>
            <w:tcW w:w="1597" w:type="dxa"/>
          </w:tcPr>
          <w:p w14:paraId="02909F7B" w14:textId="41DF88D5"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0142D461" w14:textId="59DF13BA"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7BDA4489" w14:textId="7464F87A"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System Architect</w:t>
            </w:r>
          </w:p>
        </w:tc>
        <w:tc>
          <w:tcPr>
            <w:tcW w:w="2409" w:type="dxa"/>
          </w:tcPr>
          <w:p w14:paraId="7F842E8D" w14:textId="0C511743"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wgk6332@autuni.ac.nz</w:t>
            </w:r>
          </w:p>
        </w:tc>
      </w:tr>
      <w:tr w:rsidR="006D6C69" w:rsidRPr="00706E60" w14:paraId="6E6ABD14" w14:textId="77777777" w:rsidTr="00321C2C">
        <w:trPr>
          <w:trHeight w:val="590"/>
        </w:trPr>
        <w:tc>
          <w:tcPr>
            <w:tcW w:w="2084" w:type="dxa"/>
          </w:tcPr>
          <w:p w14:paraId="0CDF9117" w14:textId="0445858F"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Win Phyo</w:t>
            </w:r>
          </w:p>
        </w:tc>
        <w:tc>
          <w:tcPr>
            <w:tcW w:w="1597" w:type="dxa"/>
          </w:tcPr>
          <w:p w14:paraId="77CDE2CA" w14:textId="71ADE011"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30824B81" w14:textId="7CB92AA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119771E7" w14:textId="00246CB8"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System Architect</w:t>
            </w:r>
          </w:p>
        </w:tc>
        <w:tc>
          <w:tcPr>
            <w:tcW w:w="2409" w:type="dxa"/>
          </w:tcPr>
          <w:p w14:paraId="79F95CD1" w14:textId="0736F82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ddk8093@autuni.ac.nz</w:t>
            </w:r>
          </w:p>
        </w:tc>
      </w:tr>
      <w:tr w:rsidR="006D6C69" w:rsidRPr="00706E60" w14:paraId="55C40195" w14:textId="77777777" w:rsidTr="00321C2C">
        <w:trPr>
          <w:trHeight w:val="599"/>
        </w:trPr>
        <w:tc>
          <w:tcPr>
            <w:tcW w:w="2084" w:type="dxa"/>
          </w:tcPr>
          <w:p w14:paraId="0FE48B8D" w14:textId="24917226"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Zafar Azad</w:t>
            </w:r>
          </w:p>
        </w:tc>
        <w:tc>
          <w:tcPr>
            <w:tcW w:w="1597" w:type="dxa"/>
          </w:tcPr>
          <w:p w14:paraId="4DCA4743" w14:textId="525A20BB"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641CA12A" w14:textId="1E1E8DFB"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95FC191" w14:textId="5E5F87AA"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2991B470" w14:textId="036F49D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ftk8708@autuni.ac.nz</w:t>
            </w:r>
          </w:p>
        </w:tc>
      </w:tr>
      <w:tr w:rsidR="006D6C69" w:rsidRPr="00706E60" w14:paraId="6A9BA504" w14:textId="77777777" w:rsidTr="00321C2C">
        <w:trPr>
          <w:trHeight w:val="590"/>
        </w:trPr>
        <w:tc>
          <w:tcPr>
            <w:tcW w:w="2084" w:type="dxa"/>
          </w:tcPr>
          <w:p w14:paraId="5B7D8340" w14:textId="78D80792"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Thomas Robinson</w:t>
            </w:r>
          </w:p>
        </w:tc>
        <w:tc>
          <w:tcPr>
            <w:tcW w:w="1597" w:type="dxa"/>
          </w:tcPr>
          <w:p w14:paraId="79210B15" w14:textId="3CED4CE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Leader</w:t>
            </w:r>
          </w:p>
        </w:tc>
        <w:tc>
          <w:tcPr>
            <w:tcW w:w="1276" w:type="dxa"/>
          </w:tcPr>
          <w:p w14:paraId="03B326DC" w14:textId="2F9EC48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AE66DB6" w14:textId="4FC76969"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Project Manager</w:t>
            </w:r>
          </w:p>
        </w:tc>
        <w:tc>
          <w:tcPr>
            <w:tcW w:w="2409" w:type="dxa"/>
          </w:tcPr>
          <w:p w14:paraId="450BA3E7" w14:textId="64D7B215"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cgr2690@autuni.ac.nz</w:t>
            </w:r>
          </w:p>
        </w:tc>
      </w:tr>
      <w:tr w:rsidR="006D6C69" w:rsidRPr="00706E60" w14:paraId="789180C6" w14:textId="77777777" w:rsidTr="00321C2C">
        <w:trPr>
          <w:trHeight w:val="590"/>
        </w:trPr>
        <w:tc>
          <w:tcPr>
            <w:tcW w:w="2084" w:type="dxa"/>
          </w:tcPr>
          <w:p w14:paraId="70166AF5" w14:textId="099E717E"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Larissa Goh</w:t>
            </w:r>
          </w:p>
        </w:tc>
        <w:tc>
          <w:tcPr>
            <w:tcW w:w="1597" w:type="dxa"/>
          </w:tcPr>
          <w:p w14:paraId="27123769" w14:textId="7D7B2C28"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00E47B1C" w14:textId="0C6D8A9E"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58538AFB" w14:textId="7294738C"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1807A6AA" w14:textId="5C4746C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xhm5236@autuni.ac.nz</w:t>
            </w:r>
          </w:p>
        </w:tc>
      </w:tr>
      <w:tr w:rsidR="006D6C69" w:rsidRPr="00706E60" w14:paraId="7869A5CE" w14:textId="77777777" w:rsidTr="00321C2C">
        <w:trPr>
          <w:trHeight w:val="599"/>
        </w:trPr>
        <w:tc>
          <w:tcPr>
            <w:tcW w:w="2084" w:type="dxa"/>
          </w:tcPr>
          <w:p w14:paraId="010634E7" w14:textId="0F058E8E"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Charmi Patel</w:t>
            </w:r>
          </w:p>
        </w:tc>
        <w:tc>
          <w:tcPr>
            <w:tcW w:w="1597" w:type="dxa"/>
          </w:tcPr>
          <w:p w14:paraId="662836E4" w14:textId="571E588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2FCEB2C7" w14:textId="58A2017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27AD5B74" w14:textId="10117E52"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409A3ED7" w14:textId="360450A3"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fhv9735@autuni.ac.nz</w:t>
            </w:r>
          </w:p>
        </w:tc>
      </w:tr>
      <w:tr w:rsidR="006D6C69" w:rsidRPr="00706E60" w14:paraId="7AF132D2" w14:textId="77777777" w:rsidTr="00321C2C">
        <w:trPr>
          <w:trHeight w:val="590"/>
        </w:trPr>
        <w:tc>
          <w:tcPr>
            <w:tcW w:w="2084" w:type="dxa"/>
          </w:tcPr>
          <w:p w14:paraId="080AB8AA" w14:textId="4973DBCD"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Kylie Afable</w:t>
            </w:r>
          </w:p>
        </w:tc>
        <w:tc>
          <w:tcPr>
            <w:tcW w:w="1597" w:type="dxa"/>
          </w:tcPr>
          <w:p w14:paraId="1E5B09BB" w14:textId="099DFE7E"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259118B6" w14:textId="56C1D4A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4A6DC66C" w14:textId="5D25F6D6"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706201EF" w14:textId="58D3EA06"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cjq7738@autuni.ac.nz</w:t>
            </w:r>
          </w:p>
        </w:tc>
      </w:tr>
      <w:tr w:rsidR="006D6C69" w:rsidRPr="00706E60" w14:paraId="112D2EE0" w14:textId="77777777" w:rsidTr="00321C2C">
        <w:trPr>
          <w:trHeight w:val="590"/>
        </w:trPr>
        <w:tc>
          <w:tcPr>
            <w:tcW w:w="2084" w:type="dxa"/>
          </w:tcPr>
          <w:p w14:paraId="12378C04" w14:textId="43AAF4BA"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Daniel Vaipulu</w:t>
            </w:r>
          </w:p>
        </w:tc>
        <w:tc>
          <w:tcPr>
            <w:tcW w:w="1597" w:type="dxa"/>
          </w:tcPr>
          <w:p w14:paraId="78033451" w14:textId="6834116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Project Mentor</w:t>
            </w:r>
          </w:p>
        </w:tc>
        <w:tc>
          <w:tcPr>
            <w:tcW w:w="1276" w:type="dxa"/>
          </w:tcPr>
          <w:p w14:paraId="2DFAF07A" w14:textId="7DA03F2A"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EE84546" w14:textId="3F4F855C"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Project Mentor</w:t>
            </w:r>
          </w:p>
        </w:tc>
        <w:tc>
          <w:tcPr>
            <w:tcW w:w="2409" w:type="dxa"/>
          </w:tcPr>
          <w:p w14:paraId="7FB656CF" w14:textId="0A3B06A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daniel.vaipulu@aut.ac.nz</w:t>
            </w:r>
          </w:p>
        </w:tc>
      </w:tr>
      <w:tr w:rsidR="006D6C69" w:rsidRPr="00706E60" w14:paraId="48285E30" w14:textId="77777777" w:rsidTr="00321C2C">
        <w:trPr>
          <w:trHeight w:val="293"/>
        </w:trPr>
        <w:tc>
          <w:tcPr>
            <w:tcW w:w="2084" w:type="dxa"/>
          </w:tcPr>
          <w:p w14:paraId="0D6BFB9A" w14:textId="55C4AC48"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Raymond Lutui</w:t>
            </w:r>
          </w:p>
        </w:tc>
        <w:tc>
          <w:tcPr>
            <w:tcW w:w="1597" w:type="dxa"/>
          </w:tcPr>
          <w:p w14:paraId="02A00D94" w14:textId="53D82601"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Client</w:t>
            </w:r>
          </w:p>
        </w:tc>
        <w:tc>
          <w:tcPr>
            <w:tcW w:w="1276" w:type="dxa"/>
          </w:tcPr>
          <w:p w14:paraId="513596F2" w14:textId="22EFCBC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FEC93E4" w14:textId="28A1DF73"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Client</w:t>
            </w:r>
          </w:p>
        </w:tc>
        <w:tc>
          <w:tcPr>
            <w:tcW w:w="2409" w:type="dxa"/>
          </w:tcPr>
          <w:p w14:paraId="01F2515F" w14:textId="30B5731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raymond.lutui@aut.ac.nz</w:t>
            </w:r>
          </w:p>
        </w:tc>
      </w:tr>
      <w:tr w:rsidR="006D6C69" w:rsidRPr="00706E60" w14:paraId="1518642B" w14:textId="77777777" w:rsidTr="00321C2C">
        <w:trPr>
          <w:trHeight w:val="293"/>
        </w:trPr>
        <w:tc>
          <w:tcPr>
            <w:tcW w:w="2084" w:type="dxa"/>
          </w:tcPr>
          <w:p w14:paraId="4FB22584" w14:textId="4A6FC89A" w:rsidR="006D6C69" w:rsidRPr="00706E60" w:rsidRDefault="000A4421"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Ramon Lewis</w:t>
            </w:r>
          </w:p>
        </w:tc>
        <w:tc>
          <w:tcPr>
            <w:tcW w:w="1597" w:type="dxa"/>
          </w:tcPr>
          <w:p w14:paraId="00560DC7" w14:textId="7E1F82B0" w:rsidR="006D6C69" w:rsidRPr="00706E60" w:rsidRDefault="00263110"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IT</w:t>
            </w:r>
            <w:r w:rsidR="006E5C03" w:rsidRPr="00706E60">
              <w:rPr>
                <w:rFonts w:ascii="Times New Roman" w:hAnsi="Times New Roman" w:cs="Times New Roman"/>
                <w:color w:val="000000"/>
                <w:sz w:val="20"/>
                <w:szCs w:val="20"/>
              </w:rPr>
              <w:t xml:space="preserve"> Support</w:t>
            </w:r>
          </w:p>
        </w:tc>
        <w:tc>
          <w:tcPr>
            <w:tcW w:w="1276" w:type="dxa"/>
          </w:tcPr>
          <w:p w14:paraId="005B3016" w14:textId="159F8820" w:rsidR="006D6C69" w:rsidRPr="00706E60" w:rsidRDefault="00263110"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45507696" w14:textId="43E3F720" w:rsidR="006D6C69" w:rsidRPr="00706E60" w:rsidRDefault="00263110"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IT</w:t>
            </w:r>
            <w:r w:rsidR="006E5C03" w:rsidRPr="00706E60">
              <w:rPr>
                <w:rFonts w:ascii="Times New Roman" w:hAnsi="Times New Roman" w:cs="Times New Roman"/>
                <w:color w:val="000000"/>
                <w:sz w:val="20"/>
                <w:szCs w:val="20"/>
              </w:rPr>
              <w:t xml:space="preserve"> Support</w:t>
            </w:r>
          </w:p>
        </w:tc>
        <w:tc>
          <w:tcPr>
            <w:tcW w:w="2409" w:type="dxa"/>
          </w:tcPr>
          <w:p w14:paraId="3AE2425B" w14:textId="728BB057" w:rsidR="006D6C69" w:rsidRPr="00706E60" w:rsidRDefault="007623EA"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ramon.lewis@aut.ac.nz</w:t>
            </w:r>
          </w:p>
        </w:tc>
      </w:tr>
      <w:tr w:rsidR="006D6C69" w:rsidRPr="00706E60" w14:paraId="539B91BE" w14:textId="77777777" w:rsidTr="00321C2C">
        <w:trPr>
          <w:trHeight w:val="293"/>
        </w:trPr>
        <w:tc>
          <w:tcPr>
            <w:tcW w:w="2084" w:type="dxa"/>
          </w:tcPr>
          <w:p w14:paraId="63C7878E" w14:textId="309A3720"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b/>
                <w:color w:val="000000"/>
                <w:sz w:val="20"/>
                <w:szCs w:val="20"/>
              </w:rPr>
              <w:t>Dr</w:t>
            </w:r>
            <w:r w:rsidR="006E5C03" w:rsidRPr="00706E60">
              <w:rPr>
                <w:rFonts w:ascii="Times New Roman" w:hAnsi="Times New Roman" w:cs="Times New Roman"/>
                <w:b/>
                <w:color w:val="000000"/>
                <w:sz w:val="20"/>
                <w:szCs w:val="20"/>
              </w:rPr>
              <w:t>.</w:t>
            </w:r>
            <w:r w:rsidRPr="00706E60">
              <w:rPr>
                <w:rFonts w:ascii="Times New Roman" w:hAnsi="Times New Roman" w:cs="Times New Roman"/>
                <w:b/>
                <w:color w:val="000000"/>
                <w:sz w:val="20"/>
                <w:szCs w:val="20"/>
              </w:rPr>
              <w:t xml:space="preserve"> Ramesh Lal</w:t>
            </w:r>
          </w:p>
        </w:tc>
        <w:tc>
          <w:tcPr>
            <w:tcW w:w="1597" w:type="dxa"/>
          </w:tcPr>
          <w:p w14:paraId="78A84CCA" w14:textId="17E472E0"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6B96EB66" w14:textId="548CD0F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17D19860" w14:textId="07060AFD"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5ECF5924" w14:textId="6C85664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ramesh.lal@aut.ac.nz</w:t>
            </w:r>
          </w:p>
        </w:tc>
      </w:tr>
      <w:tr w:rsidR="006D6C69" w:rsidRPr="00706E60" w14:paraId="69F0A5B7" w14:textId="77777777" w:rsidTr="00321C2C">
        <w:trPr>
          <w:trHeight w:val="590"/>
        </w:trPr>
        <w:tc>
          <w:tcPr>
            <w:tcW w:w="2084" w:type="dxa"/>
          </w:tcPr>
          <w:p w14:paraId="123313CC" w14:textId="6DE1C537"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Prof</w:t>
            </w:r>
            <w:r w:rsidR="006E5C03" w:rsidRPr="00706E60">
              <w:rPr>
                <w:rFonts w:ascii="Times New Roman" w:hAnsi="Times New Roman" w:cs="Times New Roman"/>
                <w:b/>
                <w:color w:val="000000"/>
                <w:sz w:val="20"/>
                <w:szCs w:val="20"/>
              </w:rPr>
              <w:t>.</w:t>
            </w:r>
            <w:r w:rsidRPr="00706E60">
              <w:rPr>
                <w:rFonts w:ascii="Times New Roman" w:hAnsi="Times New Roman" w:cs="Times New Roman"/>
                <w:b/>
                <w:color w:val="000000"/>
                <w:sz w:val="20"/>
                <w:szCs w:val="20"/>
              </w:rPr>
              <w:t xml:space="preserve"> Catherine Shi</w:t>
            </w:r>
          </w:p>
        </w:tc>
        <w:tc>
          <w:tcPr>
            <w:tcW w:w="1597" w:type="dxa"/>
          </w:tcPr>
          <w:p w14:paraId="4C8B308E" w14:textId="0597D3B9"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12D2A150" w14:textId="61780B2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58338DA" w14:textId="775A912B"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0628E548" w14:textId="13C71206"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 xml:space="preserve">catherine.shi@aut.ac.nz  </w:t>
            </w:r>
          </w:p>
        </w:tc>
      </w:tr>
      <w:tr w:rsidR="006D6C69" w:rsidRPr="00706E60" w14:paraId="2DBC63B0" w14:textId="77777777" w:rsidTr="00321C2C">
        <w:trPr>
          <w:trHeight w:val="293"/>
        </w:trPr>
        <w:tc>
          <w:tcPr>
            <w:tcW w:w="2084" w:type="dxa"/>
          </w:tcPr>
          <w:p w14:paraId="50123DEA" w14:textId="62B9C650"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Olivia Tang</w:t>
            </w:r>
          </w:p>
        </w:tc>
        <w:tc>
          <w:tcPr>
            <w:tcW w:w="1597" w:type="dxa"/>
          </w:tcPr>
          <w:p w14:paraId="66DE0B14" w14:textId="0931760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6F5BECA2" w14:textId="2C94716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491F20C" w14:textId="0E24540A"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5DFF7F1D" w14:textId="251E8A48"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olivia.tang@aut.ac.nz</w:t>
            </w:r>
          </w:p>
        </w:tc>
      </w:tr>
    </w:tbl>
    <w:p w14:paraId="0EBE7475" w14:textId="13B7D057" w:rsidR="005C09B0" w:rsidRPr="00706E60" w:rsidRDefault="005C09B0">
      <w:pPr>
        <w:spacing w:after="160" w:line="278" w:lineRule="auto"/>
        <w:rPr>
          <w:rFonts w:ascii="Times New Roman" w:hAnsi="Times New Roman" w:cs="Times New Roman"/>
        </w:rPr>
      </w:pPr>
      <w:r w:rsidRPr="00706E60">
        <w:rPr>
          <w:rFonts w:ascii="Times New Roman" w:hAnsi="Times New Roman" w:cs="Times New Roman"/>
        </w:rPr>
        <w:br w:type="page"/>
      </w:r>
    </w:p>
    <w:p w14:paraId="4A12541C" w14:textId="1C9B4A97" w:rsidR="005C09B0" w:rsidRDefault="005C09B0" w:rsidP="003C21B9">
      <w:pPr>
        <w:pStyle w:val="Heading2"/>
      </w:pPr>
      <w:bookmarkStart w:id="35" w:name="_Toc194785374"/>
      <w:r w:rsidRPr="00706E60">
        <w:lastRenderedPageBreak/>
        <w:t xml:space="preserve">Appendix D – </w:t>
      </w:r>
      <w:r w:rsidR="00ED7D1A" w:rsidRPr="00706E60">
        <w:t xml:space="preserve">Stakeholder Management </w:t>
      </w:r>
      <w:r w:rsidR="00FE663D" w:rsidRPr="00706E60">
        <w:t>Strategy</w:t>
      </w:r>
      <w:bookmarkEnd w:id="35"/>
    </w:p>
    <w:p w14:paraId="7619EB8D" w14:textId="77777777" w:rsidR="00045960" w:rsidRPr="00045960" w:rsidRDefault="00045960" w:rsidP="00045960">
      <w:pPr>
        <w:rPr>
          <w:lang w:eastAsia="en-US"/>
        </w:rPr>
      </w:pPr>
    </w:p>
    <w:p w14:paraId="60CB415D" w14:textId="77777777" w:rsidR="008D1ADA" w:rsidRPr="00706E60" w:rsidRDefault="008D1ADA" w:rsidP="007511E5">
      <w:pPr>
        <w:pStyle w:val="Title"/>
        <w:jc w:val="center"/>
        <w:rPr>
          <w:rFonts w:ascii="Times New Roman" w:hAnsi="Times New Roman" w:cs="Times New Roman"/>
          <w:b/>
          <w:bCs/>
          <w:sz w:val="36"/>
          <w:szCs w:val="36"/>
        </w:rPr>
      </w:pPr>
      <w:r w:rsidRPr="00706E60">
        <w:rPr>
          <w:rFonts w:ascii="Times New Roman" w:hAnsi="Times New Roman" w:cs="Times New Roman"/>
          <w:b/>
          <w:bCs/>
          <w:sz w:val="36"/>
          <w:szCs w:val="36"/>
        </w:rPr>
        <w:t>Stakeholder Management Strategy for Network Performance Evaluation on Linux Based Operating Systems</w:t>
      </w:r>
    </w:p>
    <w:p w14:paraId="70977E86" w14:textId="77777777" w:rsidR="008D1ADA" w:rsidRPr="00706E60" w:rsidRDefault="008D1ADA" w:rsidP="008D1ADA">
      <w:pPr>
        <w:rPr>
          <w:rFonts w:ascii="Times New Roman" w:hAnsi="Times New Roman" w:cs="Times New Roman"/>
          <w:b/>
          <w:bCs/>
        </w:rPr>
      </w:pPr>
    </w:p>
    <w:p w14:paraId="7EDDD08A" w14:textId="77777777" w:rsidR="008D1ADA" w:rsidRPr="00706E60" w:rsidRDefault="008D1ADA" w:rsidP="008D1ADA">
      <w:pPr>
        <w:rPr>
          <w:rFonts w:ascii="Times New Roman" w:hAnsi="Times New Roman" w:cs="Times New Roman"/>
        </w:rPr>
      </w:pPr>
      <w:r w:rsidRPr="00706E60">
        <w:rPr>
          <w:rFonts w:ascii="Times New Roman" w:hAnsi="Times New Roman" w:cs="Times New Roman"/>
          <w:b/>
          <w:bCs/>
        </w:rPr>
        <w:t>Prepared by: Nathan Quai Hoi</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b/>
          <w:bCs/>
        </w:rPr>
        <w:t>Date: 19/03/2025</w:t>
      </w:r>
    </w:p>
    <w:p w14:paraId="1E9633B3" w14:textId="77777777" w:rsidR="008D1ADA" w:rsidRPr="00706E60"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706E60" w14:paraId="1A090593" w14:textId="77777777" w:rsidTr="007511E5">
        <w:tc>
          <w:tcPr>
            <w:tcW w:w="2088" w:type="dxa"/>
          </w:tcPr>
          <w:p w14:paraId="034A0D5B"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Name</w:t>
            </w:r>
          </w:p>
        </w:tc>
        <w:tc>
          <w:tcPr>
            <w:tcW w:w="1350" w:type="dxa"/>
          </w:tcPr>
          <w:p w14:paraId="4AEF1FCB"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Level of Interest</w:t>
            </w:r>
          </w:p>
        </w:tc>
        <w:tc>
          <w:tcPr>
            <w:tcW w:w="1260" w:type="dxa"/>
          </w:tcPr>
          <w:p w14:paraId="52A39061"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Level of Influence</w:t>
            </w:r>
          </w:p>
        </w:tc>
        <w:tc>
          <w:tcPr>
            <w:tcW w:w="4230" w:type="dxa"/>
          </w:tcPr>
          <w:p w14:paraId="67E6BDB7"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Potential Management Strategies</w:t>
            </w:r>
          </w:p>
        </w:tc>
      </w:tr>
      <w:tr w:rsidR="008D1ADA" w:rsidRPr="00706E60" w14:paraId="01C43B02" w14:textId="77777777" w:rsidTr="007511E5">
        <w:tc>
          <w:tcPr>
            <w:tcW w:w="2088" w:type="dxa"/>
          </w:tcPr>
          <w:p w14:paraId="6727A80D"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Daniel Vaipulu</w:t>
            </w:r>
          </w:p>
        </w:tc>
        <w:tc>
          <w:tcPr>
            <w:tcW w:w="1350" w:type="dxa"/>
          </w:tcPr>
          <w:p w14:paraId="7766D7C8"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3F71046C"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6DC38B4F"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706E60" w14:paraId="704048E1" w14:textId="77777777" w:rsidTr="007511E5">
        <w:tc>
          <w:tcPr>
            <w:tcW w:w="2088" w:type="dxa"/>
          </w:tcPr>
          <w:p w14:paraId="60185F04"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Raymond Lutui</w:t>
            </w:r>
          </w:p>
        </w:tc>
        <w:tc>
          <w:tcPr>
            <w:tcW w:w="1350" w:type="dxa"/>
          </w:tcPr>
          <w:p w14:paraId="22020B80"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437FFF52"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2072D41E" w14:textId="68711CB1"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Raymond is very relaxed</w:t>
            </w:r>
            <w:r w:rsidR="00045960">
              <w:rPr>
                <w:rFonts w:ascii="Times New Roman" w:hAnsi="Times New Roman" w:cs="Times New Roman"/>
                <w:color w:val="000000"/>
                <w:szCs w:val="21"/>
              </w:rPr>
              <w:t>, w</w:t>
            </w:r>
            <w:r w:rsidRPr="00706E60">
              <w:rPr>
                <w:rFonts w:ascii="Times New Roman" w:hAnsi="Times New Roman" w:cs="Times New Roman"/>
                <w:color w:val="000000"/>
                <w:szCs w:val="21"/>
              </w:rPr>
              <w:t>hile also having high expectations. We will need to keep him updated with what is happening.</w:t>
            </w:r>
          </w:p>
        </w:tc>
      </w:tr>
      <w:tr w:rsidR="008D1ADA" w:rsidRPr="00706E60" w14:paraId="123A13DE" w14:textId="77777777" w:rsidTr="007511E5">
        <w:tc>
          <w:tcPr>
            <w:tcW w:w="2088" w:type="dxa"/>
          </w:tcPr>
          <w:p w14:paraId="6D38D29A"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Thomas Robinson</w:t>
            </w:r>
          </w:p>
        </w:tc>
        <w:tc>
          <w:tcPr>
            <w:tcW w:w="1350" w:type="dxa"/>
          </w:tcPr>
          <w:p w14:paraId="37F44952"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31AD8D81" w14:textId="32A8C7EE" w:rsidR="008D1ADA" w:rsidRPr="00706E60" w:rsidRDefault="002D638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Medium</w:t>
            </w:r>
          </w:p>
        </w:tc>
        <w:tc>
          <w:tcPr>
            <w:tcW w:w="4230" w:type="dxa"/>
          </w:tcPr>
          <w:p w14:paraId="6A1A68F9"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706E60" w14:paraId="6ABB230E" w14:textId="77777777" w:rsidTr="007511E5">
        <w:tc>
          <w:tcPr>
            <w:tcW w:w="2088" w:type="dxa"/>
          </w:tcPr>
          <w:p w14:paraId="64590D52" w14:textId="0CAA8B77" w:rsidR="006134CC" w:rsidRPr="00706E60" w:rsidRDefault="006134CC"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Ramon Lewis</w:t>
            </w:r>
          </w:p>
        </w:tc>
        <w:tc>
          <w:tcPr>
            <w:tcW w:w="1350" w:type="dxa"/>
          </w:tcPr>
          <w:p w14:paraId="47610038" w14:textId="4C3BB07A"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Low</w:t>
            </w:r>
          </w:p>
        </w:tc>
        <w:tc>
          <w:tcPr>
            <w:tcW w:w="1260" w:type="dxa"/>
          </w:tcPr>
          <w:p w14:paraId="6F5240BA" w14:textId="270A303F"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418A1E59" w14:textId="385FE423"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 xml:space="preserve">Ramon would like to know details of our setup for </w:t>
            </w:r>
            <w:r w:rsidR="00F071C9" w:rsidRPr="00706E60">
              <w:rPr>
                <w:rFonts w:ascii="Times New Roman" w:hAnsi="Times New Roman" w:cs="Times New Roman"/>
                <w:color w:val="000000"/>
                <w:szCs w:val="21"/>
              </w:rPr>
              <w:t>evaluation and</w:t>
            </w:r>
            <w:r w:rsidR="004C3A25" w:rsidRPr="00706E60">
              <w:rPr>
                <w:rFonts w:ascii="Times New Roman" w:hAnsi="Times New Roman" w:cs="Times New Roman"/>
                <w:color w:val="000000"/>
                <w:szCs w:val="21"/>
              </w:rPr>
              <w:t xml:space="preserve"> would like to communicate via Teams </w:t>
            </w:r>
            <w:r w:rsidR="00045960">
              <w:rPr>
                <w:rFonts w:ascii="Times New Roman" w:hAnsi="Times New Roman" w:cs="Times New Roman"/>
                <w:color w:val="000000"/>
                <w:szCs w:val="21"/>
              </w:rPr>
              <w:t>c</w:t>
            </w:r>
            <w:r w:rsidR="004C3A25" w:rsidRPr="00706E60">
              <w:rPr>
                <w:rFonts w:ascii="Times New Roman" w:hAnsi="Times New Roman" w:cs="Times New Roman"/>
                <w:color w:val="000000"/>
                <w:szCs w:val="21"/>
              </w:rPr>
              <w:t xml:space="preserve">hat. </w:t>
            </w:r>
          </w:p>
        </w:tc>
      </w:tr>
    </w:tbl>
    <w:p w14:paraId="2422CF4B" w14:textId="66772FEF" w:rsidR="003B4DE9" w:rsidRPr="00706E60" w:rsidRDefault="003B4DE9">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625F1D2D" w14:textId="2EECFB8C" w:rsidR="005E061C" w:rsidRDefault="005C09B0" w:rsidP="003C21B9">
      <w:pPr>
        <w:pStyle w:val="Heading2"/>
      </w:pPr>
      <w:bookmarkStart w:id="36" w:name="_Toc194785375"/>
      <w:r w:rsidRPr="00706E60">
        <w:lastRenderedPageBreak/>
        <w:t xml:space="preserve">Appendix </w:t>
      </w:r>
      <w:r w:rsidR="00ED7D1A" w:rsidRPr="00706E60">
        <w:t>E</w:t>
      </w:r>
      <w:r w:rsidRPr="00706E60">
        <w:t xml:space="preserve"> – Network Diagram</w:t>
      </w:r>
      <w:bookmarkEnd w:id="36"/>
    </w:p>
    <w:p w14:paraId="0B168090" w14:textId="77777777" w:rsidR="00045960" w:rsidRPr="00045960" w:rsidRDefault="00045960" w:rsidP="00045960">
      <w:pPr>
        <w:rPr>
          <w:lang w:eastAsia="en-US"/>
        </w:rPr>
      </w:pPr>
    </w:p>
    <w:p w14:paraId="7C273E55" w14:textId="77777777" w:rsidR="002664F2" w:rsidRPr="00706E60" w:rsidRDefault="009C1724" w:rsidP="002664F2">
      <w:pPr>
        <w:spacing w:after="160" w:line="278" w:lineRule="auto"/>
        <w:jc w:val="center"/>
        <w:rPr>
          <w:rFonts w:ascii="Times New Roman" w:hAnsi="Times New Roman" w:cs="Times New Roman"/>
        </w:rPr>
      </w:pPr>
      <w:r w:rsidRPr="00706E60">
        <w:rPr>
          <w:rFonts w:ascii="Times New Roman" w:hAnsi="Times New Roman" w:cs="Times New Roman"/>
          <w:noProof/>
        </w:rPr>
        <w:drawing>
          <wp:inline distT="0" distB="0" distL="0" distR="0" wp14:anchorId="1C3A4B6E" wp14:editId="00607B20">
            <wp:extent cx="4683318" cy="2516202"/>
            <wp:effectExtent l="0" t="0" r="3175" b="0"/>
            <wp:docPr id="199480822"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088F4063" w14:textId="55D73D54" w:rsidR="002664F2" w:rsidRPr="00706E60" w:rsidRDefault="002664F2" w:rsidP="002664F2">
      <w:pPr>
        <w:rPr>
          <w:rFonts w:ascii="Times New Roman" w:hAnsi="Times New Roman" w:cs="Times New Roman"/>
        </w:rPr>
      </w:pPr>
      <w:r w:rsidRPr="00706E60">
        <w:rPr>
          <w:rFonts w:ascii="Times New Roman" w:hAnsi="Times New Roman" w:cs="Times New Roman"/>
        </w:rPr>
        <w:t>The figure above shows the network diagram represent</w:t>
      </w:r>
      <w:r w:rsidR="00AA2A80" w:rsidRPr="00706E60">
        <w:rPr>
          <w:rFonts w:ascii="Times New Roman" w:hAnsi="Times New Roman" w:cs="Times New Roman"/>
        </w:rPr>
        <w:t>ing</w:t>
      </w:r>
      <w:r w:rsidRPr="00706E60">
        <w:rPr>
          <w:rFonts w:ascii="Times New Roman" w:hAnsi="Times New Roman" w:cs="Times New Roman"/>
        </w:rPr>
        <w:t xml:space="preserve"> the technical infrastructure of the evaluation environment. </w:t>
      </w:r>
      <w:r w:rsidR="00F17990" w:rsidRPr="00706E60">
        <w:rPr>
          <w:rFonts w:ascii="Times New Roman" w:hAnsi="Times New Roman" w:cs="Times New Roman"/>
        </w:rPr>
        <w:t>T</w:t>
      </w:r>
      <w:r w:rsidR="00294A49" w:rsidRPr="00706E60">
        <w:rPr>
          <w:rFonts w:ascii="Times New Roman" w:hAnsi="Times New Roman" w:cs="Times New Roman"/>
        </w:rPr>
        <w:t xml:space="preserve">wo computers will have </w:t>
      </w:r>
      <w:r w:rsidR="00F17990" w:rsidRPr="00706E60">
        <w:rPr>
          <w:rFonts w:ascii="Times New Roman" w:hAnsi="Times New Roman" w:cs="Times New Roman"/>
        </w:rPr>
        <w:t>the same</w:t>
      </w:r>
      <w:r w:rsidR="00294A49" w:rsidRPr="00706E60">
        <w:rPr>
          <w:rFonts w:ascii="Times New Roman" w:hAnsi="Times New Roman" w:cs="Times New Roman"/>
        </w:rPr>
        <w:t xml:space="preserve"> Linux </w:t>
      </w:r>
      <w:r w:rsidR="00F17990" w:rsidRPr="00706E60">
        <w:rPr>
          <w:rFonts w:ascii="Times New Roman" w:hAnsi="Times New Roman" w:cs="Times New Roman"/>
        </w:rPr>
        <w:t>OS</w:t>
      </w:r>
      <w:r w:rsidR="00294A49" w:rsidRPr="00706E60">
        <w:rPr>
          <w:rFonts w:ascii="Times New Roman" w:hAnsi="Times New Roman" w:cs="Times New Roman"/>
        </w:rPr>
        <w:t xml:space="preserve"> installed and configured as </w:t>
      </w:r>
      <w:r w:rsidR="00F17990" w:rsidRPr="00706E60">
        <w:rPr>
          <w:rFonts w:ascii="Times New Roman" w:hAnsi="Times New Roman" w:cs="Times New Roman"/>
        </w:rPr>
        <w:t>r</w:t>
      </w:r>
      <w:r w:rsidR="00294A49" w:rsidRPr="00706E60">
        <w:rPr>
          <w:rFonts w:ascii="Times New Roman" w:hAnsi="Times New Roman" w:cs="Times New Roman"/>
        </w:rPr>
        <w:t>outers.</w:t>
      </w:r>
      <w:r w:rsidR="00F17990" w:rsidRPr="00706E60">
        <w:rPr>
          <w:rFonts w:ascii="Times New Roman" w:hAnsi="Times New Roman" w:cs="Times New Roman"/>
        </w:rPr>
        <w:t xml:space="preserve"> A third computer will be the sender, and the fourth will be the receiver.</w:t>
      </w:r>
      <w:r w:rsidR="00294A49" w:rsidRPr="00706E60">
        <w:rPr>
          <w:rFonts w:ascii="Times New Roman" w:hAnsi="Times New Roman" w:cs="Times New Roman"/>
        </w:rPr>
        <w:t xml:space="preserve"> </w:t>
      </w:r>
      <w:r w:rsidR="00CB6DBE" w:rsidRPr="00706E60">
        <w:rPr>
          <w:rFonts w:ascii="Times New Roman" w:hAnsi="Times New Roman" w:cs="Times New Roman"/>
        </w:rPr>
        <w:t xml:space="preserve">There will be three different networks in total, and </w:t>
      </w:r>
      <w:r w:rsidR="001B308A" w:rsidRPr="00706E60">
        <w:rPr>
          <w:rFonts w:ascii="Times New Roman" w:hAnsi="Times New Roman" w:cs="Times New Roman"/>
        </w:rPr>
        <w:t xml:space="preserve">each computer will have </w:t>
      </w:r>
      <w:r w:rsidR="00AA2A80" w:rsidRPr="00706E60">
        <w:rPr>
          <w:rFonts w:ascii="Times New Roman" w:hAnsi="Times New Roman" w:cs="Times New Roman"/>
        </w:rPr>
        <w:t>its own</w:t>
      </w:r>
      <w:r w:rsidR="001B308A" w:rsidRPr="00706E60">
        <w:rPr>
          <w:rFonts w:ascii="Times New Roman" w:hAnsi="Times New Roman" w:cs="Times New Roman"/>
        </w:rPr>
        <w:t xml:space="preserve"> static I</w:t>
      </w:r>
      <w:r w:rsidR="00AA2A80" w:rsidRPr="00706E60">
        <w:rPr>
          <w:rFonts w:ascii="Times New Roman" w:hAnsi="Times New Roman" w:cs="Times New Roman"/>
        </w:rPr>
        <w:t>P</w:t>
      </w:r>
      <w:r w:rsidR="001B308A" w:rsidRPr="00706E60">
        <w:rPr>
          <w:rFonts w:ascii="Times New Roman" w:hAnsi="Times New Roman" w:cs="Times New Roman"/>
        </w:rPr>
        <w:t xml:space="preserve"> address. </w:t>
      </w:r>
    </w:p>
    <w:p w14:paraId="6966FD43" w14:textId="77777777" w:rsidR="00D97EE0" w:rsidRPr="00706E60" w:rsidRDefault="00D97EE0" w:rsidP="002664F2">
      <w:pPr>
        <w:rPr>
          <w:rFonts w:ascii="Times New Roman" w:hAnsi="Times New Roman" w:cs="Times New Roman"/>
        </w:rPr>
      </w:pPr>
    </w:p>
    <w:p w14:paraId="66A2C6B7" w14:textId="5E2FE74E" w:rsidR="00D97EE0" w:rsidRPr="00706E60" w:rsidRDefault="00D97EE0" w:rsidP="002664F2">
      <w:pPr>
        <w:rPr>
          <w:rFonts w:ascii="Times New Roman" w:hAnsi="Times New Roman" w:cs="Times New Roman"/>
        </w:rPr>
      </w:pPr>
      <w:r w:rsidRPr="00706E60">
        <w:rPr>
          <w:rFonts w:ascii="Times New Roman" w:hAnsi="Times New Roman" w:cs="Times New Roman"/>
          <w:b/>
          <w:bCs/>
        </w:rPr>
        <w:t xml:space="preserve">Note: </w:t>
      </w:r>
      <w:r w:rsidRPr="00706E60">
        <w:rPr>
          <w:rFonts w:ascii="Times New Roman" w:hAnsi="Times New Roman" w:cs="Times New Roman"/>
        </w:rPr>
        <w:t xml:space="preserve">Router 1 and Router 2 computers will each have two </w:t>
      </w:r>
      <w:r w:rsidR="004102B7" w:rsidRPr="00706E60">
        <w:rPr>
          <w:rFonts w:ascii="Times New Roman" w:hAnsi="Times New Roman" w:cs="Times New Roman"/>
        </w:rPr>
        <w:t>N</w:t>
      </w:r>
      <w:r w:rsidRPr="00706E60">
        <w:rPr>
          <w:rFonts w:ascii="Times New Roman" w:hAnsi="Times New Roman" w:cs="Times New Roman"/>
        </w:rPr>
        <w:t xml:space="preserve">etwork </w:t>
      </w:r>
      <w:r w:rsidR="004102B7" w:rsidRPr="00706E60">
        <w:rPr>
          <w:rFonts w:ascii="Times New Roman" w:hAnsi="Times New Roman" w:cs="Times New Roman"/>
        </w:rPr>
        <w:t>Interface C</w:t>
      </w:r>
      <w:r w:rsidRPr="00706E60">
        <w:rPr>
          <w:rFonts w:ascii="Times New Roman" w:hAnsi="Times New Roman" w:cs="Times New Roman"/>
        </w:rPr>
        <w:t xml:space="preserve">ards. </w:t>
      </w:r>
    </w:p>
    <w:p w14:paraId="74FAFC06" w14:textId="443FA0D8" w:rsidR="005E061C" w:rsidRPr="00706E60" w:rsidRDefault="005E061C" w:rsidP="002664F2">
      <w:pPr>
        <w:spacing w:after="160" w:line="278" w:lineRule="auto"/>
        <w:jc w:val="center"/>
        <w:rPr>
          <w:rFonts w:ascii="Times New Roman" w:hAnsi="Times New Roman" w:cs="Times New Roman"/>
        </w:rPr>
      </w:pPr>
    </w:p>
    <w:p w14:paraId="580A6292" w14:textId="77777777" w:rsidR="00015843" w:rsidRPr="00706E60" w:rsidRDefault="00015843" w:rsidP="00DC3210">
      <w:pPr>
        <w:pStyle w:val="Heading1"/>
        <w:sectPr w:rsidR="00015843" w:rsidRPr="00706E60">
          <w:headerReference w:type="default" r:id="rId16"/>
          <w:footerReference w:type="default" r:id="rId17"/>
          <w:pgSz w:w="11906" w:h="16838"/>
          <w:pgMar w:top="1440" w:right="1440" w:bottom="1440" w:left="1440" w:header="708" w:footer="708" w:gutter="0"/>
          <w:cols w:space="708"/>
          <w:docGrid w:linePitch="360"/>
        </w:sectPr>
      </w:pPr>
    </w:p>
    <w:p w14:paraId="5A1B0B65" w14:textId="62D98C5C" w:rsidR="00662BF0" w:rsidRPr="00706E60" w:rsidRDefault="005E061C" w:rsidP="003C21B9">
      <w:pPr>
        <w:pStyle w:val="Heading2"/>
      </w:pPr>
      <w:bookmarkStart w:id="37" w:name="_Toc194785376"/>
      <w:r w:rsidRPr="00706E60">
        <w:lastRenderedPageBreak/>
        <w:t xml:space="preserve">Appendix </w:t>
      </w:r>
      <w:r w:rsidR="00E93C5D" w:rsidRPr="00706E60">
        <w:t>F</w:t>
      </w:r>
      <w:r w:rsidRPr="00706E60">
        <w:t xml:space="preserve"> </w:t>
      </w:r>
      <w:r w:rsidR="00662BF0" w:rsidRPr="00706E60">
        <w:t>–</w:t>
      </w:r>
      <w:r w:rsidRPr="00706E60">
        <w:t xml:space="preserve"> </w:t>
      </w:r>
      <w:r w:rsidR="00662BF0" w:rsidRPr="00706E60">
        <w:t>Skills Analysis Matrix</w:t>
      </w:r>
      <w:bookmarkEnd w:id="37"/>
    </w:p>
    <w:p w14:paraId="0AC5E0ED" w14:textId="77777777" w:rsidR="00015843" w:rsidRPr="00706E60" w:rsidRDefault="00015843" w:rsidP="00015843">
      <w:pPr>
        <w:rPr>
          <w:rFonts w:ascii="Times New Roman" w:hAnsi="Times New Roman" w:cs="Times New Roman"/>
          <w:lang w:eastAsia="en-US"/>
        </w:rPr>
      </w:pPr>
    </w:p>
    <w:p w14:paraId="2092772D" w14:textId="77777777" w:rsidR="00792326" w:rsidRPr="00706E60" w:rsidRDefault="00792326" w:rsidP="00015843">
      <w:pPr>
        <w:rPr>
          <w:rFonts w:ascii="Times New Roman" w:hAnsi="Times New Roman" w:cs="Times New Roman"/>
          <w:lang w:eastAsia="en-US"/>
        </w:rPr>
      </w:pPr>
    </w:p>
    <w:p w14:paraId="5574C2F0" w14:textId="77777777" w:rsidR="00792326" w:rsidRPr="00706E60" w:rsidRDefault="00792326" w:rsidP="00015843">
      <w:pPr>
        <w:rPr>
          <w:rFonts w:ascii="Times New Roman" w:hAnsi="Times New Roman" w:cs="Times New Roman"/>
          <w:lang w:eastAsia="en-US"/>
        </w:rPr>
      </w:pPr>
    </w:p>
    <w:tbl>
      <w:tblPr>
        <w:tblW w:w="16297" w:type="dxa"/>
        <w:tblLook w:val="04A0" w:firstRow="1" w:lastRow="0" w:firstColumn="1" w:lastColumn="0" w:noHBand="0" w:noVBand="1"/>
      </w:tblPr>
      <w:tblGrid>
        <w:gridCol w:w="1295"/>
        <w:gridCol w:w="1571"/>
        <w:gridCol w:w="1571"/>
        <w:gridCol w:w="1171"/>
        <w:gridCol w:w="1617"/>
        <w:gridCol w:w="1559"/>
        <w:gridCol w:w="2015"/>
        <w:gridCol w:w="940"/>
        <w:gridCol w:w="872"/>
        <w:gridCol w:w="2410"/>
        <w:gridCol w:w="1276"/>
      </w:tblGrid>
      <w:tr w:rsidR="00792326" w:rsidRPr="00706E60" w14:paraId="165EB875" w14:textId="77777777" w:rsidTr="00FD4C69">
        <w:trPr>
          <w:trHeight w:val="754"/>
        </w:trPr>
        <w:tc>
          <w:tcPr>
            <w:tcW w:w="16297" w:type="dxa"/>
            <w:gridSpan w:val="11"/>
            <w:tcBorders>
              <w:top w:val="single" w:sz="4" w:space="0" w:color="auto"/>
              <w:left w:val="single" w:sz="4" w:space="0" w:color="auto"/>
              <w:bottom w:val="single" w:sz="4" w:space="0" w:color="auto"/>
              <w:right w:val="single" w:sz="4" w:space="0" w:color="auto"/>
            </w:tcBorders>
            <w:vAlign w:val="center"/>
            <w:hideMark/>
          </w:tcPr>
          <w:p w14:paraId="1B2FDDDA" w14:textId="77777777" w:rsidR="00792326" w:rsidRPr="00706E60" w:rsidRDefault="00792326" w:rsidP="00792326">
            <w:pPr>
              <w:jc w:val="center"/>
              <w:rPr>
                <w:rFonts w:ascii="Times New Roman" w:eastAsia="Times New Roman" w:hAnsi="Times New Roman" w:cs="Times New Roman"/>
                <w:b/>
                <w:bCs/>
                <w:color w:val="000000"/>
                <w:sz w:val="40"/>
                <w:szCs w:val="40"/>
                <w:lang w:bidi="my-MM"/>
              </w:rPr>
            </w:pPr>
            <w:bookmarkStart w:id="38" w:name="RANGE!A1:K15"/>
            <w:r w:rsidRPr="00706E60">
              <w:rPr>
                <w:rFonts w:ascii="Times New Roman" w:eastAsia="Times New Roman" w:hAnsi="Times New Roman" w:cs="Times New Roman"/>
                <w:b/>
                <w:bCs/>
                <w:color w:val="000000"/>
                <w:sz w:val="40"/>
                <w:szCs w:val="40"/>
                <w:lang w:bidi="my-MM"/>
              </w:rPr>
              <w:t>Skills Matrix</w:t>
            </w:r>
            <w:bookmarkEnd w:id="38"/>
          </w:p>
        </w:tc>
      </w:tr>
      <w:tr w:rsidR="006134CC" w:rsidRPr="00706E60" w14:paraId="65F5A7AB" w14:textId="77777777" w:rsidTr="00FD4C69">
        <w:trPr>
          <w:trHeight w:val="1261"/>
        </w:trPr>
        <w:tc>
          <w:tcPr>
            <w:tcW w:w="1295" w:type="dxa"/>
            <w:tcBorders>
              <w:top w:val="single" w:sz="4" w:space="0" w:color="auto"/>
              <w:left w:val="single" w:sz="4" w:space="0" w:color="auto"/>
              <w:bottom w:val="single" w:sz="4" w:space="0" w:color="auto"/>
              <w:right w:val="single" w:sz="4" w:space="0" w:color="auto"/>
            </w:tcBorders>
            <w:vAlign w:val="center"/>
            <w:hideMark/>
          </w:tcPr>
          <w:p w14:paraId="4AD7263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Team Members</w:t>
            </w:r>
          </w:p>
        </w:tc>
        <w:tc>
          <w:tcPr>
            <w:tcW w:w="1571" w:type="dxa"/>
            <w:tcBorders>
              <w:top w:val="single" w:sz="4" w:space="0" w:color="auto"/>
              <w:left w:val="single" w:sz="4" w:space="0" w:color="auto"/>
              <w:bottom w:val="single" w:sz="4" w:space="0" w:color="auto"/>
              <w:right w:val="single" w:sz="4" w:space="0" w:color="auto"/>
            </w:tcBorders>
            <w:vAlign w:val="center"/>
            <w:hideMark/>
          </w:tcPr>
          <w:p w14:paraId="3AE0D66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Linux Installation and Configuration</w:t>
            </w:r>
          </w:p>
        </w:tc>
        <w:tc>
          <w:tcPr>
            <w:tcW w:w="1571" w:type="dxa"/>
            <w:tcBorders>
              <w:top w:val="single" w:sz="4" w:space="0" w:color="auto"/>
              <w:left w:val="single" w:sz="4" w:space="0" w:color="auto"/>
              <w:bottom w:val="single" w:sz="4" w:space="0" w:color="auto"/>
              <w:right w:val="single" w:sz="4" w:space="0" w:color="auto"/>
            </w:tcBorders>
            <w:vAlign w:val="center"/>
            <w:hideMark/>
          </w:tcPr>
          <w:p w14:paraId="5E8F0F6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Linux as Router Configuration</w:t>
            </w:r>
          </w:p>
        </w:tc>
        <w:tc>
          <w:tcPr>
            <w:tcW w:w="1171" w:type="dxa"/>
            <w:tcBorders>
              <w:top w:val="single" w:sz="4" w:space="0" w:color="auto"/>
              <w:left w:val="single" w:sz="4" w:space="0" w:color="auto"/>
              <w:bottom w:val="single" w:sz="4" w:space="0" w:color="auto"/>
              <w:right w:val="single" w:sz="4" w:space="0" w:color="auto"/>
            </w:tcBorders>
            <w:vAlign w:val="center"/>
            <w:hideMark/>
          </w:tcPr>
          <w:p w14:paraId="314DD8C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BASH Scripting</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2820A4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Subnetting IPv4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1D14AA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Subnetting IPv6</w:t>
            </w:r>
          </w:p>
        </w:tc>
        <w:tc>
          <w:tcPr>
            <w:tcW w:w="2015" w:type="dxa"/>
            <w:tcBorders>
              <w:top w:val="single" w:sz="4" w:space="0" w:color="auto"/>
              <w:left w:val="single" w:sz="4" w:space="0" w:color="auto"/>
              <w:bottom w:val="single" w:sz="4" w:space="0" w:color="auto"/>
              <w:right w:val="single" w:sz="4" w:space="0" w:color="auto"/>
            </w:tcBorders>
            <w:vAlign w:val="center"/>
            <w:hideMark/>
          </w:tcPr>
          <w:p w14:paraId="7529514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Understanding of Networking Protocols (TCP/UDP)</w:t>
            </w:r>
          </w:p>
        </w:tc>
        <w:tc>
          <w:tcPr>
            <w:tcW w:w="940" w:type="dxa"/>
            <w:tcBorders>
              <w:top w:val="single" w:sz="4" w:space="0" w:color="auto"/>
              <w:left w:val="single" w:sz="4" w:space="0" w:color="auto"/>
              <w:bottom w:val="single" w:sz="4" w:space="0" w:color="auto"/>
              <w:right w:val="single" w:sz="4" w:space="0" w:color="auto"/>
            </w:tcBorders>
            <w:vAlign w:val="center"/>
            <w:hideMark/>
          </w:tcPr>
          <w:p w14:paraId="4D206A4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iPerf Usage</w:t>
            </w:r>
          </w:p>
        </w:tc>
        <w:tc>
          <w:tcPr>
            <w:tcW w:w="872" w:type="dxa"/>
            <w:tcBorders>
              <w:top w:val="single" w:sz="4" w:space="0" w:color="auto"/>
              <w:left w:val="single" w:sz="4" w:space="0" w:color="auto"/>
              <w:bottom w:val="single" w:sz="4" w:space="0" w:color="auto"/>
              <w:right w:val="single" w:sz="4" w:space="0" w:color="auto"/>
            </w:tcBorders>
            <w:vAlign w:val="center"/>
            <w:hideMark/>
          </w:tcPr>
          <w:p w14:paraId="6F9B3E3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D-ITG Usage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1AF15A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Basic Network Performance Metrics (Throughput, Delay, Jitter, Packet Loss)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DDA45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Basic Data Analysis Skills</w:t>
            </w:r>
          </w:p>
        </w:tc>
      </w:tr>
      <w:tr w:rsidR="0082642C" w:rsidRPr="00706E60" w14:paraId="7B4D32A7"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Kylie Afable</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r>
      <w:tr w:rsidR="0082642C" w:rsidRPr="00706E60" w14:paraId="084622D2"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5B9D299A"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Zafar Azad</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0F50161D"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Larissa Goh</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17FCB79"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0E6D1BB3"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Nathan Quai Hoi</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r>
      <w:tr w:rsidR="0082642C" w:rsidRPr="00706E60" w14:paraId="6CB413B3"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Charmi Patel</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8A8F626"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5364A8D8"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Win Phyo</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1B7A4B5" w14:textId="77777777" w:rsidTr="00FD4C69">
        <w:trPr>
          <w:trHeight w:val="432"/>
        </w:trPr>
        <w:tc>
          <w:tcPr>
            <w:tcW w:w="1295"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Thomas Robinson</w:t>
            </w:r>
          </w:p>
        </w:tc>
        <w:tc>
          <w:tcPr>
            <w:tcW w:w="1571"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1571"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94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r>
      <w:tr w:rsidR="0082642C" w:rsidRPr="00706E60" w14:paraId="4D2B2FC8"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noWrap/>
            <w:vAlign w:val="center"/>
            <w:hideMark/>
          </w:tcPr>
          <w:p w14:paraId="6D368D37"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Total</w:t>
            </w:r>
          </w:p>
        </w:tc>
        <w:tc>
          <w:tcPr>
            <w:tcW w:w="1571"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15</w:t>
            </w:r>
          </w:p>
        </w:tc>
        <w:tc>
          <w:tcPr>
            <w:tcW w:w="1571"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5</w:t>
            </w:r>
          </w:p>
        </w:tc>
        <w:tc>
          <w:tcPr>
            <w:tcW w:w="1617"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12</w:t>
            </w:r>
          </w:p>
        </w:tc>
        <w:tc>
          <w:tcPr>
            <w:tcW w:w="155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4</w:t>
            </w:r>
          </w:p>
        </w:tc>
        <w:tc>
          <w:tcPr>
            <w:tcW w:w="201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10</w:t>
            </w:r>
          </w:p>
        </w:tc>
        <w:tc>
          <w:tcPr>
            <w:tcW w:w="94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5</w:t>
            </w:r>
          </w:p>
        </w:tc>
        <w:tc>
          <w:tcPr>
            <w:tcW w:w="1276"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6</w:t>
            </w:r>
          </w:p>
        </w:tc>
      </w:tr>
      <w:tr w:rsidR="0082642C" w:rsidRPr="00706E60" w14:paraId="1675D319"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Average</w:t>
            </w:r>
          </w:p>
        </w:tc>
        <w:tc>
          <w:tcPr>
            <w:tcW w:w="1571"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2.14</w:t>
            </w:r>
          </w:p>
        </w:tc>
        <w:tc>
          <w:tcPr>
            <w:tcW w:w="15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11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0.71</w:t>
            </w:r>
          </w:p>
        </w:tc>
        <w:tc>
          <w:tcPr>
            <w:tcW w:w="1617"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1.71</w:t>
            </w:r>
          </w:p>
        </w:tc>
        <w:tc>
          <w:tcPr>
            <w:tcW w:w="155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0.57</w:t>
            </w:r>
          </w:p>
        </w:tc>
        <w:tc>
          <w:tcPr>
            <w:tcW w:w="201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1.43</w:t>
            </w:r>
          </w:p>
        </w:tc>
        <w:tc>
          <w:tcPr>
            <w:tcW w:w="94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872"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241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0.71</w:t>
            </w:r>
          </w:p>
        </w:tc>
        <w:tc>
          <w:tcPr>
            <w:tcW w:w="1276"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0.86</w:t>
            </w:r>
          </w:p>
        </w:tc>
      </w:tr>
      <w:tr w:rsidR="006134CC" w:rsidRPr="00706E60" w14:paraId="18BBF5F4" w14:textId="77777777" w:rsidTr="00FD4C69">
        <w:trPr>
          <w:trHeight w:val="419"/>
        </w:trPr>
        <w:tc>
          <w:tcPr>
            <w:tcW w:w="1295" w:type="dxa"/>
            <w:tcBorders>
              <w:top w:val="single" w:sz="12" w:space="0" w:color="auto"/>
              <w:left w:val="nil"/>
              <w:bottom w:val="nil"/>
              <w:right w:val="nil"/>
            </w:tcBorders>
            <w:noWrap/>
            <w:vAlign w:val="center"/>
            <w:hideMark/>
          </w:tcPr>
          <w:p w14:paraId="41302DA4"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1571" w:type="dxa"/>
            <w:tcBorders>
              <w:top w:val="single" w:sz="12" w:space="0" w:color="auto"/>
              <w:left w:val="nil"/>
              <w:bottom w:val="nil"/>
              <w:right w:val="nil"/>
            </w:tcBorders>
            <w:noWrap/>
            <w:vAlign w:val="center"/>
            <w:hideMark/>
          </w:tcPr>
          <w:p w14:paraId="7053B1F6"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single" w:sz="12" w:space="0" w:color="auto"/>
              <w:left w:val="nil"/>
              <w:bottom w:val="nil"/>
              <w:right w:val="nil"/>
            </w:tcBorders>
            <w:noWrap/>
            <w:vAlign w:val="center"/>
            <w:hideMark/>
          </w:tcPr>
          <w:p w14:paraId="55DF0BD9"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single" w:sz="12" w:space="0" w:color="auto"/>
              <w:left w:val="nil"/>
              <w:bottom w:val="nil"/>
              <w:right w:val="nil"/>
            </w:tcBorders>
            <w:noWrap/>
            <w:vAlign w:val="center"/>
            <w:hideMark/>
          </w:tcPr>
          <w:p w14:paraId="68D669CF" w14:textId="77777777" w:rsidR="00792326" w:rsidRPr="00706E60" w:rsidRDefault="00792326" w:rsidP="00792326">
            <w:pPr>
              <w:rPr>
                <w:rFonts w:ascii="Times New Roman" w:eastAsia="Times New Roman" w:hAnsi="Times New Roman" w:cs="Times New Roman"/>
                <w:sz w:val="20"/>
                <w:szCs w:val="20"/>
                <w:lang w:bidi="my-MM"/>
              </w:rPr>
            </w:pPr>
          </w:p>
        </w:tc>
        <w:tc>
          <w:tcPr>
            <w:tcW w:w="1617" w:type="dxa"/>
            <w:tcBorders>
              <w:top w:val="single" w:sz="12" w:space="0" w:color="auto"/>
              <w:left w:val="nil"/>
              <w:bottom w:val="nil"/>
              <w:right w:val="nil"/>
            </w:tcBorders>
            <w:noWrap/>
            <w:vAlign w:val="center"/>
            <w:hideMark/>
          </w:tcPr>
          <w:p w14:paraId="04A60C36" w14:textId="77777777" w:rsidR="00792326" w:rsidRPr="00706E60" w:rsidRDefault="00792326" w:rsidP="00792326">
            <w:pPr>
              <w:rPr>
                <w:rFonts w:ascii="Times New Roman" w:eastAsia="Times New Roman" w:hAnsi="Times New Roman" w:cs="Times New Roman"/>
                <w:sz w:val="20"/>
                <w:szCs w:val="20"/>
                <w:lang w:bidi="my-MM"/>
              </w:rPr>
            </w:pPr>
          </w:p>
        </w:tc>
        <w:tc>
          <w:tcPr>
            <w:tcW w:w="1559" w:type="dxa"/>
            <w:tcBorders>
              <w:top w:val="single" w:sz="12" w:space="0" w:color="auto"/>
              <w:left w:val="nil"/>
              <w:bottom w:val="nil"/>
              <w:right w:val="nil"/>
            </w:tcBorders>
            <w:noWrap/>
            <w:vAlign w:val="center"/>
            <w:hideMark/>
          </w:tcPr>
          <w:p w14:paraId="712F1735" w14:textId="77777777" w:rsidR="00792326" w:rsidRPr="00706E60" w:rsidRDefault="00792326" w:rsidP="00792326">
            <w:pPr>
              <w:rPr>
                <w:rFonts w:ascii="Times New Roman" w:eastAsia="Times New Roman" w:hAnsi="Times New Roman" w:cs="Times New Roman"/>
                <w:sz w:val="20"/>
                <w:szCs w:val="20"/>
                <w:lang w:bidi="my-MM"/>
              </w:rPr>
            </w:pPr>
          </w:p>
        </w:tc>
        <w:tc>
          <w:tcPr>
            <w:tcW w:w="2015" w:type="dxa"/>
            <w:tcBorders>
              <w:top w:val="single" w:sz="12" w:space="0" w:color="auto"/>
              <w:left w:val="nil"/>
              <w:bottom w:val="nil"/>
              <w:right w:val="nil"/>
            </w:tcBorders>
            <w:noWrap/>
            <w:vAlign w:val="center"/>
            <w:hideMark/>
          </w:tcPr>
          <w:p w14:paraId="369A30CF" w14:textId="77777777" w:rsidR="00792326" w:rsidRPr="00706E60" w:rsidRDefault="00792326" w:rsidP="00792326">
            <w:pPr>
              <w:rPr>
                <w:rFonts w:ascii="Times New Roman" w:eastAsia="Times New Roman" w:hAnsi="Times New Roman" w:cs="Times New Roman"/>
                <w:sz w:val="20"/>
                <w:szCs w:val="20"/>
                <w:lang w:bidi="my-MM"/>
              </w:rPr>
            </w:pPr>
          </w:p>
        </w:tc>
        <w:tc>
          <w:tcPr>
            <w:tcW w:w="940" w:type="dxa"/>
            <w:tcBorders>
              <w:top w:val="single" w:sz="12" w:space="0" w:color="auto"/>
              <w:left w:val="nil"/>
              <w:bottom w:val="nil"/>
              <w:right w:val="nil"/>
            </w:tcBorders>
            <w:noWrap/>
            <w:vAlign w:val="center"/>
            <w:hideMark/>
          </w:tcPr>
          <w:p w14:paraId="544F460C" w14:textId="77777777" w:rsidR="00792326" w:rsidRPr="00706E60" w:rsidRDefault="00792326" w:rsidP="00792326">
            <w:pPr>
              <w:rPr>
                <w:rFonts w:ascii="Times New Roman" w:eastAsia="Times New Roman" w:hAnsi="Times New Roman" w:cs="Times New Roman"/>
                <w:sz w:val="20"/>
                <w:szCs w:val="20"/>
                <w:lang w:bidi="my-MM"/>
              </w:rPr>
            </w:pPr>
          </w:p>
        </w:tc>
        <w:tc>
          <w:tcPr>
            <w:tcW w:w="872" w:type="dxa"/>
            <w:tcBorders>
              <w:top w:val="single" w:sz="12" w:space="0" w:color="auto"/>
              <w:left w:val="nil"/>
              <w:bottom w:val="nil"/>
              <w:right w:val="nil"/>
            </w:tcBorders>
            <w:noWrap/>
            <w:vAlign w:val="center"/>
            <w:hideMark/>
          </w:tcPr>
          <w:p w14:paraId="003F13D4"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single" w:sz="12" w:space="0" w:color="auto"/>
              <w:left w:val="nil"/>
              <w:bottom w:val="nil"/>
              <w:right w:val="nil"/>
            </w:tcBorders>
            <w:noWrap/>
            <w:vAlign w:val="center"/>
            <w:hideMark/>
          </w:tcPr>
          <w:p w14:paraId="0EE85AD9"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single" w:sz="12" w:space="0" w:color="auto"/>
              <w:left w:val="nil"/>
              <w:bottom w:val="nil"/>
              <w:right w:val="nil"/>
            </w:tcBorders>
            <w:noWrap/>
            <w:vAlign w:val="center"/>
            <w:hideMark/>
          </w:tcPr>
          <w:p w14:paraId="02F1FE78"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1763DCD3" w14:textId="77777777" w:rsidTr="00FD4C69">
        <w:trPr>
          <w:trHeight w:val="419"/>
        </w:trPr>
        <w:tc>
          <w:tcPr>
            <w:tcW w:w="1295" w:type="dxa"/>
            <w:tcBorders>
              <w:top w:val="nil"/>
              <w:left w:val="nil"/>
              <w:bottom w:val="nil"/>
              <w:right w:val="nil"/>
            </w:tcBorders>
            <w:noWrap/>
            <w:vAlign w:val="center"/>
            <w:hideMark/>
          </w:tcPr>
          <w:p w14:paraId="7DD74BB1"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477FB53A"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09583BBA" w14:textId="77777777" w:rsidR="00792326" w:rsidRPr="00706E60" w:rsidRDefault="00792326" w:rsidP="00792326">
            <w:pPr>
              <w:rPr>
                <w:rFonts w:ascii="Times New Roman" w:eastAsia="Times New Roman" w:hAnsi="Times New Roman" w:cs="Times New Roman"/>
                <w:sz w:val="20"/>
                <w:szCs w:val="20"/>
                <w:lang w:bidi="my-MM"/>
              </w:rPr>
            </w:pPr>
          </w:p>
        </w:tc>
        <w:tc>
          <w:tcPr>
            <w:tcW w:w="6362" w:type="dxa"/>
            <w:gridSpan w:val="4"/>
            <w:tcBorders>
              <w:top w:val="single" w:sz="4" w:space="0" w:color="auto"/>
              <w:left w:val="single" w:sz="4" w:space="0" w:color="auto"/>
              <w:bottom w:val="single" w:sz="4" w:space="0" w:color="auto"/>
              <w:right w:val="single" w:sz="4" w:space="0" w:color="000000"/>
            </w:tcBorders>
            <w:noWrap/>
            <w:vAlign w:val="center"/>
            <w:hideMark/>
          </w:tcPr>
          <w:p w14:paraId="18F8174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Key</w:t>
            </w:r>
          </w:p>
        </w:tc>
        <w:tc>
          <w:tcPr>
            <w:tcW w:w="940" w:type="dxa"/>
            <w:tcBorders>
              <w:top w:val="nil"/>
              <w:left w:val="nil"/>
              <w:bottom w:val="nil"/>
              <w:right w:val="nil"/>
            </w:tcBorders>
            <w:noWrap/>
            <w:vAlign w:val="center"/>
            <w:hideMark/>
          </w:tcPr>
          <w:p w14:paraId="00A0D370"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noWrap/>
            <w:vAlign w:val="center"/>
            <w:hideMark/>
          </w:tcPr>
          <w:p w14:paraId="34DC135B"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center"/>
            <w:hideMark/>
          </w:tcPr>
          <w:p w14:paraId="79DF4F37"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center"/>
            <w:hideMark/>
          </w:tcPr>
          <w:p w14:paraId="06EEEF6D"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257824CA" w14:textId="77777777" w:rsidTr="00FD4C69">
        <w:trPr>
          <w:trHeight w:val="419"/>
        </w:trPr>
        <w:tc>
          <w:tcPr>
            <w:tcW w:w="1295" w:type="dxa"/>
            <w:tcBorders>
              <w:top w:val="nil"/>
              <w:left w:val="nil"/>
              <w:bottom w:val="nil"/>
              <w:right w:val="nil"/>
            </w:tcBorders>
            <w:noWrap/>
            <w:vAlign w:val="center"/>
            <w:hideMark/>
          </w:tcPr>
          <w:p w14:paraId="6D1B5547"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4CA381B3"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37B38213"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2015"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940" w:type="dxa"/>
            <w:tcBorders>
              <w:top w:val="nil"/>
              <w:left w:val="nil"/>
              <w:bottom w:val="nil"/>
              <w:right w:val="nil"/>
            </w:tcBorders>
            <w:noWrap/>
            <w:vAlign w:val="center"/>
            <w:hideMark/>
          </w:tcPr>
          <w:p w14:paraId="5F70DB26"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noWrap/>
            <w:vAlign w:val="center"/>
            <w:hideMark/>
          </w:tcPr>
          <w:p w14:paraId="07941F11"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bottom"/>
            <w:hideMark/>
          </w:tcPr>
          <w:p w14:paraId="587895FB"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bottom"/>
            <w:hideMark/>
          </w:tcPr>
          <w:p w14:paraId="251EB0FA"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109841F5" w14:textId="77777777" w:rsidTr="00FD4C69">
        <w:trPr>
          <w:trHeight w:val="419"/>
        </w:trPr>
        <w:tc>
          <w:tcPr>
            <w:tcW w:w="1295" w:type="dxa"/>
            <w:tcBorders>
              <w:top w:val="nil"/>
              <w:left w:val="nil"/>
              <w:bottom w:val="nil"/>
              <w:right w:val="nil"/>
            </w:tcBorders>
            <w:noWrap/>
            <w:vAlign w:val="center"/>
            <w:hideMark/>
          </w:tcPr>
          <w:p w14:paraId="0D28152E"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55C1373D"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7070FB78"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noWrap/>
            <w:vAlign w:val="center"/>
            <w:hideMark/>
          </w:tcPr>
          <w:p w14:paraId="396C2268"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Unskilled</w:t>
            </w:r>
          </w:p>
        </w:tc>
        <w:tc>
          <w:tcPr>
            <w:tcW w:w="1617" w:type="dxa"/>
            <w:tcBorders>
              <w:top w:val="nil"/>
              <w:left w:val="nil"/>
              <w:bottom w:val="single" w:sz="4" w:space="0" w:color="auto"/>
              <w:right w:val="single" w:sz="4" w:space="0" w:color="auto"/>
            </w:tcBorders>
            <w:noWrap/>
            <w:vAlign w:val="center"/>
            <w:hideMark/>
          </w:tcPr>
          <w:p w14:paraId="0470B458"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Low-Skilled</w:t>
            </w:r>
          </w:p>
        </w:tc>
        <w:tc>
          <w:tcPr>
            <w:tcW w:w="1559" w:type="dxa"/>
            <w:tcBorders>
              <w:top w:val="nil"/>
              <w:left w:val="nil"/>
              <w:bottom w:val="single" w:sz="4" w:space="0" w:color="auto"/>
              <w:right w:val="single" w:sz="4" w:space="0" w:color="auto"/>
            </w:tcBorders>
            <w:noWrap/>
            <w:vAlign w:val="center"/>
            <w:hideMark/>
          </w:tcPr>
          <w:p w14:paraId="72C34F29"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Competent</w:t>
            </w:r>
          </w:p>
        </w:tc>
        <w:tc>
          <w:tcPr>
            <w:tcW w:w="2015" w:type="dxa"/>
            <w:tcBorders>
              <w:top w:val="nil"/>
              <w:left w:val="nil"/>
              <w:bottom w:val="single" w:sz="4" w:space="0" w:color="auto"/>
              <w:right w:val="single" w:sz="4" w:space="0" w:color="auto"/>
            </w:tcBorders>
            <w:noWrap/>
            <w:vAlign w:val="center"/>
            <w:hideMark/>
          </w:tcPr>
          <w:p w14:paraId="49C0C4C4"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Expert</w:t>
            </w:r>
          </w:p>
        </w:tc>
        <w:tc>
          <w:tcPr>
            <w:tcW w:w="940" w:type="dxa"/>
            <w:tcBorders>
              <w:top w:val="nil"/>
              <w:left w:val="nil"/>
              <w:bottom w:val="nil"/>
              <w:right w:val="nil"/>
            </w:tcBorders>
            <w:noWrap/>
            <w:vAlign w:val="center"/>
            <w:hideMark/>
          </w:tcPr>
          <w:p w14:paraId="03496A33" w14:textId="77777777" w:rsidR="00792326" w:rsidRPr="00706E60" w:rsidRDefault="00792326" w:rsidP="00792326">
            <w:pPr>
              <w:jc w:val="center"/>
              <w:rPr>
                <w:rFonts w:ascii="Times New Roman" w:eastAsia="Times New Roman" w:hAnsi="Times New Roman" w:cs="Times New Roman"/>
                <w:color w:val="000000"/>
                <w:szCs w:val="22"/>
                <w:lang w:bidi="my-MM"/>
              </w:rPr>
            </w:pPr>
          </w:p>
        </w:tc>
        <w:tc>
          <w:tcPr>
            <w:tcW w:w="872" w:type="dxa"/>
            <w:tcBorders>
              <w:top w:val="nil"/>
              <w:left w:val="nil"/>
              <w:bottom w:val="nil"/>
              <w:right w:val="nil"/>
            </w:tcBorders>
            <w:noWrap/>
            <w:vAlign w:val="center"/>
            <w:hideMark/>
          </w:tcPr>
          <w:p w14:paraId="327BD595"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bottom"/>
            <w:hideMark/>
          </w:tcPr>
          <w:p w14:paraId="53BD91AB"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bottom"/>
            <w:hideMark/>
          </w:tcPr>
          <w:p w14:paraId="2A8A241D" w14:textId="77777777" w:rsidR="00792326" w:rsidRPr="00706E60" w:rsidRDefault="00792326" w:rsidP="00792326">
            <w:pPr>
              <w:rPr>
                <w:rFonts w:ascii="Times New Roman" w:eastAsia="Times New Roman" w:hAnsi="Times New Roman" w:cs="Times New Roman"/>
                <w:sz w:val="20"/>
                <w:szCs w:val="20"/>
                <w:lang w:bidi="my-MM"/>
              </w:rPr>
            </w:pPr>
          </w:p>
        </w:tc>
      </w:tr>
    </w:tbl>
    <w:p w14:paraId="3E48413E" w14:textId="24AFCB7A" w:rsidR="00015843" w:rsidRPr="00706E60" w:rsidRDefault="00015843" w:rsidP="00DC3210">
      <w:pPr>
        <w:pStyle w:val="Heading1"/>
        <w:sectPr w:rsidR="00015843" w:rsidRPr="00706E60" w:rsidSect="000B5B27">
          <w:pgSz w:w="16838" w:h="11906" w:orient="landscape"/>
          <w:pgMar w:top="284" w:right="284" w:bottom="284" w:left="284" w:header="709" w:footer="709" w:gutter="0"/>
          <w:cols w:space="708"/>
          <w:docGrid w:linePitch="360"/>
        </w:sectPr>
      </w:pPr>
    </w:p>
    <w:p w14:paraId="4BE76DFB" w14:textId="695FFFD2" w:rsidR="00A94E47" w:rsidRPr="00A94E47" w:rsidRDefault="00662BF0" w:rsidP="003C21B9">
      <w:pPr>
        <w:pStyle w:val="Heading2"/>
        <w:rPr>
          <w:rFonts w:ascii="Aptos Display" w:hAnsi="Aptos Display"/>
          <w:color w:val="0F4761"/>
          <w:sz w:val="40"/>
          <w:rPrChange w:id="39" w:author="Zafar Azad" w:date="2025-10-08T02:45:00Z" w16du:dateUtc="2025-10-07T13:45:00Z">
            <w:rPr>
              <w:rFonts w:eastAsia="Yu Gothic Light"/>
              <w:color w:val="0F4761"/>
              <w:sz w:val="40"/>
              <w:szCs w:val="40"/>
              <w:lang w:eastAsia="ja-JP"/>
            </w:rPr>
          </w:rPrChange>
        </w:rPr>
      </w:pPr>
      <w:bookmarkStart w:id="40" w:name="_Toc194785377"/>
      <w:r w:rsidRPr="00706E60">
        <w:lastRenderedPageBreak/>
        <w:t xml:space="preserve">Appendix </w:t>
      </w:r>
      <w:r w:rsidR="00E93C5D" w:rsidRPr="00706E60">
        <w:t>G</w:t>
      </w:r>
      <w:r w:rsidRPr="00706E60">
        <w:t xml:space="preserve"> </w:t>
      </w:r>
      <w:r w:rsidR="00CC55B9" w:rsidRPr="00706E60">
        <w:t>–</w:t>
      </w:r>
      <w:r w:rsidRPr="00706E60">
        <w:t xml:space="preserve"> </w:t>
      </w:r>
      <w:r w:rsidR="00A94E47" w:rsidRPr="00706E60">
        <w:t>Upskilling Plan Schedule</w:t>
      </w:r>
      <w:bookmarkEnd w:id="40"/>
    </w:p>
    <w:p w14:paraId="0873263E"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p>
    <w:p w14:paraId="448ED178" w14:textId="77777777" w:rsidR="00A94E47" w:rsidRPr="00706E60" w:rsidRDefault="00A94E47" w:rsidP="00A94E47">
      <w:pPr>
        <w:spacing w:after="160"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lang w:eastAsia="ja-JP"/>
          <w14:ligatures w14:val="standardContextual"/>
        </w:rPr>
        <w:t>After the proposal is submitted on Friday 4</w:t>
      </w:r>
      <w:r w:rsidRPr="00706E60">
        <w:rPr>
          <w:rFonts w:ascii="Times New Roman" w:eastAsia="Yu Gothic" w:hAnsi="Times New Roman" w:cs="Times New Roman"/>
          <w:kern w:val="2"/>
          <w:vertAlign w:val="superscript"/>
          <w:lang w:eastAsia="ja-JP"/>
          <w14:ligatures w14:val="standardContextual"/>
        </w:rPr>
        <w:t>th</w:t>
      </w:r>
      <w:r w:rsidRPr="00706E60">
        <w:rPr>
          <w:rFonts w:ascii="Times New Roman" w:eastAsia="Yu Gothic" w:hAnsi="Times New Roman" w:cs="Times New Roman"/>
          <w:kern w:val="2"/>
          <w:lang w:eastAsia="ja-JP"/>
          <w14:ligatures w14:val="standardContextual"/>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w:t>
      </w:r>
    </w:p>
    <w:p w14:paraId="3606C43B" w14:textId="77777777" w:rsidR="00A94E47" w:rsidRPr="00706E60" w:rsidRDefault="00A94E47" w:rsidP="00A94E47">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General Resources:</w:t>
      </w:r>
    </w:p>
    <w:p w14:paraId="3CA2EAE5"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From Scratch: </w:t>
      </w:r>
      <w:hyperlink r:id="rId18" w:history="1">
        <w:r w:rsidRPr="00706E60">
          <w:rPr>
            <w:rFonts w:ascii="Times New Roman" w:eastAsia="Yu Gothic" w:hAnsi="Times New Roman" w:cs="Times New Roman"/>
            <w:color w:val="467886"/>
            <w:kern w:val="2"/>
            <w:u w:val="single"/>
            <w:lang w:eastAsia="ja-JP"/>
            <w14:ligatures w14:val="standardContextual"/>
          </w:rPr>
          <w:t>https://www.linuxfromscratch.org/lfs/</w:t>
        </w:r>
      </w:hyperlink>
    </w:p>
    <w:p w14:paraId="511A1667"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Build your own Linux distro to learn more about how Linux works. </w:t>
      </w:r>
      <w:r w:rsidRPr="00706E60">
        <w:rPr>
          <w:rFonts w:ascii="Times New Roman" w:eastAsia="Yu Gothic" w:hAnsi="Times New Roman" w:cs="Times New Roman"/>
          <w:kern w:val="2"/>
          <w:lang w:eastAsia="ja-JP"/>
          <w14:ligatures w14:val="standardContextual"/>
        </w:rPr>
        <w:br/>
        <w:t>Tangentially related to the project, time-consuming, but might be worth your time.</w:t>
      </w:r>
    </w:p>
    <w:p w14:paraId="70DA44A2"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Journey: </w:t>
      </w:r>
      <w:hyperlink r:id="rId19" w:history="1">
        <w:r w:rsidRPr="00706E60">
          <w:rPr>
            <w:rFonts w:ascii="Times New Roman" w:eastAsia="Yu Gothic" w:hAnsi="Times New Roman" w:cs="Times New Roman"/>
            <w:color w:val="467886"/>
            <w:kern w:val="2"/>
            <w:u w:val="single"/>
            <w:lang w:eastAsia="ja-JP"/>
            <w14:ligatures w14:val="standardContextual"/>
          </w:rPr>
          <w:t>https://linuxjourney.com/</w:t>
        </w:r>
      </w:hyperlink>
    </w:p>
    <w:p w14:paraId="0087E52E" w14:textId="77777777" w:rsidR="00A94E47" w:rsidRPr="00706E60" w:rsidRDefault="00A94E47" w:rsidP="00A94E47">
      <w:pPr>
        <w:spacing w:after="16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Beginner guides and tutorials for Linux. A good free resource with which to start.</w:t>
      </w:r>
    </w:p>
    <w:p w14:paraId="786FBF98"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Arch Wiki: </w:t>
      </w:r>
      <w:hyperlink r:id="rId20" w:history="1">
        <w:r w:rsidRPr="00706E60">
          <w:rPr>
            <w:rFonts w:ascii="Times New Roman" w:eastAsia="Yu Gothic" w:hAnsi="Times New Roman" w:cs="Times New Roman"/>
            <w:color w:val="467886"/>
            <w:kern w:val="2"/>
            <w:u w:val="single"/>
            <w:lang w:eastAsia="ja-JP"/>
            <w14:ligatures w14:val="standardContextual"/>
          </w:rPr>
          <w:t>https://wiki.archlinux.org/</w:t>
        </w:r>
      </w:hyperlink>
    </w:p>
    <w:p w14:paraId="721618A9"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 xml:space="preserve">The Arch Linux wiki houses a ton of useful Linux information. </w:t>
      </w:r>
    </w:p>
    <w:p w14:paraId="54BD0D18"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lot of the information isn’t Arch-specific and can easily be applied to other distros. </w:t>
      </w:r>
    </w:p>
    <w:p w14:paraId="73AC3BB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FreeCodeCamp: </w:t>
      </w:r>
      <w:hyperlink r:id="rId21" w:history="1">
        <w:r w:rsidRPr="00706E60">
          <w:rPr>
            <w:rFonts w:ascii="Times New Roman" w:eastAsia="Yu Gothic" w:hAnsi="Times New Roman" w:cs="Times New Roman"/>
            <w:color w:val="467886"/>
            <w:kern w:val="2"/>
            <w:u w:val="single"/>
            <w:lang w:eastAsia="ja-JP"/>
            <w14:ligatures w14:val="standardContextual"/>
          </w:rPr>
          <w:t>https://www.freecodecamp.org/</w:t>
        </w:r>
      </w:hyperlink>
    </w:p>
    <w:p w14:paraId="317CC2B0"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Contains tons of free tutorials from industry professionals. Videos and written guides on many subjects, including Linux and networking.</w:t>
      </w:r>
    </w:p>
    <w:p w14:paraId="1A45ABB0"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LinuxCommand.org: </w:t>
      </w:r>
      <w:hyperlink r:id="rId22" w:history="1">
        <w:r w:rsidRPr="00706E60">
          <w:rPr>
            <w:rFonts w:ascii="Times New Roman" w:eastAsia="Yu Gothic" w:hAnsi="Times New Roman" w:cs="Times New Roman"/>
            <w:color w:val="467886"/>
            <w:kern w:val="2"/>
            <w:u w:val="single"/>
            <w:lang w:eastAsia="ja-JP"/>
            <w14:ligatures w14:val="standardContextual"/>
          </w:rPr>
          <w:t>https://linuxcommand.org/</w:t>
        </w:r>
      </w:hyperlink>
    </w:p>
    <w:p w14:paraId="7DD838EE" w14:textId="77777777" w:rsidR="00A94E47" w:rsidRPr="00706E60" w:rsidRDefault="00A94E47" w:rsidP="00A94E47">
      <w:pPr>
        <w:spacing w:after="16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A guide to the Linux Command Line and shell scripts.</w:t>
      </w:r>
    </w:p>
    <w:p w14:paraId="6B0CF2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GNU/Linux Desktop Survival Guide: </w:t>
      </w:r>
      <w:hyperlink r:id="rId23" w:history="1">
        <w:r w:rsidRPr="00706E60">
          <w:rPr>
            <w:rFonts w:ascii="Times New Roman" w:eastAsia="Yu Gothic" w:hAnsi="Times New Roman" w:cs="Times New Roman"/>
            <w:color w:val="467886"/>
            <w:kern w:val="2"/>
            <w:u w:val="single"/>
            <w:lang w:eastAsia="ja-JP"/>
            <w14:ligatures w14:val="standardContextual"/>
          </w:rPr>
          <w:t>https://www.togaware.com/linux/survivor/</w:t>
        </w:r>
      </w:hyperlink>
    </w:p>
    <w:p w14:paraId="6AD060A9"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Tangentially related to the project but contains some good information if you want to use Linux as a regular operating system on your machine.</w:t>
      </w:r>
    </w:p>
    <w:p w14:paraId="57192941"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as a router (Fedora): </w:t>
      </w:r>
      <w:hyperlink r:id="rId24" w:history="1">
        <w:r w:rsidRPr="00706E60">
          <w:rPr>
            <w:rFonts w:ascii="Times New Roman" w:eastAsia="Yu Gothic" w:hAnsi="Times New Roman" w:cs="Times New Roman"/>
            <w:color w:val="467886"/>
            <w:kern w:val="2"/>
            <w:u w:val="single"/>
            <w:lang w:eastAsia="ja-JP"/>
            <w14:ligatures w14:val="standardContextual"/>
          </w:rPr>
          <w:t>https://fedoramagazine.org/use-fedora-server-create-router-gateway/</w:t>
        </w:r>
      </w:hyperlink>
      <w:r w:rsidRPr="00706E60">
        <w:rPr>
          <w:rFonts w:ascii="Times New Roman" w:eastAsia="Yu Gothic" w:hAnsi="Times New Roman" w:cs="Times New Roman"/>
          <w:kern w:val="2"/>
          <w:lang w:eastAsia="ja-JP"/>
          <w14:ligatures w14:val="standardContextual"/>
        </w:rPr>
        <w:t xml:space="preserve"> </w:t>
      </w:r>
    </w:p>
    <w:p w14:paraId="7B50982C"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A guide on configuring Fedora Server as a router gateway.</w:t>
      </w:r>
    </w:p>
    <w:p w14:paraId="5DEACFF6" w14:textId="77777777" w:rsidR="00A94E47" w:rsidRPr="00706E60" w:rsidRDefault="00A94E47" w:rsidP="00A94E47">
      <w:pPr>
        <w:rPr>
          <w:rFonts w:ascii="Times New Roman" w:eastAsia="Yu Gothic" w:hAnsi="Times New Roman" w:cs="Times New Roman"/>
          <w:kern w:val="2"/>
          <w:lang w:eastAsia="ja-JP"/>
          <w14:ligatures w14:val="standardContextual"/>
        </w:rPr>
      </w:pPr>
    </w:p>
    <w:p w14:paraId="1438F380" w14:textId="77777777" w:rsidR="00A94E47" w:rsidRPr="00706E60" w:rsidRDefault="00A94E47" w:rsidP="00A94E47">
      <w:pPr>
        <w:spacing w:after="160"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br w:type="page"/>
      </w:r>
    </w:p>
    <w:p w14:paraId="67E234E3"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u w:val="single"/>
          <w:lang w:eastAsia="ja-JP"/>
          <w14:ligatures w14:val="standardContextual"/>
        </w:rPr>
        <w:lastRenderedPageBreak/>
        <w:t>Windows Users:</w:t>
      </w:r>
    </w:p>
    <w:p w14:paraId="6C13DB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WSL: </w:t>
      </w:r>
      <w:hyperlink r:id="rId25" w:history="1">
        <w:r w:rsidRPr="00706E60">
          <w:rPr>
            <w:rFonts w:ascii="Times New Roman" w:eastAsia="Yu Gothic" w:hAnsi="Times New Roman" w:cs="Times New Roman"/>
            <w:color w:val="467886"/>
            <w:kern w:val="2"/>
            <w:u w:val="single"/>
            <w:lang w:eastAsia="ja-JP"/>
            <w14:ligatures w14:val="standardContextual"/>
          </w:rPr>
          <w:t>https://learn.microsoft.com/en-us/windows/wsl/install</w:t>
        </w:r>
      </w:hyperlink>
      <w:r w:rsidRPr="00706E60">
        <w:rPr>
          <w:rFonts w:ascii="Times New Roman" w:eastAsia="Yu Gothic" w:hAnsi="Times New Roman" w:cs="Times New Roman"/>
          <w:kern w:val="2"/>
          <w:lang w:eastAsia="ja-JP"/>
          <w14:ligatures w14:val="standardContextual"/>
        </w:rPr>
        <w:t xml:space="preserve"> </w:t>
      </w:r>
    </w:p>
    <w:p w14:paraId="50E90FC7" w14:textId="77777777" w:rsidR="00A94E47" w:rsidRPr="00706E60" w:rsidRDefault="00A94E47" w:rsidP="00A94E47">
      <w:pPr>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Virtual machine package that runs Linux on and integrates into Windows. </w:t>
      </w:r>
    </w:p>
    <w:p w14:paraId="180F28BA" w14:textId="77777777" w:rsidR="00A94E47" w:rsidRPr="00706E60" w:rsidRDefault="00A94E47" w:rsidP="00A94E47">
      <w:pPr>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WSL terminals can then be run to use Linux packages like a native OS.</w:t>
      </w:r>
    </w:p>
    <w:p w14:paraId="189A1C79"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Can be installed from the Windows Store for ease, and multiple distros can be installed at once.</w:t>
      </w:r>
    </w:p>
    <w:p w14:paraId="4FDF16B0" w14:textId="77777777" w:rsidR="00A94E47" w:rsidRPr="00706E60" w:rsidRDefault="00A94E47" w:rsidP="00A94E47">
      <w:pPr>
        <w:rPr>
          <w:rFonts w:ascii="Times New Roman" w:eastAsia="Yu Gothic" w:hAnsi="Times New Roman" w:cs="Times New Roman"/>
          <w:kern w:val="2"/>
          <w:u w:val="single"/>
          <w:lang w:eastAsia="ja-JP"/>
          <w14:ligatures w14:val="standardContextual"/>
        </w:rPr>
      </w:pPr>
    </w:p>
    <w:p w14:paraId="3C763382" w14:textId="77777777" w:rsidR="00A94E47" w:rsidRPr="00706E60" w:rsidRDefault="00A94E47" w:rsidP="00A94E47">
      <w:pPr>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 xml:space="preserve">Mac Users: </w:t>
      </w:r>
    </w:p>
    <w:p w14:paraId="1DA2C657"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Homebrew: </w:t>
      </w:r>
      <w:hyperlink r:id="rId26" w:history="1">
        <w:r w:rsidRPr="00706E60">
          <w:rPr>
            <w:rFonts w:ascii="Times New Roman" w:eastAsia="Yu Gothic" w:hAnsi="Times New Roman" w:cs="Times New Roman"/>
            <w:color w:val="467886"/>
            <w:kern w:val="2"/>
            <w:u w:val="single"/>
            <w:lang w:eastAsia="ja-JP"/>
            <w14:ligatures w14:val="standardContextual"/>
          </w:rPr>
          <w:t>https://brew.sh/</w:t>
        </w:r>
      </w:hyperlink>
    </w:p>
    <w:p w14:paraId="089FAF5B"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Linux-like package manager that runs in Terminal and allows CLI (“Command LIne”) packages such as iPerf or nmap to be installed easily.</w:t>
      </w:r>
    </w:p>
    <w:p w14:paraId="7116EE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Asahi Linux: </w:t>
      </w:r>
      <w:hyperlink r:id="rId27" w:history="1">
        <w:r w:rsidRPr="00706E60">
          <w:rPr>
            <w:rFonts w:ascii="Times New Roman" w:eastAsia="Yu Gothic" w:hAnsi="Times New Roman" w:cs="Times New Roman"/>
            <w:color w:val="467886"/>
            <w:kern w:val="2"/>
            <w:u w:val="single"/>
            <w:lang w:eastAsia="ja-JP"/>
            <w14:ligatures w14:val="standardContextual"/>
          </w:rPr>
          <w:t>https://asahilinux.org/</w:t>
        </w:r>
      </w:hyperlink>
    </w:p>
    <w:p w14:paraId="17D8F522"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Dual-boot Linux support for Apple Silicon Macs. There are multiple distros to choose from, with the flagship being Fedora Asahi Remix, based on Fedora Linux.</w:t>
      </w:r>
    </w:p>
    <w:p w14:paraId="7940D6B7"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p>
    <w:p w14:paraId="477A219E" w14:textId="77777777" w:rsidR="00A94E47" w:rsidRPr="00706E60" w:rsidRDefault="00A94E47" w:rsidP="00C32605">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br w:type="column"/>
      </w:r>
      <w:r w:rsidRPr="00706E60">
        <w:rPr>
          <w:rFonts w:ascii="Times New Roman" w:eastAsia="Yu Gothic" w:hAnsi="Times New Roman" w:cs="Times New Roman"/>
          <w:kern w:val="2"/>
          <w:u w:val="single"/>
          <w:lang w:eastAsia="ja-JP"/>
          <w14:ligatures w14:val="standardContextual"/>
        </w:rPr>
        <w:lastRenderedPageBreak/>
        <w:t>Linux Distros:</w:t>
      </w:r>
    </w:p>
    <w:p w14:paraId="33687D0C"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Distros in bold are the focus operating systems for this project. However, it is worth researching their derivates and upstream versions where applicable, as this may give you a better understanding of these Linux distros.</w:t>
      </w:r>
    </w:p>
    <w:p w14:paraId="4A91F63F"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Fedora Linux</w:t>
      </w:r>
      <w:r w:rsidRPr="00706E60">
        <w:rPr>
          <w:rFonts w:ascii="Times New Roman" w:eastAsia="Yu Gothic" w:hAnsi="Times New Roman" w:cs="Times New Roman"/>
          <w:kern w:val="2"/>
          <w:lang w:eastAsia="ja-JP"/>
          <w14:ligatures w14:val="standardContextual"/>
        </w:rPr>
        <w:t xml:space="preserve">: </w:t>
      </w:r>
      <w:hyperlink r:id="rId28" w:history="1">
        <w:r w:rsidRPr="00706E60">
          <w:rPr>
            <w:rFonts w:ascii="Times New Roman" w:eastAsia="Yu Gothic" w:hAnsi="Times New Roman" w:cs="Times New Roman"/>
            <w:color w:val="467886"/>
            <w:kern w:val="2"/>
            <w:u w:val="single"/>
            <w:lang w:eastAsia="ja-JP"/>
            <w14:ligatures w14:val="standardContextual"/>
          </w:rPr>
          <w:t>https://fedoraproject.org/</w:t>
        </w:r>
      </w:hyperlink>
    </w:p>
    <w:p w14:paraId="5CA0B443"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Fedora is effectively the unstable version of Red Hat Enterprise Linux (which is owned by IBM). It has become Red Hat’s testbed and upstream distro in recent years. Works well for general users. </w:t>
      </w:r>
    </w:p>
    <w:p w14:paraId="1C306554" w14:textId="77777777" w:rsidR="00A94E47" w:rsidRPr="00706E60" w:rsidRDefault="00A94E47" w:rsidP="00A94E47">
      <w:pPr>
        <w:spacing w:after="160" w:line="278" w:lineRule="auto"/>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Uses the DNF package manager, which is considered slow but powerful.</w:t>
      </w:r>
    </w:p>
    <w:p w14:paraId="07AC0C14"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Debian: </w:t>
      </w:r>
      <w:hyperlink r:id="rId29" w:history="1">
        <w:r w:rsidRPr="00706E60">
          <w:rPr>
            <w:rFonts w:ascii="Times New Roman" w:eastAsia="Yu Gothic" w:hAnsi="Times New Roman" w:cs="Times New Roman"/>
            <w:color w:val="467886"/>
            <w:kern w:val="2"/>
            <w:u w:val="single"/>
            <w:lang w:eastAsia="ja-JP"/>
            <w14:ligatures w14:val="standardContextual"/>
          </w:rPr>
          <w:t>https://www.debian.org/</w:t>
        </w:r>
      </w:hyperlink>
    </w:p>
    <w:p w14:paraId="6E581675"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stable, point-release Linux distro often used for servers. Binaries and packages on Debian aren’t usually the latest versions as a trade-off for stability. </w:t>
      </w:r>
      <w:r w:rsidRPr="00706E60">
        <w:rPr>
          <w:rFonts w:ascii="Times New Roman" w:eastAsia="Yu Gothic" w:hAnsi="Times New Roman" w:cs="Times New Roman"/>
          <w:kern w:val="2"/>
          <w:lang w:eastAsia="ja-JP"/>
          <w14:ligatures w14:val="standardContextual"/>
        </w:rPr>
        <w:br/>
        <w:t>Uses the APT (“Advanced Package Tool”) package manager, which is used by many other distros.</w:t>
      </w:r>
      <w:r w:rsidRPr="00706E60">
        <w:rPr>
          <w:rFonts w:ascii="Times New Roman" w:eastAsia="Yu Gothic" w:hAnsi="Times New Roman" w:cs="Times New Roman"/>
          <w:kern w:val="2"/>
          <w:lang w:eastAsia="ja-JP"/>
          <w14:ligatures w14:val="standardContextual"/>
        </w:rPr>
        <w:br/>
        <w:t>Its versions are named after Toy Story characters.</w:t>
      </w:r>
    </w:p>
    <w:p w14:paraId="44627360" w14:textId="77777777" w:rsidR="00A94E47" w:rsidRPr="00706E60" w:rsidRDefault="00A94E47" w:rsidP="00C32605">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Rocky Linux: </w:t>
      </w:r>
      <w:hyperlink r:id="rId30" w:history="1">
        <w:r w:rsidRPr="00706E60">
          <w:rPr>
            <w:rFonts w:ascii="Times New Roman" w:eastAsia="Yu Gothic" w:hAnsi="Times New Roman" w:cs="Times New Roman"/>
            <w:color w:val="467886"/>
            <w:kern w:val="2"/>
            <w:u w:val="single"/>
            <w:lang w:eastAsia="ja-JP"/>
            <w14:ligatures w14:val="standardContextual"/>
          </w:rPr>
          <w:t>https://rockylinux.org/</w:t>
        </w:r>
      </w:hyperlink>
      <w:r w:rsidRPr="00706E60">
        <w:rPr>
          <w:rFonts w:ascii="Times New Roman" w:eastAsia="Yu Gothic" w:hAnsi="Times New Roman" w:cs="Times New Roman"/>
          <w:kern w:val="2"/>
          <w:lang w:eastAsia="ja-JP"/>
          <w14:ligatures w14:val="standardContextual"/>
        </w:rPr>
        <w:t xml:space="preserve"> </w:t>
      </w:r>
    </w:p>
    <w:p w14:paraId="0FF100DF"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Fedora and Red Hat Enterprise Linux; the spiritual successor to CentOS. Often used for servers and has long-term support.</w:t>
      </w:r>
    </w:p>
    <w:p w14:paraId="2BBB1A1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Ubuntu</w:t>
      </w:r>
      <w:r w:rsidRPr="00706E60">
        <w:rPr>
          <w:rFonts w:ascii="Times New Roman" w:eastAsia="Yu Gothic" w:hAnsi="Times New Roman" w:cs="Times New Roman"/>
          <w:kern w:val="2"/>
          <w:lang w:eastAsia="ja-JP"/>
          <w14:ligatures w14:val="standardContextual"/>
        </w:rPr>
        <w:t xml:space="preserve">: </w:t>
      </w:r>
      <w:hyperlink r:id="rId31" w:history="1">
        <w:r w:rsidRPr="00706E60">
          <w:rPr>
            <w:rFonts w:ascii="Times New Roman" w:eastAsia="Yu Gothic" w:hAnsi="Times New Roman" w:cs="Times New Roman"/>
            <w:color w:val="467886"/>
            <w:kern w:val="2"/>
            <w:u w:val="single"/>
            <w:lang w:eastAsia="ja-JP"/>
            <w14:ligatures w14:val="standardContextual"/>
          </w:rPr>
          <w:t>https://ubuntu.com/</w:t>
        </w:r>
      </w:hyperlink>
    </w:p>
    <w:p w14:paraId="43E3DAB6"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Debian Unstable (aka Debian Sid), Ubuntu is a popular distro for general use and great for beginners. It is also a commercialised distro – while it is free to use, Ubuntu’s parent company Canonical offers various upsells, especially for enterprise.</w:t>
      </w:r>
    </w:p>
    <w:p w14:paraId="174A5E79"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Red Hat Enterprise Linux: </w:t>
      </w:r>
      <w:hyperlink r:id="rId32" w:history="1">
        <w:r w:rsidRPr="00706E60">
          <w:rPr>
            <w:rFonts w:ascii="Times New Roman" w:eastAsia="Yu Gothic" w:hAnsi="Times New Roman" w:cs="Times New Roman"/>
            <w:color w:val="467886"/>
            <w:kern w:val="2"/>
            <w:u w:val="single"/>
            <w:lang w:eastAsia="ja-JP"/>
            <w14:ligatures w14:val="standardContextual"/>
          </w:rPr>
          <w:t>https://www.redhat.com/en</w:t>
        </w:r>
      </w:hyperlink>
    </w:p>
    <w:p w14:paraId="1B170015"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Also known as RHEL (pronounced “rall”, as in “rally”), Red Hat Enterprise Linux has been the de-facto enterprise server OS for many years. </w:t>
      </w:r>
      <w:r w:rsidRPr="00706E60">
        <w:rPr>
          <w:rFonts w:ascii="Times New Roman" w:eastAsia="Yu Gothic" w:hAnsi="Times New Roman" w:cs="Times New Roman"/>
          <w:kern w:val="2"/>
          <w:lang w:eastAsia="ja-JP"/>
          <w14:ligatures w14:val="standardContextual"/>
        </w:rPr>
        <w:br/>
        <w:t xml:space="preserve">Red Hat was purchased by IBM, with both companies earning a controversial reputation over the years. </w:t>
      </w:r>
      <w:r w:rsidRPr="00706E60">
        <w:rPr>
          <w:rFonts w:ascii="Times New Roman" w:eastAsia="Yu Gothic" w:hAnsi="Times New Roman" w:cs="Times New Roman"/>
          <w:kern w:val="2"/>
          <w:lang w:eastAsia="ja-JP"/>
          <w14:ligatures w14:val="standardContextual"/>
        </w:rPr>
        <w:br/>
        <w:t>Red Hat Enterprise Linux is typically a paid-only Linux distro.</w:t>
      </w:r>
      <w:r w:rsidRPr="00706E60">
        <w:rPr>
          <w:rFonts w:ascii="Times New Roman" w:eastAsia="Yu Gothic" w:hAnsi="Times New Roman" w:cs="Times New Roman"/>
          <w:kern w:val="2"/>
          <w:lang w:eastAsia="ja-JP"/>
          <w14:ligatures w14:val="standardContextual"/>
        </w:rPr>
        <w:br/>
        <w:t>Despite all of this, you can make a free Red Hat account, earn industry-recognised Red Hat certifications, and even get a free individual subscription (i.e. not for commercial use) to use RHEL.</w:t>
      </w:r>
    </w:p>
    <w:p w14:paraId="5C6ADAF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Kali Linux</w:t>
      </w:r>
      <w:r w:rsidRPr="00706E60">
        <w:rPr>
          <w:rFonts w:ascii="Times New Roman" w:eastAsia="Yu Gothic" w:hAnsi="Times New Roman" w:cs="Times New Roman"/>
          <w:kern w:val="2"/>
          <w:lang w:eastAsia="ja-JP"/>
          <w14:ligatures w14:val="standardContextual"/>
        </w:rPr>
        <w:t xml:space="preserve">: </w:t>
      </w:r>
      <w:hyperlink r:id="rId33" w:history="1">
        <w:r w:rsidRPr="00706E60">
          <w:rPr>
            <w:rFonts w:ascii="Times New Roman" w:eastAsia="Yu Gothic" w:hAnsi="Times New Roman" w:cs="Times New Roman"/>
            <w:color w:val="467886"/>
            <w:kern w:val="2"/>
            <w:u w:val="single"/>
            <w:lang w:eastAsia="ja-JP"/>
            <w14:ligatures w14:val="standardContextual"/>
          </w:rPr>
          <w:t>https://www.kali.org/</w:t>
        </w:r>
      </w:hyperlink>
      <w:r w:rsidRPr="00706E60">
        <w:rPr>
          <w:rFonts w:ascii="Times New Roman" w:eastAsia="Yu Gothic" w:hAnsi="Times New Roman" w:cs="Times New Roman"/>
          <w:kern w:val="2"/>
          <w:lang w:eastAsia="ja-JP"/>
          <w14:ligatures w14:val="standardContextual"/>
        </w:rPr>
        <w:t xml:space="preserve"> </w:t>
      </w:r>
    </w:p>
    <w:p w14:paraId="0A5F8F40"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Designed for penetration testing. Usually comes pre-installed with a lot of hacking tools, making it quick and easy to start penetration testing. </w:t>
      </w:r>
    </w:p>
    <w:p w14:paraId="25956633" w14:textId="0D9254DE" w:rsidR="00A94E47" w:rsidRPr="00706E60" w:rsidRDefault="00A94E47" w:rsidP="0002302C">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Debian Testing, which is the stage between Debian Stable and Debian Unstable.</w:t>
      </w:r>
    </w:p>
    <w:p w14:paraId="0D1A9666" w14:textId="77777777" w:rsidR="00045960" w:rsidRDefault="00045960">
      <w:pPr>
        <w:spacing w:after="160" w:line="278" w:lineRule="auto"/>
        <w:rPr>
          <w:rFonts w:ascii="Times New Roman" w:eastAsia="Yu Gothic" w:hAnsi="Times New Roman" w:cs="Times New Roman"/>
          <w:kern w:val="2"/>
          <w:u w:val="single"/>
          <w:lang w:eastAsia="ja-JP"/>
          <w14:ligatures w14:val="standardContextual"/>
        </w:rPr>
      </w:pPr>
      <w:r>
        <w:rPr>
          <w:rFonts w:ascii="Times New Roman" w:eastAsia="Yu Gothic" w:hAnsi="Times New Roman" w:cs="Times New Roman"/>
          <w:kern w:val="2"/>
          <w:u w:val="single"/>
          <w:lang w:eastAsia="ja-JP"/>
          <w14:ligatures w14:val="standardContextual"/>
        </w:rPr>
        <w:br w:type="page"/>
      </w:r>
    </w:p>
    <w:p w14:paraId="6F7E72F7" w14:textId="5D9736B5" w:rsidR="00A94E47" w:rsidRPr="00706E60" w:rsidRDefault="00A94E47" w:rsidP="00C32605">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lastRenderedPageBreak/>
        <w:t>Tools:</w:t>
      </w:r>
    </w:p>
    <w:p w14:paraId="610D4FA9"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Tools in bold are the focus of this project. However, D-ITG may cause problems (particularly on Fedora) because it is outdated by 8 years. Other tools are listed to give you points of comparison in terms of how networking tools work and when to use which tool.</w:t>
      </w:r>
    </w:p>
    <w:p w14:paraId="56B5EFD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iPerf</w:t>
      </w:r>
      <w:r w:rsidRPr="00706E60">
        <w:rPr>
          <w:rFonts w:ascii="Times New Roman" w:eastAsia="Yu Gothic" w:hAnsi="Times New Roman" w:cs="Times New Roman"/>
          <w:kern w:val="2"/>
          <w:lang w:eastAsia="ja-JP"/>
          <w14:ligatures w14:val="standardContextual"/>
        </w:rPr>
        <w:t xml:space="preserve">: </w:t>
      </w:r>
      <w:hyperlink r:id="rId34" w:history="1">
        <w:r w:rsidRPr="00706E60">
          <w:rPr>
            <w:rFonts w:ascii="Times New Roman" w:eastAsia="Yu Gothic" w:hAnsi="Times New Roman" w:cs="Times New Roman"/>
            <w:color w:val="467886"/>
            <w:kern w:val="2"/>
            <w:u w:val="single"/>
            <w:lang w:eastAsia="ja-JP"/>
            <w14:ligatures w14:val="standardContextual"/>
          </w:rPr>
          <w:t>https://iperf.fr/</w:t>
        </w:r>
      </w:hyperlink>
      <w:r w:rsidRPr="00706E60">
        <w:rPr>
          <w:rFonts w:ascii="Times New Roman" w:eastAsia="Yu Gothic" w:hAnsi="Times New Roman" w:cs="Times New Roman"/>
          <w:kern w:val="2"/>
          <w:lang w:eastAsia="ja-JP"/>
          <w14:ligatures w14:val="standardContextual"/>
        </w:rPr>
        <w:t xml:space="preserve"> </w:t>
      </w:r>
    </w:p>
    <w:p w14:paraId="1CBE1492"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“iPerf3 is a tool for active measurements of the maximum achievable bandwidth on IP networks.”</w:t>
      </w:r>
      <w:r w:rsidRPr="00706E60">
        <w:rPr>
          <w:rFonts w:ascii="Times New Roman" w:eastAsia="Yu Gothic" w:hAnsi="Times New Roman" w:cs="Times New Roman"/>
          <w:kern w:val="2"/>
          <w:lang w:eastAsia="ja-JP"/>
          <w14:ligatures w14:val="standardContextual"/>
        </w:rPr>
        <w:br/>
        <w:t>Could be a good choice for the primary tool.</w:t>
      </w:r>
    </w:p>
    <w:p w14:paraId="4327F13E"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D-ITG</w:t>
      </w:r>
      <w:r w:rsidRPr="00706E60">
        <w:rPr>
          <w:rFonts w:ascii="Times New Roman" w:eastAsia="Yu Gothic" w:hAnsi="Times New Roman" w:cs="Times New Roman"/>
          <w:kern w:val="2"/>
          <w:lang w:eastAsia="ja-JP"/>
          <w14:ligatures w14:val="standardContextual"/>
        </w:rPr>
        <w:t xml:space="preserve">: </w:t>
      </w:r>
      <w:hyperlink r:id="rId35" w:history="1">
        <w:r w:rsidRPr="00706E60">
          <w:rPr>
            <w:rFonts w:ascii="Times New Roman" w:eastAsia="Yu Gothic" w:hAnsi="Times New Roman" w:cs="Times New Roman"/>
            <w:color w:val="467886"/>
            <w:kern w:val="2"/>
            <w:u w:val="single"/>
            <w:lang w:eastAsia="ja-JP"/>
            <w14:ligatures w14:val="standardContextual"/>
          </w:rPr>
          <w:t>https://github.com/jbucar/ditg</w:t>
        </w:r>
      </w:hyperlink>
    </w:p>
    <w:p w14:paraId="6E5EA6F2"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“D-ITG is a platform capable to produce traffic at packet level accurately replicating appropriate stochastic processes for both IDT (Inter Departure Time) and PS (Packet Size) random variables.”</w:t>
      </w:r>
    </w:p>
    <w:p w14:paraId="4037806F" w14:textId="77777777" w:rsidR="00A94E47" w:rsidRPr="00706E60" w:rsidRDefault="00A94E47" w:rsidP="00C32605">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Nmap: </w:t>
      </w:r>
      <w:hyperlink r:id="rId36" w:history="1">
        <w:r w:rsidRPr="00706E60">
          <w:rPr>
            <w:rFonts w:ascii="Times New Roman" w:eastAsia="Yu Gothic" w:hAnsi="Times New Roman" w:cs="Times New Roman"/>
            <w:color w:val="467886"/>
            <w:kern w:val="2"/>
            <w:u w:val="single"/>
            <w:lang w:eastAsia="ja-JP"/>
            <w14:ligatures w14:val="standardContextual"/>
          </w:rPr>
          <w:t>https://nmap.org/</w:t>
        </w:r>
      </w:hyperlink>
    </w:p>
    <w:p w14:paraId="2C46F92B"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“Nmap ("Network Mapper") is a </w:t>
      </w:r>
      <w:hyperlink r:id="rId37" w:history="1">
        <w:r w:rsidRPr="00706E60">
          <w:rPr>
            <w:rFonts w:ascii="Times New Roman" w:eastAsia="Yu Gothic" w:hAnsi="Times New Roman" w:cs="Times New Roman"/>
            <w:color w:val="467886"/>
            <w:kern w:val="2"/>
            <w:u w:val="single"/>
            <w:lang w:eastAsia="ja-JP"/>
            <w14:ligatures w14:val="standardContextual"/>
          </w:rPr>
          <w:t>free and open source</w:t>
        </w:r>
      </w:hyperlink>
      <w:r w:rsidRPr="00706E60">
        <w:rPr>
          <w:rFonts w:ascii="Times New Roman" w:eastAsia="Yu Gothic" w:hAnsi="Times New Roman" w:cs="Times New Roman"/>
          <w:kern w:val="2"/>
          <w:lang w:eastAsia="ja-JP"/>
          <w14:ligatures w14:val="standardContextual"/>
        </w:rPr>
        <w:t xml:space="preserve"> utility for network discovery and security auditing.”</w:t>
      </w:r>
    </w:p>
    <w:p w14:paraId="39D1AE1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qperf: </w:t>
      </w:r>
      <w:hyperlink r:id="rId38" w:history="1">
        <w:r w:rsidRPr="00706E60">
          <w:rPr>
            <w:rFonts w:ascii="Times New Roman" w:eastAsia="Yu Gothic" w:hAnsi="Times New Roman" w:cs="Times New Roman"/>
            <w:color w:val="467886"/>
            <w:kern w:val="2"/>
            <w:u w:val="single"/>
            <w:lang w:eastAsia="ja-JP"/>
            <w14:ligatures w14:val="standardContextual"/>
          </w:rPr>
          <w:t>https://github.com/rbruenig/qperf</w:t>
        </w:r>
      </w:hyperlink>
    </w:p>
    <w:p w14:paraId="3C110039"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performance measurement tool for </w:t>
      </w:r>
      <w:hyperlink r:id="rId39" w:history="1">
        <w:r w:rsidRPr="00706E60">
          <w:rPr>
            <w:rFonts w:ascii="Times New Roman" w:eastAsia="Yu Gothic" w:hAnsi="Times New Roman" w:cs="Times New Roman"/>
            <w:color w:val="467886"/>
            <w:kern w:val="2"/>
            <w:u w:val="single"/>
            <w:lang w:eastAsia="ja-JP"/>
            <w14:ligatures w14:val="standardContextual"/>
          </w:rPr>
          <w:t>QUIC</w:t>
        </w:r>
      </w:hyperlink>
      <w:r w:rsidRPr="00706E60">
        <w:rPr>
          <w:rFonts w:ascii="Times New Roman" w:eastAsia="Yu Gothic" w:hAnsi="Times New Roman" w:cs="Times New Roman"/>
          <w:kern w:val="2"/>
          <w:lang w:eastAsia="ja-JP"/>
          <w14:ligatures w14:val="standardContextual"/>
        </w:rPr>
        <w:t xml:space="preserve"> similar to iPerf.”</w:t>
      </w:r>
    </w:p>
    <w:p w14:paraId="7342704F"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Netperf: </w:t>
      </w:r>
      <w:hyperlink r:id="rId40" w:history="1">
        <w:r w:rsidRPr="00706E60">
          <w:rPr>
            <w:rFonts w:ascii="Times New Roman" w:eastAsia="Yu Gothic" w:hAnsi="Times New Roman" w:cs="Times New Roman"/>
            <w:color w:val="467886"/>
            <w:kern w:val="2"/>
            <w:u w:val="single"/>
            <w:lang w:eastAsia="ja-JP"/>
            <w14:ligatures w14:val="standardContextual"/>
          </w:rPr>
          <w:t>https://hewlettpackard.github.io/netperf/</w:t>
        </w:r>
      </w:hyperlink>
    </w:p>
    <w:p w14:paraId="56DB6C3A"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“Netperf is a benchmark that can be used to measure the performance of many different types of networking. It provides tests for both unidirectional throughput, and end-to-end latency.”</w:t>
      </w:r>
      <w:r w:rsidRPr="00706E60">
        <w:rPr>
          <w:rFonts w:ascii="Times New Roman" w:eastAsia="Yu Gothic" w:hAnsi="Times New Roman" w:cs="Times New Roman"/>
          <w:kern w:val="2"/>
          <w:lang w:eastAsia="ja-JP"/>
          <w14:ligatures w14:val="standardContextual"/>
        </w:rPr>
        <w:br/>
        <w:t>Could be a good choice for the primary tool.</w:t>
      </w:r>
    </w:p>
    <w:p w14:paraId="3AD3CBB5"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sockperf: </w:t>
      </w:r>
      <w:hyperlink r:id="rId41" w:history="1">
        <w:r w:rsidRPr="00706E60">
          <w:rPr>
            <w:rFonts w:ascii="Times New Roman" w:eastAsia="Yu Gothic" w:hAnsi="Times New Roman" w:cs="Times New Roman"/>
            <w:color w:val="467886"/>
            <w:kern w:val="2"/>
            <w:u w:val="single"/>
            <w:lang w:eastAsia="ja-JP"/>
            <w14:ligatures w14:val="standardContextual"/>
          </w:rPr>
          <w:t>https://github.com/Mellanox/sockperf</w:t>
        </w:r>
      </w:hyperlink>
    </w:p>
    <w:p w14:paraId="6A3AA20A"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“sockperf is a network benchmarking utility over socket API that was designed for testing performance (latency and throughput) of high-performance systems.”</w:t>
      </w:r>
      <w:r w:rsidRPr="00706E60">
        <w:rPr>
          <w:rFonts w:ascii="Times New Roman" w:eastAsia="Yu Gothic" w:hAnsi="Times New Roman" w:cs="Times New Roman"/>
          <w:kern w:val="2"/>
          <w:lang w:eastAsia="ja-JP"/>
          <w14:ligatures w14:val="standardContextual"/>
        </w:rPr>
        <w:br/>
        <w:t>Could be a good choice for detailed latency and jitter analysis.</w:t>
      </w:r>
    </w:p>
    <w:p w14:paraId="666737D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My Traceroute: </w:t>
      </w:r>
      <w:hyperlink r:id="rId42" w:history="1">
        <w:r w:rsidRPr="00706E60">
          <w:rPr>
            <w:rFonts w:ascii="Times New Roman" w:eastAsia="Yu Gothic" w:hAnsi="Times New Roman" w:cs="Times New Roman"/>
            <w:color w:val="467886"/>
            <w:kern w:val="2"/>
            <w:u w:val="single"/>
            <w:lang w:eastAsia="ja-JP"/>
            <w14:ligatures w14:val="standardContextual"/>
          </w:rPr>
          <w:t>https://www.cloudflare.com/learning/network-layer/what-is-mtr/</w:t>
        </w:r>
      </w:hyperlink>
    </w:p>
    <w:p w14:paraId="20D53321"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“My Traceroute, or MTR, combines traceroute and ping to measure a network path's health.”</w:t>
      </w:r>
    </w:p>
    <w:p w14:paraId="2E17498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Wireshark: </w:t>
      </w:r>
      <w:hyperlink r:id="rId43" w:history="1">
        <w:r w:rsidRPr="00706E60">
          <w:rPr>
            <w:rFonts w:ascii="Times New Roman" w:eastAsia="Yu Gothic" w:hAnsi="Times New Roman" w:cs="Times New Roman"/>
            <w:color w:val="467886"/>
            <w:kern w:val="2"/>
            <w:u w:val="single"/>
            <w:lang w:eastAsia="ja-JP"/>
            <w14:ligatures w14:val="standardContextual"/>
          </w:rPr>
          <w:t>https://www.wireshark.org/</w:t>
        </w:r>
      </w:hyperlink>
    </w:p>
    <w:p w14:paraId="4CBFF301" w14:textId="77777777" w:rsidR="00CE0C6F" w:rsidRPr="00706E60" w:rsidRDefault="00A94E47" w:rsidP="5E88EEEB">
      <w:pPr>
        <w:spacing w:line="278" w:lineRule="auto"/>
        <w:rPr>
          <w:rFonts w:ascii="Times New Roman" w:eastAsia="Yu Gothic" w:hAnsi="Times New Roman" w:cs="Times New Roman"/>
          <w:lang w:eastAsia="ja-JP"/>
        </w:rPr>
        <w:sectPr w:rsidR="00CE0C6F" w:rsidRPr="00706E60" w:rsidSect="001A6D54">
          <w:pgSz w:w="16838" w:h="11906" w:orient="landscape"/>
          <w:pgMar w:top="284" w:right="284" w:bottom="284" w:left="284" w:header="709" w:footer="709" w:gutter="0"/>
          <w:cols w:space="708"/>
          <w:docGrid w:linePitch="360"/>
        </w:sectPr>
      </w:pPr>
      <w:r w:rsidRPr="00706E60">
        <w:rPr>
          <w:rFonts w:ascii="Times New Roman" w:eastAsia="Yu Gothic" w:hAnsi="Times New Roman" w:cs="Times New Roman"/>
          <w:kern w:val="2"/>
          <w:lang w:eastAsia="ja-JP"/>
          <w14:ligatures w14:val="standardContextual"/>
        </w:rPr>
        <w:tab/>
        <w:t>“The world's most popular network protocol analyser.”</w:t>
      </w:r>
    </w:p>
    <w:p w14:paraId="4123CCA5" w14:textId="0B8522D5" w:rsidR="004F40BB" w:rsidRDefault="004F40BB" w:rsidP="003C21B9">
      <w:pPr>
        <w:pStyle w:val="Heading2"/>
      </w:pPr>
      <w:bookmarkStart w:id="41" w:name="_Toc194785378"/>
      <w:r w:rsidRPr="00706E60">
        <w:lastRenderedPageBreak/>
        <w:t xml:space="preserve">Appendix </w:t>
      </w:r>
      <w:r w:rsidR="004438DB" w:rsidRPr="00706E60">
        <w:t>H</w:t>
      </w:r>
      <w:r w:rsidRPr="00706E60">
        <w:t xml:space="preserve"> – Team </w:t>
      </w:r>
      <w:r w:rsidR="009F51D2" w:rsidRPr="00706E60">
        <w:t>Contract</w:t>
      </w:r>
      <w:bookmarkEnd w:id="41"/>
    </w:p>
    <w:p w14:paraId="0E9A60A8" w14:textId="77777777" w:rsidR="00045960" w:rsidRPr="00045960" w:rsidRDefault="00045960" w:rsidP="00045960">
      <w:pPr>
        <w:rPr>
          <w:lang w:eastAsia="en-US"/>
        </w:rPr>
      </w:pPr>
    </w:p>
    <w:p w14:paraId="6E4B9AED"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Project Name: Network Performance Evaluation on Linux Based Operating Systems</w:t>
      </w:r>
    </w:p>
    <w:p w14:paraId="65836F8E"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706E60" w14:paraId="3C21778E" w14:textId="77777777">
        <w:tc>
          <w:tcPr>
            <w:tcW w:w="2939" w:type="dxa"/>
          </w:tcPr>
          <w:p w14:paraId="7E5B855B"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Name</w:t>
            </w:r>
          </w:p>
        </w:tc>
        <w:tc>
          <w:tcPr>
            <w:tcW w:w="2656" w:type="dxa"/>
          </w:tcPr>
          <w:p w14:paraId="1817EE0B"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Date</w:t>
            </w:r>
          </w:p>
        </w:tc>
        <w:tc>
          <w:tcPr>
            <w:tcW w:w="3153" w:type="dxa"/>
          </w:tcPr>
          <w:p w14:paraId="6913EABE"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Sign-off on Team Contract</w:t>
            </w:r>
          </w:p>
        </w:tc>
      </w:tr>
      <w:tr w:rsidR="00162AD8" w:rsidRPr="00706E60" w14:paraId="5FB505F8" w14:textId="77777777">
        <w:tc>
          <w:tcPr>
            <w:tcW w:w="2939" w:type="dxa"/>
          </w:tcPr>
          <w:p w14:paraId="6AF45814"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Nathan Quai Hoi</w:t>
            </w:r>
          </w:p>
        </w:tc>
        <w:tc>
          <w:tcPr>
            <w:tcW w:w="2656" w:type="dxa"/>
          </w:tcPr>
          <w:p w14:paraId="3AE3DAC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524C99CC" w14:textId="19A724CF" w:rsidR="00162AD8" w:rsidRPr="00706E60" w:rsidRDefault="00520B80">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noProof/>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4">
                            <w14:nvContentPartPr>
                              <w14:cNvContentPartPr/>
                            </w14:nvContentPartPr>
                            <w14:xfrm>
                              <a:off x="0" y="0"/>
                              <a:ext cx="778320" cy="2797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5674482">
                    <v:shapetype id="_x0000_t75" coordsize="21600,21600" filled="f" stroked="f" o:spt="75" o:preferrelative="t" path="m@4@5l@4@11@9@11@9@5xe" w14:anchorId="0D1AD0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o:title="" r:id="rId45"/>
                    </v:shape>
                  </w:pict>
                </mc:Fallback>
              </mc:AlternateContent>
            </w:r>
          </w:p>
        </w:tc>
      </w:tr>
      <w:tr w:rsidR="00162AD8" w:rsidRPr="00706E60" w14:paraId="327437E2" w14:textId="77777777">
        <w:tc>
          <w:tcPr>
            <w:tcW w:w="2939" w:type="dxa"/>
          </w:tcPr>
          <w:p w14:paraId="3EB2D349"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Win Phyo</w:t>
            </w:r>
          </w:p>
        </w:tc>
        <w:tc>
          <w:tcPr>
            <w:tcW w:w="2656" w:type="dxa"/>
          </w:tcPr>
          <w:p w14:paraId="6D60695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26B615EF" w14:textId="00134AAB"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DB4DD51">
                    <v:shape id="Ink 10"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w14:anchorId="2F87044A">
                      <v:imagedata o:title="" r:id="rId47"/>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19BAF1D">
                    <v:shape id="Ink 9"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w14:anchorId="079B3942">
                      <v:imagedata o:title="" r:id="rId49"/>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BBE4E2B">
                    <v:shape id="Ink 8"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w14:anchorId="55E2905D">
                      <v:imagedata o:title="" r:id="rId51"/>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A299E7F">
                    <v:shape id="Ink 7"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w14:anchorId="1ACEF9C0">
                      <v:imagedata o:title="" r:id="rId53"/>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DF8FEE8">
                    <v:shape id="Ink 6"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w14:anchorId="556A0108">
                      <v:imagedata o:title="" r:id="rId55"/>
                      <o:lock v:ext="edit" rotation="t" verticies="t" shapetype="t"/>
                    </v:shape>
                  </w:pict>
                </mc:Fallback>
              </mc:AlternateContent>
            </w:r>
          </w:p>
        </w:tc>
      </w:tr>
      <w:tr w:rsidR="00162AD8" w:rsidRPr="00706E60" w14:paraId="00196114" w14:textId="77777777">
        <w:tc>
          <w:tcPr>
            <w:tcW w:w="2939" w:type="dxa"/>
          </w:tcPr>
          <w:p w14:paraId="2F90AC93"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Zafar Azad</w:t>
            </w:r>
          </w:p>
        </w:tc>
        <w:tc>
          <w:tcPr>
            <w:tcW w:w="2656" w:type="dxa"/>
          </w:tcPr>
          <w:p w14:paraId="5C39443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1BFAD06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ZA</w:t>
            </w:r>
          </w:p>
        </w:tc>
      </w:tr>
      <w:tr w:rsidR="00162AD8" w:rsidRPr="00706E60" w14:paraId="0F5DF854" w14:textId="77777777">
        <w:tc>
          <w:tcPr>
            <w:tcW w:w="2939" w:type="dxa"/>
          </w:tcPr>
          <w:p w14:paraId="68ADDA16"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Thomas Robinson</w:t>
            </w:r>
          </w:p>
        </w:tc>
        <w:tc>
          <w:tcPr>
            <w:tcW w:w="2656" w:type="dxa"/>
          </w:tcPr>
          <w:p w14:paraId="70946312"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18/03/2025</w:t>
            </w:r>
          </w:p>
        </w:tc>
        <w:tc>
          <w:tcPr>
            <w:tcW w:w="3153" w:type="dxa"/>
          </w:tcPr>
          <w:p w14:paraId="07A9924B" w14:textId="16904BE9"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706E60" w14:paraId="337382ED" w14:textId="77777777">
        <w:tc>
          <w:tcPr>
            <w:tcW w:w="2939" w:type="dxa"/>
          </w:tcPr>
          <w:p w14:paraId="230C610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Larissa Goh</w:t>
            </w:r>
          </w:p>
        </w:tc>
        <w:tc>
          <w:tcPr>
            <w:tcW w:w="2656" w:type="dxa"/>
          </w:tcPr>
          <w:p w14:paraId="2CF2C0A1"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18/03/2025</w:t>
            </w:r>
          </w:p>
        </w:tc>
        <w:tc>
          <w:tcPr>
            <w:tcW w:w="3153" w:type="dxa"/>
          </w:tcPr>
          <w:p w14:paraId="77D4A2B9" w14:textId="00E03085"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1E93A88">
                    <v:shape id="Ink 4" style="width:54.35pt;height:20.4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w14:anchorId="4317F73B">
                      <v:imagedata o:title="" r:id="rId58"/>
                      <o:lock v:ext="edit" rotation="t" verticies="t" shapetype="t"/>
                    </v:shape>
                  </w:pict>
                </mc:Fallback>
              </mc:AlternateContent>
            </w:r>
          </w:p>
        </w:tc>
      </w:tr>
      <w:tr w:rsidR="00162AD8" w:rsidRPr="00706E60" w14:paraId="6546B4F1" w14:textId="77777777">
        <w:tc>
          <w:tcPr>
            <w:tcW w:w="2939" w:type="dxa"/>
          </w:tcPr>
          <w:p w14:paraId="7172915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Charmi Patel</w:t>
            </w:r>
          </w:p>
        </w:tc>
        <w:tc>
          <w:tcPr>
            <w:tcW w:w="2656" w:type="dxa"/>
          </w:tcPr>
          <w:p w14:paraId="533EAF3D" w14:textId="77777777" w:rsidR="00162AD8" w:rsidRPr="00706E60" w:rsidRDefault="00162AD8">
            <w:pPr>
              <w:rPr>
                <w:rFonts w:ascii="Times New Roman" w:hAnsi="Times New Roman" w:cs="Times New Roman"/>
              </w:rPr>
            </w:pPr>
            <w:r w:rsidRPr="00706E60">
              <w:rPr>
                <w:rFonts w:ascii="Times New Roman" w:hAnsi="Times New Roman" w:cs="Times New Roman"/>
                <w:b/>
                <w:bCs/>
              </w:rPr>
              <w:t>18/03/2025</w:t>
            </w:r>
          </w:p>
        </w:tc>
        <w:tc>
          <w:tcPr>
            <w:tcW w:w="3153" w:type="dxa"/>
          </w:tcPr>
          <w:p w14:paraId="26D5A216" w14:textId="77777777" w:rsidR="00162AD8" w:rsidRPr="00706E60" w:rsidRDefault="00162AD8">
            <w:pPr>
              <w:rPr>
                <w:rFonts w:ascii="Times New Roman" w:hAnsi="Times New Roman" w:cs="Times New Roman"/>
              </w:rPr>
            </w:pPr>
          </w:p>
          <w:p w14:paraId="6CB7E12F" w14:textId="0F5E6AA5" w:rsidR="00162AD8" w:rsidRPr="00706E60" w:rsidRDefault="00162AD8">
            <w:pPr>
              <w:rPr>
                <w:rFonts w:ascii="Times New Roman" w:hAnsi="Times New Roman" w:cs="Times New Roman"/>
              </w:rPr>
            </w:pPr>
            <w:r w:rsidRPr="00706E60">
              <w:rPr>
                <w:rFonts w:ascii="Times New Roman" w:hAnsi="Times New Roman" w:cs="Times New Roman"/>
                <w:noProof/>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EB62FA2">
                    <v:shape id="Ink 3"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w14:anchorId="49E89AB9">
                      <v:imagedata o:title="" r:id="rId60"/>
                      <o:lock v:ext="edit" rotation="t" verticies="t" shapetype="t"/>
                    </v:shape>
                  </w:pict>
                </mc:Fallback>
              </mc:AlternateContent>
            </w:r>
          </w:p>
        </w:tc>
      </w:tr>
      <w:tr w:rsidR="00162AD8" w:rsidRPr="00706E60" w14:paraId="7345A4A9" w14:textId="77777777">
        <w:tc>
          <w:tcPr>
            <w:tcW w:w="2939" w:type="dxa"/>
          </w:tcPr>
          <w:p w14:paraId="64987EE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Kylie Afable</w:t>
            </w:r>
          </w:p>
        </w:tc>
        <w:tc>
          <w:tcPr>
            <w:tcW w:w="2656" w:type="dxa"/>
          </w:tcPr>
          <w:p w14:paraId="49495FB3" w14:textId="77777777" w:rsidR="00162AD8" w:rsidRPr="00706E60" w:rsidRDefault="00162AD8">
            <w:pPr>
              <w:rPr>
                <w:rFonts w:ascii="Times New Roman" w:hAnsi="Times New Roman" w:cs="Times New Roman"/>
                <w:b/>
                <w:bCs/>
              </w:rPr>
            </w:pPr>
            <w:r w:rsidRPr="00706E60">
              <w:rPr>
                <w:rFonts w:ascii="Times New Roman" w:hAnsi="Times New Roman" w:cs="Times New Roman"/>
                <w:b/>
                <w:bCs/>
              </w:rPr>
              <w:t>20/03/2025</w:t>
            </w:r>
          </w:p>
        </w:tc>
        <w:tc>
          <w:tcPr>
            <w:tcW w:w="3153" w:type="dxa"/>
          </w:tcPr>
          <w:p w14:paraId="1EE93291"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KA</w:t>
            </w:r>
          </w:p>
        </w:tc>
      </w:tr>
    </w:tbl>
    <w:p w14:paraId="51CAEC3E"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 xml:space="preserve">Code of Conduct: </w:t>
      </w:r>
      <w:r w:rsidRPr="00706E60">
        <w:rPr>
          <w:rFonts w:ascii="Times New Roman" w:hAnsi="Times New Roman"/>
          <w:sz w:val="24"/>
          <w:szCs w:val="24"/>
          <w:lang w:val="en-NZ"/>
        </w:rPr>
        <w:t>As a project team, we will:</w:t>
      </w:r>
    </w:p>
    <w:p w14:paraId="70D5E24F"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Work proactively, anticipating potential problems and working to prevent them</w:t>
      </w:r>
    </w:p>
    <w:p w14:paraId="5857DE18"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Keep other team members informed of information related to the project</w:t>
      </w:r>
    </w:p>
    <w:p w14:paraId="3DF0200D"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Focus on what is best for the whole project team</w:t>
      </w:r>
    </w:p>
    <w:p w14:paraId="400A6AB0"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See the team project through to completion</w:t>
      </w:r>
    </w:p>
    <w:p w14:paraId="6AABC537"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Code of Ethics:</w:t>
      </w:r>
    </w:p>
    <w:p w14:paraId="5AB9C2AB"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Maintain integrity, transparency, and accountability in all actions.</w:t>
      </w:r>
    </w:p>
    <w:p w14:paraId="236E0558"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Respect and value diversity, fostering an inclusive team environment.</w:t>
      </w:r>
    </w:p>
    <w:p w14:paraId="4ECFD809"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Commit to excellence and collaborative efforts for project success.</w:t>
      </w:r>
    </w:p>
    <w:p w14:paraId="169FADA9" w14:textId="77777777" w:rsidR="00162AD8" w:rsidRPr="00706E60" w:rsidRDefault="00162AD8" w:rsidP="00162AD8">
      <w:pPr>
        <w:pBdr>
          <w:bottom w:val="single" w:sz="6" w:space="1" w:color="auto"/>
        </w:pBdr>
        <w:rPr>
          <w:rFonts w:ascii="Times New Roman" w:hAnsi="Times New Roman" w:cs="Times New Roman"/>
        </w:rPr>
      </w:pPr>
    </w:p>
    <w:p w14:paraId="06D5DE73" w14:textId="2CF6B49D" w:rsidR="00162AD8" w:rsidRPr="00706E60" w:rsidRDefault="00162AD8" w:rsidP="00162AD8">
      <w:pPr>
        <w:pStyle w:val="SHTB"/>
        <w:pBdr>
          <w:bottom w:val="none" w:sz="0" w:space="0" w:color="auto"/>
        </w:pBdr>
        <w:spacing w:line="240" w:lineRule="auto"/>
        <w:rPr>
          <w:rFonts w:ascii="Times New Roman" w:hAnsi="Times New Roman"/>
          <w:b/>
          <w:sz w:val="24"/>
          <w:szCs w:val="24"/>
          <w:lang w:val="en-NZ"/>
        </w:rPr>
      </w:pPr>
      <w:r w:rsidRPr="00706E60">
        <w:rPr>
          <w:rFonts w:ascii="Times New Roman" w:hAnsi="Times New Roman"/>
          <w:b/>
          <w:sz w:val="24"/>
          <w:szCs w:val="24"/>
          <w:lang w:val="en-NZ"/>
        </w:rPr>
        <w:t>Participation:</w:t>
      </w:r>
    </w:p>
    <w:p w14:paraId="55C3A224"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Be honest and open during all project activities</w:t>
      </w:r>
    </w:p>
    <w:p w14:paraId="4D301A0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diversity in teamwork</w:t>
      </w:r>
    </w:p>
    <w:p w14:paraId="4963DF1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Provide the opportunity for equal participation</w:t>
      </w:r>
    </w:p>
    <w:p w14:paraId="1772D0C0"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Be open to new approaches and consider new ideas</w:t>
      </w:r>
    </w:p>
    <w:p w14:paraId="2ABF033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Have one discussion at a time</w:t>
      </w:r>
    </w:p>
    <w:p w14:paraId="7CEBD21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706E60" w:rsidRDefault="00162AD8" w:rsidP="000C4795">
      <w:pPr>
        <w:pBdr>
          <w:bottom w:val="single" w:sz="6" w:space="0" w:color="auto"/>
        </w:pBdr>
        <w:rPr>
          <w:rFonts w:ascii="Times New Roman" w:hAnsi="Times New Roman" w:cs="Times New Roman"/>
        </w:rPr>
      </w:pPr>
    </w:p>
    <w:p w14:paraId="3612A996" w14:textId="77777777" w:rsidR="00162AD8" w:rsidRPr="00706E60" w:rsidRDefault="00162AD8" w:rsidP="00162AD8">
      <w:pPr>
        <w:rPr>
          <w:rFonts w:ascii="Times New Roman" w:hAnsi="Times New Roman" w:cs="Times New Roman"/>
        </w:rPr>
      </w:pPr>
    </w:p>
    <w:p w14:paraId="08BE78F3" w14:textId="72769036" w:rsidR="00162AD8" w:rsidRPr="00706E60" w:rsidRDefault="00162AD8" w:rsidP="009F3287">
      <w:pPr>
        <w:pStyle w:val="SHTB"/>
        <w:pBdr>
          <w:bottom w:val="none" w:sz="0" w:space="0" w:color="auto"/>
        </w:pBdr>
        <w:spacing w:before="0" w:line="240" w:lineRule="auto"/>
        <w:rPr>
          <w:rFonts w:ascii="Times New Roman" w:hAnsi="Times New Roman"/>
          <w:sz w:val="24"/>
          <w:szCs w:val="24"/>
          <w:lang w:val="en-NZ"/>
        </w:rPr>
      </w:pPr>
      <w:r w:rsidRPr="00706E60">
        <w:rPr>
          <w:rFonts w:ascii="Times New Roman" w:hAnsi="Times New Roman"/>
          <w:b/>
          <w:sz w:val="24"/>
          <w:szCs w:val="24"/>
          <w:lang w:val="en-NZ"/>
        </w:rPr>
        <w:t>Communication:</w:t>
      </w:r>
    </w:p>
    <w:p w14:paraId="0E32BCA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Decide as a team on the best way to communicate various information</w:t>
      </w:r>
    </w:p>
    <w:p w14:paraId="4B7BF2E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Focus on solving problems, not blaming people</w:t>
      </w:r>
    </w:p>
    <w:p w14:paraId="6D21CC59"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Present ideas clearly and concisely</w:t>
      </w:r>
    </w:p>
    <w:p w14:paraId="44A9630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lastRenderedPageBreak/>
        <w:t>Meet and communicate frequently to discuss project progress</w:t>
      </w:r>
    </w:p>
    <w:p w14:paraId="3148BE37"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Arrange additional meetings as needed</w:t>
      </w:r>
    </w:p>
    <w:p w14:paraId="4EB6001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Keep discussions on track</w:t>
      </w:r>
    </w:p>
    <w:p w14:paraId="372DA64E"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Honor meeting timeframes</w:t>
      </w:r>
    </w:p>
    <w:p w14:paraId="6D51CA29"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Read communications (emails, meeting minutes, action items, etc.) from each other</w:t>
      </w:r>
    </w:p>
    <w:p w14:paraId="75C5803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Respond to each other in a timely manner (i.e., within 24 hours)</w:t>
      </w:r>
    </w:p>
    <w:p w14:paraId="34D427BA" w14:textId="77777777" w:rsidR="00162AD8" w:rsidRPr="00706E60" w:rsidRDefault="00162AD8" w:rsidP="00162AD8">
      <w:pPr>
        <w:pBdr>
          <w:bottom w:val="single" w:sz="6" w:space="1" w:color="auto"/>
        </w:pBdr>
        <w:rPr>
          <w:rFonts w:ascii="Times New Roman" w:hAnsi="Times New Roman" w:cs="Times New Roman"/>
        </w:rPr>
      </w:pPr>
    </w:p>
    <w:p w14:paraId="5F606C90" w14:textId="77777777" w:rsidR="000C4795" w:rsidRPr="00706E60" w:rsidRDefault="000C4795" w:rsidP="00162AD8">
      <w:pPr>
        <w:rPr>
          <w:rFonts w:ascii="Times New Roman" w:hAnsi="Times New Roman" w:cs="Times New Roman"/>
          <w:b/>
          <w:bCs/>
        </w:rPr>
      </w:pPr>
    </w:p>
    <w:p w14:paraId="4A04E682" w14:textId="78999045" w:rsidR="00162AD8" w:rsidRPr="00706E60" w:rsidRDefault="00162AD8" w:rsidP="00162AD8">
      <w:pPr>
        <w:rPr>
          <w:rFonts w:ascii="Times New Roman" w:hAnsi="Times New Roman" w:cs="Times New Roman"/>
        </w:rPr>
      </w:pPr>
      <w:r w:rsidRPr="00706E60">
        <w:rPr>
          <w:rFonts w:ascii="Times New Roman" w:hAnsi="Times New Roman" w:cs="Times New Roman"/>
          <w:b/>
          <w:bCs/>
        </w:rPr>
        <w:t>Problem Solving:</w:t>
      </w:r>
    </w:p>
    <w:p w14:paraId="390BDE3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everyone to participate in solving problems</w:t>
      </w:r>
    </w:p>
    <w:p w14:paraId="1757FD4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Only use constructive criticism</w:t>
      </w:r>
    </w:p>
    <w:p w14:paraId="259B7F55"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Hold each other accountable for meeting the standards</w:t>
      </w:r>
    </w:p>
    <w:p w14:paraId="597095C0"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Consequences for behaviours impacting Team performance</w:t>
      </w:r>
    </w:p>
    <w:p w14:paraId="4F2DD797" w14:textId="77777777" w:rsidR="00162AD8" w:rsidRPr="00706E60" w:rsidRDefault="00162AD8" w:rsidP="00162AD8">
      <w:pPr>
        <w:pBdr>
          <w:bottom w:val="single" w:sz="6" w:space="1" w:color="auto"/>
        </w:pBdr>
        <w:rPr>
          <w:rFonts w:ascii="Times New Roman" w:hAnsi="Times New Roman" w:cs="Times New Roman"/>
        </w:rPr>
      </w:pPr>
    </w:p>
    <w:p w14:paraId="3D0281AE" w14:textId="77777777" w:rsidR="000C4795" w:rsidRPr="00706E60" w:rsidRDefault="000C4795" w:rsidP="00162AD8">
      <w:pPr>
        <w:rPr>
          <w:rFonts w:ascii="Times New Roman" w:hAnsi="Times New Roman" w:cs="Times New Roman"/>
          <w:b/>
          <w:bCs/>
        </w:rPr>
      </w:pPr>
    </w:p>
    <w:p w14:paraId="2CB4AAD3" w14:textId="11806E44" w:rsidR="00162AD8" w:rsidRPr="00706E60" w:rsidRDefault="00162AD8" w:rsidP="00162AD8">
      <w:pPr>
        <w:rPr>
          <w:rFonts w:ascii="Times New Roman" w:hAnsi="Times New Roman" w:cs="Times New Roman"/>
        </w:rPr>
      </w:pPr>
      <w:r w:rsidRPr="00706E60">
        <w:rPr>
          <w:rFonts w:ascii="Times New Roman" w:hAnsi="Times New Roman" w:cs="Times New Roman"/>
          <w:b/>
          <w:bCs/>
        </w:rPr>
        <w:t>Meeting Guidelines:</w:t>
      </w:r>
    </w:p>
    <w:p w14:paraId="2A0A3ADE"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It is mandatory to attend meetings every Thursday with the mentor/ client.</w:t>
      </w:r>
    </w:p>
    <w:p w14:paraId="658124C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Any additional meeting date and time must be scheduled in advance.</w:t>
      </w:r>
    </w:p>
    <w:p w14:paraId="266D914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Create and distribute an agenda before each meeting.</w:t>
      </w:r>
    </w:p>
    <w:p w14:paraId="546A6113" w14:textId="701C1E1A"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 xml:space="preserve">Set expectations for meeting schedules and </w:t>
      </w:r>
      <w:r w:rsidR="006853C5" w:rsidRPr="00706E60">
        <w:rPr>
          <w:rFonts w:ascii="Times New Roman" w:hAnsi="Times New Roman"/>
          <w:sz w:val="24"/>
          <w:szCs w:val="24"/>
          <w:lang w:val="en-NZ"/>
        </w:rPr>
        <w:t>respect</w:t>
      </w:r>
      <w:r w:rsidRPr="00706E60">
        <w:rPr>
          <w:rFonts w:ascii="Times New Roman" w:hAnsi="Times New Roman"/>
          <w:sz w:val="24"/>
          <w:szCs w:val="24"/>
          <w:lang w:val="en-NZ"/>
        </w:rPr>
        <w:t xml:space="preserve"> allocated time for each agenda item.</w:t>
      </w:r>
    </w:p>
    <w:p w14:paraId="101AF66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706E60" w:rsidRDefault="00162AD8" w:rsidP="00162AD8">
      <w:pPr>
        <w:pBdr>
          <w:bottom w:val="single" w:sz="6" w:space="1" w:color="auto"/>
        </w:pBdr>
        <w:rPr>
          <w:rFonts w:ascii="Times New Roman" w:hAnsi="Times New Roman" w:cs="Times New Roman"/>
          <w:b/>
          <w:bCs/>
          <w:color w:val="000000"/>
        </w:rPr>
      </w:pPr>
    </w:p>
    <w:p w14:paraId="3E672877" w14:textId="77777777" w:rsidR="000C4795" w:rsidRPr="00706E60" w:rsidRDefault="000C4795" w:rsidP="00162AD8">
      <w:pPr>
        <w:rPr>
          <w:rFonts w:ascii="Times New Roman" w:hAnsi="Times New Roman" w:cs="Times New Roman"/>
          <w:b/>
          <w:bCs/>
          <w:color w:val="000000"/>
        </w:rPr>
      </w:pPr>
    </w:p>
    <w:p w14:paraId="59223C82" w14:textId="68C9960A" w:rsidR="00162AD8" w:rsidRPr="00706E60" w:rsidRDefault="00162AD8" w:rsidP="00162AD8">
      <w:pPr>
        <w:rPr>
          <w:rFonts w:ascii="Times New Roman" w:hAnsi="Times New Roman" w:cs="Times New Roman"/>
          <w:sz w:val="24"/>
          <w:szCs w:val="28"/>
        </w:rPr>
      </w:pPr>
      <w:r w:rsidRPr="00706E60">
        <w:rPr>
          <w:rFonts w:ascii="Times New Roman" w:hAnsi="Times New Roman" w:cs="Times New Roman"/>
          <w:b/>
          <w:bCs/>
          <w:color w:val="000000"/>
          <w:sz w:val="24"/>
          <w:szCs w:val="28"/>
        </w:rPr>
        <w:t>Consequences for behaviour impacting Team performance</w:t>
      </w:r>
      <w:r w:rsidR="009F3287" w:rsidRPr="00706E60">
        <w:rPr>
          <w:rFonts w:ascii="Times New Roman" w:hAnsi="Times New Roman" w:cs="Times New Roman"/>
          <w:b/>
          <w:bCs/>
          <w:color w:val="000000"/>
          <w:sz w:val="24"/>
          <w:szCs w:val="28"/>
        </w:rPr>
        <w:t>:</w:t>
      </w:r>
    </w:p>
    <w:p w14:paraId="11781A6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Tasks will not be accomplished on time due to constant absence.</w:t>
      </w:r>
    </w:p>
    <w:p w14:paraId="4799865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Poor communication among team members can impact work efficiency.</w:t>
      </w:r>
    </w:p>
    <w:p w14:paraId="68EBAD20" w14:textId="77777777" w:rsidR="006E537B"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Project will not meet the deadline if individual tasks are not completed on time.</w:t>
      </w:r>
    </w:p>
    <w:p w14:paraId="5363F832" w14:textId="1729A7E7" w:rsidR="004438DB"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Teams cannot work effectively if team members do not respect other team members or constantly have conflicts.</w:t>
      </w:r>
    </w:p>
    <w:p w14:paraId="6C5F90FB" w14:textId="77777777" w:rsidR="009D3DD4" w:rsidRPr="00706E60" w:rsidRDefault="009D3DD4" w:rsidP="009D3DD4">
      <w:pPr>
        <w:spacing w:after="160" w:line="278" w:lineRule="auto"/>
        <w:rPr>
          <w:rFonts w:ascii="Times New Roman" w:hAnsi="Times New Roman" w:cs="Times New Roman"/>
          <w:sz w:val="52"/>
          <w:szCs w:val="52"/>
        </w:rPr>
        <w:sectPr w:rsidR="009D3DD4" w:rsidRPr="00706E60" w:rsidSect="00CE0C6F">
          <w:pgSz w:w="11906" w:h="16838"/>
          <w:pgMar w:top="1440" w:right="1440" w:bottom="1440" w:left="1440" w:header="709" w:footer="709" w:gutter="0"/>
          <w:cols w:space="708"/>
          <w:docGrid w:linePitch="360"/>
        </w:sectPr>
      </w:pPr>
    </w:p>
    <w:tbl>
      <w:tblPr>
        <w:tblW w:w="16270" w:type="dxa"/>
        <w:tblLook w:val="04A0" w:firstRow="1" w:lastRow="0" w:firstColumn="1" w:lastColumn="0" w:noHBand="0" w:noVBand="1"/>
      </w:tblPr>
      <w:tblGrid>
        <w:gridCol w:w="594"/>
        <w:gridCol w:w="1007"/>
        <w:gridCol w:w="219"/>
        <w:gridCol w:w="1429"/>
        <w:gridCol w:w="216"/>
        <w:gridCol w:w="2513"/>
        <w:gridCol w:w="216"/>
        <w:gridCol w:w="1105"/>
        <w:gridCol w:w="216"/>
        <w:gridCol w:w="1378"/>
        <w:gridCol w:w="223"/>
        <w:gridCol w:w="1568"/>
        <w:gridCol w:w="216"/>
        <w:gridCol w:w="1694"/>
        <w:gridCol w:w="216"/>
        <w:gridCol w:w="877"/>
        <w:gridCol w:w="437"/>
        <w:gridCol w:w="1033"/>
        <w:gridCol w:w="216"/>
        <w:gridCol w:w="889"/>
        <w:gridCol w:w="8"/>
      </w:tblGrid>
      <w:tr w:rsidR="00B441E5" w:rsidRPr="00706E60" w14:paraId="359F5CE8" w14:textId="77777777" w:rsidTr="007F0963">
        <w:trPr>
          <w:trHeight w:val="575"/>
        </w:trPr>
        <w:tc>
          <w:tcPr>
            <w:tcW w:w="16270" w:type="dxa"/>
            <w:gridSpan w:val="21"/>
            <w:tcBorders>
              <w:top w:val="nil"/>
              <w:left w:val="nil"/>
              <w:bottom w:val="nil"/>
              <w:right w:val="nil"/>
            </w:tcBorders>
            <w:noWrap/>
            <w:vAlign w:val="bottom"/>
            <w:hideMark/>
          </w:tcPr>
          <w:p w14:paraId="7C143785" w14:textId="77777777" w:rsidR="00B441E5" w:rsidRDefault="00162AD8" w:rsidP="003C21B9">
            <w:pPr>
              <w:pStyle w:val="Heading2"/>
            </w:pPr>
            <w:bookmarkStart w:id="42" w:name="_Toc194785379"/>
            <w:r w:rsidRPr="007507F2">
              <w:lastRenderedPageBreak/>
              <w:t xml:space="preserve">Appendix </w:t>
            </w:r>
            <w:r w:rsidR="0002302C" w:rsidRPr="007507F2">
              <w:t>J</w:t>
            </w:r>
            <w:r w:rsidRPr="007507F2">
              <w:t xml:space="preserve"> </w:t>
            </w:r>
            <w:r w:rsidR="00827546" w:rsidRPr="007507F2">
              <w:t>–</w:t>
            </w:r>
            <w:r w:rsidRPr="007507F2">
              <w:t xml:space="preserve"> </w:t>
            </w:r>
            <w:r w:rsidR="00827546" w:rsidRPr="007507F2">
              <w:t>Risk Register</w:t>
            </w:r>
            <w:bookmarkEnd w:id="42"/>
          </w:p>
          <w:p w14:paraId="7B3B8662" w14:textId="5C25E857" w:rsidR="007507F2" w:rsidRPr="007507F2" w:rsidRDefault="007507F2" w:rsidP="007507F2">
            <w:pPr>
              <w:rPr>
                <w:lang w:eastAsia="en-US"/>
              </w:rPr>
            </w:pPr>
          </w:p>
        </w:tc>
      </w:tr>
      <w:tr w:rsidR="00B441E5" w:rsidRPr="00706E60" w14:paraId="5DE3AEE2" w14:textId="77777777" w:rsidTr="0010551E">
        <w:trPr>
          <w:gridAfter w:val="1"/>
          <w:wAfter w:w="8" w:type="dxa"/>
          <w:trHeight w:val="431"/>
        </w:trPr>
        <w:tc>
          <w:tcPr>
            <w:tcW w:w="3465" w:type="dxa"/>
            <w:gridSpan w:val="5"/>
            <w:tcBorders>
              <w:top w:val="nil"/>
              <w:left w:val="nil"/>
              <w:bottom w:val="nil"/>
              <w:right w:val="nil"/>
            </w:tcBorders>
            <w:noWrap/>
            <w:vAlign w:val="bottom"/>
            <w:hideMark/>
          </w:tcPr>
          <w:p w14:paraId="3DBBFB23"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Prepared by: Larissa Goh</w:t>
            </w:r>
          </w:p>
        </w:tc>
        <w:tc>
          <w:tcPr>
            <w:tcW w:w="2513" w:type="dxa"/>
            <w:tcBorders>
              <w:top w:val="nil"/>
              <w:left w:val="nil"/>
              <w:bottom w:val="nil"/>
              <w:right w:val="nil"/>
            </w:tcBorders>
            <w:noWrap/>
            <w:vAlign w:val="bottom"/>
            <w:hideMark/>
          </w:tcPr>
          <w:p w14:paraId="6F9E32CC" w14:textId="77777777" w:rsidR="00B441E5" w:rsidRPr="00706E60" w:rsidRDefault="00B441E5" w:rsidP="00B441E5">
            <w:pPr>
              <w:rPr>
                <w:rFonts w:ascii="Times New Roman" w:eastAsia="Times New Roman" w:hAnsi="Times New Roman" w:cs="Times New Roman"/>
                <w:b/>
                <w:bCs/>
                <w:lang w:bidi="my-MM"/>
              </w:rPr>
            </w:pPr>
          </w:p>
        </w:tc>
        <w:tc>
          <w:tcPr>
            <w:tcW w:w="1321" w:type="dxa"/>
            <w:gridSpan w:val="2"/>
            <w:tcBorders>
              <w:top w:val="nil"/>
              <w:left w:val="nil"/>
              <w:bottom w:val="nil"/>
              <w:right w:val="nil"/>
            </w:tcBorders>
            <w:noWrap/>
            <w:vAlign w:val="bottom"/>
            <w:hideMark/>
          </w:tcPr>
          <w:p w14:paraId="230FA815" w14:textId="77777777" w:rsidR="00B441E5" w:rsidRPr="00706E60" w:rsidRDefault="00B441E5" w:rsidP="00B441E5">
            <w:pPr>
              <w:rPr>
                <w:rFonts w:ascii="Times New Roman" w:eastAsia="Times New Roman" w:hAnsi="Times New Roman" w:cs="Times New Roman"/>
                <w:sz w:val="20"/>
                <w:szCs w:val="20"/>
                <w:lang w:bidi="my-MM"/>
              </w:rPr>
            </w:pPr>
          </w:p>
        </w:tc>
        <w:tc>
          <w:tcPr>
            <w:tcW w:w="1594" w:type="dxa"/>
            <w:gridSpan w:val="2"/>
            <w:tcBorders>
              <w:top w:val="nil"/>
              <w:left w:val="nil"/>
              <w:bottom w:val="nil"/>
              <w:right w:val="nil"/>
            </w:tcBorders>
            <w:noWrap/>
            <w:vAlign w:val="bottom"/>
            <w:hideMark/>
          </w:tcPr>
          <w:p w14:paraId="2AAFFDBB"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Date: 19/03</w:t>
            </w:r>
          </w:p>
        </w:tc>
        <w:tc>
          <w:tcPr>
            <w:tcW w:w="2007" w:type="dxa"/>
            <w:gridSpan w:val="3"/>
            <w:tcBorders>
              <w:top w:val="nil"/>
              <w:left w:val="nil"/>
              <w:bottom w:val="nil"/>
              <w:right w:val="nil"/>
            </w:tcBorders>
            <w:noWrap/>
            <w:vAlign w:val="bottom"/>
            <w:hideMark/>
          </w:tcPr>
          <w:p w14:paraId="3CA5A914" w14:textId="77777777" w:rsidR="00B441E5" w:rsidRPr="00706E60" w:rsidRDefault="00B441E5" w:rsidP="00B441E5">
            <w:pPr>
              <w:rPr>
                <w:rFonts w:ascii="Times New Roman" w:eastAsia="Times New Roman" w:hAnsi="Times New Roman" w:cs="Times New Roman"/>
                <w:b/>
                <w:bCs/>
                <w:lang w:bidi="my-MM"/>
              </w:rPr>
            </w:pPr>
          </w:p>
        </w:tc>
        <w:tc>
          <w:tcPr>
            <w:tcW w:w="1694" w:type="dxa"/>
            <w:tcBorders>
              <w:top w:val="nil"/>
              <w:left w:val="nil"/>
              <w:bottom w:val="nil"/>
              <w:right w:val="nil"/>
            </w:tcBorders>
            <w:noWrap/>
            <w:vAlign w:val="bottom"/>
            <w:hideMark/>
          </w:tcPr>
          <w:p w14:paraId="3A543C4F" w14:textId="77777777" w:rsidR="00B441E5" w:rsidRPr="00706E60" w:rsidRDefault="00B441E5" w:rsidP="00B441E5">
            <w:pPr>
              <w:rPr>
                <w:rFonts w:ascii="Times New Roman" w:eastAsia="Times New Roman" w:hAnsi="Times New Roman" w:cs="Times New Roman"/>
                <w:sz w:val="20"/>
                <w:szCs w:val="20"/>
                <w:lang w:bidi="my-MM"/>
              </w:rPr>
            </w:pPr>
          </w:p>
        </w:tc>
        <w:tc>
          <w:tcPr>
            <w:tcW w:w="1093" w:type="dxa"/>
            <w:gridSpan w:val="2"/>
            <w:tcBorders>
              <w:top w:val="nil"/>
              <w:left w:val="nil"/>
              <w:bottom w:val="nil"/>
              <w:right w:val="nil"/>
            </w:tcBorders>
            <w:noWrap/>
            <w:vAlign w:val="bottom"/>
            <w:hideMark/>
          </w:tcPr>
          <w:p w14:paraId="4C9A6695" w14:textId="77777777" w:rsidR="00B441E5" w:rsidRPr="00706E60" w:rsidRDefault="00B441E5" w:rsidP="00B441E5">
            <w:pPr>
              <w:rPr>
                <w:rFonts w:ascii="Times New Roman" w:eastAsia="Times New Roman" w:hAnsi="Times New Roman" w:cs="Times New Roman"/>
                <w:sz w:val="20"/>
                <w:szCs w:val="20"/>
                <w:lang w:bidi="my-MM"/>
              </w:rPr>
            </w:pPr>
          </w:p>
        </w:tc>
        <w:tc>
          <w:tcPr>
            <w:tcW w:w="1686" w:type="dxa"/>
            <w:gridSpan w:val="3"/>
            <w:tcBorders>
              <w:top w:val="nil"/>
              <w:left w:val="nil"/>
              <w:bottom w:val="nil"/>
              <w:right w:val="nil"/>
            </w:tcBorders>
            <w:noWrap/>
            <w:vAlign w:val="bottom"/>
            <w:hideMark/>
          </w:tcPr>
          <w:p w14:paraId="5A5E51B2" w14:textId="77777777" w:rsidR="00B441E5" w:rsidRPr="00706E60" w:rsidRDefault="00B441E5" w:rsidP="00B441E5">
            <w:pPr>
              <w:rPr>
                <w:rFonts w:ascii="Times New Roman" w:eastAsia="Times New Roman" w:hAnsi="Times New Roman" w:cs="Times New Roman"/>
                <w:sz w:val="20"/>
                <w:szCs w:val="20"/>
                <w:lang w:bidi="my-MM"/>
              </w:rPr>
            </w:pPr>
          </w:p>
        </w:tc>
        <w:tc>
          <w:tcPr>
            <w:tcW w:w="889" w:type="dxa"/>
            <w:tcBorders>
              <w:top w:val="nil"/>
              <w:left w:val="nil"/>
              <w:bottom w:val="nil"/>
              <w:right w:val="nil"/>
            </w:tcBorders>
            <w:noWrap/>
            <w:vAlign w:val="bottom"/>
            <w:hideMark/>
          </w:tcPr>
          <w:p w14:paraId="6F710542" w14:textId="77777777" w:rsidR="00B441E5" w:rsidRPr="00706E60" w:rsidRDefault="00B441E5" w:rsidP="00B441E5">
            <w:pPr>
              <w:rPr>
                <w:rFonts w:ascii="Times New Roman" w:eastAsia="Times New Roman" w:hAnsi="Times New Roman" w:cs="Times New Roman"/>
                <w:sz w:val="20"/>
                <w:szCs w:val="20"/>
                <w:lang w:bidi="my-MM"/>
              </w:rPr>
            </w:pPr>
          </w:p>
        </w:tc>
      </w:tr>
      <w:tr w:rsidR="00B441E5" w:rsidRPr="00706E60" w14:paraId="69630469" w14:textId="77777777" w:rsidTr="0010551E">
        <w:trPr>
          <w:gridAfter w:val="1"/>
          <w:wAfter w:w="8" w:type="dxa"/>
          <w:trHeight w:val="431"/>
        </w:trPr>
        <w:tc>
          <w:tcPr>
            <w:tcW w:w="594" w:type="dxa"/>
            <w:tcBorders>
              <w:top w:val="single" w:sz="4" w:space="0" w:color="auto"/>
              <w:left w:val="single" w:sz="4" w:space="0" w:color="auto"/>
              <w:bottom w:val="single" w:sz="4" w:space="0" w:color="auto"/>
              <w:right w:val="single" w:sz="4" w:space="0" w:color="auto"/>
            </w:tcBorders>
            <w:hideMark/>
          </w:tcPr>
          <w:p w14:paraId="02B90253"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 No.</w:t>
            </w:r>
          </w:p>
        </w:tc>
        <w:tc>
          <w:tcPr>
            <w:tcW w:w="1226" w:type="dxa"/>
            <w:gridSpan w:val="2"/>
            <w:tcBorders>
              <w:top w:val="single" w:sz="4" w:space="0" w:color="auto"/>
              <w:left w:val="nil"/>
              <w:bottom w:val="single" w:sz="4" w:space="0" w:color="auto"/>
              <w:right w:val="single" w:sz="4" w:space="0" w:color="auto"/>
            </w:tcBorders>
            <w:hideMark/>
          </w:tcPr>
          <w:p w14:paraId="0E9AE50D"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Rank</w:t>
            </w:r>
          </w:p>
        </w:tc>
        <w:tc>
          <w:tcPr>
            <w:tcW w:w="1645" w:type="dxa"/>
            <w:gridSpan w:val="2"/>
            <w:tcBorders>
              <w:top w:val="single" w:sz="4" w:space="0" w:color="auto"/>
              <w:left w:val="nil"/>
              <w:bottom w:val="single" w:sz="4" w:space="0" w:color="auto"/>
              <w:right w:val="single" w:sz="4" w:space="0" w:color="auto"/>
            </w:tcBorders>
            <w:hideMark/>
          </w:tcPr>
          <w:p w14:paraId="6751CE5B"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Risk</w:t>
            </w:r>
          </w:p>
        </w:tc>
        <w:tc>
          <w:tcPr>
            <w:tcW w:w="2513" w:type="dxa"/>
            <w:tcBorders>
              <w:top w:val="single" w:sz="4" w:space="0" w:color="auto"/>
              <w:left w:val="nil"/>
              <w:bottom w:val="single" w:sz="4" w:space="0" w:color="auto"/>
              <w:right w:val="single" w:sz="4" w:space="0" w:color="auto"/>
            </w:tcBorders>
            <w:hideMark/>
          </w:tcPr>
          <w:p w14:paraId="48667776"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Description</w:t>
            </w:r>
          </w:p>
        </w:tc>
        <w:tc>
          <w:tcPr>
            <w:tcW w:w="1321" w:type="dxa"/>
            <w:gridSpan w:val="2"/>
            <w:tcBorders>
              <w:top w:val="single" w:sz="4" w:space="0" w:color="auto"/>
              <w:left w:val="nil"/>
              <w:bottom w:val="single" w:sz="4" w:space="0" w:color="auto"/>
              <w:right w:val="single" w:sz="4" w:space="0" w:color="auto"/>
            </w:tcBorders>
            <w:hideMark/>
          </w:tcPr>
          <w:p w14:paraId="1E01D41E"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Category</w:t>
            </w:r>
          </w:p>
        </w:tc>
        <w:tc>
          <w:tcPr>
            <w:tcW w:w="1594" w:type="dxa"/>
            <w:gridSpan w:val="2"/>
            <w:tcBorders>
              <w:top w:val="single" w:sz="4" w:space="0" w:color="auto"/>
              <w:left w:val="nil"/>
              <w:bottom w:val="single" w:sz="4" w:space="0" w:color="auto"/>
              <w:right w:val="single" w:sz="4" w:space="0" w:color="auto"/>
            </w:tcBorders>
            <w:hideMark/>
          </w:tcPr>
          <w:p w14:paraId="47334C1A"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Root Cause</w:t>
            </w:r>
          </w:p>
        </w:tc>
        <w:tc>
          <w:tcPr>
            <w:tcW w:w="2007" w:type="dxa"/>
            <w:gridSpan w:val="3"/>
            <w:tcBorders>
              <w:top w:val="single" w:sz="4" w:space="0" w:color="auto"/>
              <w:left w:val="nil"/>
              <w:bottom w:val="single" w:sz="4" w:space="0" w:color="auto"/>
              <w:right w:val="single" w:sz="4" w:space="0" w:color="auto"/>
            </w:tcBorders>
            <w:hideMark/>
          </w:tcPr>
          <w:p w14:paraId="15FB6D0C"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Triggers</w:t>
            </w:r>
          </w:p>
        </w:tc>
        <w:tc>
          <w:tcPr>
            <w:tcW w:w="1694" w:type="dxa"/>
            <w:tcBorders>
              <w:top w:val="single" w:sz="4" w:space="0" w:color="auto"/>
              <w:left w:val="nil"/>
              <w:bottom w:val="single" w:sz="4" w:space="0" w:color="auto"/>
              <w:right w:val="single" w:sz="4" w:space="0" w:color="auto"/>
            </w:tcBorders>
            <w:hideMark/>
          </w:tcPr>
          <w:p w14:paraId="6993128A"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Mitigating Action</w:t>
            </w:r>
          </w:p>
        </w:tc>
        <w:tc>
          <w:tcPr>
            <w:tcW w:w="1093" w:type="dxa"/>
            <w:gridSpan w:val="2"/>
            <w:tcBorders>
              <w:top w:val="single" w:sz="4" w:space="0" w:color="auto"/>
              <w:left w:val="nil"/>
              <w:bottom w:val="single" w:sz="4" w:space="0" w:color="auto"/>
              <w:right w:val="single" w:sz="4" w:space="0" w:color="auto"/>
            </w:tcBorders>
            <w:hideMark/>
          </w:tcPr>
          <w:p w14:paraId="4A3B2647"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Risk Owner</w:t>
            </w:r>
          </w:p>
        </w:tc>
        <w:tc>
          <w:tcPr>
            <w:tcW w:w="1686" w:type="dxa"/>
            <w:gridSpan w:val="3"/>
            <w:tcBorders>
              <w:top w:val="single" w:sz="4" w:space="0" w:color="auto"/>
              <w:left w:val="nil"/>
              <w:bottom w:val="single" w:sz="4" w:space="0" w:color="auto"/>
              <w:right w:val="single" w:sz="4" w:space="0" w:color="auto"/>
            </w:tcBorders>
            <w:hideMark/>
          </w:tcPr>
          <w:p w14:paraId="5A384C15"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Probability</w:t>
            </w:r>
          </w:p>
        </w:tc>
        <w:tc>
          <w:tcPr>
            <w:tcW w:w="889" w:type="dxa"/>
            <w:tcBorders>
              <w:top w:val="single" w:sz="4" w:space="0" w:color="auto"/>
              <w:left w:val="nil"/>
              <w:bottom w:val="single" w:sz="4" w:space="0" w:color="auto"/>
              <w:right w:val="single" w:sz="4" w:space="0" w:color="auto"/>
            </w:tcBorders>
            <w:hideMark/>
          </w:tcPr>
          <w:p w14:paraId="3CCB96BF"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Impact</w:t>
            </w:r>
          </w:p>
        </w:tc>
      </w:tr>
      <w:tr w:rsidR="00B441E5" w:rsidRPr="00706E60" w14:paraId="5336A3D6" w14:textId="77777777" w:rsidTr="0010551E">
        <w:trPr>
          <w:gridAfter w:val="1"/>
          <w:wAfter w:w="8" w:type="dxa"/>
          <w:trHeight w:val="2160"/>
        </w:trPr>
        <w:tc>
          <w:tcPr>
            <w:tcW w:w="594" w:type="dxa"/>
            <w:tcBorders>
              <w:top w:val="nil"/>
              <w:left w:val="single" w:sz="4" w:space="0" w:color="auto"/>
              <w:bottom w:val="single" w:sz="4" w:space="0" w:color="auto"/>
              <w:right w:val="single" w:sz="4" w:space="0" w:color="auto"/>
            </w:tcBorders>
            <w:hideMark/>
          </w:tcPr>
          <w:p w14:paraId="16AD26FC"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w:t>
            </w:r>
          </w:p>
        </w:tc>
        <w:tc>
          <w:tcPr>
            <w:tcW w:w="1226" w:type="dxa"/>
            <w:gridSpan w:val="2"/>
            <w:tcBorders>
              <w:top w:val="nil"/>
              <w:left w:val="nil"/>
              <w:bottom w:val="single" w:sz="4" w:space="0" w:color="auto"/>
              <w:right w:val="single" w:sz="4" w:space="0" w:color="auto"/>
            </w:tcBorders>
            <w:hideMark/>
          </w:tcPr>
          <w:p w14:paraId="0BBD482C"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5" w:type="dxa"/>
            <w:gridSpan w:val="2"/>
            <w:tcBorders>
              <w:top w:val="nil"/>
              <w:left w:val="nil"/>
              <w:bottom w:val="single" w:sz="4" w:space="0" w:color="auto"/>
              <w:right w:val="single" w:sz="4" w:space="0" w:color="auto"/>
            </w:tcBorders>
            <w:hideMark/>
          </w:tcPr>
          <w:p w14:paraId="7786836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Long distance between members</w:t>
            </w:r>
          </w:p>
        </w:tc>
        <w:tc>
          <w:tcPr>
            <w:tcW w:w="2513" w:type="dxa"/>
            <w:tcBorders>
              <w:top w:val="nil"/>
              <w:left w:val="nil"/>
              <w:bottom w:val="single" w:sz="4" w:space="0" w:color="auto"/>
              <w:right w:val="single" w:sz="4" w:space="0" w:color="auto"/>
            </w:tcBorders>
            <w:hideMark/>
          </w:tcPr>
          <w:p w14:paraId="7E6C8BFD"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The huge distances between majority of the team may create challenges when organising meetups. </w:t>
            </w:r>
          </w:p>
        </w:tc>
        <w:tc>
          <w:tcPr>
            <w:tcW w:w="1321" w:type="dxa"/>
            <w:gridSpan w:val="2"/>
            <w:tcBorders>
              <w:top w:val="nil"/>
              <w:left w:val="nil"/>
              <w:bottom w:val="single" w:sz="4" w:space="0" w:color="auto"/>
              <w:right w:val="single" w:sz="4" w:space="0" w:color="auto"/>
            </w:tcBorders>
            <w:hideMark/>
          </w:tcPr>
          <w:p w14:paraId="25436D4F"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Logistical</w:t>
            </w:r>
          </w:p>
        </w:tc>
        <w:tc>
          <w:tcPr>
            <w:tcW w:w="1594" w:type="dxa"/>
            <w:gridSpan w:val="2"/>
            <w:tcBorders>
              <w:top w:val="nil"/>
              <w:left w:val="nil"/>
              <w:bottom w:val="single" w:sz="4" w:space="0" w:color="auto"/>
              <w:right w:val="single" w:sz="4" w:space="0" w:color="auto"/>
            </w:tcBorders>
            <w:hideMark/>
          </w:tcPr>
          <w:p w14:paraId="26C5480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Members located in different regions </w:t>
            </w:r>
          </w:p>
        </w:tc>
        <w:tc>
          <w:tcPr>
            <w:tcW w:w="2007" w:type="dxa"/>
            <w:gridSpan w:val="3"/>
            <w:tcBorders>
              <w:top w:val="nil"/>
              <w:left w:val="nil"/>
              <w:bottom w:val="single" w:sz="4" w:space="0" w:color="auto"/>
              <w:right w:val="single" w:sz="4" w:space="0" w:color="auto"/>
            </w:tcBorders>
            <w:hideMark/>
          </w:tcPr>
          <w:p w14:paraId="79698763" w14:textId="2E5A253D"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Meetup planning, travel expenses, travel time, unreliable transport</w:t>
            </w:r>
          </w:p>
        </w:tc>
        <w:tc>
          <w:tcPr>
            <w:tcW w:w="1694" w:type="dxa"/>
            <w:tcBorders>
              <w:top w:val="nil"/>
              <w:left w:val="nil"/>
              <w:bottom w:val="single" w:sz="4" w:space="0" w:color="auto"/>
              <w:right w:val="single" w:sz="4" w:space="0" w:color="auto"/>
            </w:tcBorders>
            <w:hideMark/>
          </w:tcPr>
          <w:p w14:paraId="607BE669"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Advanced weekly schedules in place, online meetings scheduled where needed   </w:t>
            </w:r>
          </w:p>
        </w:tc>
        <w:tc>
          <w:tcPr>
            <w:tcW w:w="1093" w:type="dxa"/>
            <w:gridSpan w:val="2"/>
            <w:tcBorders>
              <w:top w:val="nil"/>
              <w:left w:val="nil"/>
              <w:bottom w:val="single" w:sz="4" w:space="0" w:color="auto"/>
              <w:right w:val="single" w:sz="4" w:space="0" w:color="auto"/>
            </w:tcBorders>
            <w:hideMark/>
          </w:tcPr>
          <w:p w14:paraId="0C433752"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1686" w:type="dxa"/>
            <w:gridSpan w:val="3"/>
            <w:tcBorders>
              <w:top w:val="nil"/>
              <w:left w:val="nil"/>
              <w:bottom w:val="single" w:sz="4" w:space="0" w:color="auto"/>
              <w:right w:val="single" w:sz="4" w:space="0" w:color="auto"/>
            </w:tcBorders>
            <w:shd w:val="clear" w:color="000000" w:fill="FFFF00"/>
            <w:hideMark/>
          </w:tcPr>
          <w:p w14:paraId="09ADEAD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889" w:type="dxa"/>
            <w:tcBorders>
              <w:top w:val="nil"/>
              <w:left w:val="nil"/>
              <w:bottom w:val="single" w:sz="4" w:space="0" w:color="auto"/>
              <w:right w:val="single" w:sz="4" w:space="0" w:color="auto"/>
            </w:tcBorders>
            <w:shd w:val="clear" w:color="000000" w:fill="FF0000"/>
            <w:hideMark/>
          </w:tcPr>
          <w:p w14:paraId="7017918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B441E5" w:rsidRPr="00706E60" w14:paraId="3EE87105" w14:textId="77777777" w:rsidTr="0010551E">
        <w:trPr>
          <w:gridAfter w:val="1"/>
          <w:wAfter w:w="8" w:type="dxa"/>
          <w:trHeight w:val="2160"/>
        </w:trPr>
        <w:tc>
          <w:tcPr>
            <w:tcW w:w="594" w:type="dxa"/>
            <w:tcBorders>
              <w:top w:val="nil"/>
              <w:left w:val="single" w:sz="4" w:space="0" w:color="auto"/>
              <w:bottom w:val="single" w:sz="4" w:space="0" w:color="auto"/>
              <w:right w:val="single" w:sz="4" w:space="0" w:color="auto"/>
            </w:tcBorders>
            <w:hideMark/>
          </w:tcPr>
          <w:p w14:paraId="723820C8"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2</w:t>
            </w:r>
          </w:p>
        </w:tc>
        <w:tc>
          <w:tcPr>
            <w:tcW w:w="1226" w:type="dxa"/>
            <w:gridSpan w:val="2"/>
            <w:tcBorders>
              <w:top w:val="nil"/>
              <w:left w:val="nil"/>
              <w:bottom w:val="single" w:sz="4" w:space="0" w:color="auto"/>
              <w:right w:val="single" w:sz="4" w:space="0" w:color="auto"/>
            </w:tcBorders>
            <w:hideMark/>
          </w:tcPr>
          <w:p w14:paraId="6E4E82E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5" w:type="dxa"/>
            <w:gridSpan w:val="2"/>
            <w:tcBorders>
              <w:top w:val="nil"/>
              <w:left w:val="nil"/>
              <w:bottom w:val="single" w:sz="4" w:space="0" w:color="auto"/>
              <w:right w:val="single" w:sz="4" w:space="0" w:color="auto"/>
            </w:tcBorders>
            <w:hideMark/>
          </w:tcPr>
          <w:p w14:paraId="5500C7A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Varying levels of technical knowledge among members</w:t>
            </w:r>
          </w:p>
        </w:tc>
        <w:tc>
          <w:tcPr>
            <w:tcW w:w="2513" w:type="dxa"/>
            <w:tcBorders>
              <w:top w:val="nil"/>
              <w:left w:val="nil"/>
              <w:bottom w:val="single" w:sz="4" w:space="0" w:color="auto"/>
              <w:right w:val="single" w:sz="4" w:space="0" w:color="auto"/>
            </w:tcBorders>
            <w:hideMark/>
          </w:tcPr>
          <w:p w14:paraId="19F78B7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321" w:type="dxa"/>
            <w:gridSpan w:val="2"/>
            <w:tcBorders>
              <w:top w:val="nil"/>
              <w:left w:val="nil"/>
              <w:bottom w:val="single" w:sz="4" w:space="0" w:color="auto"/>
              <w:right w:val="single" w:sz="4" w:space="0" w:color="auto"/>
            </w:tcBorders>
            <w:hideMark/>
          </w:tcPr>
          <w:p w14:paraId="48AE002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Training &amp; Knowledge</w:t>
            </w:r>
          </w:p>
        </w:tc>
        <w:tc>
          <w:tcPr>
            <w:tcW w:w="1594" w:type="dxa"/>
            <w:gridSpan w:val="2"/>
            <w:tcBorders>
              <w:top w:val="nil"/>
              <w:left w:val="nil"/>
              <w:bottom w:val="single" w:sz="4" w:space="0" w:color="auto"/>
              <w:right w:val="single" w:sz="4" w:space="0" w:color="auto"/>
            </w:tcBorders>
            <w:hideMark/>
          </w:tcPr>
          <w:p w14:paraId="5648297D"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Different backgrounds and technical experience </w:t>
            </w:r>
          </w:p>
        </w:tc>
        <w:tc>
          <w:tcPr>
            <w:tcW w:w="2007" w:type="dxa"/>
            <w:gridSpan w:val="3"/>
            <w:tcBorders>
              <w:top w:val="nil"/>
              <w:left w:val="nil"/>
              <w:bottom w:val="single" w:sz="4" w:space="0" w:color="auto"/>
              <w:right w:val="single" w:sz="4" w:space="0" w:color="auto"/>
            </w:tcBorders>
            <w:hideMark/>
          </w:tcPr>
          <w:p w14:paraId="296C7408" w14:textId="76806681"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Imbalanced task completion. Reliance on members</w:t>
            </w:r>
          </w:p>
        </w:tc>
        <w:tc>
          <w:tcPr>
            <w:tcW w:w="1694" w:type="dxa"/>
            <w:tcBorders>
              <w:top w:val="nil"/>
              <w:left w:val="nil"/>
              <w:bottom w:val="single" w:sz="4" w:space="0" w:color="auto"/>
              <w:right w:val="single" w:sz="4" w:space="0" w:color="auto"/>
            </w:tcBorders>
            <w:hideMark/>
          </w:tcPr>
          <w:p w14:paraId="40AC25A8"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Ongoing commitment to upskilling. Creating a skill matrix and detailed upskilling plan.</w:t>
            </w:r>
          </w:p>
        </w:tc>
        <w:tc>
          <w:tcPr>
            <w:tcW w:w="1093" w:type="dxa"/>
            <w:gridSpan w:val="2"/>
            <w:tcBorders>
              <w:top w:val="nil"/>
              <w:left w:val="nil"/>
              <w:bottom w:val="single" w:sz="4" w:space="0" w:color="auto"/>
              <w:right w:val="single" w:sz="4" w:space="0" w:color="auto"/>
            </w:tcBorders>
            <w:hideMark/>
          </w:tcPr>
          <w:p w14:paraId="272D743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w:t>
            </w:r>
          </w:p>
        </w:tc>
        <w:tc>
          <w:tcPr>
            <w:tcW w:w="1686" w:type="dxa"/>
            <w:gridSpan w:val="3"/>
            <w:tcBorders>
              <w:top w:val="nil"/>
              <w:left w:val="nil"/>
              <w:bottom w:val="single" w:sz="4" w:space="0" w:color="auto"/>
              <w:right w:val="single" w:sz="4" w:space="0" w:color="auto"/>
            </w:tcBorders>
            <w:shd w:val="clear" w:color="000000" w:fill="FF0000"/>
            <w:hideMark/>
          </w:tcPr>
          <w:p w14:paraId="15CF9E0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889" w:type="dxa"/>
            <w:tcBorders>
              <w:top w:val="nil"/>
              <w:left w:val="nil"/>
              <w:bottom w:val="single" w:sz="4" w:space="0" w:color="auto"/>
              <w:right w:val="single" w:sz="4" w:space="0" w:color="auto"/>
            </w:tcBorders>
            <w:shd w:val="clear" w:color="000000" w:fill="FF0000"/>
            <w:hideMark/>
          </w:tcPr>
          <w:p w14:paraId="58EE0952"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B441E5" w:rsidRPr="00706E60" w14:paraId="2803B671" w14:textId="77777777" w:rsidTr="0010551E">
        <w:trPr>
          <w:gridAfter w:val="1"/>
          <w:wAfter w:w="8" w:type="dxa"/>
          <w:trHeight w:val="2592"/>
        </w:trPr>
        <w:tc>
          <w:tcPr>
            <w:tcW w:w="594" w:type="dxa"/>
            <w:tcBorders>
              <w:top w:val="nil"/>
              <w:left w:val="single" w:sz="4" w:space="0" w:color="auto"/>
              <w:bottom w:val="single" w:sz="4" w:space="0" w:color="auto"/>
              <w:right w:val="single" w:sz="4" w:space="0" w:color="auto"/>
            </w:tcBorders>
            <w:hideMark/>
          </w:tcPr>
          <w:p w14:paraId="7644ABAC"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3</w:t>
            </w:r>
          </w:p>
        </w:tc>
        <w:tc>
          <w:tcPr>
            <w:tcW w:w="1226" w:type="dxa"/>
            <w:gridSpan w:val="2"/>
            <w:tcBorders>
              <w:top w:val="nil"/>
              <w:left w:val="nil"/>
              <w:bottom w:val="single" w:sz="4" w:space="0" w:color="auto"/>
              <w:right w:val="single" w:sz="4" w:space="0" w:color="auto"/>
            </w:tcBorders>
            <w:hideMark/>
          </w:tcPr>
          <w:p w14:paraId="437AE40A"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645" w:type="dxa"/>
            <w:gridSpan w:val="2"/>
            <w:tcBorders>
              <w:top w:val="nil"/>
              <w:left w:val="nil"/>
              <w:bottom w:val="single" w:sz="4" w:space="0" w:color="auto"/>
              <w:right w:val="single" w:sz="4" w:space="0" w:color="auto"/>
            </w:tcBorders>
            <w:hideMark/>
          </w:tcPr>
          <w:p w14:paraId="5C8B258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Unsuitable operating system</w:t>
            </w:r>
          </w:p>
        </w:tc>
        <w:tc>
          <w:tcPr>
            <w:tcW w:w="2513" w:type="dxa"/>
            <w:tcBorders>
              <w:top w:val="nil"/>
              <w:left w:val="nil"/>
              <w:bottom w:val="single" w:sz="4" w:space="0" w:color="auto"/>
              <w:right w:val="single" w:sz="4" w:space="0" w:color="auto"/>
            </w:tcBorders>
            <w:hideMark/>
          </w:tcPr>
          <w:p w14:paraId="612B9A56" w14:textId="06AF00A6"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Selecting an unsuitable operating system for our project. This may lead to major issues during our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phase, cause compatibility issues, or have performance limitations. </w:t>
            </w:r>
          </w:p>
        </w:tc>
        <w:tc>
          <w:tcPr>
            <w:tcW w:w="1321" w:type="dxa"/>
            <w:gridSpan w:val="2"/>
            <w:tcBorders>
              <w:top w:val="nil"/>
              <w:left w:val="nil"/>
              <w:bottom w:val="single" w:sz="4" w:space="0" w:color="auto"/>
              <w:right w:val="single" w:sz="4" w:space="0" w:color="auto"/>
            </w:tcBorders>
            <w:hideMark/>
          </w:tcPr>
          <w:p w14:paraId="60CCBD7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594" w:type="dxa"/>
            <w:gridSpan w:val="2"/>
            <w:tcBorders>
              <w:top w:val="nil"/>
              <w:left w:val="nil"/>
              <w:bottom w:val="single" w:sz="4" w:space="0" w:color="auto"/>
              <w:right w:val="single" w:sz="4" w:space="0" w:color="auto"/>
            </w:tcBorders>
            <w:hideMark/>
          </w:tcPr>
          <w:p w14:paraId="298D7179"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Lack of research</w:t>
            </w:r>
          </w:p>
        </w:tc>
        <w:tc>
          <w:tcPr>
            <w:tcW w:w="2007" w:type="dxa"/>
            <w:gridSpan w:val="3"/>
            <w:tcBorders>
              <w:top w:val="nil"/>
              <w:left w:val="nil"/>
              <w:bottom w:val="single" w:sz="4" w:space="0" w:color="auto"/>
              <w:right w:val="single" w:sz="4" w:space="0" w:color="auto"/>
            </w:tcBorders>
            <w:hideMark/>
          </w:tcPr>
          <w:p w14:paraId="3246F05F"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software and hardware incompatibility</w:t>
            </w:r>
          </w:p>
        </w:tc>
        <w:tc>
          <w:tcPr>
            <w:tcW w:w="1694" w:type="dxa"/>
            <w:tcBorders>
              <w:top w:val="nil"/>
              <w:left w:val="nil"/>
              <w:bottom w:val="single" w:sz="4" w:space="0" w:color="auto"/>
              <w:right w:val="single" w:sz="4" w:space="0" w:color="auto"/>
            </w:tcBorders>
            <w:hideMark/>
          </w:tcPr>
          <w:p w14:paraId="668035F0"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In depth research and assessing project requirements. Comparing OS options</w:t>
            </w:r>
          </w:p>
        </w:tc>
        <w:tc>
          <w:tcPr>
            <w:tcW w:w="1093" w:type="dxa"/>
            <w:gridSpan w:val="2"/>
            <w:tcBorders>
              <w:top w:val="nil"/>
              <w:left w:val="nil"/>
              <w:bottom w:val="single" w:sz="4" w:space="0" w:color="auto"/>
              <w:right w:val="single" w:sz="4" w:space="0" w:color="auto"/>
            </w:tcBorders>
            <w:hideMark/>
          </w:tcPr>
          <w:p w14:paraId="5FA238B0"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1686" w:type="dxa"/>
            <w:gridSpan w:val="3"/>
            <w:tcBorders>
              <w:top w:val="nil"/>
              <w:left w:val="nil"/>
              <w:bottom w:val="single" w:sz="4" w:space="0" w:color="auto"/>
              <w:right w:val="single" w:sz="4" w:space="0" w:color="auto"/>
            </w:tcBorders>
            <w:shd w:val="clear" w:color="000000" w:fill="FFFF00"/>
            <w:hideMark/>
          </w:tcPr>
          <w:p w14:paraId="6D65A57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889" w:type="dxa"/>
            <w:tcBorders>
              <w:top w:val="nil"/>
              <w:left w:val="nil"/>
              <w:bottom w:val="single" w:sz="4" w:space="0" w:color="auto"/>
              <w:right w:val="single" w:sz="4" w:space="0" w:color="auto"/>
            </w:tcBorders>
            <w:shd w:val="clear" w:color="000000" w:fill="FF0000"/>
            <w:hideMark/>
          </w:tcPr>
          <w:p w14:paraId="6F8A4EF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6472DB41" w14:textId="77777777" w:rsidTr="0010551E">
        <w:trPr>
          <w:trHeight w:val="1540"/>
        </w:trPr>
        <w:tc>
          <w:tcPr>
            <w:tcW w:w="594" w:type="dxa"/>
            <w:tcBorders>
              <w:top w:val="single" w:sz="4" w:space="0" w:color="auto"/>
              <w:left w:val="single" w:sz="4" w:space="0" w:color="auto"/>
              <w:bottom w:val="single" w:sz="4" w:space="0" w:color="auto"/>
              <w:right w:val="single" w:sz="4" w:space="0" w:color="auto"/>
            </w:tcBorders>
            <w:hideMark/>
          </w:tcPr>
          <w:p w14:paraId="12B7497D"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lastRenderedPageBreak/>
              <w:t>4</w:t>
            </w:r>
          </w:p>
        </w:tc>
        <w:tc>
          <w:tcPr>
            <w:tcW w:w="1007" w:type="dxa"/>
            <w:tcBorders>
              <w:top w:val="single" w:sz="4" w:space="0" w:color="auto"/>
              <w:left w:val="nil"/>
              <w:bottom w:val="single" w:sz="4" w:space="0" w:color="auto"/>
              <w:right w:val="single" w:sz="4" w:space="0" w:color="auto"/>
            </w:tcBorders>
            <w:hideMark/>
          </w:tcPr>
          <w:p w14:paraId="1C8AEB7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648" w:type="dxa"/>
            <w:gridSpan w:val="2"/>
            <w:tcBorders>
              <w:top w:val="single" w:sz="4" w:space="0" w:color="auto"/>
              <w:left w:val="nil"/>
              <w:bottom w:val="single" w:sz="4" w:space="0" w:color="auto"/>
              <w:right w:val="single" w:sz="4" w:space="0" w:color="auto"/>
            </w:tcBorders>
            <w:hideMark/>
          </w:tcPr>
          <w:p w14:paraId="18792BA0"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Group member quitting</w:t>
            </w:r>
          </w:p>
        </w:tc>
        <w:tc>
          <w:tcPr>
            <w:tcW w:w="2945" w:type="dxa"/>
            <w:gridSpan w:val="3"/>
            <w:tcBorders>
              <w:top w:val="single" w:sz="4" w:space="0" w:color="auto"/>
              <w:left w:val="nil"/>
              <w:bottom w:val="single" w:sz="4" w:space="0" w:color="auto"/>
              <w:right w:val="single" w:sz="4" w:space="0" w:color="auto"/>
            </w:tcBorders>
            <w:hideMark/>
          </w:tcPr>
          <w:p w14:paraId="7B8B4D59"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Group member potentially quitting during any stage of the project.</w:t>
            </w:r>
          </w:p>
        </w:tc>
        <w:tc>
          <w:tcPr>
            <w:tcW w:w="1321" w:type="dxa"/>
            <w:gridSpan w:val="2"/>
            <w:tcBorders>
              <w:top w:val="single" w:sz="4" w:space="0" w:color="auto"/>
              <w:left w:val="nil"/>
              <w:bottom w:val="single" w:sz="4" w:space="0" w:color="auto"/>
              <w:right w:val="single" w:sz="4" w:space="0" w:color="auto"/>
            </w:tcBorders>
            <w:hideMark/>
          </w:tcPr>
          <w:p w14:paraId="2A23405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Members</w:t>
            </w:r>
          </w:p>
        </w:tc>
        <w:tc>
          <w:tcPr>
            <w:tcW w:w="1601" w:type="dxa"/>
            <w:gridSpan w:val="2"/>
            <w:tcBorders>
              <w:top w:val="single" w:sz="4" w:space="0" w:color="auto"/>
              <w:left w:val="nil"/>
              <w:bottom w:val="single" w:sz="4" w:space="0" w:color="auto"/>
              <w:right w:val="single" w:sz="4" w:space="0" w:color="auto"/>
            </w:tcBorders>
            <w:hideMark/>
          </w:tcPr>
          <w:p w14:paraId="256786B2"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Personal reasons</w:t>
            </w:r>
          </w:p>
        </w:tc>
        <w:tc>
          <w:tcPr>
            <w:tcW w:w="1568" w:type="dxa"/>
            <w:tcBorders>
              <w:top w:val="single" w:sz="4" w:space="0" w:color="auto"/>
              <w:left w:val="nil"/>
              <w:bottom w:val="single" w:sz="4" w:space="0" w:color="auto"/>
              <w:right w:val="single" w:sz="4" w:space="0" w:color="auto"/>
            </w:tcBorders>
            <w:hideMark/>
          </w:tcPr>
          <w:p w14:paraId="0FA72CA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Personal reasons</w:t>
            </w:r>
          </w:p>
        </w:tc>
        <w:tc>
          <w:tcPr>
            <w:tcW w:w="2126" w:type="dxa"/>
            <w:gridSpan w:val="3"/>
            <w:tcBorders>
              <w:top w:val="single" w:sz="4" w:space="0" w:color="auto"/>
              <w:left w:val="nil"/>
              <w:bottom w:val="single" w:sz="4" w:space="0" w:color="auto"/>
              <w:right w:val="single" w:sz="4" w:space="0" w:color="auto"/>
            </w:tcBorders>
            <w:hideMark/>
          </w:tcPr>
          <w:p w14:paraId="1B68381E"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Urgent meeting to discuss changed task delegations and effect on project timeline.</w:t>
            </w:r>
          </w:p>
        </w:tc>
        <w:tc>
          <w:tcPr>
            <w:tcW w:w="1314" w:type="dxa"/>
            <w:gridSpan w:val="2"/>
            <w:tcBorders>
              <w:top w:val="single" w:sz="4" w:space="0" w:color="auto"/>
              <w:left w:val="nil"/>
              <w:bottom w:val="single" w:sz="4" w:space="0" w:color="auto"/>
              <w:right w:val="single" w:sz="4" w:space="0" w:color="auto"/>
            </w:tcBorders>
            <w:hideMark/>
          </w:tcPr>
          <w:p w14:paraId="083D94A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Project Manager </w:t>
            </w:r>
          </w:p>
        </w:tc>
        <w:tc>
          <w:tcPr>
            <w:tcW w:w="1033"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113" w:type="dxa"/>
            <w:gridSpan w:val="3"/>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57DB8485" w14:textId="77777777" w:rsidTr="0010551E">
        <w:trPr>
          <w:trHeight w:val="2853"/>
        </w:trPr>
        <w:tc>
          <w:tcPr>
            <w:tcW w:w="594" w:type="dxa"/>
            <w:tcBorders>
              <w:top w:val="nil"/>
              <w:left w:val="single" w:sz="4" w:space="0" w:color="auto"/>
              <w:bottom w:val="single" w:sz="4" w:space="0" w:color="auto"/>
              <w:right w:val="single" w:sz="4" w:space="0" w:color="auto"/>
            </w:tcBorders>
            <w:hideMark/>
          </w:tcPr>
          <w:p w14:paraId="255228A1"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5</w:t>
            </w:r>
          </w:p>
        </w:tc>
        <w:tc>
          <w:tcPr>
            <w:tcW w:w="1007" w:type="dxa"/>
            <w:tcBorders>
              <w:top w:val="nil"/>
              <w:left w:val="nil"/>
              <w:bottom w:val="single" w:sz="4" w:space="0" w:color="auto"/>
              <w:right w:val="single" w:sz="4" w:space="0" w:color="auto"/>
            </w:tcBorders>
            <w:hideMark/>
          </w:tcPr>
          <w:p w14:paraId="5BED5E10"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648" w:type="dxa"/>
            <w:gridSpan w:val="2"/>
            <w:tcBorders>
              <w:top w:val="nil"/>
              <w:left w:val="nil"/>
              <w:bottom w:val="single" w:sz="4" w:space="0" w:color="auto"/>
              <w:right w:val="single" w:sz="4" w:space="0" w:color="auto"/>
            </w:tcBorders>
            <w:hideMark/>
          </w:tcPr>
          <w:p w14:paraId="3C3E60C8"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Poor communication</w:t>
            </w:r>
          </w:p>
        </w:tc>
        <w:tc>
          <w:tcPr>
            <w:tcW w:w="2945" w:type="dxa"/>
            <w:gridSpan w:val="3"/>
            <w:tcBorders>
              <w:top w:val="nil"/>
              <w:left w:val="nil"/>
              <w:bottom w:val="single" w:sz="4" w:space="0" w:color="auto"/>
              <w:right w:val="single" w:sz="4" w:space="0" w:color="auto"/>
            </w:tcBorders>
            <w:hideMark/>
          </w:tcPr>
          <w:p w14:paraId="4013B1B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Miscommunication or lack of clarity among group members</w:t>
            </w:r>
          </w:p>
        </w:tc>
        <w:tc>
          <w:tcPr>
            <w:tcW w:w="1321" w:type="dxa"/>
            <w:gridSpan w:val="2"/>
            <w:tcBorders>
              <w:top w:val="nil"/>
              <w:left w:val="nil"/>
              <w:bottom w:val="single" w:sz="4" w:space="0" w:color="auto"/>
              <w:right w:val="single" w:sz="4" w:space="0" w:color="auto"/>
            </w:tcBorders>
            <w:hideMark/>
          </w:tcPr>
          <w:p w14:paraId="4E96C51A"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Members</w:t>
            </w:r>
          </w:p>
        </w:tc>
        <w:tc>
          <w:tcPr>
            <w:tcW w:w="1601" w:type="dxa"/>
            <w:gridSpan w:val="2"/>
            <w:tcBorders>
              <w:top w:val="nil"/>
              <w:left w:val="nil"/>
              <w:bottom w:val="single" w:sz="4" w:space="0" w:color="auto"/>
              <w:right w:val="single" w:sz="4" w:space="0" w:color="auto"/>
            </w:tcBorders>
            <w:hideMark/>
          </w:tcPr>
          <w:p w14:paraId="091452B0" w14:textId="332E438E"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Missed </w:t>
            </w:r>
            <w:r w:rsidR="000C5C7F" w:rsidRPr="00706E60">
              <w:rPr>
                <w:rFonts w:ascii="Times New Roman" w:eastAsia="Times New Roman" w:hAnsi="Times New Roman" w:cs="Times New Roman"/>
                <w:lang w:bidi="my-MM"/>
              </w:rPr>
              <w:t>updates</w:t>
            </w:r>
            <w:r w:rsidRPr="00706E60">
              <w:rPr>
                <w:rFonts w:ascii="Times New Roman" w:eastAsia="Times New Roman" w:hAnsi="Times New Roman" w:cs="Times New Roman"/>
                <w:lang w:bidi="my-MM"/>
              </w:rPr>
              <w:t>, unclear expectations, lack of structure</w:t>
            </w:r>
          </w:p>
        </w:tc>
        <w:tc>
          <w:tcPr>
            <w:tcW w:w="1568" w:type="dxa"/>
            <w:tcBorders>
              <w:top w:val="nil"/>
              <w:left w:val="nil"/>
              <w:bottom w:val="single" w:sz="4" w:space="0" w:color="auto"/>
              <w:right w:val="single" w:sz="4" w:space="0" w:color="auto"/>
            </w:tcBorders>
            <w:hideMark/>
          </w:tcPr>
          <w:p w14:paraId="6BB4CE0D" w14:textId="7F1BF53B"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Low morale, unclear leadership, confusing task </w:t>
            </w:r>
            <w:r w:rsidR="000C5C7F" w:rsidRPr="00706E60">
              <w:rPr>
                <w:rFonts w:ascii="Times New Roman" w:eastAsia="Times New Roman" w:hAnsi="Times New Roman" w:cs="Times New Roman"/>
                <w:lang w:bidi="my-MM"/>
              </w:rPr>
              <w:t>interpretation</w:t>
            </w:r>
            <w:r w:rsidRPr="00706E60">
              <w:rPr>
                <w:rFonts w:ascii="Times New Roman" w:eastAsia="Times New Roman" w:hAnsi="Times New Roman" w:cs="Times New Roman"/>
                <w:lang w:bidi="my-MM"/>
              </w:rPr>
              <w:t>, failing to include others or themselves</w:t>
            </w:r>
          </w:p>
        </w:tc>
        <w:tc>
          <w:tcPr>
            <w:tcW w:w="2126" w:type="dxa"/>
            <w:gridSpan w:val="3"/>
            <w:tcBorders>
              <w:top w:val="nil"/>
              <w:left w:val="nil"/>
              <w:bottom w:val="single" w:sz="4" w:space="0" w:color="auto"/>
              <w:right w:val="single" w:sz="4" w:space="0" w:color="auto"/>
            </w:tcBorders>
            <w:hideMark/>
          </w:tcPr>
          <w:p w14:paraId="1251B7B2" w14:textId="4148D426"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Create a team contract, encourage communication, weekly high </w:t>
            </w:r>
            <w:r w:rsidR="000C5C7F" w:rsidRPr="00706E60">
              <w:rPr>
                <w:rFonts w:ascii="Times New Roman" w:eastAsia="Times New Roman" w:hAnsi="Times New Roman" w:cs="Times New Roman"/>
                <w:lang w:bidi="my-MM"/>
              </w:rPr>
              <w:t>priority</w:t>
            </w:r>
            <w:r w:rsidRPr="00706E60">
              <w:rPr>
                <w:rFonts w:ascii="Times New Roman" w:eastAsia="Times New Roman" w:hAnsi="Times New Roman" w:cs="Times New Roman"/>
                <w:lang w:bidi="my-MM"/>
              </w:rPr>
              <w:t xml:space="preserve"> meetings that requires all members to share ideas and speak. </w:t>
            </w:r>
          </w:p>
        </w:tc>
        <w:tc>
          <w:tcPr>
            <w:tcW w:w="1314" w:type="dxa"/>
            <w:gridSpan w:val="2"/>
            <w:tcBorders>
              <w:top w:val="nil"/>
              <w:left w:val="nil"/>
              <w:bottom w:val="single" w:sz="4" w:space="0" w:color="auto"/>
              <w:right w:val="single" w:sz="4" w:space="0" w:color="auto"/>
            </w:tcBorders>
            <w:hideMark/>
          </w:tcPr>
          <w:p w14:paraId="6400DB96"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1033" w:type="dxa"/>
            <w:tcBorders>
              <w:top w:val="nil"/>
              <w:left w:val="nil"/>
              <w:bottom w:val="single" w:sz="4" w:space="0" w:color="auto"/>
              <w:right w:val="single" w:sz="4" w:space="0" w:color="auto"/>
            </w:tcBorders>
            <w:shd w:val="clear" w:color="000000" w:fill="92D050"/>
            <w:hideMark/>
          </w:tcPr>
          <w:p w14:paraId="0FF504FA"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113" w:type="dxa"/>
            <w:gridSpan w:val="3"/>
            <w:tcBorders>
              <w:top w:val="nil"/>
              <w:left w:val="nil"/>
              <w:bottom w:val="single" w:sz="4" w:space="0" w:color="auto"/>
              <w:right w:val="single" w:sz="4" w:space="0" w:color="auto"/>
            </w:tcBorders>
            <w:shd w:val="clear" w:color="000000" w:fill="FF0000"/>
            <w:hideMark/>
          </w:tcPr>
          <w:p w14:paraId="45CCAB7C"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65C5B49A" w14:textId="77777777" w:rsidTr="0010551E">
        <w:trPr>
          <w:trHeight w:val="740"/>
        </w:trPr>
        <w:tc>
          <w:tcPr>
            <w:tcW w:w="594" w:type="dxa"/>
            <w:tcBorders>
              <w:top w:val="nil"/>
              <w:left w:val="single" w:sz="4" w:space="0" w:color="auto"/>
              <w:bottom w:val="single" w:sz="4" w:space="0" w:color="auto"/>
              <w:right w:val="single" w:sz="4" w:space="0" w:color="auto"/>
            </w:tcBorders>
            <w:hideMark/>
          </w:tcPr>
          <w:p w14:paraId="1B77BF4E"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6</w:t>
            </w:r>
          </w:p>
        </w:tc>
        <w:tc>
          <w:tcPr>
            <w:tcW w:w="1007" w:type="dxa"/>
            <w:tcBorders>
              <w:top w:val="nil"/>
              <w:left w:val="nil"/>
              <w:bottom w:val="single" w:sz="4" w:space="0" w:color="auto"/>
              <w:right w:val="single" w:sz="4" w:space="0" w:color="auto"/>
            </w:tcBorders>
            <w:hideMark/>
          </w:tcPr>
          <w:p w14:paraId="5BF2D6C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8" w:type="dxa"/>
            <w:gridSpan w:val="2"/>
            <w:tcBorders>
              <w:top w:val="nil"/>
              <w:left w:val="nil"/>
              <w:bottom w:val="single" w:sz="4" w:space="0" w:color="auto"/>
              <w:right w:val="single" w:sz="4" w:space="0" w:color="auto"/>
            </w:tcBorders>
            <w:hideMark/>
          </w:tcPr>
          <w:p w14:paraId="0E262FB1"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File loss &amp; Data corruption</w:t>
            </w:r>
          </w:p>
        </w:tc>
        <w:tc>
          <w:tcPr>
            <w:tcW w:w="2945" w:type="dxa"/>
            <w:gridSpan w:val="3"/>
            <w:tcBorders>
              <w:top w:val="nil"/>
              <w:left w:val="nil"/>
              <w:bottom w:val="single" w:sz="4" w:space="0" w:color="auto"/>
              <w:right w:val="single" w:sz="4" w:space="0" w:color="auto"/>
            </w:tcBorders>
            <w:hideMark/>
          </w:tcPr>
          <w:p w14:paraId="6A0050E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Important data is lost or corrupted due to hardware issues or human error.</w:t>
            </w:r>
          </w:p>
        </w:tc>
        <w:tc>
          <w:tcPr>
            <w:tcW w:w="1321" w:type="dxa"/>
            <w:gridSpan w:val="2"/>
            <w:tcBorders>
              <w:top w:val="nil"/>
              <w:left w:val="nil"/>
              <w:bottom w:val="single" w:sz="4" w:space="0" w:color="auto"/>
              <w:right w:val="single" w:sz="4" w:space="0" w:color="auto"/>
            </w:tcBorders>
            <w:hideMark/>
          </w:tcPr>
          <w:p w14:paraId="292C58D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Data</w:t>
            </w:r>
          </w:p>
        </w:tc>
        <w:tc>
          <w:tcPr>
            <w:tcW w:w="1601" w:type="dxa"/>
            <w:gridSpan w:val="2"/>
            <w:tcBorders>
              <w:top w:val="nil"/>
              <w:left w:val="nil"/>
              <w:bottom w:val="single" w:sz="4" w:space="0" w:color="auto"/>
              <w:right w:val="single" w:sz="4" w:space="0" w:color="auto"/>
            </w:tcBorders>
            <w:hideMark/>
          </w:tcPr>
          <w:p w14:paraId="2559801C" w14:textId="27B59212"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Poor backup strategy, carelessness.</w:t>
            </w:r>
          </w:p>
        </w:tc>
        <w:tc>
          <w:tcPr>
            <w:tcW w:w="1568" w:type="dxa"/>
            <w:tcBorders>
              <w:top w:val="nil"/>
              <w:left w:val="nil"/>
              <w:bottom w:val="single" w:sz="4" w:space="0" w:color="auto"/>
              <w:right w:val="single" w:sz="4" w:space="0" w:color="auto"/>
            </w:tcBorders>
            <w:hideMark/>
          </w:tcPr>
          <w:p w14:paraId="75946EA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crashes, storage issues, overwriting files</w:t>
            </w:r>
          </w:p>
        </w:tc>
        <w:tc>
          <w:tcPr>
            <w:tcW w:w="2126" w:type="dxa"/>
            <w:gridSpan w:val="3"/>
            <w:tcBorders>
              <w:top w:val="nil"/>
              <w:left w:val="nil"/>
              <w:bottom w:val="single" w:sz="4" w:space="0" w:color="auto"/>
              <w:right w:val="single" w:sz="4" w:space="0" w:color="auto"/>
            </w:tcBorders>
            <w:hideMark/>
          </w:tcPr>
          <w:p w14:paraId="5A65537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Implement regular backup on cloud or local drives. Use version control such as Git.</w:t>
            </w:r>
          </w:p>
        </w:tc>
        <w:tc>
          <w:tcPr>
            <w:tcW w:w="1314" w:type="dxa"/>
            <w:gridSpan w:val="2"/>
            <w:tcBorders>
              <w:top w:val="nil"/>
              <w:left w:val="nil"/>
              <w:bottom w:val="single" w:sz="4" w:space="0" w:color="auto"/>
              <w:right w:val="single" w:sz="4" w:space="0" w:color="auto"/>
            </w:tcBorders>
            <w:hideMark/>
          </w:tcPr>
          <w:p w14:paraId="7C3F8D3C"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1033" w:type="dxa"/>
            <w:tcBorders>
              <w:top w:val="nil"/>
              <w:left w:val="nil"/>
              <w:bottom w:val="single" w:sz="4" w:space="0" w:color="auto"/>
              <w:right w:val="single" w:sz="4" w:space="0" w:color="auto"/>
            </w:tcBorders>
            <w:shd w:val="clear" w:color="000000" w:fill="92D050"/>
            <w:hideMark/>
          </w:tcPr>
          <w:p w14:paraId="2D1A3FE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113" w:type="dxa"/>
            <w:gridSpan w:val="3"/>
            <w:tcBorders>
              <w:top w:val="nil"/>
              <w:left w:val="nil"/>
              <w:bottom w:val="single" w:sz="4" w:space="0" w:color="auto"/>
              <w:right w:val="single" w:sz="4" w:space="0" w:color="auto"/>
            </w:tcBorders>
            <w:shd w:val="clear" w:color="000000" w:fill="FFFF00"/>
            <w:hideMark/>
          </w:tcPr>
          <w:p w14:paraId="6312DD6E"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r w:rsidR="009B5E04" w:rsidRPr="00706E60" w14:paraId="4B80D586" w14:textId="77777777" w:rsidTr="0010551E">
        <w:trPr>
          <w:trHeight w:val="2496"/>
        </w:trPr>
        <w:tc>
          <w:tcPr>
            <w:tcW w:w="594" w:type="dxa"/>
            <w:tcBorders>
              <w:top w:val="single" w:sz="4" w:space="0" w:color="auto"/>
              <w:left w:val="single" w:sz="4" w:space="0" w:color="auto"/>
              <w:bottom w:val="single" w:sz="4" w:space="0" w:color="auto"/>
              <w:right w:val="single" w:sz="4" w:space="0" w:color="auto"/>
            </w:tcBorders>
            <w:hideMark/>
          </w:tcPr>
          <w:p w14:paraId="6CAE6A82"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7</w:t>
            </w:r>
          </w:p>
        </w:tc>
        <w:tc>
          <w:tcPr>
            <w:tcW w:w="1007" w:type="dxa"/>
            <w:tcBorders>
              <w:top w:val="single" w:sz="4" w:space="0" w:color="auto"/>
              <w:left w:val="nil"/>
              <w:bottom w:val="single" w:sz="4" w:space="0" w:color="auto"/>
              <w:right w:val="single" w:sz="4" w:space="0" w:color="auto"/>
            </w:tcBorders>
            <w:hideMark/>
          </w:tcPr>
          <w:p w14:paraId="7A38F30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8" w:type="dxa"/>
            <w:gridSpan w:val="2"/>
            <w:tcBorders>
              <w:top w:val="single" w:sz="4" w:space="0" w:color="auto"/>
              <w:left w:val="nil"/>
              <w:bottom w:val="single" w:sz="4" w:space="0" w:color="auto"/>
              <w:right w:val="single" w:sz="4" w:space="0" w:color="auto"/>
            </w:tcBorders>
            <w:hideMark/>
          </w:tcPr>
          <w:p w14:paraId="75CFA89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Sickness</w:t>
            </w:r>
          </w:p>
        </w:tc>
        <w:tc>
          <w:tcPr>
            <w:tcW w:w="2945" w:type="dxa"/>
            <w:gridSpan w:val="3"/>
            <w:tcBorders>
              <w:top w:val="single" w:sz="4" w:space="0" w:color="auto"/>
              <w:left w:val="nil"/>
              <w:bottom w:val="single" w:sz="4" w:space="0" w:color="auto"/>
              <w:right w:val="single" w:sz="4" w:space="0" w:color="auto"/>
            </w:tcBorders>
            <w:hideMark/>
          </w:tcPr>
          <w:p w14:paraId="3A843F8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 mentor, and client may be unavailable due to sickness, especially going into colder months.</w:t>
            </w:r>
          </w:p>
        </w:tc>
        <w:tc>
          <w:tcPr>
            <w:tcW w:w="1321" w:type="dxa"/>
            <w:gridSpan w:val="2"/>
            <w:tcBorders>
              <w:top w:val="single" w:sz="4" w:space="0" w:color="auto"/>
              <w:left w:val="nil"/>
              <w:bottom w:val="single" w:sz="4" w:space="0" w:color="auto"/>
              <w:right w:val="single" w:sz="4" w:space="0" w:color="auto"/>
            </w:tcBorders>
            <w:hideMark/>
          </w:tcPr>
          <w:p w14:paraId="7E857282"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Health &amp; Safety</w:t>
            </w:r>
          </w:p>
        </w:tc>
        <w:tc>
          <w:tcPr>
            <w:tcW w:w="1601" w:type="dxa"/>
            <w:gridSpan w:val="2"/>
            <w:tcBorders>
              <w:top w:val="single" w:sz="4" w:space="0" w:color="auto"/>
              <w:left w:val="nil"/>
              <w:bottom w:val="single" w:sz="4" w:space="0" w:color="auto"/>
              <w:right w:val="single" w:sz="4" w:space="0" w:color="auto"/>
            </w:tcBorders>
            <w:hideMark/>
          </w:tcPr>
          <w:p w14:paraId="6086D0F9"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COVID-19, infection</w:t>
            </w:r>
          </w:p>
        </w:tc>
        <w:tc>
          <w:tcPr>
            <w:tcW w:w="1568" w:type="dxa"/>
            <w:tcBorders>
              <w:top w:val="single" w:sz="4" w:space="0" w:color="auto"/>
              <w:left w:val="nil"/>
              <w:bottom w:val="single" w:sz="4" w:space="0" w:color="auto"/>
              <w:right w:val="single" w:sz="4" w:space="0" w:color="auto"/>
            </w:tcBorders>
            <w:hideMark/>
          </w:tcPr>
          <w:p w14:paraId="2F0BC217"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COVID and sickness increasing. </w:t>
            </w:r>
          </w:p>
        </w:tc>
        <w:tc>
          <w:tcPr>
            <w:tcW w:w="2126" w:type="dxa"/>
            <w:gridSpan w:val="3"/>
            <w:tcBorders>
              <w:top w:val="single" w:sz="4" w:space="0" w:color="auto"/>
              <w:left w:val="nil"/>
              <w:bottom w:val="single" w:sz="4" w:space="0" w:color="auto"/>
              <w:right w:val="single" w:sz="4" w:space="0" w:color="auto"/>
            </w:tcBorders>
            <w:hideMark/>
          </w:tcPr>
          <w:p w14:paraId="7121B9D4" w14:textId="7F0C5C04"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Enable remote collaboration is available when needed e.g</w:t>
            </w:r>
            <w:r w:rsidR="00231989" w:rsidRPr="00706E60">
              <w:rPr>
                <w:rFonts w:ascii="Times New Roman" w:eastAsia="Times New Roman" w:hAnsi="Times New Roman" w:cs="Times New Roman"/>
                <w:lang w:bidi="my-MM"/>
              </w:rPr>
              <w:t>.</w:t>
            </w:r>
            <w:r w:rsidRPr="00706E60">
              <w:rPr>
                <w:rFonts w:ascii="Times New Roman" w:eastAsia="Times New Roman" w:hAnsi="Times New Roman" w:cs="Times New Roman"/>
                <w:lang w:bidi="my-MM"/>
              </w:rPr>
              <w:t xml:space="preserve"> Discord, Teams. Flexibility to reschedule to suit client when needed.</w:t>
            </w:r>
          </w:p>
        </w:tc>
        <w:tc>
          <w:tcPr>
            <w:tcW w:w="1314" w:type="dxa"/>
            <w:gridSpan w:val="2"/>
            <w:tcBorders>
              <w:top w:val="single" w:sz="4" w:space="0" w:color="auto"/>
              <w:left w:val="nil"/>
              <w:bottom w:val="single" w:sz="4" w:space="0" w:color="auto"/>
              <w:right w:val="single" w:sz="4" w:space="0" w:color="auto"/>
            </w:tcBorders>
            <w:hideMark/>
          </w:tcPr>
          <w:p w14:paraId="35E2F32D"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Project Manager </w:t>
            </w:r>
          </w:p>
        </w:tc>
        <w:tc>
          <w:tcPr>
            <w:tcW w:w="1033"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113" w:type="dxa"/>
            <w:gridSpan w:val="3"/>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bl>
    <w:p w14:paraId="2294D2B0" w14:textId="77777777" w:rsidR="00E507AA" w:rsidRPr="00706E60" w:rsidRDefault="00E507AA">
      <w:pPr>
        <w:spacing w:after="160" w:line="278" w:lineRule="auto"/>
        <w:rPr>
          <w:rFonts w:ascii="Times New Roman" w:hAnsi="Times New Roman" w:cs="Times New Roman"/>
        </w:rPr>
      </w:pPr>
    </w:p>
    <w:p w14:paraId="77E401BC" w14:textId="77777777" w:rsidR="00721D15" w:rsidRPr="00706E60" w:rsidRDefault="00721D15">
      <w:pPr>
        <w:spacing w:after="160" w:line="278" w:lineRule="auto"/>
        <w:rPr>
          <w:rFonts w:ascii="Times New Roman" w:hAnsi="Times New Roman" w:cs="Times New Roman"/>
        </w:rPr>
      </w:pPr>
    </w:p>
    <w:tbl>
      <w:tblPr>
        <w:tblW w:w="16393" w:type="dxa"/>
        <w:tblLayout w:type="fixed"/>
        <w:tblLook w:val="04A0" w:firstRow="1" w:lastRow="0" w:firstColumn="1" w:lastColumn="0" w:noHBand="0" w:noVBand="1"/>
      </w:tblPr>
      <w:tblGrid>
        <w:gridCol w:w="461"/>
        <w:gridCol w:w="1041"/>
        <w:gridCol w:w="2074"/>
        <w:gridCol w:w="2760"/>
        <w:gridCol w:w="1314"/>
        <w:gridCol w:w="1756"/>
        <w:gridCol w:w="1805"/>
        <w:gridCol w:w="1967"/>
        <w:gridCol w:w="1134"/>
        <w:gridCol w:w="992"/>
        <w:gridCol w:w="1089"/>
      </w:tblGrid>
      <w:tr w:rsidR="00721D15" w:rsidRPr="00706E60" w14:paraId="2613ADAE" w14:textId="77777777" w:rsidTr="00663354">
        <w:trPr>
          <w:trHeight w:val="1074"/>
        </w:trPr>
        <w:tc>
          <w:tcPr>
            <w:tcW w:w="461" w:type="dxa"/>
            <w:tcBorders>
              <w:top w:val="single" w:sz="4" w:space="0" w:color="auto"/>
              <w:left w:val="single" w:sz="4" w:space="0" w:color="auto"/>
              <w:bottom w:val="single" w:sz="4" w:space="0" w:color="auto"/>
              <w:right w:val="single" w:sz="4" w:space="0" w:color="auto"/>
            </w:tcBorders>
            <w:hideMark/>
          </w:tcPr>
          <w:p w14:paraId="5528578C"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lastRenderedPageBreak/>
              <w:t>8</w:t>
            </w:r>
          </w:p>
        </w:tc>
        <w:tc>
          <w:tcPr>
            <w:tcW w:w="1041" w:type="dxa"/>
            <w:tcBorders>
              <w:top w:val="single" w:sz="4" w:space="0" w:color="auto"/>
              <w:left w:val="nil"/>
              <w:bottom w:val="single" w:sz="4" w:space="0" w:color="auto"/>
              <w:right w:val="single" w:sz="4" w:space="0" w:color="auto"/>
            </w:tcBorders>
            <w:hideMark/>
          </w:tcPr>
          <w:p w14:paraId="07B3811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2074" w:type="dxa"/>
            <w:tcBorders>
              <w:top w:val="single" w:sz="4" w:space="0" w:color="auto"/>
              <w:left w:val="nil"/>
              <w:bottom w:val="single" w:sz="4" w:space="0" w:color="auto"/>
              <w:right w:val="single" w:sz="4" w:space="0" w:color="auto"/>
            </w:tcBorders>
            <w:hideMark/>
          </w:tcPr>
          <w:p w14:paraId="0C6BD9B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D-ITG Compatibility Issues</w:t>
            </w:r>
          </w:p>
        </w:tc>
        <w:tc>
          <w:tcPr>
            <w:tcW w:w="2760" w:type="dxa"/>
            <w:tcBorders>
              <w:top w:val="single" w:sz="4" w:space="0" w:color="auto"/>
              <w:left w:val="nil"/>
              <w:bottom w:val="single" w:sz="4" w:space="0" w:color="auto"/>
              <w:right w:val="single" w:sz="4" w:space="0" w:color="auto"/>
            </w:tcBorders>
            <w:hideMark/>
          </w:tcPr>
          <w:p w14:paraId="208B5E0E"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D-ITG may not function correctly or be supported on all selected operating systems.</w:t>
            </w:r>
          </w:p>
        </w:tc>
        <w:tc>
          <w:tcPr>
            <w:tcW w:w="1314" w:type="dxa"/>
            <w:tcBorders>
              <w:top w:val="single" w:sz="4" w:space="0" w:color="auto"/>
              <w:left w:val="nil"/>
              <w:bottom w:val="single" w:sz="4" w:space="0" w:color="auto"/>
              <w:right w:val="single" w:sz="4" w:space="0" w:color="auto"/>
            </w:tcBorders>
            <w:hideMark/>
          </w:tcPr>
          <w:p w14:paraId="1DA3F12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single" w:sz="4" w:space="0" w:color="auto"/>
              <w:left w:val="nil"/>
              <w:bottom w:val="single" w:sz="4" w:space="0" w:color="auto"/>
              <w:right w:val="single" w:sz="4" w:space="0" w:color="auto"/>
            </w:tcBorders>
            <w:hideMark/>
          </w:tcPr>
          <w:p w14:paraId="3566B271" w14:textId="6BC36F4A"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Software </w:t>
            </w:r>
            <w:r w:rsidR="00F2313E" w:rsidRPr="00706E60">
              <w:rPr>
                <w:rFonts w:ascii="Times New Roman" w:eastAsia="Times New Roman" w:hAnsi="Times New Roman" w:cs="Times New Roman"/>
                <w:lang w:bidi="my-MM"/>
              </w:rPr>
              <w:t>incompatibility</w:t>
            </w:r>
            <w:r w:rsidRPr="00706E60">
              <w:rPr>
                <w:rFonts w:ascii="Times New Roman" w:eastAsia="Times New Roman" w:hAnsi="Times New Roman" w:cs="Times New Roman"/>
                <w:lang w:bidi="my-MM"/>
              </w:rPr>
              <w:t xml:space="preserve"> </w:t>
            </w:r>
          </w:p>
        </w:tc>
        <w:tc>
          <w:tcPr>
            <w:tcW w:w="1805" w:type="dxa"/>
            <w:tcBorders>
              <w:top w:val="single" w:sz="4" w:space="0" w:color="auto"/>
              <w:left w:val="nil"/>
              <w:bottom w:val="single" w:sz="4" w:space="0" w:color="auto"/>
              <w:right w:val="single" w:sz="4" w:space="0" w:color="auto"/>
            </w:tcBorders>
            <w:hideMark/>
          </w:tcPr>
          <w:p w14:paraId="3FD8740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Errors during installation</w:t>
            </w:r>
          </w:p>
        </w:tc>
        <w:tc>
          <w:tcPr>
            <w:tcW w:w="1967" w:type="dxa"/>
            <w:tcBorders>
              <w:top w:val="single" w:sz="4" w:space="0" w:color="auto"/>
              <w:left w:val="nil"/>
              <w:bottom w:val="single" w:sz="4" w:space="0" w:color="auto"/>
              <w:right w:val="single" w:sz="4" w:space="0" w:color="auto"/>
            </w:tcBorders>
            <w:hideMark/>
          </w:tcPr>
          <w:p w14:paraId="6DE7848F" w14:textId="645798F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Early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on each operating system</w:t>
            </w:r>
          </w:p>
        </w:tc>
        <w:tc>
          <w:tcPr>
            <w:tcW w:w="1134" w:type="dxa"/>
            <w:tcBorders>
              <w:top w:val="single" w:sz="4" w:space="0" w:color="auto"/>
              <w:left w:val="nil"/>
              <w:bottom w:val="single" w:sz="4" w:space="0" w:color="auto"/>
              <w:right w:val="single" w:sz="4" w:space="0" w:color="auto"/>
            </w:tcBorders>
            <w:hideMark/>
          </w:tcPr>
          <w:p w14:paraId="65D54A3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992" w:type="dxa"/>
            <w:tcBorders>
              <w:top w:val="single" w:sz="4" w:space="0" w:color="auto"/>
              <w:left w:val="nil"/>
              <w:bottom w:val="single" w:sz="4" w:space="0" w:color="auto"/>
              <w:right w:val="single" w:sz="4" w:space="0" w:color="auto"/>
            </w:tcBorders>
            <w:shd w:val="clear" w:color="000000" w:fill="FF0000"/>
            <w:hideMark/>
          </w:tcPr>
          <w:p w14:paraId="428E4D18"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089" w:type="dxa"/>
            <w:tcBorders>
              <w:top w:val="single" w:sz="4" w:space="0" w:color="auto"/>
              <w:left w:val="nil"/>
              <w:bottom w:val="single" w:sz="4" w:space="0" w:color="auto"/>
              <w:right w:val="single" w:sz="4" w:space="0" w:color="auto"/>
            </w:tcBorders>
            <w:shd w:val="clear" w:color="000000" w:fill="FFFF00"/>
            <w:hideMark/>
          </w:tcPr>
          <w:p w14:paraId="6830755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r w:rsidR="00721D15" w:rsidRPr="00706E60" w14:paraId="04EC109E" w14:textId="77777777" w:rsidTr="00663354">
        <w:trPr>
          <w:trHeight w:val="2866"/>
        </w:trPr>
        <w:tc>
          <w:tcPr>
            <w:tcW w:w="461" w:type="dxa"/>
            <w:tcBorders>
              <w:top w:val="nil"/>
              <w:left w:val="single" w:sz="4" w:space="0" w:color="auto"/>
              <w:bottom w:val="single" w:sz="4" w:space="0" w:color="auto"/>
              <w:right w:val="single" w:sz="4" w:space="0" w:color="auto"/>
            </w:tcBorders>
            <w:hideMark/>
          </w:tcPr>
          <w:p w14:paraId="5BFAC2D4"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9</w:t>
            </w:r>
          </w:p>
        </w:tc>
        <w:tc>
          <w:tcPr>
            <w:tcW w:w="1041" w:type="dxa"/>
            <w:tcBorders>
              <w:top w:val="nil"/>
              <w:left w:val="nil"/>
              <w:bottom w:val="single" w:sz="4" w:space="0" w:color="auto"/>
              <w:right w:val="single" w:sz="4" w:space="0" w:color="auto"/>
            </w:tcBorders>
            <w:hideMark/>
          </w:tcPr>
          <w:p w14:paraId="3E1117F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2074" w:type="dxa"/>
            <w:tcBorders>
              <w:top w:val="nil"/>
              <w:left w:val="nil"/>
              <w:bottom w:val="single" w:sz="4" w:space="0" w:color="auto"/>
              <w:right w:val="single" w:sz="4" w:space="0" w:color="auto"/>
            </w:tcBorders>
            <w:hideMark/>
          </w:tcPr>
          <w:p w14:paraId="30D0DCC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Hardware Issues</w:t>
            </w:r>
          </w:p>
        </w:tc>
        <w:tc>
          <w:tcPr>
            <w:tcW w:w="2760" w:type="dxa"/>
            <w:tcBorders>
              <w:top w:val="nil"/>
              <w:left w:val="nil"/>
              <w:bottom w:val="single" w:sz="4" w:space="0" w:color="auto"/>
              <w:right w:val="single" w:sz="4" w:space="0" w:color="auto"/>
            </w:tcBorders>
            <w:hideMark/>
          </w:tcPr>
          <w:p w14:paraId="57B2C922" w14:textId="76FC8609"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Failure of critical hardware such as computers and network cards can delay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w:t>
            </w:r>
          </w:p>
        </w:tc>
        <w:tc>
          <w:tcPr>
            <w:tcW w:w="1314" w:type="dxa"/>
            <w:tcBorders>
              <w:top w:val="nil"/>
              <w:left w:val="nil"/>
              <w:bottom w:val="single" w:sz="4" w:space="0" w:color="auto"/>
              <w:right w:val="single" w:sz="4" w:space="0" w:color="auto"/>
            </w:tcBorders>
            <w:hideMark/>
          </w:tcPr>
          <w:p w14:paraId="00DB0D7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hideMark/>
          </w:tcPr>
          <w:p w14:paraId="6E9F9E0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Improper set up or handling, physical damage, firmware issues, </w:t>
            </w:r>
          </w:p>
        </w:tc>
        <w:tc>
          <w:tcPr>
            <w:tcW w:w="1805" w:type="dxa"/>
            <w:tcBorders>
              <w:top w:val="nil"/>
              <w:left w:val="nil"/>
              <w:bottom w:val="single" w:sz="4" w:space="0" w:color="auto"/>
              <w:right w:val="single" w:sz="4" w:space="0" w:color="auto"/>
            </w:tcBorders>
            <w:hideMark/>
          </w:tcPr>
          <w:p w14:paraId="7C7FA8D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Loss of connectivity, overheating, inability to boot operating system</w:t>
            </w:r>
          </w:p>
        </w:tc>
        <w:tc>
          <w:tcPr>
            <w:tcW w:w="1967" w:type="dxa"/>
            <w:tcBorders>
              <w:top w:val="nil"/>
              <w:left w:val="nil"/>
              <w:bottom w:val="single" w:sz="4" w:space="0" w:color="auto"/>
              <w:right w:val="single" w:sz="4" w:space="0" w:color="auto"/>
            </w:tcBorders>
            <w:hideMark/>
          </w:tcPr>
          <w:p w14:paraId="487E6F51" w14:textId="123C6315"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Perform early hardware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document all hardware used for quick replacement, spare equipment, in contact with IT technician </w:t>
            </w:r>
          </w:p>
        </w:tc>
        <w:tc>
          <w:tcPr>
            <w:tcW w:w="1134" w:type="dxa"/>
            <w:tcBorders>
              <w:top w:val="nil"/>
              <w:left w:val="nil"/>
              <w:bottom w:val="single" w:sz="4" w:space="0" w:color="auto"/>
              <w:right w:val="single" w:sz="4" w:space="0" w:color="auto"/>
            </w:tcBorders>
            <w:hideMark/>
          </w:tcPr>
          <w:p w14:paraId="35815D7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3EEAFB9D"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9" w:type="dxa"/>
            <w:tcBorders>
              <w:top w:val="nil"/>
              <w:left w:val="nil"/>
              <w:bottom w:val="single" w:sz="4" w:space="0" w:color="auto"/>
              <w:right w:val="single" w:sz="4" w:space="0" w:color="auto"/>
            </w:tcBorders>
            <w:shd w:val="clear" w:color="000000" w:fill="FF0000"/>
            <w:hideMark/>
          </w:tcPr>
          <w:p w14:paraId="57C3930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68B28DFE" w14:textId="77777777" w:rsidTr="00663354">
        <w:trPr>
          <w:trHeight w:val="1791"/>
        </w:trPr>
        <w:tc>
          <w:tcPr>
            <w:tcW w:w="461" w:type="dxa"/>
            <w:tcBorders>
              <w:top w:val="nil"/>
              <w:left w:val="single" w:sz="4" w:space="0" w:color="auto"/>
              <w:bottom w:val="single" w:sz="4" w:space="0" w:color="auto"/>
              <w:right w:val="single" w:sz="4" w:space="0" w:color="auto"/>
            </w:tcBorders>
            <w:hideMark/>
          </w:tcPr>
          <w:p w14:paraId="6F464327"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10</w:t>
            </w:r>
          </w:p>
        </w:tc>
        <w:tc>
          <w:tcPr>
            <w:tcW w:w="1041" w:type="dxa"/>
            <w:tcBorders>
              <w:top w:val="nil"/>
              <w:left w:val="nil"/>
              <w:bottom w:val="single" w:sz="4" w:space="0" w:color="auto"/>
              <w:right w:val="single" w:sz="4" w:space="0" w:color="auto"/>
            </w:tcBorders>
            <w:hideMark/>
          </w:tcPr>
          <w:p w14:paraId="758B337D"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2074" w:type="dxa"/>
            <w:tcBorders>
              <w:top w:val="nil"/>
              <w:left w:val="nil"/>
              <w:bottom w:val="single" w:sz="4" w:space="0" w:color="auto"/>
              <w:right w:val="single" w:sz="4" w:space="0" w:color="auto"/>
            </w:tcBorders>
            <w:hideMark/>
          </w:tcPr>
          <w:p w14:paraId="78433A38" w14:textId="25C3B4B1"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Incomplete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due to time </w:t>
            </w:r>
            <w:r w:rsidR="00081BCD" w:rsidRPr="00706E60">
              <w:rPr>
                <w:rFonts w:ascii="Times New Roman" w:eastAsia="Times New Roman" w:hAnsi="Times New Roman" w:cs="Times New Roman"/>
                <w:lang w:bidi="my-MM"/>
              </w:rPr>
              <w:t>constraints</w:t>
            </w:r>
          </w:p>
        </w:tc>
        <w:tc>
          <w:tcPr>
            <w:tcW w:w="2760" w:type="dxa"/>
            <w:tcBorders>
              <w:top w:val="nil"/>
              <w:left w:val="nil"/>
              <w:bottom w:val="single" w:sz="4" w:space="0" w:color="auto"/>
              <w:right w:val="single" w:sz="4" w:space="0" w:color="auto"/>
            </w:tcBorders>
            <w:hideMark/>
          </w:tcPr>
          <w:p w14:paraId="461D6144" w14:textId="041D93FA"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Large number of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combinations may cause the team to run out of time. </w:t>
            </w:r>
          </w:p>
        </w:tc>
        <w:tc>
          <w:tcPr>
            <w:tcW w:w="1314" w:type="dxa"/>
            <w:tcBorders>
              <w:top w:val="nil"/>
              <w:left w:val="nil"/>
              <w:bottom w:val="single" w:sz="4" w:space="0" w:color="auto"/>
              <w:right w:val="single" w:sz="4" w:space="0" w:color="auto"/>
            </w:tcBorders>
            <w:hideMark/>
          </w:tcPr>
          <w:p w14:paraId="70294F5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Schedule </w:t>
            </w:r>
          </w:p>
        </w:tc>
        <w:tc>
          <w:tcPr>
            <w:tcW w:w="1756" w:type="dxa"/>
            <w:tcBorders>
              <w:top w:val="nil"/>
              <w:left w:val="nil"/>
              <w:bottom w:val="single" w:sz="4" w:space="0" w:color="auto"/>
              <w:right w:val="single" w:sz="4" w:space="0" w:color="auto"/>
            </w:tcBorders>
            <w:hideMark/>
          </w:tcPr>
          <w:p w14:paraId="7BD563B7" w14:textId="11D42719"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Time</w:t>
            </w:r>
            <w:r w:rsidR="00663354">
              <w:rPr>
                <w:rFonts w:ascii="Times New Roman" w:eastAsia="Times New Roman" w:hAnsi="Times New Roman" w:cs="Times New Roman"/>
                <w:lang w:bidi="my-MM"/>
              </w:rPr>
              <w:t>-</w:t>
            </w:r>
            <w:r w:rsidRPr="00706E60">
              <w:rPr>
                <w:rFonts w:ascii="Times New Roman" w:eastAsia="Times New Roman" w:hAnsi="Times New Roman" w:cs="Times New Roman"/>
                <w:lang w:bidi="my-MM"/>
              </w:rPr>
              <w:t xml:space="preserve">consuming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and set up</w:t>
            </w:r>
          </w:p>
        </w:tc>
        <w:tc>
          <w:tcPr>
            <w:tcW w:w="1805" w:type="dxa"/>
            <w:tcBorders>
              <w:top w:val="nil"/>
              <w:left w:val="nil"/>
              <w:bottom w:val="single" w:sz="4" w:space="0" w:color="auto"/>
              <w:right w:val="single" w:sz="4" w:space="0" w:color="auto"/>
            </w:tcBorders>
            <w:hideMark/>
          </w:tcPr>
          <w:p w14:paraId="445F5CCA" w14:textId="11887F70"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Delay in router configuration, tool issues</w:t>
            </w:r>
          </w:p>
        </w:tc>
        <w:tc>
          <w:tcPr>
            <w:tcW w:w="1967" w:type="dxa"/>
            <w:tcBorders>
              <w:top w:val="nil"/>
              <w:left w:val="nil"/>
              <w:bottom w:val="single" w:sz="4" w:space="0" w:color="auto"/>
              <w:right w:val="single" w:sz="4" w:space="0" w:color="auto"/>
            </w:tcBorders>
            <w:hideMark/>
          </w:tcPr>
          <w:p w14:paraId="19778E39" w14:textId="3F25061B"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Ensure all tools and configurations are fully </w:t>
            </w:r>
            <w:r w:rsidR="00663354">
              <w:rPr>
                <w:rFonts w:ascii="Times New Roman" w:eastAsia="Times New Roman" w:hAnsi="Times New Roman" w:cs="Times New Roman"/>
                <w:lang w:bidi="my-MM"/>
              </w:rPr>
              <w:t>evaluat</w:t>
            </w:r>
            <w:r w:rsidRPr="00706E60">
              <w:rPr>
                <w:rFonts w:ascii="Times New Roman" w:eastAsia="Times New Roman" w:hAnsi="Times New Roman" w:cs="Times New Roman"/>
                <w:lang w:bidi="my-MM"/>
              </w:rPr>
              <w:t>ed during analysis phase and divide responsibilities.</w:t>
            </w:r>
          </w:p>
        </w:tc>
        <w:tc>
          <w:tcPr>
            <w:tcW w:w="1134" w:type="dxa"/>
            <w:tcBorders>
              <w:top w:val="nil"/>
              <w:left w:val="nil"/>
              <w:bottom w:val="single" w:sz="4" w:space="0" w:color="auto"/>
              <w:right w:val="single" w:sz="4" w:space="0" w:color="auto"/>
            </w:tcBorders>
            <w:hideMark/>
          </w:tcPr>
          <w:p w14:paraId="1A97D63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992" w:type="dxa"/>
            <w:tcBorders>
              <w:top w:val="nil"/>
              <w:left w:val="nil"/>
              <w:bottom w:val="single" w:sz="4" w:space="0" w:color="auto"/>
              <w:right w:val="single" w:sz="4" w:space="0" w:color="auto"/>
            </w:tcBorders>
            <w:shd w:val="clear" w:color="000000" w:fill="92D050"/>
            <w:hideMark/>
          </w:tcPr>
          <w:p w14:paraId="4E017D4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9" w:type="dxa"/>
            <w:tcBorders>
              <w:top w:val="nil"/>
              <w:left w:val="nil"/>
              <w:bottom w:val="single" w:sz="4" w:space="0" w:color="auto"/>
              <w:right w:val="single" w:sz="4" w:space="0" w:color="auto"/>
            </w:tcBorders>
            <w:shd w:val="clear" w:color="000000" w:fill="FF0000"/>
            <w:hideMark/>
          </w:tcPr>
          <w:p w14:paraId="2A2F03D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695295EA" w14:textId="77777777" w:rsidTr="00663354">
        <w:trPr>
          <w:trHeight w:val="1074"/>
        </w:trPr>
        <w:tc>
          <w:tcPr>
            <w:tcW w:w="461" w:type="dxa"/>
            <w:tcBorders>
              <w:top w:val="nil"/>
              <w:left w:val="single" w:sz="4" w:space="0" w:color="auto"/>
              <w:bottom w:val="single" w:sz="4" w:space="0" w:color="auto"/>
              <w:right w:val="single" w:sz="4" w:space="0" w:color="auto"/>
            </w:tcBorders>
            <w:hideMark/>
          </w:tcPr>
          <w:p w14:paraId="24FE2909"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11</w:t>
            </w:r>
          </w:p>
        </w:tc>
        <w:tc>
          <w:tcPr>
            <w:tcW w:w="1041" w:type="dxa"/>
            <w:tcBorders>
              <w:top w:val="nil"/>
              <w:left w:val="nil"/>
              <w:bottom w:val="single" w:sz="4" w:space="0" w:color="auto"/>
              <w:right w:val="single" w:sz="4" w:space="0" w:color="auto"/>
            </w:tcBorders>
            <w:hideMark/>
          </w:tcPr>
          <w:p w14:paraId="4578F6FE"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2074" w:type="dxa"/>
            <w:tcBorders>
              <w:top w:val="nil"/>
              <w:left w:val="nil"/>
              <w:bottom w:val="single" w:sz="4" w:space="0" w:color="auto"/>
              <w:right w:val="single" w:sz="4" w:space="0" w:color="auto"/>
            </w:tcBorders>
            <w:hideMark/>
          </w:tcPr>
          <w:p w14:paraId="4CA83501" w14:textId="57BDA258"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Inconsistent </w:t>
            </w:r>
            <w:r w:rsidR="00663354">
              <w:rPr>
                <w:rFonts w:ascii="Times New Roman" w:eastAsia="Times New Roman" w:hAnsi="Times New Roman" w:cs="Times New Roman"/>
                <w:lang w:bidi="my-MM"/>
              </w:rPr>
              <w:t>evaluation</w:t>
            </w:r>
            <w:r w:rsidRPr="00706E60">
              <w:rPr>
                <w:rFonts w:ascii="Times New Roman" w:eastAsia="Times New Roman" w:hAnsi="Times New Roman" w:cs="Times New Roman"/>
                <w:lang w:bidi="my-MM"/>
              </w:rPr>
              <w:t xml:space="preserve"> results </w:t>
            </w:r>
          </w:p>
        </w:tc>
        <w:tc>
          <w:tcPr>
            <w:tcW w:w="2760" w:type="dxa"/>
            <w:tcBorders>
              <w:top w:val="nil"/>
              <w:left w:val="nil"/>
              <w:bottom w:val="single" w:sz="4" w:space="0" w:color="auto"/>
              <w:right w:val="single" w:sz="4" w:space="0" w:color="auto"/>
            </w:tcBorders>
            <w:hideMark/>
          </w:tcPr>
          <w:p w14:paraId="6C06532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Differing results between operating systems </w:t>
            </w:r>
          </w:p>
        </w:tc>
        <w:tc>
          <w:tcPr>
            <w:tcW w:w="1314" w:type="dxa"/>
            <w:tcBorders>
              <w:top w:val="nil"/>
              <w:left w:val="nil"/>
              <w:bottom w:val="single" w:sz="4" w:space="0" w:color="auto"/>
              <w:right w:val="single" w:sz="4" w:space="0" w:color="auto"/>
            </w:tcBorders>
            <w:hideMark/>
          </w:tcPr>
          <w:p w14:paraId="49B21A8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hideMark/>
          </w:tcPr>
          <w:p w14:paraId="50B0689C"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Misconfigured routers, hardware issues </w:t>
            </w:r>
          </w:p>
        </w:tc>
        <w:tc>
          <w:tcPr>
            <w:tcW w:w="1805" w:type="dxa"/>
            <w:tcBorders>
              <w:top w:val="nil"/>
              <w:left w:val="nil"/>
              <w:bottom w:val="single" w:sz="4" w:space="0" w:color="auto"/>
              <w:right w:val="single" w:sz="4" w:space="0" w:color="auto"/>
            </w:tcBorders>
            <w:hideMark/>
          </w:tcPr>
          <w:p w14:paraId="1AAA1206" w14:textId="148C2154"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Differing results for identical </w:t>
            </w:r>
            <w:r w:rsidR="00663354">
              <w:rPr>
                <w:rFonts w:ascii="Times New Roman" w:eastAsia="Times New Roman" w:hAnsi="Times New Roman" w:cs="Times New Roman"/>
                <w:lang w:bidi="my-MM"/>
              </w:rPr>
              <w:t>evaluation</w:t>
            </w:r>
            <w:r w:rsidRPr="00706E60">
              <w:rPr>
                <w:rFonts w:ascii="Times New Roman" w:eastAsia="Times New Roman" w:hAnsi="Times New Roman" w:cs="Times New Roman"/>
                <w:lang w:bidi="my-MM"/>
              </w:rPr>
              <w:t>s</w:t>
            </w:r>
          </w:p>
        </w:tc>
        <w:tc>
          <w:tcPr>
            <w:tcW w:w="1967" w:type="dxa"/>
            <w:tcBorders>
              <w:top w:val="nil"/>
              <w:left w:val="nil"/>
              <w:bottom w:val="single" w:sz="4" w:space="0" w:color="auto"/>
              <w:right w:val="single" w:sz="4" w:space="0" w:color="auto"/>
            </w:tcBorders>
            <w:hideMark/>
          </w:tcPr>
          <w:p w14:paraId="0982327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Standardise configuration steps, peer review setup. </w:t>
            </w:r>
          </w:p>
        </w:tc>
        <w:tc>
          <w:tcPr>
            <w:tcW w:w="1134" w:type="dxa"/>
            <w:tcBorders>
              <w:top w:val="nil"/>
              <w:left w:val="nil"/>
              <w:bottom w:val="single" w:sz="4" w:space="0" w:color="auto"/>
              <w:right w:val="single" w:sz="4" w:space="0" w:color="auto"/>
            </w:tcBorders>
            <w:hideMark/>
          </w:tcPr>
          <w:p w14:paraId="62D7DC18"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0E237A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9" w:type="dxa"/>
            <w:tcBorders>
              <w:top w:val="nil"/>
              <w:left w:val="nil"/>
              <w:bottom w:val="single" w:sz="4" w:space="0" w:color="auto"/>
              <w:right w:val="single" w:sz="4" w:space="0" w:color="auto"/>
            </w:tcBorders>
            <w:shd w:val="clear" w:color="000000" w:fill="FF0000"/>
            <w:hideMark/>
          </w:tcPr>
          <w:p w14:paraId="0211360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38148E94" w14:textId="77777777" w:rsidTr="00663354">
        <w:trPr>
          <w:trHeight w:val="828"/>
        </w:trPr>
        <w:tc>
          <w:tcPr>
            <w:tcW w:w="461" w:type="dxa"/>
            <w:tcBorders>
              <w:top w:val="nil"/>
              <w:left w:val="single" w:sz="4" w:space="0" w:color="auto"/>
              <w:bottom w:val="single" w:sz="4" w:space="0" w:color="auto"/>
              <w:right w:val="single" w:sz="4" w:space="0" w:color="auto"/>
            </w:tcBorders>
            <w:hideMark/>
          </w:tcPr>
          <w:p w14:paraId="204E1704"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12</w:t>
            </w:r>
          </w:p>
        </w:tc>
        <w:tc>
          <w:tcPr>
            <w:tcW w:w="1041" w:type="dxa"/>
            <w:tcBorders>
              <w:top w:val="nil"/>
              <w:left w:val="nil"/>
              <w:bottom w:val="single" w:sz="4" w:space="0" w:color="auto"/>
              <w:right w:val="single" w:sz="4" w:space="0" w:color="auto"/>
            </w:tcBorders>
            <w:hideMark/>
          </w:tcPr>
          <w:p w14:paraId="6ED5B93C"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2074" w:type="dxa"/>
            <w:tcBorders>
              <w:top w:val="nil"/>
              <w:left w:val="nil"/>
              <w:bottom w:val="single" w:sz="4" w:space="0" w:color="auto"/>
              <w:right w:val="single" w:sz="4" w:space="0" w:color="auto"/>
            </w:tcBorders>
            <w:hideMark/>
          </w:tcPr>
          <w:p w14:paraId="1830294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Misinterpretation of data</w:t>
            </w:r>
          </w:p>
        </w:tc>
        <w:tc>
          <w:tcPr>
            <w:tcW w:w="2760" w:type="dxa"/>
            <w:tcBorders>
              <w:top w:val="nil"/>
              <w:left w:val="nil"/>
              <w:bottom w:val="single" w:sz="4" w:space="0" w:color="auto"/>
              <w:right w:val="single" w:sz="4" w:space="0" w:color="auto"/>
            </w:tcBorders>
            <w:hideMark/>
          </w:tcPr>
          <w:p w14:paraId="0AABA990"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may incorrectly analyse performance data due to unfamiliarity with tools, software, or hardware</w:t>
            </w:r>
          </w:p>
        </w:tc>
        <w:tc>
          <w:tcPr>
            <w:tcW w:w="1314" w:type="dxa"/>
            <w:tcBorders>
              <w:top w:val="nil"/>
              <w:left w:val="nil"/>
              <w:bottom w:val="single" w:sz="4" w:space="0" w:color="auto"/>
              <w:right w:val="single" w:sz="4" w:space="0" w:color="auto"/>
            </w:tcBorders>
            <w:hideMark/>
          </w:tcPr>
          <w:p w14:paraId="7694B1F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hideMark/>
          </w:tcPr>
          <w:p w14:paraId="417BEA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Lack of network experience</w:t>
            </w:r>
          </w:p>
        </w:tc>
        <w:tc>
          <w:tcPr>
            <w:tcW w:w="1805" w:type="dxa"/>
            <w:tcBorders>
              <w:top w:val="nil"/>
              <w:left w:val="nil"/>
              <w:bottom w:val="single" w:sz="4" w:space="0" w:color="auto"/>
              <w:right w:val="single" w:sz="4" w:space="0" w:color="auto"/>
            </w:tcBorders>
            <w:hideMark/>
          </w:tcPr>
          <w:p w14:paraId="49D1E40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Unexpected output formats, inconsistent logs</w:t>
            </w:r>
          </w:p>
        </w:tc>
        <w:tc>
          <w:tcPr>
            <w:tcW w:w="1967" w:type="dxa"/>
            <w:tcBorders>
              <w:top w:val="nil"/>
              <w:left w:val="nil"/>
              <w:bottom w:val="single" w:sz="4" w:space="0" w:color="auto"/>
              <w:right w:val="single" w:sz="4" w:space="0" w:color="auto"/>
            </w:tcBorders>
            <w:hideMark/>
          </w:tcPr>
          <w:p w14:paraId="1424E969" w14:textId="77777777" w:rsidR="00721D15" w:rsidRPr="00706E60" w:rsidRDefault="00721D15" w:rsidP="00721D15">
            <w:pPr>
              <w:spacing w:after="240"/>
              <w:rPr>
                <w:rFonts w:ascii="Times New Roman" w:eastAsia="Times New Roman" w:hAnsi="Times New Roman" w:cs="Times New Roman"/>
                <w:lang w:bidi="my-MM"/>
              </w:rPr>
            </w:pPr>
            <w:r w:rsidRPr="00706E60">
              <w:rPr>
                <w:rFonts w:ascii="Times New Roman" w:eastAsia="Times New Roman" w:hAnsi="Times New Roman" w:cs="Times New Roman"/>
                <w:lang w:bidi="my-MM"/>
              </w:rPr>
              <w:t>Research tool output structures, consult mentor if unclear, align on analysis methods as a team</w:t>
            </w:r>
          </w:p>
        </w:tc>
        <w:tc>
          <w:tcPr>
            <w:tcW w:w="1134" w:type="dxa"/>
            <w:tcBorders>
              <w:top w:val="nil"/>
              <w:left w:val="nil"/>
              <w:bottom w:val="single" w:sz="4" w:space="0" w:color="auto"/>
              <w:right w:val="single" w:sz="4" w:space="0" w:color="auto"/>
            </w:tcBorders>
            <w:hideMark/>
          </w:tcPr>
          <w:p w14:paraId="671B1BF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992" w:type="dxa"/>
            <w:tcBorders>
              <w:top w:val="nil"/>
              <w:left w:val="nil"/>
              <w:bottom w:val="single" w:sz="4" w:space="0" w:color="auto"/>
              <w:right w:val="single" w:sz="4" w:space="0" w:color="auto"/>
            </w:tcBorders>
            <w:shd w:val="clear" w:color="000000" w:fill="92D050"/>
            <w:hideMark/>
          </w:tcPr>
          <w:p w14:paraId="160C9CC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9" w:type="dxa"/>
            <w:tcBorders>
              <w:top w:val="nil"/>
              <w:left w:val="nil"/>
              <w:bottom w:val="single" w:sz="4" w:space="0" w:color="auto"/>
              <w:right w:val="single" w:sz="4" w:space="0" w:color="auto"/>
            </w:tcBorders>
            <w:shd w:val="clear" w:color="000000" w:fill="FFFF00"/>
            <w:hideMark/>
          </w:tcPr>
          <w:p w14:paraId="7CE6A9F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bl>
    <w:p w14:paraId="4C5BB9DE" w14:textId="77777777" w:rsidR="00721D15" w:rsidRPr="00706E60" w:rsidRDefault="00721D15">
      <w:pPr>
        <w:spacing w:after="160" w:line="278" w:lineRule="auto"/>
        <w:rPr>
          <w:rFonts w:ascii="Times New Roman" w:hAnsi="Times New Roman" w:cs="Times New Roman"/>
        </w:rPr>
      </w:pPr>
    </w:p>
    <w:p w14:paraId="2A0EEE46" w14:textId="77777777" w:rsidR="00721D15" w:rsidRPr="00706E60" w:rsidRDefault="00721D15">
      <w:pPr>
        <w:spacing w:after="160" w:line="278" w:lineRule="auto"/>
        <w:rPr>
          <w:rFonts w:ascii="Times New Roman" w:hAnsi="Times New Roman" w:cs="Times New Roman"/>
        </w:rPr>
        <w:sectPr w:rsidR="00721D15" w:rsidRPr="00706E60" w:rsidSect="007F0963">
          <w:pgSz w:w="16838" w:h="11906" w:orient="landscape"/>
          <w:pgMar w:top="284" w:right="284" w:bottom="57" w:left="284" w:header="709" w:footer="709" w:gutter="0"/>
          <w:cols w:space="708"/>
          <w:docGrid w:linePitch="360"/>
        </w:sectPr>
      </w:pPr>
    </w:p>
    <w:p w14:paraId="632921AE" w14:textId="7ECDD8E2" w:rsidR="00302382" w:rsidRPr="00EF69DF" w:rsidRDefault="0039766A" w:rsidP="003C21B9">
      <w:pPr>
        <w:pStyle w:val="Heading2"/>
      </w:pPr>
      <w:bookmarkStart w:id="43" w:name="_Toc194785380"/>
      <w:r w:rsidRPr="00EF69DF">
        <w:lastRenderedPageBreak/>
        <w:t xml:space="preserve">Appendix </w:t>
      </w:r>
      <w:r w:rsidR="0002302C" w:rsidRPr="00EF69DF">
        <w:t>K</w:t>
      </w:r>
      <w:r w:rsidR="00302382" w:rsidRPr="00EF69DF">
        <w:t xml:space="preserve"> – Risk Management Plan</w:t>
      </w:r>
      <w:bookmarkEnd w:id="43"/>
    </w:p>
    <w:p w14:paraId="554CB81F" w14:textId="581FF589" w:rsidR="0093357E" w:rsidRPr="00706E60" w:rsidRDefault="00630C32">
      <w:pPr>
        <w:spacing w:after="160" w:line="278" w:lineRule="auto"/>
        <w:rPr>
          <w:rFonts w:ascii="Times New Roman" w:hAnsi="Times New Roman" w:cs="Times New Roman"/>
        </w:rPr>
      </w:pPr>
      <w:r w:rsidRPr="00706E60">
        <w:rPr>
          <w:rFonts w:ascii="Times New Roman" w:hAnsi="Times New Roman" w:cs="Times New Roman"/>
        </w:rPr>
        <w:t xml:space="preserve">For our hybrid methodology combining Agile and Waterfall, risk and issue management </w:t>
      </w:r>
      <w:r w:rsidR="00BC2F5E" w:rsidRPr="00706E60">
        <w:rPr>
          <w:rFonts w:ascii="Times New Roman" w:hAnsi="Times New Roman" w:cs="Times New Roman"/>
        </w:rPr>
        <w:t xml:space="preserve">are handled with both structured planning and </w:t>
      </w:r>
      <w:r w:rsidR="001F184D" w:rsidRPr="00706E60">
        <w:rPr>
          <w:rFonts w:ascii="Times New Roman" w:hAnsi="Times New Roman" w:cs="Times New Roman"/>
        </w:rPr>
        <w:t xml:space="preserve">continuous review. </w:t>
      </w:r>
      <w:r w:rsidR="005E694B" w:rsidRPr="00706E60">
        <w:rPr>
          <w:rFonts w:ascii="Times New Roman" w:hAnsi="Times New Roman" w:cs="Times New Roman"/>
        </w:rPr>
        <w:t>R</w:t>
      </w:r>
      <w:r w:rsidR="001F184D" w:rsidRPr="00706E60">
        <w:rPr>
          <w:rFonts w:ascii="Times New Roman" w:hAnsi="Times New Roman" w:cs="Times New Roman"/>
        </w:rPr>
        <w:t>isks are identified and documented during the planning phase</w:t>
      </w:r>
      <w:r w:rsidR="03EC4ABA" w:rsidRPr="00706E60">
        <w:rPr>
          <w:rFonts w:ascii="Times New Roman" w:hAnsi="Times New Roman" w:cs="Times New Roman"/>
        </w:rPr>
        <w:t xml:space="preserve"> through past experiences, client input, and technical research.</w:t>
      </w:r>
    </w:p>
    <w:p w14:paraId="0352FDA9" w14:textId="7BC50552" w:rsidR="006C636C" w:rsidRPr="00706E60" w:rsidRDefault="03EC4ABA" w:rsidP="006C636C">
      <w:pPr>
        <w:spacing w:after="160" w:line="278" w:lineRule="auto"/>
        <w:rPr>
          <w:rFonts w:ascii="Times New Roman" w:hAnsi="Times New Roman" w:cs="Times New Roman"/>
        </w:rPr>
      </w:pPr>
      <w:r w:rsidRPr="00706E60">
        <w:rPr>
          <w:rFonts w:ascii="Times New Roman" w:hAnsi="Times New Roman" w:cs="Times New Roman"/>
        </w:rPr>
        <w:t>This involves reviewing:</w:t>
      </w:r>
    </w:p>
    <w:p w14:paraId="2EB931DF" w14:textId="33701743" w:rsidR="0093357E" w:rsidRPr="00706E60" w:rsidRDefault="03EC4ABA" w:rsidP="00905148">
      <w:pPr>
        <w:pStyle w:val="ListParagraph"/>
        <w:numPr>
          <w:ilvl w:val="0"/>
          <w:numId w:val="23"/>
        </w:numPr>
        <w:rPr>
          <w:rFonts w:ascii="Times New Roman" w:hAnsi="Times New Roman" w:cs="Times New Roman"/>
        </w:rPr>
      </w:pPr>
      <w:r w:rsidRPr="00706E60">
        <w:rPr>
          <w:rFonts w:ascii="Times New Roman" w:hAnsi="Times New Roman" w:cs="Times New Roman"/>
        </w:rPr>
        <w:t>The project scope</w:t>
      </w:r>
    </w:p>
    <w:p w14:paraId="77DF63DD" w14:textId="0A0C58E4"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Objectives </w:t>
      </w:r>
    </w:p>
    <w:p w14:paraId="5FF84FEB" w14:textId="66350007"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Timeline</w:t>
      </w:r>
    </w:p>
    <w:p w14:paraId="2AAF7BAE" w14:textId="3E0D7C3C"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Tools </w:t>
      </w:r>
    </w:p>
    <w:p w14:paraId="20147250" w14:textId="026CF709"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Costs </w:t>
      </w:r>
    </w:p>
    <w:p w14:paraId="29E59547" w14:textId="451FFD24"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Team structure</w:t>
      </w:r>
    </w:p>
    <w:p w14:paraId="0A5524DC" w14:textId="5BFD424A" w:rsidR="00A57D60" w:rsidRPr="00706E60" w:rsidRDefault="00047A16" w:rsidP="00A57D60">
      <w:pPr>
        <w:spacing w:after="160" w:line="278" w:lineRule="auto"/>
        <w:rPr>
          <w:rFonts w:ascii="Times New Roman" w:hAnsi="Times New Roman" w:cs="Times New Roman"/>
        </w:rPr>
      </w:pPr>
      <w:r w:rsidRPr="00706E60">
        <w:rPr>
          <w:rFonts w:ascii="Times New Roman" w:hAnsi="Times New Roman" w:cs="Times New Roman"/>
        </w:rPr>
        <w:t>However</w:t>
      </w:r>
      <w:r w:rsidR="00140ACE" w:rsidRPr="00706E60">
        <w:rPr>
          <w:rFonts w:ascii="Times New Roman" w:hAnsi="Times New Roman" w:cs="Times New Roman"/>
        </w:rPr>
        <w:t>,</w:t>
      </w:r>
      <w:r w:rsidRPr="00706E60">
        <w:rPr>
          <w:rFonts w:ascii="Times New Roman" w:hAnsi="Times New Roman" w:cs="Times New Roman"/>
        </w:rPr>
        <w:t xml:space="preserve"> as conditions change throughout a project, especially during the </w:t>
      </w:r>
      <w:r w:rsidR="005707EF" w:rsidRPr="00706E60">
        <w:rPr>
          <w:rFonts w:ascii="Times New Roman" w:hAnsi="Times New Roman" w:cs="Times New Roman"/>
        </w:rPr>
        <w:t xml:space="preserve">analysis and </w:t>
      </w:r>
      <w:r w:rsidR="00F058ED" w:rsidRPr="00706E60">
        <w:rPr>
          <w:rFonts w:ascii="Times New Roman" w:hAnsi="Times New Roman" w:cs="Times New Roman"/>
        </w:rPr>
        <w:t xml:space="preserve">development phases, the team must be ready to adapt quicky. </w:t>
      </w:r>
      <w:r w:rsidR="00D97083" w:rsidRPr="00706E60">
        <w:rPr>
          <w:rFonts w:ascii="Times New Roman" w:hAnsi="Times New Roman" w:cs="Times New Roman"/>
        </w:rPr>
        <w:t xml:space="preserve">To manage this, </w:t>
      </w:r>
      <w:r w:rsidR="008155F8" w:rsidRPr="00706E60">
        <w:rPr>
          <w:rFonts w:ascii="Times New Roman" w:hAnsi="Times New Roman" w:cs="Times New Roman"/>
        </w:rPr>
        <w:t xml:space="preserve">risks will be monitored regularly and escalated to active issues if they occur. </w:t>
      </w:r>
    </w:p>
    <w:p w14:paraId="022A9359" w14:textId="29915C1C" w:rsidR="5D8CA7E4" w:rsidRPr="00706E60" w:rsidRDefault="5D8CA7E4">
      <w:pPr>
        <w:rPr>
          <w:rFonts w:ascii="Times New Roman" w:hAnsi="Times New Roman" w:cs="Times New Roman"/>
        </w:rPr>
      </w:pPr>
    </w:p>
    <w:p w14:paraId="57823998" w14:textId="63336C43" w:rsidR="0093357E" w:rsidRPr="00706E60" w:rsidRDefault="00EF6A5A"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Identify risk</w:t>
      </w:r>
    </w:p>
    <w:p w14:paraId="4B2C5EC6" w14:textId="5BCCC727" w:rsidR="00EF6A5A" w:rsidRPr="00706E60" w:rsidRDefault="00EF6A5A"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Access risk</w:t>
      </w:r>
    </w:p>
    <w:p w14:paraId="46DCADBE" w14:textId="72348D06" w:rsidR="00157959" w:rsidRPr="00706E60" w:rsidRDefault="00157959" w:rsidP="00907707">
      <w:pPr>
        <w:pStyle w:val="ListParagraph"/>
        <w:numPr>
          <w:ilvl w:val="4"/>
          <w:numId w:val="1"/>
        </w:numPr>
        <w:ind w:left="1440"/>
        <w:rPr>
          <w:rFonts w:ascii="Times New Roman" w:hAnsi="Times New Roman" w:cs="Times New Roman"/>
        </w:rPr>
      </w:pPr>
      <w:r w:rsidRPr="00706E60">
        <w:rPr>
          <w:rFonts w:ascii="Times New Roman" w:hAnsi="Times New Roman" w:cs="Times New Roman"/>
        </w:rPr>
        <w:t>Likelihood</w:t>
      </w:r>
    </w:p>
    <w:p w14:paraId="2ABBB7EF" w14:textId="1272E76C" w:rsidR="00157959" w:rsidRPr="00706E60" w:rsidRDefault="00157959" w:rsidP="00907707">
      <w:pPr>
        <w:pStyle w:val="ListParagraph"/>
        <w:numPr>
          <w:ilvl w:val="4"/>
          <w:numId w:val="1"/>
        </w:numPr>
        <w:ind w:left="1440"/>
        <w:rPr>
          <w:rFonts w:ascii="Times New Roman" w:hAnsi="Times New Roman" w:cs="Times New Roman"/>
        </w:rPr>
      </w:pPr>
      <w:r w:rsidRPr="00706E60">
        <w:rPr>
          <w:rFonts w:ascii="Times New Roman" w:hAnsi="Times New Roman" w:cs="Times New Roman"/>
        </w:rPr>
        <w:t>Impact</w:t>
      </w:r>
    </w:p>
    <w:p w14:paraId="6AFCADDE" w14:textId="4C2E776E"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Record in risk register</w:t>
      </w:r>
    </w:p>
    <w:p w14:paraId="375793AE" w14:textId="2E342FF1"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Assign owner and plan mitigation</w:t>
      </w:r>
    </w:p>
    <w:p w14:paraId="4ACBBD92" w14:textId="288B88F8"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Monitor during weekly meetings</w:t>
      </w:r>
    </w:p>
    <w:p w14:paraId="34EF791B" w14:textId="16D31DFF" w:rsidR="00157959" w:rsidRPr="00706E60" w:rsidRDefault="00157959" w:rsidP="00907707">
      <w:pPr>
        <w:pStyle w:val="ListParagraph"/>
        <w:rPr>
          <w:rFonts w:ascii="Times New Roman" w:hAnsi="Times New Roman" w:cs="Times New Roman"/>
          <w:b/>
          <w:bCs/>
        </w:rPr>
      </w:pPr>
      <w:r w:rsidRPr="00706E60">
        <w:rPr>
          <w:rFonts w:ascii="Times New Roman" w:hAnsi="Times New Roman" w:cs="Times New Roman"/>
          <w:b/>
          <w:bCs/>
        </w:rPr>
        <w:t>If a risk has occurred…</w:t>
      </w:r>
    </w:p>
    <w:p w14:paraId="5A2FC66A" w14:textId="495D4E3E" w:rsidR="00A57D60"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 xml:space="preserve">Move to issue </w:t>
      </w:r>
      <w:r w:rsidR="00582461" w:rsidRPr="00706E60">
        <w:rPr>
          <w:rFonts w:ascii="Times New Roman" w:hAnsi="Times New Roman" w:cs="Times New Roman"/>
        </w:rPr>
        <w:t>log</w:t>
      </w:r>
    </w:p>
    <w:p w14:paraId="02B225E1" w14:textId="3BFC101F" w:rsidR="00CD56EB"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Assign owner and track resolution</w:t>
      </w:r>
    </w:p>
    <w:p w14:paraId="2A9C8302" w14:textId="61E70C59" w:rsidR="00CD56EB"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Resolve</w:t>
      </w:r>
      <w:r w:rsidR="00AD7ACB" w:rsidRPr="00706E60">
        <w:rPr>
          <w:rFonts w:ascii="Times New Roman" w:hAnsi="Times New Roman" w:cs="Times New Roman"/>
        </w:rPr>
        <w:t xml:space="preserve"> or escalate as needed</w:t>
      </w:r>
    </w:p>
    <w:p w14:paraId="409E9BC1" w14:textId="6CA3D00B" w:rsidR="00AD7ACB" w:rsidRPr="00706E60" w:rsidRDefault="00AD7AC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Continue monitoring risks</w:t>
      </w:r>
    </w:p>
    <w:p w14:paraId="679C19D6" w14:textId="77777777" w:rsidR="00D9617F" w:rsidRPr="00706E60" w:rsidRDefault="00D9617F" w:rsidP="00D9617F">
      <w:pPr>
        <w:jc w:val="both"/>
        <w:rPr>
          <w:rFonts w:ascii="Times New Roman" w:hAnsi="Times New Roman" w:cs="Times New Roman"/>
        </w:rPr>
      </w:pPr>
    </w:p>
    <w:p w14:paraId="09B58FEF" w14:textId="77777777" w:rsidR="00D9617F" w:rsidRPr="00706E60" w:rsidRDefault="00D9617F" w:rsidP="00D9617F">
      <w:pPr>
        <w:jc w:val="both"/>
        <w:rPr>
          <w:rFonts w:ascii="Times New Roman" w:hAnsi="Times New Roman" w:cs="Times New Roman"/>
        </w:rPr>
      </w:pPr>
    </w:p>
    <w:p w14:paraId="05847EF5" w14:textId="256A8E1D" w:rsidR="00AD7ACB" w:rsidRPr="00706E60" w:rsidRDefault="00AD7ACB" w:rsidP="00AD7ACB">
      <w:pPr>
        <w:jc w:val="both"/>
        <w:rPr>
          <w:rFonts w:ascii="Times New Roman" w:hAnsi="Times New Roman" w:cs="Times New Roman"/>
        </w:rPr>
      </w:pPr>
      <w:r w:rsidRPr="00706E60">
        <w:rPr>
          <w:rFonts w:ascii="Times New Roman" w:hAnsi="Times New Roman" w:cs="Times New Roman"/>
        </w:rPr>
        <w:t xml:space="preserve">The team acknowledges that not all problems can be </w:t>
      </w:r>
      <w:r w:rsidR="00F91DA5" w:rsidRPr="00706E60">
        <w:rPr>
          <w:rFonts w:ascii="Times New Roman" w:hAnsi="Times New Roman" w:cs="Times New Roman"/>
        </w:rPr>
        <w:t xml:space="preserve">predicted. Unexpected problems that arise will be added directly into the Issue </w:t>
      </w:r>
      <w:r w:rsidR="00582461" w:rsidRPr="00706E60">
        <w:rPr>
          <w:rFonts w:ascii="Times New Roman" w:hAnsi="Times New Roman" w:cs="Times New Roman"/>
        </w:rPr>
        <w:t>Log</w:t>
      </w:r>
      <w:r w:rsidR="00F91DA5" w:rsidRPr="00706E60">
        <w:rPr>
          <w:rFonts w:ascii="Times New Roman" w:hAnsi="Times New Roman" w:cs="Times New Roman"/>
        </w:rPr>
        <w:t>.</w:t>
      </w:r>
      <w:r w:rsidR="00722719" w:rsidRPr="00706E60">
        <w:rPr>
          <w:rFonts w:ascii="Times New Roman" w:hAnsi="Times New Roman" w:cs="Times New Roman"/>
        </w:rPr>
        <w:t xml:space="preserve"> This ensures both anticipated and unexpected </w:t>
      </w:r>
      <w:r w:rsidR="00D9617F" w:rsidRPr="00706E60">
        <w:rPr>
          <w:rFonts w:ascii="Times New Roman" w:hAnsi="Times New Roman" w:cs="Times New Roman"/>
        </w:rPr>
        <w:t>challenges are managed effectively.</w:t>
      </w:r>
    </w:p>
    <w:p w14:paraId="1DF5501D" w14:textId="77777777" w:rsidR="00E22070" w:rsidRPr="00706E60" w:rsidRDefault="00E22070" w:rsidP="00DC3210">
      <w:pPr>
        <w:pStyle w:val="Heading1"/>
        <w:sectPr w:rsidR="00E22070" w:rsidRPr="00706E60">
          <w:pgSz w:w="11906" w:h="16838"/>
          <w:pgMar w:top="1440" w:right="1440" w:bottom="1440" w:left="1440" w:header="708" w:footer="708" w:gutter="0"/>
          <w:cols w:space="708"/>
          <w:docGrid w:linePitch="360"/>
        </w:sectPr>
      </w:pPr>
    </w:p>
    <w:p w14:paraId="048EA054" w14:textId="1D7ABEEB" w:rsidR="00E22070" w:rsidRPr="00706E60" w:rsidRDefault="00F56884" w:rsidP="003C21B9">
      <w:pPr>
        <w:pStyle w:val="Heading2"/>
      </w:pPr>
      <w:bookmarkStart w:id="44" w:name="_Toc194785381"/>
      <w:r w:rsidRPr="00706E60">
        <w:lastRenderedPageBreak/>
        <w:t xml:space="preserve">Appendix </w:t>
      </w:r>
      <w:r w:rsidR="0002302C" w:rsidRPr="00706E60">
        <w:t>L</w:t>
      </w:r>
      <w:r w:rsidR="008862A7" w:rsidRPr="00706E60">
        <w:t xml:space="preserve"> – Issue Log</w:t>
      </w:r>
      <w:bookmarkEnd w:id="44"/>
    </w:p>
    <w:p w14:paraId="75315CFC" w14:textId="77777777" w:rsidR="00E22070" w:rsidRPr="00706E60" w:rsidRDefault="00E22070" w:rsidP="00E22070">
      <w:pPr>
        <w:rPr>
          <w:rFonts w:ascii="Times New Roman" w:hAnsi="Times New Roman" w:cs="Times New Roman"/>
          <w:lang w:eastAsia="en-US"/>
        </w:rPr>
      </w:pPr>
    </w:p>
    <w:p w14:paraId="2C7DAC4A" w14:textId="77777777" w:rsidR="002C1F60" w:rsidRPr="00706E60" w:rsidRDefault="002C1F60" w:rsidP="002C1F60">
      <w:pPr>
        <w:rPr>
          <w:rFonts w:ascii="Times New Roman" w:hAnsi="Times New Roman" w:cs="Times New Roman"/>
          <w:b/>
          <w:bCs/>
        </w:rPr>
      </w:pPr>
      <w:r w:rsidRPr="00706E60">
        <w:rPr>
          <w:rFonts w:ascii="Times New Roman" w:hAnsi="Times New Roman" w:cs="Times New Roman"/>
          <w:b/>
          <w:bCs/>
        </w:rPr>
        <w:t>Prepared by: Larissa</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b/>
          <w:bCs/>
        </w:rPr>
        <w:t>Date: 19/03/2025</w:t>
      </w:r>
    </w:p>
    <w:p w14:paraId="6C47538B" w14:textId="77777777" w:rsidR="002C1F60" w:rsidRPr="00706E60"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706E60" w14:paraId="36424AAE" w14:textId="77777777" w:rsidTr="00674A38">
        <w:trPr>
          <w:trHeight w:val="745"/>
        </w:trPr>
        <w:tc>
          <w:tcPr>
            <w:tcW w:w="988" w:type="dxa"/>
          </w:tcPr>
          <w:p w14:paraId="075CF256"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Issue #</w:t>
            </w:r>
          </w:p>
        </w:tc>
        <w:tc>
          <w:tcPr>
            <w:tcW w:w="1984" w:type="dxa"/>
          </w:tcPr>
          <w:p w14:paraId="13C98405"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Issue Description</w:t>
            </w:r>
          </w:p>
        </w:tc>
        <w:tc>
          <w:tcPr>
            <w:tcW w:w="3544" w:type="dxa"/>
          </w:tcPr>
          <w:p w14:paraId="34DA5ED4"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Impact on Project</w:t>
            </w:r>
          </w:p>
        </w:tc>
        <w:tc>
          <w:tcPr>
            <w:tcW w:w="1276" w:type="dxa"/>
          </w:tcPr>
          <w:p w14:paraId="3874A888"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Date Reported</w:t>
            </w:r>
          </w:p>
        </w:tc>
        <w:tc>
          <w:tcPr>
            <w:tcW w:w="1134" w:type="dxa"/>
          </w:tcPr>
          <w:p w14:paraId="6E72481D"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Reported By</w:t>
            </w:r>
          </w:p>
        </w:tc>
        <w:tc>
          <w:tcPr>
            <w:tcW w:w="1134" w:type="dxa"/>
          </w:tcPr>
          <w:p w14:paraId="31457127"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Assigned To</w:t>
            </w:r>
          </w:p>
        </w:tc>
        <w:tc>
          <w:tcPr>
            <w:tcW w:w="992" w:type="dxa"/>
          </w:tcPr>
          <w:p w14:paraId="5012BF4E"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Priority M/H/L</w:t>
            </w:r>
          </w:p>
        </w:tc>
        <w:tc>
          <w:tcPr>
            <w:tcW w:w="1276" w:type="dxa"/>
          </w:tcPr>
          <w:p w14:paraId="7A4200E1"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Due Date</w:t>
            </w:r>
          </w:p>
        </w:tc>
        <w:tc>
          <w:tcPr>
            <w:tcW w:w="1284" w:type="dxa"/>
          </w:tcPr>
          <w:p w14:paraId="5128A702"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Status</w:t>
            </w:r>
          </w:p>
        </w:tc>
        <w:tc>
          <w:tcPr>
            <w:tcW w:w="2241" w:type="dxa"/>
          </w:tcPr>
          <w:p w14:paraId="1F9BC787"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Comments</w:t>
            </w:r>
          </w:p>
        </w:tc>
      </w:tr>
      <w:tr w:rsidR="002C1F60" w:rsidRPr="00706E60" w14:paraId="162CBCFA" w14:textId="77777777" w:rsidTr="00674A38">
        <w:trPr>
          <w:trHeight w:val="537"/>
        </w:trPr>
        <w:tc>
          <w:tcPr>
            <w:tcW w:w="988" w:type="dxa"/>
          </w:tcPr>
          <w:p w14:paraId="2837B760"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01</w:t>
            </w:r>
          </w:p>
        </w:tc>
        <w:tc>
          <w:tcPr>
            <w:tcW w:w="1984" w:type="dxa"/>
          </w:tcPr>
          <w:p w14:paraId="7C82A042"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Delayed meeting with client and mentor</w:t>
            </w:r>
          </w:p>
          <w:p w14:paraId="3A4B01A2" w14:textId="77777777" w:rsidR="002C1F60" w:rsidRPr="00706E60" w:rsidRDefault="002C1F60" w:rsidP="00B41055">
            <w:pPr>
              <w:rPr>
                <w:rFonts w:ascii="Times New Roman" w:hAnsi="Times New Roman" w:cs="Times New Roman"/>
              </w:rPr>
            </w:pPr>
          </w:p>
        </w:tc>
        <w:tc>
          <w:tcPr>
            <w:tcW w:w="3544" w:type="dxa"/>
          </w:tcPr>
          <w:p w14:paraId="6A8A6EDA"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17/03/25</w:t>
            </w:r>
          </w:p>
        </w:tc>
        <w:tc>
          <w:tcPr>
            <w:tcW w:w="1134" w:type="dxa"/>
            <w:vAlign w:val="center"/>
          </w:tcPr>
          <w:p w14:paraId="2CF6037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Zafar</w:t>
            </w:r>
          </w:p>
        </w:tc>
        <w:tc>
          <w:tcPr>
            <w:tcW w:w="1134" w:type="dxa"/>
            <w:vAlign w:val="center"/>
          </w:tcPr>
          <w:p w14:paraId="74F0EFE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Group</w:t>
            </w:r>
          </w:p>
        </w:tc>
        <w:tc>
          <w:tcPr>
            <w:tcW w:w="992" w:type="dxa"/>
            <w:vAlign w:val="center"/>
          </w:tcPr>
          <w:p w14:paraId="5A30902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14168E7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NA</w:t>
            </w:r>
          </w:p>
        </w:tc>
        <w:tc>
          <w:tcPr>
            <w:tcW w:w="1284" w:type="dxa"/>
            <w:vAlign w:val="center"/>
          </w:tcPr>
          <w:p w14:paraId="40645FD2" w14:textId="77777777" w:rsidR="002C1F60" w:rsidRPr="00706E60" w:rsidRDefault="002C1F60" w:rsidP="00B41055">
            <w:pPr>
              <w:spacing w:line="259" w:lineRule="auto"/>
              <w:rPr>
                <w:rFonts w:ascii="Times New Roman" w:hAnsi="Times New Roman" w:cs="Times New Roman"/>
              </w:rPr>
            </w:pPr>
            <w:r w:rsidRPr="00706E60">
              <w:rPr>
                <w:rFonts w:ascii="Times New Roman" w:hAnsi="Times New Roman" w:cs="Times New Roman"/>
              </w:rPr>
              <w:t>Closed</w:t>
            </w:r>
          </w:p>
        </w:tc>
        <w:tc>
          <w:tcPr>
            <w:tcW w:w="2241" w:type="dxa"/>
          </w:tcPr>
          <w:p w14:paraId="65BCC70A"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First meeting with client has been pushed to 20/03/25</w:t>
            </w:r>
          </w:p>
        </w:tc>
      </w:tr>
      <w:tr w:rsidR="002C1F60" w:rsidRPr="00706E60" w14:paraId="54033674" w14:textId="77777777" w:rsidTr="00674A38">
        <w:trPr>
          <w:trHeight w:val="1424"/>
        </w:trPr>
        <w:tc>
          <w:tcPr>
            <w:tcW w:w="988" w:type="dxa"/>
          </w:tcPr>
          <w:p w14:paraId="4D5A7D57"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02</w:t>
            </w:r>
          </w:p>
        </w:tc>
        <w:tc>
          <w:tcPr>
            <w:tcW w:w="1984" w:type="dxa"/>
          </w:tcPr>
          <w:p w14:paraId="23874720"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D-ITG isn’t available in Fedora repos; it won’t be compiled from source</w:t>
            </w:r>
          </w:p>
          <w:p w14:paraId="17C06C45" w14:textId="77777777" w:rsidR="002C1F60" w:rsidRPr="00706E60" w:rsidRDefault="002C1F60" w:rsidP="00B41055">
            <w:pPr>
              <w:rPr>
                <w:rFonts w:ascii="Times New Roman" w:hAnsi="Times New Roman" w:cs="Times New Roman"/>
              </w:rPr>
            </w:pPr>
          </w:p>
        </w:tc>
        <w:tc>
          <w:tcPr>
            <w:tcW w:w="3544" w:type="dxa"/>
          </w:tcPr>
          <w:p w14:paraId="4C065E25" w14:textId="6CDFCA4F" w:rsidR="002C1F60" w:rsidRPr="00706E60" w:rsidRDefault="002C1F60" w:rsidP="00B41055">
            <w:pPr>
              <w:rPr>
                <w:rFonts w:ascii="Times New Roman" w:hAnsi="Times New Roman" w:cs="Times New Roman"/>
              </w:rPr>
            </w:pPr>
            <w:r w:rsidRPr="00706E60">
              <w:rPr>
                <w:rFonts w:ascii="Times New Roman" w:hAnsi="Times New Roman" w:cs="Times New Roman"/>
              </w:rPr>
              <w:t xml:space="preserve">If the source code can’t be fixed, another tool will have to be chosen for </w:t>
            </w:r>
            <w:r w:rsidR="00663354">
              <w:rPr>
                <w:rFonts w:ascii="Times New Roman" w:hAnsi="Times New Roman" w:cs="Times New Roman"/>
              </w:rPr>
              <w:t>evaluation</w:t>
            </w:r>
            <w:r w:rsidRPr="00706E60">
              <w:rPr>
                <w:rFonts w:ascii="Times New Roman" w:hAnsi="Times New Roman" w:cs="Times New Roman"/>
              </w:rPr>
              <w:t>, despite the client’s request.</w:t>
            </w:r>
          </w:p>
        </w:tc>
        <w:tc>
          <w:tcPr>
            <w:tcW w:w="1276" w:type="dxa"/>
            <w:vAlign w:val="center"/>
          </w:tcPr>
          <w:p w14:paraId="2B568B6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25/03/25</w:t>
            </w:r>
          </w:p>
        </w:tc>
        <w:tc>
          <w:tcPr>
            <w:tcW w:w="1134" w:type="dxa"/>
            <w:vAlign w:val="center"/>
          </w:tcPr>
          <w:p w14:paraId="322FDA92"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Thomas</w:t>
            </w:r>
          </w:p>
        </w:tc>
        <w:tc>
          <w:tcPr>
            <w:tcW w:w="1134" w:type="dxa"/>
            <w:vAlign w:val="center"/>
          </w:tcPr>
          <w:p w14:paraId="70E0E42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Thomas</w:t>
            </w:r>
          </w:p>
        </w:tc>
        <w:tc>
          <w:tcPr>
            <w:tcW w:w="992" w:type="dxa"/>
            <w:vAlign w:val="center"/>
          </w:tcPr>
          <w:p w14:paraId="7E9ED469"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2E47AB5E"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27/03/25</w:t>
            </w:r>
          </w:p>
        </w:tc>
        <w:tc>
          <w:tcPr>
            <w:tcW w:w="1284" w:type="dxa"/>
            <w:vAlign w:val="center"/>
          </w:tcPr>
          <w:p w14:paraId="0E860C4B" w14:textId="5E6C5724" w:rsidR="002C1F60" w:rsidRPr="00706E60" w:rsidRDefault="001C4E84" w:rsidP="00B41055">
            <w:pPr>
              <w:rPr>
                <w:rFonts w:ascii="Times New Roman" w:hAnsi="Times New Roman" w:cs="Times New Roman"/>
              </w:rPr>
            </w:pPr>
            <w:r w:rsidRPr="00706E60">
              <w:rPr>
                <w:rFonts w:ascii="Times New Roman" w:hAnsi="Times New Roman" w:cs="Times New Roman"/>
              </w:rPr>
              <w:t>Closed</w:t>
            </w:r>
          </w:p>
        </w:tc>
        <w:tc>
          <w:tcPr>
            <w:tcW w:w="2241" w:type="dxa"/>
          </w:tcPr>
          <w:p w14:paraId="4792563D" w14:textId="291AD59A" w:rsidR="002C1F60" w:rsidRPr="00706E60" w:rsidRDefault="002C1F60" w:rsidP="00B41055">
            <w:pPr>
              <w:rPr>
                <w:rFonts w:ascii="Times New Roman" w:hAnsi="Times New Roman" w:cs="Times New Roman"/>
              </w:rPr>
            </w:pPr>
            <w:r w:rsidRPr="00706E60">
              <w:rPr>
                <w:rFonts w:ascii="Times New Roman" w:hAnsi="Times New Roman" w:cs="Times New Roman"/>
              </w:rPr>
              <w:t>Client isn’t aware of this issue yet – it needs to be raised at 27/03 meeting</w:t>
            </w:r>
          </w:p>
        </w:tc>
      </w:tr>
      <w:tr w:rsidR="002C1F60" w:rsidRPr="00706E60" w14:paraId="6C0017F2" w14:textId="77777777" w:rsidTr="00674A38">
        <w:trPr>
          <w:trHeight w:val="506"/>
        </w:trPr>
        <w:tc>
          <w:tcPr>
            <w:tcW w:w="988" w:type="dxa"/>
          </w:tcPr>
          <w:p w14:paraId="1A4CE73F"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03</w:t>
            </w:r>
          </w:p>
        </w:tc>
        <w:tc>
          <w:tcPr>
            <w:tcW w:w="1984" w:type="dxa"/>
          </w:tcPr>
          <w:p w14:paraId="13500CF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Cancelled team meeting</w:t>
            </w:r>
          </w:p>
        </w:tc>
        <w:tc>
          <w:tcPr>
            <w:tcW w:w="3544" w:type="dxa"/>
          </w:tcPr>
          <w:p w14:paraId="010E3899" w14:textId="53074B25" w:rsidR="002C1F60" w:rsidRPr="00706E60" w:rsidRDefault="002C1F60" w:rsidP="00B41055">
            <w:pPr>
              <w:rPr>
                <w:rFonts w:ascii="Times New Roman" w:hAnsi="Times New Roman" w:cs="Times New Roman"/>
              </w:rPr>
            </w:pPr>
            <w:r w:rsidRPr="00706E60">
              <w:rPr>
                <w:rFonts w:ascii="Times New Roman" w:hAnsi="Times New Roman" w:cs="Times New Roman"/>
              </w:rPr>
              <w:t>Due to multiple members facing unfor</w:t>
            </w:r>
            <w:r w:rsidR="002058A4" w:rsidRPr="00706E60">
              <w:rPr>
                <w:rFonts w:ascii="Times New Roman" w:hAnsi="Times New Roman" w:cs="Times New Roman"/>
              </w:rPr>
              <w:t>e</w:t>
            </w:r>
            <w:r w:rsidRPr="00706E60">
              <w:rPr>
                <w:rFonts w:ascii="Times New Roman" w:hAnsi="Times New Roman" w:cs="Times New Roman"/>
              </w:rPr>
              <w:t>seen transport issues, our team meeting before our meeting with client and mentor had to be cancelled</w:t>
            </w:r>
          </w:p>
        </w:tc>
        <w:tc>
          <w:tcPr>
            <w:tcW w:w="1276" w:type="dxa"/>
            <w:vAlign w:val="center"/>
          </w:tcPr>
          <w:p w14:paraId="199E0965"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27/03/25</w:t>
            </w:r>
          </w:p>
        </w:tc>
        <w:tc>
          <w:tcPr>
            <w:tcW w:w="1134" w:type="dxa"/>
            <w:vAlign w:val="center"/>
          </w:tcPr>
          <w:p w14:paraId="5EDB29ED"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Larissa</w:t>
            </w:r>
          </w:p>
        </w:tc>
        <w:tc>
          <w:tcPr>
            <w:tcW w:w="1134" w:type="dxa"/>
            <w:vAlign w:val="center"/>
          </w:tcPr>
          <w:p w14:paraId="18E46452" w14:textId="77777777" w:rsidR="002C1F60" w:rsidRPr="00706E60" w:rsidRDefault="002C1F60" w:rsidP="00B41055">
            <w:pPr>
              <w:spacing w:line="259" w:lineRule="auto"/>
              <w:rPr>
                <w:rFonts w:ascii="Times New Roman" w:hAnsi="Times New Roman" w:cs="Times New Roman"/>
              </w:rPr>
            </w:pPr>
            <w:r w:rsidRPr="00706E60">
              <w:rPr>
                <w:rFonts w:ascii="Times New Roman" w:hAnsi="Times New Roman" w:cs="Times New Roman"/>
              </w:rPr>
              <w:t>Thomas</w:t>
            </w:r>
          </w:p>
        </w:tc>
        <w:tc>
          <w:tcPr>
            <w:tcW w:w="992" w:type="dxa"/>
            <w:vAlign w:val="center"/>
          </w:tcPr>
          <w:p w14:paraId="0CE95949"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472ED191" w14:textId="7028701E" w:rsidR="002C1F60" w:rsidRPr="00706E60" w:rsidRDefault="002C1F60" w:rsidP="00B41055">
            <w:pPr>
              <w:rPr>
                <w:rFonts w:ascii="Times New Roman" w:hAnsi="Times New Roman" w:cs="Times New Roman"/>
              </w:rPr>
            </w:pPr>
            <w:r w:rsidRPr="00706E60">
              <w:rPr>
                <w:rFonts w:ascii="Times New Roman" w:hAnsi="Times New Roman" w:cs="Times New Roman"/>
              </w:rPr>
              <w:t>29/03/25</w:t>
            </w:r>
          </w:p>
        </w:tc>
        <w:tc>
          <w:tcPr>
            <w:tcW w:w="1284" w:type="dxa"/>
            <w:vAlign w:val="center"/>
          </w:tcPr>
          <w:p w14:paraId="6A2A779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Closed</w:t>
            </w:r>
          </w:p>
        </w:tc>
        <w:tc>
          <w:tcPr>
            <w:tcW w:w="2241" w:type="dxa"/>
          </w:tcPr>
          <w:p w14:paraId="7A3C07B1"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Quick overview over Discord and in-depth debrief after to ensure everyone is on the same page</w:t>
            </w:r>
          </w:p>
        </w:tc>
      </w:tr>
      <w:tr w:rsidR="002C1F60" w:rsidRPr="00706E60" w14:paraId="54707972" w14:textId="77777777" w:rsidTr="00674A38">
        <w:trPr>
          <w:trHeight w:val="1498"/>
        </w:trPr>
        <w:tc>
          <w:tcPr>
            <w:tcW w:w="988" w:type="dxa"/>
          </w:tcPr>
          <w:p w14:paraId="5AA3887D" w14:textId="77777777" w:rsidR="002C1F60" w:rsidRPr="00706E60" w:rsidRDefault="002C1F60" w:rsidP="00B41055">
            <w:pPr>
              <w:spacing w:line="259" w:lineRule="auto"/>
              <w:jc w:val="center"/>
              <w:rPr>
                <w:rFonts w:ascii="Times New Roman" w:hAnsi="Times New Roman" w:cs="Times New Roman"/>
              </w:rPr>
            </w:pPr>
            <w:r w:rsidRPr="00706E60">
              <w:rPr>
                <w:rFonts w:ascii="Times New Roman" w:hAnsi="Times New Roman" w:cs="Times New Roman"/>
              </w:rPr>
              <w:t>04</w:t>
            </w:r>
          </w:p>
        </w:tc>
        <w:tc>
          <w:tcPr>
            <w:tcW w:w="1984" w:type="dxa"/>
          </w:tcPr>
          <w:p w14:paraId="4EB7FAB3"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Management methodology didn't align with our project</w:t>
            </w:r>
          </w:p>
          <w:p w14:paraId="03199653" w14:textId="77777777" w:rsidR="002C1F60" w:rsidRPr="00706E60" w:rsidRDefault="002C1F60" w:rsidP="00B41055">
            <w:pPr>
              <w:rPr>
                <w:rFonts w:ascii="Times New Roman" w:hAnsi="Times New Roman" w:cs="Times New Roman"/>
              </w:rPr>
            </w:pPr>
          </w:p>
        </w:tc>
        <w:tc>
          <w:tcPr>
            <w:tcW w:w="3544" w:type="dxa"/>
          </w:tcPr>
          <w:p w14:paraId="07A893D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Team roles and documentation process needed to be reviewed to indicate which protocol we will be following</w:t>
            </w:r>
          </w:p>
          <w:p w14:paraId="693C86F5" w14:textId="77777777" w:rsidR="002C1F60" w:rsidRPr="00706E60" w:rsidRDefault="002C1F60" w:rsidP="00B41055">
            <w:pPr>
              <w:rPr>
                <w:rFonts w:ascii="Times New Roman" w:hAnsi="Times New Roman" w:cs="Times New Roman"/>
              </w:rPr>
            </w:pPr>
          </w:p>
        </w:tc>
        <w:tc>
          <w:tcPr>
            <w:tcW w:w="1276" w:type="dxa"/>
            <w:vAlign w:val="center"/>
          </w:tcPr>
          <w:p w14:paraId="2309A2B9" w14:textId="37BDB7BF" w:rsidR="002C1F60" w:rsidRPr="00706E60" w:rsidRDefault="002C1F60" w:rsidP="00B41055">
            <w:pPr>
              <w:rPr>
                <w:rFonts w:ascii="Times New Roman" w:hAnsi="Times New Roman" w:cs="Times New Roman"/>
              </w:rPr>
            </w:pPr>
            <w:r w:rsidRPr="00706E60">
              <w:rPr>
                <w:rFonts w:ascii="Times New Roman" w:hAnsi="Times New Roman" w:cs="Times New Roman"/>
              </w:rPr>
              <w:t>27/03/35</w:t>
            </w:r>
          </w:p>
        </w:tc>
        <w:tc>
          <w:tcPr>
            <w:tcW w:w="1134" w:type="dxa"/>
            <w:vAlign w:val="center"/>
          </w:tcPr>
          <w:p w14:paraId="78D9F8C8" w14:textId="283D5D12" w:rsidR="002C1F60" w:rsidRPr="00706E60" w:rsidRDefault="002C1F60" w:rsidP="00B41055">
            <w:pPr>
              <w:rPr>
                <w:rFonts w:ascii="Times New Roman" w:hAnsi="Times New Roman" w:cs="Times New Roman"/>
              </w:rPr>
            </w:pPr>
            <w:r w:rsidRPr="00706E60">
              <w:rPr>
                <w:rFonts w:ascii="Times New Roman" w:hAnsi="Times New Roman" w:cs="Times New Roman"/>
              </w:rPr>
              <w:t>Zafar</w:t>
            </w:r>
          </w:p>
        </w:tc>
        <w:tc>
          <w:tcPr>
            <w:tcW w:w="1134" w:type="dxa"/>
            <w:vAlign w:val="center"/>
          </w:tcPr>
          <w:p w14:paraId="31FAF7EA" w14:textId="7EA9CB7C" w:rsidR="002C1F60" w:rsidRPr="00706E60" w:rsidRDefault="002C1F60" w:rsidP="00B41055">
            <w:pPr>
              <w:rPr>
                <w:rFonts w:ascii="Times New Roman" w:hAnsi="Times New Roman" w:cs="Times New Roman"/>
              </w:rPr>
            </w:pPr>
            <w:r w:rsidRPr="00706E60">
              <w:rPr>
                <w:rFonts w:ascii="Times New Roman" w:hAnsi="Times New Roman" w:cs="Times New Roman"/>
              </w:rPr>
              <w:t>Group</w:t>
            </w:r>
          </w:p>
        </w:tc>
        <w:tc>
          <w:tcPr>
            <w:tcW w:w="992" w:type="dxa"/>
            <w:vAlign w:val="center"/>
          </w:tcPr>
          <w:p w14:paraId="04059631"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1C1F861B" w14:textId="6BB9E7DF" w:rsidR="002C1F60" w:rsidRPr="00706E60" w:rsidRDefault="002C1F60" w:rsidP="00B41055">
            <w:pPr>
              <w:rPr>
                <w:rFonts w:ascii="Times New Roman" w:hAnsi="Times New Roman" w:cs="Times New Roman"/>
              </w:rPr>
            </w:pPr>
            <w:r w:rsidRPr="00706E60">
              <w:rPr>
                <w:rFonts w:ascii="Times New Roman" w:hAnsi="Times New Roman" w:cs="Times New Roman"/>
              </w:rPr>
              <w:t>29/03/25</w:t>
            </w:r>
          </w:p>
        </w:tc>
        <w:tc>
          <w:tcPr>
            <w:tcW w:w="1284" w:type="dxa"/>
            <w:vAlign w:val="center"/>
          </w:tcPr>
          <w:p w14:paraId="44FB2FBD" w14:textId="110D2AF4" w:rsidR="002C1F60" w:rsidRPr="00706E60" w:rsidRDefault="002C1F60" w:rsidP="002426B5">
            <w:pPr>
              <w:spacing w:line="259" w:lineRule="auto"/>
              <w:rPr>
                <w:rFonts w:ascii="Times New Roman" w:hAnsi="Times New Roman" w:cs="Times New Roman"/>
              </w:rPr>
            </w:pPr>
            <w:r w:rsidRPr="00706E60">
              <w:rPr>
                <w:rFonts w:ascii="Times New Roman" w:hAnsi="Times New Roman" w:cs="Times New Roman"/>
              </w:rPr>
              <w:t>Closed</w:t>
            </w:r>
          </w:p>
        </w:tc>
        <w:tc>
          <w:tcPr>
            <w:tcW w:w="2241" w:type="dxa"/>
          </w:tcPr>
          <w:p w14:paraId="73633B7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A hybrid model approach has been selected to better suit the project</w:t>
            </w:r>
          </w:p>
          <w:p w14:paraId="40ECB88B" w14:textId="77777777" w:rsidR="002C1F60" w:rsidRPr="00706E60" w:rsidRDefault="002C1F60" w:rsidP="00B41055">
            <w:pPr>
              <w:rPr>
                <w:rFonts w:ascii="Times New Roman" w:hAnsi="Times New Roman" w:cs="Times New Roman"/>
              </w:rPr>
            </w:pPr>
          </w:p>
        </w:tc>
      </w:tr>
    </w:tbl>
    <w:p w14:paraId="4573D149" w14:textId="759D7792" w:rsidR="00E22070" w:rsidRPr="00706E60" w:rsidRDefault="00E22070" w:rsidP="00E22070">
      <w:pPr>
        <w:rPr>
          <w:rFonts w:ascii="Times New Roman" w:hAnsi="Times New Roman" w:cs="Times New Roman"/>
          <w:lang w:eastAsia="en-US"/>
        </w:rPr>
        <w:sectPr w:rsidR="00E22070" w:rsidRPr="00706E60" w:rsidSect="004B72D9">
          <w:pgSz w:w="16838" w:h="11906" w:orient="landscape"/>
          <w:pgMar w:top="720" w:right="567" w:bottom="720" w:left="567" w:header="709" w:footer="709" w:gutter="0"/>
          <w:cols w:space="708"/>
          <w:docGrid w:linePitch="360"/>
        </w:sectPr>
      </w:pPr>
    </w:p>
    <w:p w14:paraId="61B563CA" w14:textId="21C4FAAA" w:rsidR="006E6C02" w:rsidRDefault="0002462B" w:rsidP="003C21B9">
      <w:pPr>
        <w:pStyle w:val="Heading2"/>
      </w:pPr>
      <w:bookmarkStart w:id="45" w:name="_Toc194785382"/>
      <w:r w:rsidRPr="00706E60">
        <w:lastRenderedPageBreak/>
        <w:t xml:space="preserve">Appendix </w:t>
      </w:r>
      <w:r w:rsidR="0002302C" w:rsidRPr="00706E60">
        <w:t>M</w:t>
      </w:r>
      <w:r w:rsidR="006E6C02" w:rsidRPr="00706E60">
        <w:t xml:space="preserve"> – Milestone Report</w:t>
      </w:r>
      <w:bookmarkEnd w:id="45"/>
    </w:p>
    <w:p w14:paraId="41C81C4D" w14:textId="77777777" w:rsidR="00564D39" w:rsidRPr="00564D39" w:rsidRDefault="00564D39" w:rsidP="00564D39">
      <w:pPr>
        <w:rPr>
          <w:lang w:eastAsia="en-US"/>
        </w:rPr>
      </w:pPr>
    </w:p>
    <w:p w14:paraId="04A90D3F" w14:textId="77777777" w:rsidR="00564D39" w:rsidRPr="002A402A" w:rsidRDefault="00564D39" w:rsidP="002A402A">
      <w:pPr>
        <w:rPr>
          <w:b/>
          <w:bCs/>
        </w:rPr>
      </w:pPr>
      <w:r w:rsidRPr="002A402A">
        <w:rPr>
          <w:b/>
          <w:bCs/>
        </w:rPr>
        <w:t>Author: Larissa Goh</w:t>
      </w:r>
    </w:p>
    <w:p w14:paraId="646DDE69" w14:textId="77777777" w:rsidR="00564D39" w:rsidRPr="002A402A" w:rsidRDefault="00564D39" w:rsidP="002A402A">
      <w:pPr>
        <w:rPr>
          <w:b/>
          <w:bCs/>
        </w:rPr>
      </w:pPr>
      <w:r w:rsidRPr="002A402A">
        <w:rPr>
          <w:b/>
          <w:bCs/>
        </w:rPr>
        <w:t>Date: 04/04/2025</w:t>
      </w:r>
    </w:p>
    <w:p w14:paraId="65FA48A5" w14:textId="77777777" w:rsidR="00564D39" w:rsidRPr="002A402A" w:rsidRDefault="00564D39" w:rsidP="000710F6">
      <w:pPr>
        <w:spacing w:after="240"/>
        <w:rPr>
          <w:rFonts w:cs="Times New Roman"/>
          <w:b/>
          <w:bCs/>
          <w:lang w:eastAsia="en-US"/>
        </w:rPr>
      </w:pPr>
      <w:r w:rsidRPr="002A402A">
        <w:rPr>
          <w:rFonts w:cs="Times New Roman"/>
          <w:b/>
          <w:bCs/>
          <w:lang w:eastAsia="en-US"/>
        </w:rPr>
        <w:t>Version: 1.0</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4"/>
        <w:gridCol w:w="1278"/>
        <w:gridCol w:w="1282"/>
        <w:gridCol w:w="1500"/>
        <w:gridCol w:w="2002"/>
      </w:tblGrid>
      <w:tr w:rsidR="00564D39" w:rsidRPr="00564D39" w14:paraId="2C9E7DF6" w14:textId="77777777" w:rsidTr="000710F6">
        <w:tc>
          <w:tcPr>
            <w:tcW w:w="3256" w:type="dxa"/>
          </w:tcPr>
          <w:p w14:paraId="4DC1CE5D" w14:textId="77777777" w:rsidR="00564D39" w:rsidRPr="00F3563A" w:rsidRDefault="00564D39" w:rsidP="00F3563A">
            <w:pPr>
              <w:rPr>
                <w:b/>
                <w:bCs/>
                <w:lang w:eastAsia="en-US"/>
              </w:rPr>
            </w:pPr>
            <w:r w:rsidRPr="00F3563A">
              <w:rPr>
                <w:b/>
                <w:bCs/>
                <w:lang w:eastAsia="en-US"/>
              </w:rPr>
              <w:t>Milestone</w:t>
            </w:r>
          </w:p>
        </w:tc>
        <w:tc>
          <w:tcPr>
            <w:tcW w:w="931" w:type="dxa"/>
          </w:tcPr>
          <w:p w14:paraId="1F169942"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Date</w:t>
            </w:r>
          </w:p>
        </w:tc>
        <w:tc>
          <w:tcPr>
            <w:tcW w:w="1304" w:type="dxa"/>
          </w:tcPr>
          <w:p w14:paraId="410239CA"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Status</w:t>
            </w:r>
          </w:p>
        </w:tc>
        <w:tc>
          <w:tcPr>
            <w:tcW w:w="1522" w:type="dxa"/>
          </w:tcPr>
          <w:p w14:paraId="0D6FD8CC"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Responsible</w:t>
            </w:r>
          </w:p>
        </w:tc>
        <w:tc>
          <w:tcPr>
            <w:tcW w:w="2003" w:type="dxa"/>
          </w:tcPr>
          <w:p w14:paraId="16DCB87E"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Issues/Comments</w:t>
            </w:r>
          </w:p>
        </w:tc>
      </w:tr>
      <w:tr w:rsidR="00564D39" w:rsidRPr="00564D39" w14:paraId="396315F1" w14:textId="77777777" w:rsidTr="000710F6">
        <w:tc>
          <w:tcPr>
            <w:tcW w:w="3256" w:type="dxa"/>
          </w:tcPr>
          <w:p w14:paraId="5753051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Team Portfolio Structure (folder layout)</w:t>
            </w:r>
          </w:p>
        </w:tc>
        <w:tc>
          <w:tcPr>
            <w:tcW w:w="931" w:type="dxa"/>
          </w:tcPr>
          <w:p w14:paraId="26F6D1B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65D93B1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BBDB3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16D6616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9699D29" w14:textId="77777777" w:rsidTr="000710F6">
        <w:trPr>
          <w:trHeight w:val="300"/>
        </w:trPr>
        <w:tc>
          <w:tcPr>
            <w:tcW w:w="3256" w:type="dxa"/>
          </w:tcPr>
          <w:p w14:paraId="294D858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Schedule</w:t>
            </w:r>
          </w:p>
        </w:tc>
        <w:tc>
          <w:tcPr>
            <w:tcW w:w="931" w:type="dxa"/>
          </w:tcPr>
          <w:p w14:paraId="1E07A69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25/03/25</w:t>
            </w:r>
          </w:p>
        </w:tc>
        <w:tc>
          <w:tcPr>
            <w:tcW w:w="1304" w:type="dxa"/>
          </w:tcPr>
          <w:p w14:paraId="268ECAF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4F0C627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929F35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75D5205" w14:textId="77777777" w:rsidTr="000710F6">
        <w:tc>
          <w:tcPr>
            <w:tcW w:w="3256" w:type="dxa"/>
          </w:tcPr>
          <w:p w14:paraId="73BF031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Register V1</w:t>
            </w:r>
          </w:p>
        </w:tc>
        <w:tc>
          <w:tcPr>
            <w:tcW w:w="931" w:type="dxa"/>
          </w:tcPr>
          <w:p w14:paraId="01E650F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7BBDC64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A6BD5B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55F2316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1119002C" w14:textId="77777777" w:rsidTr="000710F6">
        <w:tc>
          <w:tcPr>
            <w:tcW w:w="3256" w:type="dxa"/>
          </w:tcPr>
          <w:p w14:paraId="6220665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 xml:space="preserve">Team Contract </w:t>
            </w:r>
          </w:p>
        </w:tc>
        <w:tc>
          <w:tcPr>
            <w:tcW w:w="931" w:type="dxa"/>
          </w:tcPr>
          <w:p w14:paraId="100371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6F14B7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8DDB52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3C7C8C2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94CA20D" w14:textId="77777777" w:rsidTr="000710F6">
        <w:tc>
          <w:tcPr>
            <w:tcW w:w="3256" w:type="dxa"/>
          </w:tcPr>
          <w:p w14:paraId="0728493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Upskilling Recommendation List V1</w:t>
            </w:r>
          </w:p>
        </w:tc>
        <w:tc>
          <w:tcPr>
            <w:tcW w:w="931" w:type="dxa"/>
          </w:tcPr>
          <w:p w14:paraId="2F8D836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62F781C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4C3B7ED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217D26F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1DDB64C" w14:textId="77777777" w:rsidTr="000710F6">
        <w:trPr>
          <w:trHeight w:val="300"/>
        </w:trPr>
        <w:tc>
          <w:tcPr>
            <w:tcW w:w="3256" w:type="dxa"/>
          </w:tcPr>
          <w:p w14:paraId="6BF1C22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Skills Analysis</w:t>
            </w:r>
          </w:p>
        </w:tc>
        <w:tc>
          <w:tcPr>
            <w:tcW w:w="931" w:type="dxa"/>
          </w:tcPr>
          <w:p w14:paraId="34B1846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1930DBD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26F06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7863A5D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7FBC930D" w14:textId="77777777" w:rsidTr="000710F6">
        <w:tc>
          <w:tcPr>
            <w:tcW w:w="3256" w:type="dxa"/>
          </w:tcPr>
          <w:p w14:paraId="51A74AF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Management Strategy V1</w:t>
            </w:r>
          </w:p>
        </w:tc>
        <w:tc>
          <w:tcPr>
            <w:tcW w:w="931" w:type="dxa"/>
          </w:tcPr>
          <w:p w14:paraId="19F3B8E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19/03/2025</w:t>
            </w:r>
          </w:p>
        </w:tc>
        <w:tc>
          <w:tcPr>
            <w:tcW w:w="1304" w:type="dxa"/>
          </w:tcPr>
          <w:p w14:paraId="3609413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C17F03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5D68276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17BAC48D" w14:textId="77777777" w:rsidTr="000710F6">
        <w:trPr>
          <w:trHeight w:val="300"/>
        </w:trPr>
        <w:tc>
          <w:tcPr>
            <w:tcW w:w="3256" w:type="dxa"/>
          </w:tcPr>
          <w:p w14:paraId="0062448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Register V1</w:t>
            </w:r>
          </w:p>
        </w:tc>
        <w:tc>
          <w:tcPr>
            <w:tcW w:w="931" w:type="dxa"/>
          </w:tcPr>
          <w:p w14:paraId="54EA8FD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459CB41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7B6038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0CB1B00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A3302FF" w14:textId="77777777" w:rsidTr="000710F6">
        <w:tc>
          <w:tcPr>
            <w:tcW w:w="3256" w:type="dxa"/>
          </w:tcPr>
          <w:p w14:paraId="73131E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Communication Plan V1</w:t>
            </w:r>
          </w:p>
        </w:tc>
        <w:tc>
          <w:tcPr>
            <w:tcW w:w="931" w:type="dxa"/>
          </w:tcPr>
          <w:p w14:paraId="3F74C7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7E236B5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FD968C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Charmi</w:t>
            </w:r>
          </w:p>
        </w:tc>
        <w:tc>
          <w:tcPr>
            <w:tcW w:w="2003" w:type="dxa"/>
          </w:tcPr>
          <w:p w14:paraId="42949C0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5711BF7" w14:textId="77777777" w:rsidTr="000710F6">
        <w:tc>
          <w:tcPr>
            <w:tcW w:w="3256" w:type="dxa"/>
          </w:tcPr>
          <w:p w14:paraId="7206E8E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Gantt Chart V1</w:t>
            </w:r>
          </w:p>
        </w:tc>
        <w:tc>
          <w:tcPr>
            <w:tcW w:w="931" w:type="dxa"/>
          </w:tcPr>
          <w:p w14:paraId="0E21877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3757884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413B24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72AC421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1A69C46" w14:textId="77777777" w:rsidTr="000710F6">
        <w:tc>
          <w:tcPr>
            <w:tcW w:w="3256" w:type="dxa"/>
          </w:tcPr>
          <w:p w14:paraId="6F4AACD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Milestone Report V1</w:t>
            </w:r>
          </w:p>
        </w:tc>
        <w:tc>
          <w:tcPr>
            <w:tcW w:w="931" w:type="dxa"/>
          </w:tcPr>
          <w:p w14:paraId="1ED6AE3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02/04/25</w:t>
            </w:r>
          </w:p>
        </w:tc>
        <w:tc>
          <w:tcPr>
            <w:tcW w:w="1304" w:type="dxa"/>
          </w:tcPr>
          <w:p w14:paraId="2CE57D3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7B01AB0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0A0A212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514F8B2" w14:textId="77777777" w:rsidTr="000710F6">
        <w:tc>
          <w:tcPr>
            <w:tcW w:w="3256" w:type="dxa"/>
          </w:tcPr>
          <w:p w14:paraId="2FC611B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Work Breakdown Structure V1</w:t>
            </w:r>
          </w:p>
        </w:tc>
        <w:tc>
          <w:tcPr>
            <w:tcW w:w="931" w:type="dxa"/>
          </w:tcPr>
          <w:p w14:paraId="5CA306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7547E3F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6200AB1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4EB01B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B37567B" w14:textId="77777777" w:rsidTr="000710F6">
        <w:trPr>
          <w:trHeight w:val="300"/>
        </w:trPr>
        <w:tc>
          <w:tcPr>
            <w:tcW w:w="3256" w:type="dxa"/>
          </w:tcPr>
          <w:p w14:paraId="2095B1B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Network Diagram</w:t>
            </w:r>
          </w:p>
        </w:tc>
        <w:tc>
          <w:tcPr>
            <w:tcW w:w="931" w:type="dxa"/>
          </w:tcPr>
          <w:p w14:paraId="29CE6B6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6EFC212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91500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36B7FB7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6F399037" w14:textId="77777777" w:rsidTr="000710F6">
        <w:trPr>
          <w:trHeight w:val="300"/>
        </w:trPr>
        <w:tc>
          <w:tcPr>
            <w:tcW w:w="3256" w:type="dxa"/>
          </w:tcPr>
          <w:p w14:paraId="24FD7A6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Critical Path Analysis</w:t>
            </w:r>
          </w:p>
        </w:tc>
        <w:tc>
          <w:tcPr>
            <w:tcW w:w="931" w:type="dxa"/>
          </w:tcPr>
          <w:p w14:paraId="2B4CE94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409F17C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260CB5F" w14:textId="77777777" w:rsidR="00564D39" w:rsidRPr="00564D39" w:rsidRDefault="00564D39" w:rsidP="00564D39">
            <w:pPr>
              <w:spacing w:after="160" w:line="259" w:lineRule="auto"/>
              <w:rPr>
                <w:rFonts w:ascii="Calibri" w:eastAsia="Calibri" w:hAnsi="Calibri" w:cs="Times New Roman"/>
                <w:szCs w:val="22"/>
                <w:lang w:eastAsia="en-US"/>
              </w:rPr>
            </w:pPr>
          </w:p>
        </w:tc>
        <w:tc>
          <w:tcPr>
            <w:tcW w:w="2003" w:type="dxa"/>
          </w:tcPr>
          <w:p w14:paraId="4666C2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049B8B2" w14:textId="77777777" w:rsidTr="000710F6">
        <w:tc>
          <w:tcPr>
            <w:tcW w:w="3256" w:type="dxa"/>
          </w:tcPr>
          <w:p w14:paraId="0E5E725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Issue Log V1</w:t>
            </w:r>
          </w:p>
        </w:tc>
        <w:tc>
          <w:tcPr>
            <w:tcW w:w="931" w:type="dxa"/>
          </w:tcPr>
          <w:p w14:paraId="585422E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23/03/25</w:t>
            </w:r>
          </w:p>
        </w:tc>
        <w:tc>
          <w:tcPr>
            <w:tcW w:w="1304" w:type="dxa"/>
          </w:tcPr>
          <w:p w14:paraId="2ECCE3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53998F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0DAEA7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73F6430E" w14:textId="77777777" w:rsidTr="000710F6">
        <w:tc>
          <w:tcPr>
            <w:tcW w:w="3256" w:type="dxa"/>
          </w:tcPr>
          <w:p w14:paraId="273F244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Risk Register V1</w:t>
            </w:r>
          </w:p>
        </w:tc>
        <w:tc>
          <w:tcPr>
            <w:tcW w:w="931" w:type="dxa"/>
          </w:tcPr>
          <w:p w14:paraId="3C5FD10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23/03/25</w:t>
            </w:r>
          </w:p>
        </w:tc>
        <w:tc>
          <w:tcPr>
            <w:tcW w:w="1304" w:type="dxa"/>
          </w:tcPr>
          <w:p w14:paraId="42E2A68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C1A55B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69581A4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DCF2AA1" w14:textId="77777777" w:rsidTr="000710F6">
        <w:tc>
          <w:tcPr>
            <w:tcW w:w="3256" w:type="dxa"/>
          </w:tcPr>
          <w:p w14:paraId="497761A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kick-off meeting</w:t>
            </w:r>
          </w:p>
        </w:tc>
        <w:tc>
          <w:tcPr>
            <w:tcW w:w="931" w:type="dxa"/>
          </w:tcPr>
          <w:p w14:paraId="03EB11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6C15B04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719258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Zafar</w:t>
            </w:r>
          </w:p>
        </w:tc>
        <w:tc>
          <w:tcPr>
            <w:tcW w:w="2003" w:type="dxa"/>
          </w:tcPr>
          <w:p w14:paraId="3AC0B43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1CCE82E" w14:textId="77777777" w:rsidTr="000710F6">
        <w:tc>
          <w:tcPr>
            <w:tcW w:w="3256" w:type="dxa"/>
          </w:tcPr>
          <w:p w14:paraId="5FA32B3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meeting #2</w:t>
            </w:r>
          </w:p>
        </w:tc>
        <w:tc>
          <w:tcPr>
            <w:tcW w:w="931" w:type="dxa"/>
          </w:tcPr>
          <w:p w14:paraId="11BED1A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25/03/25</w:t>
            </w:r>
          </w:p>
        </w:tc>
        <w:tc>
          <w:tcPr>
            <w:tcW w:w="1304" w:type="dxa"/>
          </w:tcPr>
          <w:p w14:paraId="607E9FC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74C39B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0F1E8B2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6BEEDB75" w14:textId="77777777" w:rsidTr="000710F6">
        <w:tc>
          <w:tcPr>
            <w:tcW w:w="3256" w:type="dxa"/>
          </w:tcPr>
          <w:p w14:paraId="4CF3E91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meeting #3</w:t>
            </w:r>
          </w:p>
        </w:tc>
        <w:tc>
          <w:tcPr>
            <w:tcW w:w="931" w:type="dxa"/>
          </w:tcPr>
          <w:p w14:paraId="444273B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30/03/25</w:t>
            </w:r>
          </w:p>
        </w:tc>
        <w:tc>
          <w:tcPr>
            <w:tcW w:w="1304" w:type="dxa"/>
          </w:tcPr>
          <w:p w14:paraId="445E3B8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6E1F64A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4565C2C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6B159E0" w14:textId="77777777" w:rsidTr="000710F6">
        <w:tc>
          <w:tcPr>
            <w:tcW w:w="3256" w:type="dxa"/>
          </w:tcPr>
          <w:p w14:paraId="4565FF0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minutes for kick-off meeting</w:t>
            </w:r>
          </w:p>
        </w:tc>
        <w:tc>
          <w:tcPr>
            <w:tcW w:w="931" w:type="dxa"/>
          </w:tcPr>
          <w:p w14:paraId="74F6971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331074B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959DB5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741143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64AEF85" w14:textId="77777777" w:rsidTr="000710F6">
        <w:tc>
          <w:tcPr>
            <w:tcW w:w="3256" w:type="dxa"/>
          </w:tcPr>
          <w:p w14:paraId="5CD19C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lastRenderedPageBreak/>
              <w:t>Meeting minutes for meeting #2</w:t>
            </w:r>
          </w:p>
        </w:tc>
        <w:tc>
          <w:tcPr>
            <w:tcW w:w="931" w:type="dxa"/>
          </w:tcPr>
          <w:p w14:paraId="7066ED9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27/03/25</w:t>
            </w:r>
          </w:p>
        </w:tc>
        <w:tc>
          <w:tcPr>
            <w:tcW w:w="1304" w:type="dxa"/>
          </w:tcPr>
          <w:p w14:paraId="37B5F16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FBE3B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F5B229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D7124EC" w14:textId="77777777" w:rsidTr="000710F6">
        <w:tc>
          <w:tcPr>
            <w:tcW w:w="3256" w:type="dxa"/>
          </w:tcPr>
          <w:p w14:paraId="13D3940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minutes for meeting #3</w:t>
            </w:r>
          </w:p>
        </w:tc>
        <w:tc>
          <w:tcPr>
            <w:tcW w:w="931" w:type="dxa"/>
          </w:tcPr>
          <w:p w14:paraId="36E30B7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03/04/25</w:t>
            </w:r>
          </w:p>
        </w:tc>
        <w:tc>
          <w:tcPr>
            <w:tcW w:w="1304" w:type="dxa"/>
          </w:tcPr>
          <w:p w14:paraId="3F3C9BA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32CC01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36D3264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3378CAFE" w14:textId="77777777" w:rsidTr="000710F6">
        <w:tc>
          <w:tcPr>
            <w:tcW w:w="3256" w:type="dxa"/>
          </w:tcPr>
          <w:p w14:paraId="58A2607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Estimated Costs Breakdown</w:t>
            </w:r>
          </w:p>
        </w:tc>
        <w:tc>
          <w:tcPr>
            <w:tcW w:w="931" w:type="dxa"/>
          </w:tcPr>
          <w:p w14:paraId="685C13F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2F77D1C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2B7F60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Charmi</w:t>
            </w:r>
          </w:p>
        </w:tc>
        <w:tc>
          <w:tcPr>
            <w:tcW w:w="2003" w:type="dxa"/>
          </w:tcPr>
          <w:p w14:paraId="0666DEA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981D81E" w14:textId="77777777" w:rsidTr="000710F6">
        <w:trPr>
          <w:trHeight w:val="300"/>
        </w:trPr>
        <w:tc>
          <w:tcPr>
            <w:tcW w:w="3256" w:type="dxa"/>
          </w:tcPr>
          <w:p w14:paraId="3C1044B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Proposal Submission</w:t>
            </w:r>
          </w:p>
        </w:tc>
        <w:tc>
          <w:tcPr>
            <w:tcW w:w="931" w:type="dxa"/>
          </w:tcPr>
          <w:p w14:paraId="572833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04/04/25</w:t>
            </w:r>
          </w:p>
        </w:tc>
        <w:tc>
          <w:tcPr>
            <w:tcW w:w="1304" w:type="dxa"/>
          </w:tcPr>
          <w:p w14:paraId="3C39C57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F595C1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722ED3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5E484CD" w14:textId="77777777" w:rsidTr="000710F6">
        <w:trPr>
          <w:trHeight w:val="300"/>
        </w:trPr>
        <w:tc>
          <w:tcPr>
            <w:tcW w:w="3256" w:type="dxa"/>
          </w:tcPr>
          <w:p w14:paraId="554CB7D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Proposal Presentation</w:t>
            </w:r>
          </w:p>
        </w:tc>
        <w:tc>
          <w:tcPr>
            <w:tcW w:w="931" w:type="dxa"/>
          </w:tcPr>
          <w:p w14:paraId="7B365F4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10/04/25</w:t>
            </w:r>
          </w:p>
        </w:tc>
        <w:tc>
          <w:tcPr>
            <w:tcW w:w="1304" w:type="dxa"/>
          </w:tcPr>
          <w:p w14:paraId="6FF1A69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Pending</w:t>
            </w:r>
          </w:p>
        </w:tc>
        <w:tc>
          <w:tcPr>
            <w:tcW w:w="1522" w:type="dxa"/>
          </w:tcPr>
          <w:p w14:paraId="248FF4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Team</w:t>
            </w:r>
          </w:p>
        </w:tc>
        <w:tc>
          <w:tcPr>
            <w:tcW w:w="2003" w:type="dxa"/>
          </w:tcPr>
          <w:p w14:paraId="41925570" w14:textId="77777777" w:rsidR="00564D39" w:rsidRPr="00564D39" w:rsidRDefault="00564D39" w:rsidP="00564D39">
            <w:pPr>
              <w:spacing w:after="160" w:line="259" w:lineRule="auto"/>
              <w:rPr>
                <w:rFonts w:ascii="Calibri" w:eastAsia="Calibri" w:hAnsi="Calibri" w:cs="Times New Roman"/>
                <w:szCs w:val="22"/>
                <w:lang w:eastAsia="en-US"/>
              </w:rPr>
            </w:pPr>
          </w:p>
        </w:tc>
      </w:tr>
    </w:tbl>
    <w:p w14:paraId="2E86FC62" w14:textId="77777777" w:rsidR="003F58F2" w:rsidRPr="00706E60" w:rsidRDefault="003F58F2">
      <w:pPr>
        <w:spacing w:after="160" w:line="278" w:lineRule="auto"/>
        <w:rPr>
          <w:rFonts w:ascii="Times New Roman" w:hAnsi="Times New Roman" w:cs="Times New Roman"/>
        </w:rPr>
      </w:pPr>
    </w:p>
    <w:p w14:paraId="206A2AD0" w14:textId="7705A48F" w:rsidR="00E7323A" w:rsidRPr="00706E60" w:rsidRDefault="00E7323A">
      <w:pPr>
        <w:spacing w:after="160" w:line="278" w:lineRule="auto"/>
        <w:rPr>
          <w:rFonts w:ascii="Times New Roman" w:hAnsi="Times New Roman" w:cs="Times New Roman"/>
        </w:rPr>
      </w:pPr>
      <w:r w:rsidRPr="00706E60">
        <w:rPr>
          <w:rFonts w:ascii="Times New Roman" w:hAnsi="Times New Roman" w:cs="Times New Roman"/>
        </w:rPr>
        <w:br w:type="page"/>
      </w:r>
    </w:p>
    <w:p w14:paraId="21014496" w14:textId="73028166" w:rsidR="002036F7" w:rsidRPr="00CF2343" w:rsidRDefault="00E7323A" w:rsidP="003C21B9">
      <w:pPr>
        <w:pStyle w:val="Heading2"/>
      </w:pPr>
      <w:bookmarkStart w:id="46" w:name="_Toc194785383"/>
      <w:r w:rsidRPr="00CF2343">
        <w:lastRenderedPageBreak/>
        <w:t xml:space="preserve">Appendix </w:t>
      </w:r>
      <w:r w:rsidR="0002302C" w:rsidRPr="00CF2343">
        <w:t>N</w:t>
      </w:r>
      <w:r w:rsidRPr="00CF2343">
        <w:t xml:space="preserve"> – </w:t>
      </w:r>
      <w:r w:rsidR="002036F7" w:rsidRPr="002036F7">
        <w:t>Work Breakdown Structure</w:t>
      </w:r>
      <w:bookmarkEnd w:id="46"/>
    </w:p>
    <w:p w14:paraId="086831C4" w14:textId="77777777" w:rsidR="002036F7" w:rsidRPr="002036F7" w:rsidRDefault="002036F7" w:rsidP="002036F7">
      <w:pPr>
        <w:rPr>
          <w:lang w:eastAsia="en-US"/>
        </w:rPr>
      </w:pPr>
    </w:p>
    <w:p w14:paraId="324995D7" w14:textId="43A80CD6" w:rsidR="002036F7" w:rsidRPr="002036F7" w:rsidRDefault="002036F7" w:rsidP="002036F7">
      <w:pPr>
        <w:spacing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Prepared By:</w:t>
      </w:r>
      <w:r w:rsidRPr="002036F7">
        <w:rPr>
          <w:rFonts w:ascii="Times New Roman" w:eastAsia="Aptos" w:hAnsi="Times New Roman" w:cs="Times New Roman"/>
          <w:kern w:val="2"/>
          <w:sz w:val="24"/>
          <w:lang w:eastAsia="en-US"/>
          <w14:ligatures w14:val="standardContextual"/>
        </w:rPr>
        <w:t xml:space="preserve"> Win Phyo &amp; Thomas Robinson</w:t>
      </w:r>
    </w:p>
    <w:p w14:paraId="4C061C04" w14:textId="77777777" w:rsidR="002036F7" w:rsidRPr="002036F7" w:rsidRDefault="002036F7" w:rsidP="002036F7">
      <w:pPr>
        <w:spacing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Date:</w:t>
      </w:r>
      <w:r w:rsidRPr="002036F7">
        <w:rPr>
          <w:rFonts w:ascii="Times New Roman" w:eastAsia="Aptos" w:hAnsi="Times New Roman" w:cs="Times New Roman"/>
          <w:kern w:val="2"/>
          <w:sz w:val="24"/>
          <w:lang w:eastAsia="en-US"/>
          <w14:ligatures w14:val="standardContextual"/>
        </w:rPr>
        <w:t xml:space="preserve"> 02/04/2025</w:t>
      </w:r>
    </w:p>
    <w:p w14:paraId="3FC7A11D" w14:textId="33DF0A57" w:rsidR="002036F7" w:rsidRPr="002036F7" w:rsidRDefault="002036F7" w:rsidP="002036F7">
      <w:pPr>
        <w:spacing w:after="240"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Project Name:</w:t>
      </w:r>
      <w:r w:rsidRPr="002036F7">
        <w:rPr>
          <w:rFonts w:ascii="Times New Roman" w:eastAsia="Aptos" w:hAnsi="Times New Roman" w:cs="Times New Roman"/>
          <w:kern w:val="2"/>
          <w:sz w:val="24"/>
          <w:lang w:eastAsia="en-US"/>
          <w14:ligatures w14:val="standardContextual"/>
        </w:rPr>
        <w:t xml:space="preserve"> Linux Network Performance Evaluation </w:t>
      </w:r>
    </w:p>
    <w:p w14:paraId="0E576C49"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Requirement Analysis (03/03/2025 – 04/04/2025)</w:t>
      </w:r>
    </w:p>
    <w:p w14:paraId="4AE1D55B"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Entry Criteria </w:t>
      </w:r>
    </w:p>
    <w:p w14:paraId="54C2DDAC"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Kick-Off Meeting Agenda</w:t>
      </w:r>
    </w:p>
    <w:p w14:paraId="52BEF29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Team-Client Kick-Off Meeting Agenda</w:t>
      </w:r>
    </w:p>
    <w:p w14:paraId="026E56C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Contract</w:t>
      </w:r>
    </w:p>
    <w:p w14:paraId="5E04507C"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Meeting Minutes (Kick-Off Meetings)</w:t>
      </w:r>
    </w:p>
    <w:p w14:paraId="66907B5D"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Develop Project Proposal</w:t>
      </w:r>
    </w:p>
    <w:p w14:paraId="4FD9993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Stakeholder Register</w:t>
      </w:r>
    </w:p>
    <w:p w14:paraId="69D7CB8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Charter</w:t>
      </w:r>
    </w:p>
    <w:p w14:paraId="16A850F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Contract</w:t>
      </w:r>
    </w:p>
    <w:p w14:paraId="5235DEEE"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Meeting Minutes (Team &amp; Client)</w:t>
      </w:r>
    </w:p>
    <w:p w14:paraId="77B61ED5"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Develop Project Plans</w:t>
      </w:r>
    </w:p>
    <w:p w14:paraId="20C9D16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Stakeholder Management Strategy</w:t>
      </w:r>
    </w:p>
    <w:p w14:paraId="79745322"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Risk Register</w:t>
      </w:r>
    </w:p>
    <w:p w14:paraId="7EA627F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Issue Log</w:t>
      </w:r>
    </w:p>
    <w:p w14:paraId="475784F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Communications Management Plan</w:t>
      </w:r>
    </w:p>
    <w:p w14:paraId="0395FDE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Communications Management Plan</w:t>
      </w:r>
    </w:p>
    <w:p w14:paraId="2C39996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Scope Statement</w:t>
      </w:r>
    </w:p>
    <w:p w14:paraId="38BDBC49"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Work Breakdown Structure</w:t>
      </w:r>
    </w:p>
    <w:p w14:paraId="61ED102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Schedule</w:t>
      </w:r>
    </w:p>
    <w:p w14:paraId="5E9103D4"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7C4CB22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Network Diagram</w:t>
      </w:r>
    </w:p>
    <w:p w14:paraId="255C8A9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Critical Path Analysis</w:t>
      </w:r>
    </w:p>
    <w:p w14:paraId="6A3CC04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Upskilling Plan</w:t>
      </w:r>
    </w:p>
    <w:p w14:paraId="37A866D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Estimated Cost</w:t>
      </w:r>
    </w:p>
    <w:p w14:paraId="527D144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Milestone Report</w:t>
      </w:r>
    </w:p>
    <w:p w14:paraId="2380A68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Proposal submission</w:t>
      </w:r>
    </w:p>
    <w:p w14:paraId="1981CA7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Project Proposal presentation </w:t>
      </w:r>
    </w:p>
    <w:p w14:paraId="233FD70C" w14:textId="77777777" w:rsidR="002036F7" w:rsidRPr="002036F7" w:rsidRDefault="002036F7" w:rsidP="002036F7">
      <w:pPr>
        <w:spacing w:line="278" w:lineRule="auto"/>
        <w:ind w:left="567"/>
        <w:contextualSpacing/>
        <w:rPr>
          <w:rFonts w:ascii="Times New Roman" w:eastAsia="Aptos" w:hAnsi="Times New Roman" w:cs="Times New Roman"/>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1 – Project Proposal</w:t>
      </w:r>
    </w:p>
    <w:p w14:paraId="6329AF37"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5133B23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Client feedback on proposal document </w:t>
      </w:r>
    </w:p>
    <w:p w14:paraId="47499F2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Approval of proposal document from client</w:t>
      </w:r>
    </w:p>
    <w:p w14:paraId="6E6BA8EE" w14:textId="77777777" w:rsidR="002036F7" w:rsidRPr="002036F7" w:rsidRDefault="002036F7" w:rsidP="002036F7">
      <w:pPr>
        <w:spacing w:after="160" w:line="278" w:lineRule="auto"/>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br w:type="page"/>
      </w:r>
    </w:p>
    <w:p w14:paraId="333CA5C7" w14:textId="77777777" w:rsidR="002036F7" w:rsidRPr="002036F7" w:rsidRDefault="002036F7" w:rsidP="002036F7">
      <w:pPr>
        <w:spacing w:line="278" w:lineRule="auto"/>
        <w:rPr>
          <w:rFonts w:ascii="Times New Roman" w:eastAsia="Aptos" w:hAnsi="Times New Roman" w:cs="Times New Roman"/>
          <w:kern w:val="2"/>
          <w:szCs w:val="22"/>
          <w:lang w:eastAsia="en-US"/>
          <w14:ligatures w14:val="standardContextual"/>
        </w:rPr>
      </w:pPr>
    </w:p>
    <w:p w14:paraId="38B08BC0"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 xml:space="preserve">Evaluation Planning (07/04/2025 – 06/06/2025) </w:t>
      </w:r>
    </w:p>
    <w:p w14:paraId="67EE1106"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33100FF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approval of project proposal</w:t>
      </w:r>
    </w:p>
    <w:p w14:paraId="0A402E3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Researching And Upskilling</w:t>
      </w:r>
    </w:p>
    <w:p w14:paraId="5B3A17D9"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members upskill for necessary skills</w:t>
      </w:r>
    </w:p>
    <w:p w14:paraId="5EB1C32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Network tools (iPerf &amp; D-ITG)</w:t>
      </w:r>
    </w:p>
    <w:p w14:paraId="6499DCBB"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scenarios</w:t>
      </w:r>
    </w:p>
    <w:p w14:paraId="7DB5D908"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environment</w:t>
      </w:r>
    </w:p>
    <w:p w14:paraId="445405B6"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666BF00E"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and supervisor feedback on evaluation planning</w:t>
      </w:r>
    </w:p>
    <w:p w14:paraId="55E53A3A" w14:textId="77777777" w:rsidR="002036F7" w:rsidRPr="002036F7" w:rsidRDefault="002036F7" w:rsidP="002036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2 – Mid-Term Review</w:t>
      </w:r>
    </w:p>
    <w:p w14:paraId="55F7A78C"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18E395F4"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Evaluation Case Development (07/06/2025 – 20/07/2025)</w:t>
      </w:r>
    </w:p>
    <w:p w14:paraId="6DFC814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0AF8D0F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and supervisor feedback on evaluation planning</w:t>
      </w:r>
    </w:p>
    <w:p w14:paraId="06749E7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scenario</w:t>
      </w:r>
    </w:p>
    <w:p w14:paraId="42F0312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Requirement traceability</w:t>
      </w:r>
    </w:p>
    <w:p w14:paraId="139B14B7" w14:textId="77777777" w:rsidR="002036F7" w:rsidRPr="002036F7" w:rsidRDefault="002036F7" w:rsidP="002036F7">
      <w:pPr>
        <w:numPr>
          <w:ilvl w:val="1"/>
          <w:numId w:val="10"/>
        </w:numPr>
        <w:spacing w:after="160" w:line="278" w:lineRule="auto"/>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Exit Criteria</w:t>
      </w:r>
    </w:p>
    <w:p w14:paraId="3F767F01" w14:textId="77777777" w:rsidR="002036F7" w:rsidRPr="002036F7" w:rsidRDefault="002036F7" w:rsidP="002036F7">
      <w:pPr>
        <w:numPr>
          <w:ilvl w:val="2"/>
          <w:numId w:val="10"/>
        </w:numPr>
        <w:spacing w:after="160" w:line="278" w:lineRule="auto"/>
        <w:ind w:left="1338" w:hanging="771"/>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Review and validate evaluation cases</w:t>
      </w:r>
    </w:p>
    <w:p w14:paraId="3FF330FD" w14:textId="77777777" w:rsidR="002036F7" w:rsidRPr="002036F7" w:rsidRDefault="002036F7" w:rsidP="002036F7">
      <w:pPr>
        <w:numPr>
          <w:ilvl w:val="2"/>
          <w:numId w:val="10"/>
        </w:numPr>
        <w:spacing w:after="160" w:line="278" w:lineRule="auto"/>
        <w:ind w:left="1338" w:hanging="771"/>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Validate with client</w:t>
      </w:r>
    </w:p>
    <w:p w14:paraId="6FAB3BC4"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Client feedback</w:t>
      </w:r>
    </w:p>
    <w:p w14:paraId="1720B096"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5C233100" w14:textId="77777777" w:rsidR="002036F7" w:rsidRPr="002036F7" w:rsidRDefault="002036F7" w:rsidP="002036F7">
      <w:pPr>
        <w:spacing w:line="278" w:lineRule="auto"/>
        <w:rPr>
          <w:rFonts w:ascii="Times New Roman" w:eastAsia="Aptos" w:hAnsi="Times New Roman" w:cs="Times New Roman"/>
          <w:b/>
          <w:bCs/>
          <w:i/>
          <w:iCs/>
          <w:kern w:val="2"/>
          <w:szCs w:val="22"/>
          <w:lang w:eastAsia="en-US"/>
          <w14:ligatures w14:val="standardContextual"/>
        </w:rPr>
      </w:pPr>
      <w:r w:rsidRPr="002036F7">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4D1BA3EB"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386C3CD2"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Evaluation Environment Setup (21/07/2025 – 28/09/2025)</w:t>
      </w:r>
    </w:p>
    <w:p w14:paraId="2B6624F3"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08A43DE5"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Establishment of hardware and software</w:t>
      </w:r>
    </w:p>
    <w:p w14:paraId="1FE735D6"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Prepare evaluation data</w:t>
      </w:r>
    </w:p>
    <w:p w14:paraId="04091CB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evaluation environment</w:t>
      </w:r>
    </w:p>
    <w:p w14:paraId="6C9EBD3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two computers as routers</w:t>
      </w:r>
    </w:p>
    <w:p w14:paraId="20CDDE0B"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three separate networks</w:t>
      </w:r>
    </w:p>
    <w:p w14:paraId="14CC179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Write cases for each scenario</w:t>
      </w:r>
    </w:p>
    <w:p w14:paraId="74B22CFC"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7274A8A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Fully functional evaluation environment and approved evaluation cases</w:t>
      </w:r>
    </w:p>
    <w:p w14:paraId="0077A255" w14:textId="6F1B0B74"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60DC1533" w14:textId="77777777" w:rsidR="002036F7" w:rsidRPr="002036F7" w:rsidRDefault="002036F7" w:rsidP="002036F7">
      <w:pPr>
        <w:spacing w:after="160" w:line="278" w:lineRule="auto"/>
        <w:contextualSpacing/>
        <w:rPr>
          <w:rFonts w:ascii="Times New Roman" w:eastAsia="Aptos" w:hAnsi="Times New Roman" w:cs="Times New Roman"/>
          <w:kern w:val="2"/>
          <w:szCs w:val="22"/>
          <w:lang w:eastAsia="en-US"/>
          <w14:ligatures w14:val="standardContextual"/>
        </w:rPr>
      </w:pPr>
    </w:p>
    <w:p w14:paraId="50FAE174" w14:textId="77777777" w:rsidR="002036F7" w:rsidRDefault="002036F7">
      <w:pPr>
        <w:spacing w:after="160" w:line="278" w:lineRule="auto"/>
        <w:rPr>
          <w:rFonts w:ascii="Times New Roman" w:eastAsia="Aptos" w:hAnsi="Times New Roman" w:cs="Times New Roman"/>
          <w:kern w:val="2"/>
          <w:sz w:val="24"/>
          <w:u w:val="single"/>
          <w:lang w:eastAsia="en-US"/>
          <w14:ligatures w14:val="standardContextual"/>
        </w:rPr>
      </w:pPr>
      <w:r>
        <w:rPr>
          <w:rFonts w:ascii="Times New Roman" w:eastAsia="Aptos" w:hAnsi="Times New Roman" w:cs="Times New Roman"/>
          <w:kern w:val="2"/>
          <w:sz w:val="24"/>
          <w:u w:val="single"/>
          <w:lang w:eastAsia="en-US"/>
          <w14:ligatures w14:val="standardContextual"/>
        </w:rPr>
        <w:br w:type="page"/>
      </w:r>
    </w:p>
    <w:p w14:paraId="089B5440" w14:textId="10A2CF64"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lastRenderedPageBreak/>
        <w:t>Evaluation Execution Phase (04/08/2025 – 12/10/2025)</w:t>
      </w:r>
    </w:p>
    <w:p w14:paraId="49FBC5A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5ADAC264"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All exit criteria from previous steps</w:t>
      </w:r>
    </w:p>
    <w:p w14:paraId="15605E55"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is approved and functional</w:t>
      </w:r>
    </w:p>
    <w:p w14:paraId="2D0F9AD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4AB46AF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All evaluations are performed, and results are documented</w:t>
      </w:r>
    </w:p>
    <w:p w14:paraId="06789AC4"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Conduct a minimum of 10 evaluation runs for each operating system</w:t>
      </w:r>
    </w:p>
    <w:p w14:paraId="5BD60F8B"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environment</w:t>
      </w:r>
    </w:p>
    <w:p w14:paraId="3E1F2622"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consists of 12 packet sizes</w:t>
      </w:r>
    </w:p>
    <w:p w14:paraId="4C06A9A3"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will be run on both IPv4 and IPv6 separately</w:t>
      </w:r>
    </w:p>
    <w:p w14:paraId="36A6B067"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will be run on both TCP and UDP separately</w:t>
      </w:r>
    </w:p>
    <w:p w14:paraId="33CA1F4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Implement evaluation case failure protocol</w:t>
      </w:r>
    </w:p>
    <w:p w14:paraId="6C1DF786"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54ADB3A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Execute evaluation cases, scripts, pings</w:t>
      </w:r>
    </w:p>
    <w:p w14:paraId="26D133A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Record and document results for each evaluation run</w:t>
      </w:r>
    </w:p>
    <w:p w14:paraId="42B86E48"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Analyse performance metrics to determine operating system performance</w:t>
      </w:r>
    </w:p>
    <w:p w14:paraId="386B925A"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35BB54CC" w14:textId="5F67A8B9" w:rsidR="002036F7" w:rsidRDefault="002036F7" w:rsidP="002036F7">
      <w:pPr>
        <w:numPr>
          <w:ilvl w:val="3"/>
          <w:numId w:val="10"/>
        </w:numPr>
        <w:spacing w:after="24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Move onto next sprint</w:t>
      </w:r>
    </w:p>
    <w:p w14:paraId="46E08355" w14:textId="77777777" w:rsidR="002036F7" w:rsidRPr="002036F7" w:rsidRDefault="002036F7" w:rsidP="002036F7">
      <w:pPr>
        <w:spacing w:after="240" w:line="278" w:lineRule="auto"/>
        <w:contextualSpacing/>
        <w:rPr>
          <w:rFonts w:ascii="Times New Roman" w:eastAsia="Aptos" w:hAnsi="Times New Roman" w:cs="Times New Roman"/>
          <w:kern w:val="2"/>
          <w:szCs w:val="22"/>
          <w:lang w:eastAsia="en-US"/>
          <w14:ligatures w14:val="standardContextual"/>
        </w:rPr>
      </w:pPr>
    </w:p>
    <w:p w14:paraId="0334883F" w14:textId="77777777" w:rsidR="002036F7" w:rsidRPr="002036F7" w:rsidRDefault="002036F7" w:rsidP="002036F7">
      <w:pPr>
        <w:spacing w:line="278" w:lineRule="auto"/>
        <w:ind w:left="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Sprint 1: Ubuntu (21/07/2025 – 17/08/2025)</w:t>
      </w:r>
    </w:p>
    <w:p w14:paraId="115B80E7"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(21/07/2025 – 03/08/2025)</w:t>
      </w:r>
    </w:p>
    <w:p w14:paraId="7E6CD13E" w14:textId="77777777" w:rsidR="002036F7" w:rsidRPr="002036F7" w:rsidRDefault="002036F7" w:rsidP="002036F7">
      <w:pPr>
        <w:spacing w:after="160"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(04/08/2025 – 17/08/2025)</w:t>
      </w:r>
      <w:r w:rsidRPr="002036F7">
        <w:rPr>
          <w:rFonts w:ascii="Times New Roman" w:eastAsia="Aptos" w:hAnsi="Times New Roman" w:cs="Times New Roman"/>
          <w:kern w:val="2"/>
          <w:szCs w:val="22"/>
          <w:lang w:eastAsia="en-US"/>
          <w14:ligatures w14:val="standardContextual"/>
        </w:rPr>
        <w:br/>
      </w:r>
      <w:r w:rsidRPr="002036F7">
        <w:rPr>
          <w:rFonts w:ascii="Times New Roman" w:eastAsia="Aptos" w:hAnsi="Times New Roman" w:cs="Times New Roman"/>
          <w:b/>
          <w:bCs/>
          <w:kern w:val="2"/>
          <w:szCs w:val="22"/>
          <w:lang w:eastAsia="en-US"/>
          <w14:ligatures w14:val="standardContextual"/>
        </w:rPr>
        <w:t>Milestone 3 – Completion of Ubuntu Evaluation</w:t>
      </w:r>
    </w:p>
    <w:p w14:paraId="2FA438A0" w14:textId="77777777" w:rsidR="002036F7" w:rsidRPr="002036F7" w:rsidRDefault="002036F7" w:rsidP="002036F7">
      <w:pPr>
        <w:spacing w:line="278" w:lineRule="auto"/>
        <w:ind w:firstLine="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Sprint 2: Fedora (18/08/2025 – 14/09/2025)</w:t>
      </w:r>
    </w:p>
    <w:p w14:paraId="4A1D2AC4"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(18/08/2025 – 31/08/2025)</w:t>
      </w:r>
    </w:p>
    <w:p w14:paraId="5BFE7678" w14:textId="77777777" w:rsidR="002036F7" w:rsidRPr="002036F7" w:rsidRDefault="002036F7" w:rsidP="002036F7">
      <w:pPr>
        <w:spacing w:line="278" w:lineRule="auto"/>
        <w:ind w:firstLine="567"/>
        <w:rPr>
          <w:rFonts w:ascii="Times New Roman" w:eastAsia="Aptos" w:hAnsi="Times New Roman" w:cs="Times New Roman"/>
          <w:b/>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(01/09/2025 – 14/09/2025)</w:t>
      </w:r>
    </w:p>
    <w:p w14:paraId="4C13CE8E" w14:textId="77777777" w:rsidR="002036F7" w:rsidRPr="002036F7" w:rsidRDefault="002036F7" w:rsidP="002036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4 – Completion of Fedora Evaluation</w:t>
      </w:r>
    </w:p>
    <w:p w14:paraId="2EE80C2E" w14:textId="77777777" w:rsidR="002036F7" w:rsidRPr="002036F7" w:rsidRDefault="002036F7" w:rsidP="002036F7">
      <w:pPr>
        <w:spacing w:line="278" w:lineRule="auto"/>
        <w:ind w:firstLine="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 xml:space="preserve">Sprint 3: Kali (15/09/2025 – 12/10/2025) </w:t>
      </w:r>
    </w:p>
    <w:p w14:paraId="17281E73"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(15/09/2025 – 28/09/2025)</w:t>
      </w:r>
    </w:p>
    <w:p w14:paraId="7924DE2B" w14:textId="77777777" w:rsidR="002036F7" w:rsidRPr="002036F7" w:rsidRDefault="002036F7" w:rsidP="002036F7">
      <w:pPr>
        <w:spacing w:line="278" w:lineRule="auto"/>
        <w:ind w:left="567"/>
        <w:rPr>
          <w:rFonts w:ascii="Times New Roman" w:eastAsia="Aptos" w:hAnsi="Times New Roman" w:cs="Times New Roman"/>
          <w:b/>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(29/09/2025 – 12/10/2025)</w:t>
      </w:r>
    </w:p>
    <w:p w14:paraId="166C00E6" w14:textId="77777777" w:rsidR="002036F7" w:rsidRPr="002036F7" w:rsidRDefault="002036F7" w:rsidP="002036F7">
      <w:pPr>
        <w:spacing w:line="278" w:lineRule="auto"/>
        <w:ind w:left="567"/>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5 – Completion of Kali Evaluation</w:t>
      </w:r>
    </w:p>
    <w:p w14:paraId="538F55DE" w14:textId="218C975B" w:rsidR="002036F7" w:rsidRPr="002036F7" w:rsidRDefault="002036F7" w:rsidP="002036F7">
      <w:pPr>
        <w:spacing w:line="278" w:lineRule="auto"/>
        <w:rPr>
          <w:rFonts w:ascii="Times New Roman" w:eastAsia="Aptos" w:hAnsi="Times New Roman" w:cs="Times New Roman"/>
          <w:kern w:val="2"/>
          <w:sz w:val="24"/>
          <w:u w:val="single"/>
          <w:lang w:val="en-US" w:eastAsia="en-US"/>
          <w14:ligatures w14:val="standardContextual"/>
        </w:rPr>
      </w:pPr>
    </w:p>
    <w:p w14:paraId="3CDE1691"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val="en-US" w:eastAsia="en-US"/>
          <w14:ligatures w14:val="standardContextual"/>
        </w:rPr>
        <w:t>Evaluation Closure</w:t>
      </w:r>
      <w:r w:rsidRPr="002036F7">
        <w:rPr>
          <w:rFonts w:ascii="Times New Roman" w:eastAsia="Aptos" w:hAnsi="Times New Roman" w:cs="Times New Roman"/>
          <w:kern w:val="2"/>
          <w:sz w:val="24"/>
          <w:u w:val="single"/>
          <w:lang w:eastAsia="en-US"/>
          <w14:ligatures w14:val="standardContextual"/>
        </w:rPr>
        <w:t xml:space="preserve"> (27/10/2025 - 31/10/2025)</w:t>
      </w:r>
    </w:p>
    <w:p w14:paraId="2F148840"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val="en-US" w:eastAsia="en-US"/>
          <w14:ligatures w14:val="standardContextual"/>
        </w:rPr>
        <w:t>Entry</w:t>
      </w:r>
      <w:r w:rsidRPr="002036F7">
        <w:rPr>
          <w:rFonts w:ascii="Times New Roman" w:eastAsia="Aptos" w:hAnsi="Times New Roman" w:cs="Times New Roman"/>
          <w:bCs/>
          <w:kern w:val="2"/>
          <w:szCs w:val="22"/>
          <w:lang w:val="en-US" w:eastAsia="en-US"/>
          <w14:ligatures w14:val="standardContextual"/>
        </w:rPr>
        <w:t xml:space="preserve"> </w:t>
      </w:r>
      <w:r w:rsidRPr="002036F7">
        <w:rPr>
          <w:rFonts w:ascii="Times New Roman" w:eastAsia="Aptos" w:hAnsi="Times New Roman" w:cs="Times New Roman"/>
          <w:kern w:val="2"/>
          <w:szCs w:val="22"/>
          <w:lang w:val="en-US" w:eastAsia="en-US"/>
          <w14:ligatures w14:val="standardContextual"/>
        </w:rPr>
        <w:t xml:space="preserve">Criteria </w:t>
      </w:r>
    </w:p>
    <w:p w14:paraId="41BBD55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Compile and compare results of evaluation</w:t>
      </w:r>
    </w:p>
    <w:p w14:paraId="5DF45F7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Analyse performance pattern</w:t>
      </w:r>
    </w:p>
    <w:p w14:paraId="03004C6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Summary of the network performance evaluation</w:t>
      </w:r>
    </w:p>
    <w:p w14:paraId="3D7FC6E9"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Create visualisations and reports </w:t>
      </w:r>
    </w:p>
    <w:p w14:paraId="69FEBB0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Final poster</w:t>
      </w:r>
    </w:p>
    <w:p w14:paraId="6C59D8F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b/>
          <w:kern w:val="2"/>
          <w:szCs w:val="22"/>
          <w:lang w:val="en-US" w:eastAsia="en-US"/>
          <w14:ligatures w14:val="standardContextual"/>
        </w:rPr>
      </w:pPr>
      <w:r w:rsidRPr="002036F7">
        <w:rPr>
          <w:rFonts w:ascii="Times New Roman" w:eastAsia="Aptos" w:hAnsi="Times New Roman" w:cs="Times New Roman"/>
          <w:bCs/>
          <w:kern w:val="2"/>
          <w:szCs w:val="22"/>
          <w:lang w:val="en-US" w:eastAsia="en-US"/>
          <w14:ligatures w14:val="standardContextual"/>
        </w:rPr>
        <w:t xml:space="preserve">Exit Criteria </w:t>
      </w:r>
    </w:p>
    <w:p w14:paraId="4DE5DC1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bCs/>
          <w:kern w:val="2"/>
          <w:szCs w:val="22"/>
          <w:lang w:val="en-US" w:eastAsia="en-US"/>
          <w14:ligatures w14:val="standardContextual"/>
        </w:rPr>
        <w:t>Document closure report</w:t>
      </w:r>
    </w:p>
    <w:p w14:paraId="06384BBA" w14:textId="26FF9E6C" w:rsidR="002036F7" w:rsidRPr="002036F7" w:rsidRDefault="008709F6"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Pr>
          <w:rFonts w:ascii="Times New Roman" w:hAnsi="Times New Roman" w:cs="Times New Roman"/>
        </w:rPr>
        <w:t>Evaluation</w:t>
      </w:r>
      <w:r w:rsidR="002036F7" w:rsidRPr="002036F7">
        <w:rPr>
          <w:rFonts w:ascii="Times New Roman" w:eastAsia="Aptos" w:hAnsi="Times New Roman" w:cs="Times New Roman"/>
          <w:bCs/>
          <w:kern w:val="2"/>
          <w:szCs w:val="22"/>
          <w:lang w:val="en-US" w:eastAsia="en-US"/>
          <w14:ligatures w14:val="standardContextual"/>
        </w:rPr>
        <w:t xml:space="preserve"> results and analysis</w:t>
      </w:r>
    </w:p>
    <w:p w14:paraId="38BDBFF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Organise folders for portfolio</w:t>
      </w:r>
    </w:p>
    <w:p w14:paraId="627B2732"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5F785CE9" w14:textId="5D2AC8F0" w:rsidR="00B848CB" w:rsidRPr="002036F7" w:rsidRDefault="002036F7" w:rsidP="002036F7">
      <w:pPr>
        <w:spacing w:after="160" w:line="278" w:lineRule="auto"/>
        <w:ind w:left="425"/>
        <w:contextualSpacing/>
        <w:rPr>
          <w:rFonts w:eastAsia="Aptos" w:cs="Myanmar Text"/>
          <w:b/>
          <w:kern w:val="2"/>
          <w:sz w:val="24"/>
          <w:lang w:val="en-US"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6 – Final Poster</w:t>
      </w:r>
      <w:r w:rsidRPr="002036F7">
        <w:rPr>
          <w:rFonts w:eastAsia="Aptos" w:cs="Myanmar Text"/>
          <w:b/>
          <w:bCs/>
          <w:kern w:val="2"/>
          <w:szCs w:val="22"/>
          <w:lang w:eastAsia="en-US"/>
          <w14:ligatures w14:val="standardContextual"/>
        </w:rPr>
        <w:t xml:space="preserve"> </w:t>
      </w:r>
      <w:r w:rsidR="00B848CB" w:rsidRPr="00706E60">
        <w:rPr>
          <w:rFonts w:ascii="Times New Roman" w:hAnsi="Times New Roman" w:cs="Times New Roman"/>
        </w:rPr>
        <w:br w:type="page"/>
      </w:r>
    </w:p>
    <w:p w14:paraId="5E4CCE2F" w14:textId="77777777" w:rsidR="00AB4848" w:rsidRPr="00706E60" w:rsidRDefault="00AB4848" w:rsidP="00DC3210">
      <w:pPr>
        <w:pStyle w:val="Heading1"/>
        <w:sectPr w:rsidR="00AB4848" w:rsidRPr="00706E60">
          <w:pgSz w:w="11906" w:h="16838"/>
          <w:pgMar w:top="1440" w:right="1440" w:bottom="1440" w:left="1440" w:header="708" w:footer="708" w:gutter="0"/>
          <w:cols w:space="708"/>
          <w:docGrid w:linePitch="360"/>
        </w:sectPr>
      </w:pPr>
    </w:p>
    <w:p w14:paraId="6D4AA7BA" w14:textId="791BAD90" w:rsidR="00AE0191" w:rsidRPr="00706E60" w:rsidRDefault="00AE0191" w:rsidP="003C21B9">
      <w:pPr>
        <w:pStyle w:val="Heading2"/>
      </w:pPr>
      <w:bookmarkStart w:id="47" w:name="_Toc194785384"/>
      <w:r w:rsidRPr="00706E60">
        <w:lastRenderedPageBreak/>
        <w:t xml:space="preserve">Appendix </w:t>
      </w:r>
      <w:r w:rsidR="0002302C" w:rsidRPr="00706E60">
        <w:t>O</w:t>
      </w:r>
      <w:r w:rsidRPr="00706E60">
        <w:t xml:space="preserve"> – Gantt Chart</w:t>
      </w:r>
      <w:bookmarkEnd w:id="47"/>
    </w:p>
    <w:p w14:paraId="08A199A5" w14:textId="063940C4" w:rsidR="00266365" w:rsidRDefault="0034611E" w:rsidP="00AB4848">
      <w:pPr>
        <w:rPr>
          <w:rFonts w:ascii="Times New Roman" w:hAnsi="Times New Roman" w:cs="Times New Roman"/>
          <w:lang w:eastAsia="en-US"/>
        </w:rPr>
      </w:pPr>
      <w:r w:rsidRPr="0034611E">
        <w:rPr>
          <w:rFonts w:ascii="Times New Roman" w:hAnsi="Times New Roman" w:cs="Times New Roman"/>
          <w:noProof/>
          <w:lang w:eastAsia="en-US"/>
        </w:rPr>
        <w:lastRenderedPageBreak/>
        <w:drawing>
          <wp:inline distT="0" distB="0" distL="0" distR="0" wp14:anchorId="5D764E55" wp14:editId="3E3448D1">
            <wp:extent cx="10154093" cy="6110060"/>
            <wp:effectExtent l="0" t="0" r="0" b="5080"/>
            <wp:docPr id="1007796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6537" name="Picture 1" descr="A screenshot of a computer&#10;&#10;AI-generated content may be incorrect."/>
                    <pic:cNvPicPr/>
                  </pic:nvPicPr>
                  <pic:blipFill>
                    <a:blip r:embed="rId61"/>
                    <a:stretch>
                      <a:fillRect/>
                    </a:stretch>
                  </pic:blipFill>
                  <pic:spPr>
                    <a:xfrm>
                      <a:off x="0" y="0"/>
                      <a:ext cx="10157126" cy="6111885"/>
                    </a:xfrm>
                    <a:prstGeom prst="rect">
                      <a:avLst/>
                    </a:prstGeom>
                  </pic:spPr>
                </pic:pic>
              </a:graphicData>
            </a:graphic>
          </wp:inline>
        </w:drawing>
      </w:r>
    </w:p>
    <w:p w14:paraId="2BA62999" w14:textId="7762A2C6" w:rsidR="005D5EAC" w:rsidRPr="00706E60" w:rsidRDefault="00EF1F78" w:rsidP="00AB4848">
      <w:pPr>
        <w:rPr>
          <w:rFonts w:ascii="Times New Roman" w:hAnsi="Times New Roman" w:cs="Times New Roman"/>
          <w:lang w:eastAsia="en-US"/>
        </w:rPr>
        <w:sectPr w:rsidR="005D5EAC" w:rsidRPr="00706E60" w:rsidSect="00147739">
          <w:pgSz w:w="16838" w:h="11906" w:orient="landscape"/>
          <w:pgMar w:top="113" w:right="113" w:bottom="113" w:left="113" w:header="709" w:footer="709" w:gutter="0"/>
          <w:cols w:space="708"/>
          <w:docGrid w:linePitch="360"/>
        </w:sectPr>
      </w:pPr>
      <w:r w:rsidRPr="00706E60">
        <w:rPr>
          <w:rFonts w:ascii="Times New Roman" w:hAnsi="Times New Roman" w:cs="Times New Roman"/>
          <w:noProof/>
          <w14:ligatures w14:val="standardContextual"/>
        </w:rPr>
        <w:lastRenderedPageBreak/>
        <w:drawing>
          <wp:inline distT="0" distB="0" distL="0" distR="0" wp14:anchorId="2B4EC6CE" wp14:editId="48D2C18C">
            <wp:extent cx="10331450" cy="4963795"/>
            <wp:effectExtent l="0" t="0" r="0" b="8255"/>
            <wp:docPr id="1949812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2123" name="Picture 1" descr="A screenshot of a computer&#10;&#10;AI-generated content may be incorrect."/>
                    <pic:cNvPicPr/>
                  </pic:nvPicPr>
                  <pic:blipFill>
                    <a:blip r:embed="rId62"/>
                    <a:stretch>
                      <a:fillRect/>
                    </a:stretch>
                  </pic:blipFill>
                  <pic:spPr>
                    <a:xfrm>
                      <a:off x="0" y="0"/>
                      <a:ext cx="10331450" cy="4963795"/>
                    </a:xfrm>
                    <a:prstGeom prst="rect">
                      <a:avLst/>
                    </a:prstGeom>
                  </pic:spPr>
                </pic:pic>
              </a:graphicData>
            </a:graphic>
          </wp:inline>
        </w:drawing>
      </w:r>
    </w:p>
    <w:p w14:paraId="2096AED2" w14:textId="77777777" w:rsidR="00266365" w:rsidRPr="00CF2343" w:rsidRDefault="00266365" w:rsidP="002A402A">
      <w:pPr>
        <w:pStyle w:val="Heading3"/>
      </w:pPr>
      <w:bookmarkStart w:id="48" w:name="_Toc194785385"/>
      <w:r w:rsidRPr="00CF2343">
        <w:lastRenderedPageBreak/>
        <w:t>Critical Path Analysis</w:t>
      </w:r>
      <w:bookmarkEnd w:id="48"/>
    </w:p>
    <w:p w14:paraId="4FBD78C4" w14:textId="7777777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Author: Win Phyo</w:t>
      </w:r>
    </w:p>
    <w:p w14:paraId="32CEE62C" w14:textId="1EF57569"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 xml:space="preserve">Date: </w:t>
      </w:r>
      <w:r w:rsidR="000F06AA">
        <w:rPr>
          <w:rFonts w:ascii="Times New Roman" w:hAnsi="Times New Roman" w:cs="Times New Roman"/>
          <w:b/>
          <w:bCs/>
        </w:rPr>
        <w:t>03/04/</w:t>
      </w:r>
      <w:r w:rsidRPr="00706E60">
        <w:rPr>
          <w:rFonts w:ascii="Times New Roman" w:hAnsi="Times New Roman" w:cs="Times New Roman"/>
          <w:b/>
          <w:bCs/>
        </w:rPr>
        <w:t>2025</w:t>
      </w:r>
    </w:p>
    <w:p w14:paraId="46610033" w14:textId="050A2AA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Version: 1.</w:t>
      </w:r>
      <w:r w:rsidR="000F06AA">
        <w:rPr>
          <w:rFonts w:ascii="Times New Roman" w:hAnsi="Times New Roman" w:cs="Times New Roman"/>
          <w:b/>
          <w:bCs/>
        </w:rPr>
        <w:t>1</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0"/>
        <w:gridCol w:w="675"/>
        <w:gridCol w:w="1258"/>
        <w:gridCol w:w="1460"/>
        <w:gridCol w:w="1376"/>
        <w:gridCol w:w="1341"/>
      </w:tblGrid>
      <w:tr w:rsidR="00266365" w:rsidRPr="00706E60" w14:paraId="3AA5A755" w14:textId="77777777" w:rsidTr="00D97EE0">
        <w:trPr>
          <w:trHeight w:val="356"/>
        </w:trPr>
        <w:tc>
          <w:tcPr>
            <w:tcW w:w="6840" w:type="dxa"/>
            <w:tcBorders>
              <w:top w:val="single" w:sz="4" w:space="0" w:color="auto"/>
              <w:left w:val="single" w:sz="4" w:space="0" w:color="auto"/>
              <w:bottom w:val="single" w:sz="4" w:space="0" w:color="auto"/>
              <w:right w:val="single" w:sz="4" w:space="0" w:color="auto"/>
            </w:tcBorders>
            <w:shd w:val="clear" w:color="auto" w:fill="D9D9D9"/>
            <w:hideMark/>
          </w:tcPr>
          <w:p w14:paraId="125172AE"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Task name</w:t>
            </w:r>
          </w:p>
        </w:tc>
        <w:tc>
          <w:tcPr>
            <w:tcW w:w="675" w:type="dxa"/>
            <w:tcBorders>
              <w:top w:val="single" w:sz="4" w:space="0" w:color="auto"/>
              <w:left w:val="single" w:sz="4" w:space="0" w:color="auto"/>
              <w:bottom w:val="single" w:sz="4" w:space="0" w:color="auto"/>
              <w:right w:val="single" w:sz="4" w:space="0" w:color="auto"/>
            </w:tcBorders>
            <w:shd w:val="clear" w:color="auto" w:fill="D9D9D9"/>
            <w:hideMark/>
          </w:tcPr>
          <w:p w14:paraId="59A941FE"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 xml:space="preserve">ID </w:t>
            </w:r>
          </w:p>
        </w:tc>
        <w:tc>
          <w:tcPr>
            <w:tcW w:w="1258" w:type="dxa"/>
            <w:tcBorders>
              <w:top w:val="single" w:sz="4" w:space="0" w:color="auto"/>
              <w:left w:val="single" w:sz="4" w:space="0" w:color="auto"/>
              <w:bottom w:val="single" w:sz="4" w:space="0" w:color="auto"/>
              <w:right w:val="single" w:sz="4" w:space="0" w:color="auto"/>
            </w:tcBorders>
            <w:shd w:val="clear" w:color="auto" w:fill="D9D9D9"/>
            <w:hideMark/>
          </w:tcPr>
          <w:p w14:paraId="4D55A3BC"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Estimated Duration</w:t>
            </w:r>
          </w:p>
        </w:tc>
        <w:tc>
          <w:tcPr>
            <w:tcW w:w="1460" w:type="dxa"/>
            <w:tcBorders>
              <w:top w:val="single" w:sz="4" w:space="0" w:color="auto"/>
              <w:left w:val="single" w:sz="4" w:space="0" w:color="auto"/>
              <w:bottom w:val="single" w:sz="4" w:space="0" w:color="auto"/>
              <w:right w:val="single" w:sz="4" w:space="0" w:color="auto"/>
            </w:tcBorders>
            <w:shd w:val="clear" w:color="auto" w:fill="D9D9D9"/>
          </w:tcPr>
          <w:p w14:paraId="697743CD"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Predecessors</w:t>
            </w:r>
          </w:p>
        </w:tc>
        <w:tc>
          <w:tcPr>
            <w:tcW w:w="1376" w:type="dxa"/>
            <w:tcBorders>
              <w:top w:val="single" w:sz="4" w:space="0" w:color="auto"/>
              <w:left w:val="single" w:sz="4" w:space="0" w:color="auto"/>
              <w:bottom w:val="single" w:sz="4" w:space="0" w:color="auto"/>
              <w:right w:val="single" w:sz="4" w:space="0" w:color="auto"/>
            </w:tcBorders>
            <w:shd w:val="clear" w:color="auto" w:fill="D9D9D9"/>
          </w:tcPr>
          <w:p w14:paraId="1F710DE1"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Start Date</w:t>
            </w:r>
          </w:p>
        </w:tc>
        <w:tc>
          <w:tcPr>
            <w:tcW w:w="1341" w:type="dxa"/>
            <w:tcBorders>
              <w:top w:val="single" w:sz="4" w:space="0" w:color="auto"/>
              <w:left w:val="single" w:sz="4" w:space="0" w:color="auto"/>
              <w:bottom w:val="single" w:sz="4" w:space="0" w:color="auto"/>
              <w:right w:val="single" w:sz="4" w:space="0" w:color="auto"/>
            </w:tcBorders>
            <w:shd w:val="clear" w:color="auto" w:fill="D9D9D9"/>
          </w:tcPr>
          <w:p w14:paraId="4F2E349F"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End Date</w:t>
            </w:r>
          </w:p>
        </w:tc>
      </w:tr>
      <w:tr w:rsidR="00444204" w:rsidRPr="00706E60" w14:paraId="685C4249"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9003012" w14:textId="514C806F" w:rsidR="00444204" w:rsidRPr="00706E60" w:rsidRDefault="003B38AD" w:rsidP="00D97EE0">
            <w:pPr>
              <w:spacing w:line="360" w:lineRule="auto"/>
              <w:rPr>
                <w:rFonts w:ascii="Times New Roman" w:hAnsi="Times New Roman" w:cs="Times New Roman"/>
              </w:rPr>
            </w:pPr>
            <w:r>
              <w:rPr>
                <w:rFonts w:ascii="Times New Roman" w:hAnsi="Times New Roman" w:cs="Times New Roman"/>
              </w:rPr>
              <w:t xml:space="preserve">Evaluation Case Development </w:t>
            </w:r>
          </w:p>
        </w:tc>
        <w:tc>
          <w:tcPr>
            <w:tcW w:w="675" w:type="dxa"/>
            <w:tcBorders>
              <w:top w:val="single" w:sz="4" w:space="0" w:color="auto"/>
              <w:left w:val="single" w:sz="4" w:space="0" w:color="auto"/>
              <w:bottom w:val="single" w:sz="4" w:space="0" w:color="auto"/>
              <w:right w:val="single" w:sz="4" w:space="0" w:color="auto"/>
            </w:tcBorders>
          </w:tcPr>
          <w:p w14:paraId="474100CC" w14:textId="075A9154" w:rsidR="00444204"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10</w:t>
            </w:r>
          </w:p>
        </w:tc>
        <w:tc>
          <w:tcPr>
            <w:tcW w:w="1258" w:type="dxa"/>
            <w:tcBorders>
              <w:top w:val="single" w:sz="4" w:space="0" w:color="auto"/>
              <w:left w:val="single" w:sz="4" w:space="0" w:color="auto"/>
              <w:bottom w:val="single" w:sz="4" w:space="0" w:color="auto"/>
              <w:right w:val="single" w:sz="4" w:space="0" w:color="auto"/>
            </w:tcBorders>
          </w:tcPr>
          <w:p w14:paraId="23C87F48" w14:textId="7A4D5D71" w:rsidR="00444204"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32 days</w:t>
            </w:r>
          </w:p>
        </w:tc>
        <w:tc>
          <w:tcPr>
            <w:tcW w:w="1460" w:type="dxa"/>
            <w:tcBorders>
              <w:top w:val="single" w:sz="4" w:space="0" w:color="auto"/>
              <w:left w:val="single" w:sz="4" w:space="0" w:color="auto"/>
              <w:bottom w:val="single" w:sz="4" w:space="0" w:color="auto"/>
              <w:right w:val="single" w:sz="4" w:space="0" w:color="auto"/>
            </w:tcBorders>
          </w:tcPr>
          <w:p w14:paraId="5DC7B995" w14:textId="2A5CD547" w:rsidR="00444204"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5</w:t>
            </w:r>
          </w:p>
        </w:tc>
        <w:tc>
          <w:tcPr>
            <w:tcW w:w="1376" w:type="dxa"/>
            <w:tcBorders>
              <w:top w:val="single" w:sz="4" w:space="0" w:color="auto"/>
              <w:left w:val="single" w:sz="4" w:space="0" w:color="auto"/>
              <w:bottom w:val="single" w:sz="4" w:space="0" w:color="auto"/>
              <w:right w:val="single" w:sz="4" w:space="0" w:color="auto"/>
            </w:tcBorders>
          </w:tcPr>
          <w:p w14:paraId="52276D75" w14:textId="4BE2F469" w:rsidR="00444204" w:rsidRPr="00706E60" w:rsidRDefault="00850FAC" w:rsidP="00D97EE0">
            <w:pPr>
              <w:spacing w:line="360" w:lineRule="auto"/>
              <w:rPr>
                <w:rFonts w:ascii="Times New Roman" w:hAnsi="Times New Roman" w:cs="Times New Roman"/>
                <w:b/>
                <w:bCs/>
              </w:rPr>
            </w:pPr>
            <w:r>
              <w:rPr>
                <w:rFonts w:ascii="Times New Roman" w:hAnsi="Times New Roman" w:cs="Times New Roman"/>
                <w:b/>
                <w:bCs/>
              </w:rPr>
              <w:t>07/06/2025</w:t>
            </w:r>
          </w:p>
        </w:tc>
        <w:tc>
          <w:tcPr>
            <w:tcW w:w="1341" w:type="dxa"/>
            <w:tcBorders>
              <w:top w:val="single" w:sz="4" w:space="0" w:color="auto"/>
              <w:left w:val="single" w:sz="4" w:space="0" w:color="auto"/>
              <w:bottom w:val="single" w:sz="4" w:space="0" w:color="auto"/>
              <w:right w:val="single" w:sz="4" w:space="0" w:color="auto"/>
            </w:tcBorders>
          </w:tcPr>
          <w:p w14:paraId="4D9F03A9" w14:textId="673A82AF" w:rsidR="00444204" w:rsidRPr="00706E60" w:rsidRDefault="000F06AA" w:rsidP="00D97EE0">
            <w:pPr>
              <w:spacing w:line="360" w:lineRule="auto"/>
              <w:rPr>
                <w:rFonts w:ascii="Times New Roman" w:hAnsi="Times New Roman" w:cs="Times New Roman"/>
                <w:b/>
                <w:bCs/>
              </w:rPr>
            </w:pPr>
            <w:r>
              <w:rPr>
                <w:rFonts w:ascii="Times New Roman" w:hAnsi="Times New Roman" w:cs="Times New Roman"/>
                <w:b/>
                <w:bCs/>
              </w:rPr>
              <w:t>20/07/2025</w:t>
            </w:r>
          </w:p>
        </w:tc>
      </w:tr>
      <w:tr w:rsidR="00266365" w:rsidRPr="00706E60" w14:paraId="18768DA5"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00112D1E" w14:textId="19A26BE3" w:rsidR="00266365" w:rsidRPr="00706E60" w:rsidRDefault="003B38AD" w:rsidP="00D97EE0">
            <w:pPr>
              <w:spacing w:line="360" w:lineRule="auto"/>
              <w:rPr>
                <w:rFonts w:ascii="Times New Roman" w:hAnsi="Times New Roman" w:cs="Times New Roman"/>
              </w:rPr>
            </w:pPr>
            <w:r>
              <w:rPr>
                <w:rFonts w:ascii="Times New Roman" w:hAnsi="Times New Roman" w:cs="Times New Roman"/>
              </w:rPr>
              <w:t>Evaluation Environment Setup and Evaluation Execution Phase</w:t>
            </w:r>
          </w:p>
        </w:tc>
        <w:tc>
          <w:tcPr>
            <w:tcW w:w="675" w:type="dxa"/>
            <w:tcBorders>
              <w:top w:val="single" w:sz="4" w:space="0" w:color="auto"/>
              <w:left w:val="single" w:sz="4" w:space="0" w:color="auto"/>
              <w:bottom w:val="single" w:sz="4" w:space="0" w:color="auto"/>
              <w:right w:val="single" w:sz="4" w:space="0" w:color="auto"/>
            </w:tcBorders>
          </w:tcPr>
          <w:p w14:paraId="2DFC8515" w14:textId="61C9E4E9" w:rsidR="00266365"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16</w:t>
            </w:r>
          </w:p>
        </w:tc>
        <w:tc>
          <w:tcPr>
            <w:tcW w:w="1258" w:type="dxa"/>
            <w:tcBorders>
              <w:top w:val="single" w:sz="4" w:space="0" w:color="auto"/>
              <w:left w:val="single" w:sz="4" w:space="0" w:color="auto"/>
              <w:bottom w:val="single" w:sz="4" w:space="0" w:color="auto"/>
              <w:right w:val="single" w:sz="4" w:space="0" w:color="auto"/>
            </w:tcBorders>
          </w:tcPr>
          <w:p w14:paraId="4B8A3E69"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60 days</w:t>
            </w:r>
          </w:p>
        </w:tc>
        <w:tc>
          <w:tcPr>
            <w:tcW w:w="1460" w:type="dxa"/>
            <w:tcBorders>
              <w:top w:val="single" w:sz="4" w:space="0" w:color="auto"/>
              <w:left w:val="single" w:sz="4" w:space="0" w:color="auto"/>
              <w:bottom w:val="single" w:sz="4" w:space="0" w:color="auto"/>
              <w:right w:val="single" w:sz="4" w:space="0" w:color="auto"/>
            </w:tcBorders>
          </w:tcPr>
          <w:p w14:paraId="11892A13" w14:textId="1CC2E3CA"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10</w:t>
            </w:r>
          </w:p>
        </w:tc>
        <w:tc>
          <w:tcPr>
            <w:tcW w:w="1376" w:type="dxa"/>
            <w:tcBorders>
              <w:top w:val="single" w:sz="4" w:space="0" w:color="auto"/>
              <w:left w:val="single" w:sz="4" w:space="0" w:color="auto"/>
              <w:bottom w:val="single" w:sz="4" w:space="0" w:color="auto"/>
              <w:right w:val="single" w:sz="4" w:space="0" w:color="auto"/>
            </w:tcBorders>
          </w:tcPr>
          <w:p w14:paraId="561FCBE8"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21/07/2025</w:t>
            </w:r>
          </w:p>
        </w:tc>
        <w:tc>
          <w:tcPr>
            <w:tcW w:w="1341" w:type="dxa"/>
            <w:tcBorders>
              <w:top w:val="single" w:sz="4" w:space="0" w:color="auto"/>
              <w:left w:val="single" w:sz="4" w:space="0" w:color="auto"/>
              <w:bottom w:val="single" w:sz="4" w:space="0" w:color="auto"/>
              <w:right w:val="single" w:sz="4" w:space="0" w:color="auto"/>
            </w:tcBorders>
          </w:tcPr>
          <w:p w14:paraId="1CDE552E"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12/10/2025</w:t>
            </w:r>
          </w:p>
        </w:tc>
      </w:tr>
      <w:tr w:rsidR="00266365" w:rsidRPr="00706E60" w14:paraId="4211A68E"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724B4CE" w14:textId="64F51F84"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1 – ubuntu</w:t>
            </w:r>
          </w:p>
        </w:tc>
        <w:tc>
          <w:tcPr>
            <w:tcW w:w="675" w:type="dxa"/>
            <w:tcBorders>
              <w:top w:val="single" w:sz="4" w:space="0" w:color="auto"/>
              <w:left w:val="single" w:sz="4" w:space="0" w:color="auto"/>
              <w:bottom w:val="single" w:sz="4" w:space="0" w:color="auto"/>
              <w:right w:val="single" w:sz="4" w:space="0" w:color="auto"/>
            </w:tcBorders>
          </w:tcPr>
          <w:p w14:paraId="76390FB6" w14:textId="62B0FEBA"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17</w:t>
            </w:r>
          </w:p>
        </w:tc>
        <w:tc>
          <w:tcPr>
            <w:tcW w:w="1258" w:type="dxa"/>
            <w:tcBorders>
              <w:top w:val="single" w:sz="4" w:space="0" w:color="auto"/>
              <w:left w:val="single" w:sz="4" w:space="0" w:color="auto"/>
              <w:bottom w:val="single" w:sz="4" w:space="0" w:color="auto"/>
              <w:right w:val="single" w:sz="4" w:space="0" w:color="auto"/>
            </w:tcBorders>
          </w:tcPr>
          <w:p w14:paraId="061CA0E6"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13553AB3" w14:textId="10EDE134"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10</w:t>
            </w:r>
          </w:p>
        </w:tc>
        <w:tc>
          <w:tcPr>
            <w:tcW w:w="1376" w:type="dxa"/>
            <w:tcBorders>
              <w:top w:val="single" w:sz="4" w:space="0" w:color="auto"/>
              <w:left w:val="single" w:sz="4" w:space="0" w:color="auto"/>
              <w:bottom w:val="single" w:sz="4" w:space="0" w:color="auto"/>
              <w:right w:val="single" w:sz="4" w:space="0" w:color="auto"/>
            </w:tcBorders>
          </w:tcPr>
          <w:p w14:paraId="47B99FC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21/07/2025</w:t>
            </w:r>
          </w:p>
        </w:tc>
        <w:tc>
          <w:tcPr>
            <w:tcW w:w="1341" w:type="dxa"/>
            <w:tcBorders>
              <w:top w:val="single" w:sz="4" w:space="0" w:color="auto"/>
              <w:left w:val="single" w:sz="4" w:space="0" w:color="auto"/>
              <w:bottom w:val="single" w:sz="4" w:space="0" w:color="auto"/>
              <w:right w:val="single" w:sz="4" w:space="0" w:color="auto"/>
            </w:tcBorders>
          </w:tcPr>
          <w:p w14:paraId="373331FE"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17/08/2025</w:t>
            </w:r>
          </w:p>
        </w:tc>
      </w:tr>
      <w:tr w:rsidR="00266365" w:rsidRPr="00706E60" w14:paraId="23DDDDC8"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3A2F61CA" w14:textId="210C03A9"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2 – Fedora</w:t>
            </w:r>
          </w:p>
        </w:tc>
        <w:tc>
          <w:tcPr>
            <w:tcW w:w="675" w:type="dxa"/>
            <w:tcBorders>
              <w:top w:val="single" w:sz="4" w:space="0" w:color="auto"/>
              <w:left w:val="single" w:sz="4" w:space="0" w:color="auto"/>
              <w:bottom w:val="single" w:sz="4" w:space="0" w:color="auto"/>
              <w:right w:val="single" w:sz="4" w:space="0" w:color="auto"/>
            </w:tcBorders>
          </w:tcPr>
          <w:p w14:paraId="46C751CF" w14:textId="43824CF1" w:rsidR="00266365"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30</w:t>
            </w:r>
          </w:p>
        </w:tc>
        <w:tc>
          <w:tcPr>
            <w:tcW w:w="1258" w:type="dxa"/>
            <w:tcBorders>
              <w:top w:val="single" w:sz="4" w:space="0" w:color="auto"/>
              <w:left w:val="single" w:sz="4" w:space="0" w:color="auto"/>
              <w:bottom w:val="single" w:sz="4" w:space="0" w:color="auto"/>
              <w:right w:val="single" w:sz="4" w:space="0" w:color="auto"/>
            </w:tcBorders>
          </w:tcPr>
          <w:p w14:paraId="679A3A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22BD8BD4" w14:textId="0F34D1FC"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17</w:t>
            </w:r>
          </w:p>
        </w:tc>
        <w:tc>
          <w:tcPr>
            <w:tcW w:w="1376" w:type="dxa"/>
            <w:tcBorders>
              <w:top w:val="single" w:sz="4" w:space="0" w:color="auto"/>
              <w:left w:val="single" w:sz="4" w:space="0" w:color="auto"/>
              <w:bottom w:val="single" w:sz="4" w:space="0" w:color="auto"/>
              <w:right w:val="single" w:sz="4" w:space="0" w:color="auto"/>
            </w:tcBorders>
          </w:tcPr>
          <w:p w14:paraId="5CAA048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18/08/2025</w:t>
            </w:r>
          </w:p>
        </w:tc>
        <w:tc>
          <w:tcPr>
            <w:tcW w:w="1341" w:type="dxa"/>
            <w:tcBorders>
              <w:top w:val="single" w:sz="4" w:space="0" w:color="auto"/>
              <w:left w:val="single" w:sz="4" w:space="0" w:color="auto"/>
              <w:bottom w:val="single" w:sz="4" w:space="0" w:color="auto"/>
              <w:right w:val="single" w:sz="4" w:space="0" w:color="auto"/>
            </w:tcBorders>
          </w:tcPr>
          <w:p w14:paraId="017C97F2"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14/09/2025</w:t>
            </w:r>
          </w:p>
        </w:tc>
      </w:tr>
      <w:tr w:rsidR="00266365" w:rsidRPr="00706E60" w14:paraId="26D24B02"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1920459" w14:textId="0673BC50"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3 – Kali</w:t>
            </w:r>
          </w:p>
        </w:tc>
        <w:tc>
          <w:tcPr>
            <w:tcW w:w="675" w:type="dxa"/>
            <w:tcBorders>
              <w:top w:val="single" w:sz="4" w:space="0" w:color="auto"/>
              <w:left w:val="single" w:sz="4" w:space="0" w:color="auto"/>
              <w:bottom w:val="single" w:sz="4" w:space="0" w:color="auto"/>
              <w:right w:val="single" w:sz="4" w:space="0" w:color="auto"/>
            </w:tcBorders>
          </w:tcPr>
          <w:p w14:paraId="29BD7C46" w14:textId="07750A5D"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43</w:t>
            </w:r>
          </w:p>
        </w:tc>
        <w:tc>
          <w:tcPr>
            <w:tcW w:w="1258" w:type="dxa"/>
            <w:tcBorders>
              <w:top w:val="single" w:sz="4" w:space="0" w:color="auto"/>
              <w:left w:val="single" w:sz="4" w:space="0" w:color="auto"/>
              <w:bottom w:val="single" w:sz="4" w:space="0" w:color="auto"/>
              <w:right w:val="single" w:sz="4" w:space="0" w:color="auto"/>
            </w:tcBorders>
          </w:tcPr>
          <w:p w14:paraId="6555528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154BACA5" w14:textId="53CEEA2B"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30</w:t>
            </w:r>
          </w:p>
        </w:tc>
        <w:tc>
          <w:tcPr>
            <w:tcW w:w="1376" w:type="dxa"/>
            <w:tcBorders>
              <w:top w:val="single" w:sz="4" w:space="0" w:color="auto"/>
              <w:left w:val="single" w:sz="4" w:space="0" w:color="auto"/>
              <w:bottom w:val="single" w:sz="4" w:space="0" w:color="auto"/>
              <w:right w:val="single" w:sz="4" w:space="0" w:color="auto"/>
            </w:tcBorders>
          </w:tcPr>
          <w:p w14:paraId="132AFC8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15/09/25</w:t>
            </w:r>
          </w:p>
        </w:tc>
        <w:tc>
          <w:tcPr>
            <w:tcW w:w="1341" w:type="dxa"/>
            <w:tcBorders>
              <w:top w:val="single" w:sz="4" w:space="0" w:color="auto"/>
              <w:left w:val="single" w:sz="4" w:space="0" w:color="auto"/>
              <w:bottom w:val="single" w:sz="4" w:space="0" w:color="auto"/>
              <w:right w:val="single" w:sz="4" w:space="0" w:color="auto"/>
            </w:tcBorders>
          </w:tcPr>
          <w:p w14:paraId="73267E90"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12/10/25</w:t>
            </w:r>
          </w:p>
        </w:tc>
      </w:tr>
      <w:tr w:rsidR="00266365" w:rsidRPr="00706E60" w14:paraId="34B531E4"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C944665" w14:textId="13DC5348" w:rsidR="00266365" w:rsidRPr="00706E60" w:rsidRDefault="00566A7A" w:rsidP="00D97EE0">
            <w:pPr>
              <w:spacing w:line="360" w:lineRule="auto"/>
              <w:rPr>
                <w:rFonts w:ascii="Times New Roman" w:hAnsi="Times New Roman" w:cs="Times New Roman"/>
              </w:rPr>
            </w:pPr>
            <w:r>
              <w:rPr>
                <w:rFonts w:ascii="Times New Roman" w:hAnsi="Times New Roman" w:cs="Times New Roman"/>
              </w:rPr>
              <w:t>Evaluation Closure</w:t>
            </w:r>
          </w:p>
        </w:tc>
        <w:tc>
          <w:tcPr>
            <w:tcW w:w="675" w:type="dxa"/>
            <w:tcBorders>
              <w:top w:val="single" w:sz="4" w:space="0" w:color="auto"/>
              <w:left w:val="single" w:sz="4" w:space="0" w:color="auto"/>
              <w:bottom w:val="single" w:sz="4" w:space="0" w:color="auto"/>
              <w:right w:val="single" w:sz="4" w:space="0" w:color="auto"/>
            </w:tcBorders>
          </w:tcPr>
          <w:p w14:paraId="0F5D7327" w14:textId="330D27C1"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56</w:t>
            </w:r>
          </w:p>
        </w:tc>
        <w:tc>
          <w:tcPr>
            <w:tcW w:w="1258" w:type="dxa"/>
            <w:tcBorders>
              <w:top w:val="single" w:sz="4" w:space="0" w:color="auto"/>
              <w:left w:val="single" w:sz="4" w:space="0" w:color="auto"/>
              <w:bottom w:val="single" w:sz="4" w:space="0" w:color="auto"/>
              <w:right w:val="single" w:sz="4" w:space="0" w:color="auto"/>
            </w:tcBorders>
          </w:tcPr>
          <w:p w14:paraId="0F17465C"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15 days</w:t>
            </w:r>
          </w:p>
        </w:tc>
        <w:tc>
          <w:tcPr>
            <w:tcW w:w="1460" w:type="dxa"/>
            <w:tcBorders>
              <w:top w:val="single" w:sz="4" w:space="0" w:color="auto"/>
              <w:left w:val="single" w:sz="4" w:space="0" w:color="auto"/>
              <w:bottom w:val="single" w:sz="4" w:space="0" w:color="auto"/>
              <w:right w:val="single" w:sz="4" w:space="0" w:color="auto"/>
            </w:tcBorders>
          </w:tcPr>
          <w:p w14:paraId="0AF2EAD4" w14:textId="3E1B5C82" w:rsidR="00266365" w:rsidRPr="00706E60" w:rsidRDefault="00796AB6" w:rsidP="00D97EE0">
            <w:pPr>
              <w:spacing w:line="360" w:lineRule="auto"/>
              <w:rPr>
                <w:rFonts w:ascii="Times New Roman" w:hAnsi="Times New Roman" w:cs="Times New Roman"/>
                <w:b/>
                <w:bCs/>
              </w:rPr>
            </w:pPr>
            <w:r>
              <w:rPr>
                <w:rFonts w:ascii="Times New Roman" w:hAnsi="Times New Roman" w:cs="Times New Roman"/>
                <w:b/>
                <w:bCs/>
              </w:rPr>
              <w:t>16</w:t>
            </w:r>
          </w:p>
        </w:tc>
        <w:tc>
          <w:tcPr>
            <w:tcW w:w="1376" w:type="dxa"/>
            <w:tcBorders>
              <w:top w:val="single" w:sz="4" w:space="0" w:color="auto"/>
              <w:left w:val="single" w:sz="4" w:space="0" w:color="auto"/>
              <w:bottom w:val="single" w:sz="4" w:space="0" w:color="auto"/>
              <w:right w:val="single" w:sz="4" w:space="0" w:color="auto"/>
            </w:tcBorders>
          </w:tcPr>
          <w:p w14:paraId="24276B5C"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12/10/25</w:t>
            </w:r>
          </w:p>
        </w:tc>
        <w:tc>
          <w:tcPr>
            <w:tcW w:w="1341" w:type="dxa"/>
            <w:tcBorders>
              <w:top w:val="single" w:sz="4" w:space="0" w:color="auto"/>
              <w:left w:val="single" w:sz="4" w:space="0" w:color="auto"/>
              <w:bottom w:val="single" w:sz="4" w:space="0" w:color="auto"/>
              <w:right w:val="single" w:sz="4" w:space="0" w:color="auto"/>
            </w:tcBorders>
          </w:tcPr>
          <w:p w14:paraId="174E5F92"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r>
      <w:tr w:rsidR="00266365" w:rsidRPr="00706E60" w14:paraId="18E1060F"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2647C71B" w14:textId="2AC702D7"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Milestone 7 - Portfolio</w:t>
            </w:r>
          </w:p>
        </w:tc>
        <w:tc>
          <w:tcPr>
            <w:tcW w:w="675" w:type="dxa"/>
            <w:tcBorders>
              <w:top w:val="single" w:sz="4" w:space="0" w:color="auto"/>
              <w:left w:val="single" w:sz="4" w:space="0" w:color="auto"/>
              <w:bottom w:val="single" w:sz="4" w:space="0" w:color="auto"/>
              <w:right w:val="single" w:sz="4" w:space="0" w:color="auto"/>
            </w:tcBorders>
          </w:tcPr>
          <w:p w14:paraId="2AAE1108" w14:textId="50A8ECE0" w:rsidR="00266365" w:rsidRPr="00706E60" w:rsidRDefault="00566A7A" w:rsidP="00D97EE0">
            <w:pPr>
              <w:spacing w:line="360" w:lineRule="auto"/>
              <w:rPr>
                <w:rFonts w:ascii="Times New Roman" w:hAnsi="Times New Roman" w:cs="Times New Roman"/>
                <w:b/>
                <w:bCs/>
              </w:rPr>
            </w:pPr>
            <w:r>
              <w:rPr>
                <w:rFonts w:ascii="Times New Roman" w:hAnsi="Times New Roman" w:cs="Times New Roman"/>
                <w:b/>
                <w:bCs/>
              </w:rPr>
              <w:t>62</w:t>
            </w:r>
          </w:p>
        </w:tc>
        <w:tc>
          <w:tcPr>
            <w:tcW w:w="1258" w:type="dxa"/>
            <w:tcBorders>
              <w:top w:val="single" w:sz="4" w:space="0" w:color="auto"/>
              <w:left w:val="single" w:sz="4" w:space="0" w:color="auto"/>
              <w:bottom w:val="single" w:sz="4" w:space="0" w:color="auto"/>
              <w:right w:val="single" w:sz="4" w:space="0" w:color="auto"/>
            </w:tcBorders>
          </w:tcPr>
          <w:p w14:paraId="72D0188D"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0 day</w:t>
            </w:r>
          </w:p>
        </w:tc>
        <w:tc>
          <w:tcPr>
            <w:tcW w:w="1460" w:type="dxa"/>
            <w:tcBorders>
              <w:top w:val="single" w:sz="4" w:space="0" w:color="auto"/>
              <w:left w:val="single" w:sz="4" w:space="0" w:color="auto"/>
              <w:bottom w:val="single" w:sz="4" w:space="0" w:color="auto"/>
              <w:right w:val="single" w:sz="4" w:space="0" w:color="auto"/>
            </w:tcBorders>
          </w:tcPr>
          <w:p w14:paraId="344ABF5A" w14:textId="30811FF8" w:rsidR="00266365" w:rsidRPr="00706E60" w:rsidRDefault="00796AB6" w:rsidP="00D97EE0">
            <w:pPr>
              <w:spacing w:line="360" w:lineRule="auto"/>
              <w:rPr>
                <w:rFonts w:ascii="Times New Roman" w:hAnsi="Times New Roman" w:cs="Times New Roman"/>
                <w:b/>
                <w:bCs/>
              </w:rPr>
            </w:pPr>
            <w:r>
              <w:rPr>
                <w:rFonts w:ascii="Times New Roman" w:hAnsi="Times New Roman" w:cs="Times New Roman"/>
                <w:b/>
                <w:bCs/>
              </w:rPr>
              <w:t>60</w:t>
            </w:r>
          </w:p>
        </w:tc>
        <w:tc>
          <w:tcPr>
            <w:tcW w:w="1376" w:type="dxa"/>
            <w:tcBorders>
              <w:top w:val="single" w:sz="4" w:space="0" w:color="auto"/>
              <w:left w:val="single" w:sz="4" w:space="0" w:color="auto"/>
              <w:bottom w:val="single" w:sz="4" w:space="0" w:color="auto"/>
              <w:right w:val="single" w:sz="4" w:space="0" w:color="auto"/>
            </w:tcBorders>
          </w:tcPr>
          <w:p w14:paraId="329BA9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c>
          <w:tcPr>
            <w:tcW w:w="1341" w:type="dxa"/>
            <w:tcBorders>
              <w:top w:val="single" w:sz="4" w:space="0" w:color="auto"/>
              <w:left w:val="single" w:sz="4" w:space="0" w:color="auto"/>
              <w:bottom w:val="single" w:sz="4" w:space="0" w:color="auto"/>
              <w:right w:val="single" w:sz="4" w:space="0" w:color="auto"/>
            </w:tcBorders>
          </w:tcPr>
          <w:p w14:paraId="18BCAA61"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r>
    </w:tbl>
    <w:p w14:paraId="0BB2377B" w14:textId="77777777" w:rsidR="00266365" w:rsidRPr="00706E60" w:rsidRDefault="00266365" w:rsidP="00266365">
      <w:pPr>
        <w:rPr>
          <w:rFonts w:ascii="Times New Roman" w:hAnsi="Times New Roman" w:cs="Times New Roman"/>
        </w:rPr>
      </w:pPr>
    </w:p>
    <w:p w14:paraId="4F072ED8" w14:textId="77777777" w:rsidR="00266365" w:rsidRPr="00706E60" w:rsidRDefault="00266365" w:rsidP="00266365">
      <w:pPr>
        <w:rPr>
          <w:rFonts w:ascii="Times New Roman" w:hAnsi="Times New Roman" w:cs="Times New Roman"/>
        </w:rPr>
      </w:pPr>
    </w:p>
    <w:p w14:paraId="63A8E95D" w14:textId="29B34716" w:rsidR="00AB4848" w:rsidRPr="00706E60" w:rsidRDefault="00266365" w:rsidP="00AB4848">
      <w:pPr>
        <w:rPr>
          <w:rFonts w:ascii="Times New Roman" w:hAnsi="Times New Roman" w:cs="Times New Roman"/>
        </w:rPr>
        <w:sectPr w:rsidR="00AB4848" w:rsidRPr="00706E60" w:rsidSect="00266365">
          <w:pgSz w:w="16838" w:h="11906" w:orient="landscape"/>
          <w:pgMar w:top="1440" w:right="1440" w:bottom="1440" w:left="1440" w:header="709" w:footer="709" w:gutter="0"/>
          <w:cols w:space="708"/>
          <w:docGrid w:linePitch="360"/>
        </w:sectPr>
      </w:pPr>
      <w:r w:rsidRPr="00706E60">
        <w:rPr>
          <w:rFonts w:ascii="Times New Roman" w:hAnsi="Times New Roman" w:cs="Times New Roman"/>
        </w:rPr>
        <w:t xml:space="preserve">The table </w:t>
      </w:r>
      <w:r w:rsidR="006329F9" w:rsidRPr="00706E60">
        <w:rPr>
          <w:rFonts w:ascii="Times New Roman" w:hAnsi="Times New Roman" w:cs="Times New Roman"/>
        </w:rPr>
        <w:t xml:space="preserve">above </w:t>
      </w:r>
      <w:r w:rsidRPr="00706E60">
        <w:rPr>
          <w:rFonts w:ascii="Times New Roman" w:hAnsi="Times New Roman" w:cs="Times New Roman"/>
        </w:rPr>
        <w:t>shows the list of tasks and summary that are indicated as critical to the project, the id, estimated duration, start date and the end date. The critical path analysis has been updated based on the network diagram in Gantt Chart.</w:t>
      </w:r>
    </w:p>
    <w:p w14:paraId="5F1304AF" w14:textId="0F6AC435" w:rsidR="00E81CFE" w:rsidRDefault="00615617" w:rsidP="003C21B9">
      <w:pPr>
        <w:pStyle w:val="Heading2"/>
      </w:pPr>
      <w:bookmarkStart w:id="49" w:name="_Toc194785386"/>
      <w:r>
        <w:lastRenderedPageBreak/>
        <w:t xml:space="preserve">Appendix Q </w:t>
      </w:r>
      <w:r w:rsidRPr="00706E60">
        <w:t>–</w:t>
      </w:r>
      <w:r>
        <w:t xml:space="preserve"> </w:t>
      </w:r>
      <w:r w:rsidR="00E81CFE" w:rsidRPr="00706E60">
        <w:t>Labour Breakdown</w:t>
      </w:r>
      <w:r w:rsidR="00822EDB" w:rsidRPr="00706E60">
        <w:t xml:space="preserve"> Table</w:t>
      </w:r>
      <w:bookmarkEnd w:id="49"/>
    </w:p>
    <w:p w14:paraId="2854B362" w14:textId="77777777" w:rsidR="000710F6" w:rsidRPr="000710F6" w:rsidRDefault="000710F6" w:rsidP="000710F6">
      <w:pPr>
        <w:rPr>
          <w:lang w:eastAsia="en-US"/>
        </w:rPr>
      </w:pPr>
    </w:p>
    <w:tbl>
      <w:tblPr>
        <w:tblStyle w:val="TableGrid"/>
        <w:tblW w:w="9776" w:type="dxa"/>
        <w:tblLook w:val="04A0" w:firstRow="1" w:lastRow="0" w:firstColumn="1" w:lastColumn="0" w:noHBand="0" w:noVBand="1"/>
      </w:tblPr>
      <w:tblGrid>
        <w:gridCol w:w="1161"/>
        <w:gridCol w:w="3059"/>
        <w:gridCol w:w="1546"/>
        <w:gridCol w:w="2357"/>
        <w:gridCol w:w="1653"/>
      </w:tblGrid>
      <w:tr w:rsidR="00C56533" w:rsidRPr="00706E60" w14:paraId="474FF19D" w14:textId="77777777">
        <w:trPr>
          <w:trHeight w:val="304"/>
        </w:trPr>
        <w:tc>
          <w:tcPr>
            <w:tcW w:w="1161" w:type="dxa"/>
          </w:tcPr>
          <w:p w14:paraId="21DF39CC"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Role</w:t>
            </w:r>
          </w:p>
        </w:tc>
        <w:tc>
          <w:tcPr>
            <w:tcW w:w="3059" w:type="dxa"/>
          </w:tcPr>
          <w:p w14:paraId="0BB91A5C"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Cost Breakdown</w:t>
            </w:r>
          </w:p>
        </w:tc>
        <w:tc>
          <w:tcPr>
            <w:tcW w:w="1546" w:type="dxa"/>
          </w:tcPr>
          <w:p w14:paraId="5734E754" w14:textId="77777777" w:rsidR="00C56533" w:rsidRPr="00706E60" w:rsidRDefault="00C56533">
            <w:pPr>
              <w:rPr>
                <w:rFonts w:ascii="Times New Roman" w:hAnsi="Times New Roman" w:cs="Times New Roman"/>
                <w:b/>
                <w:lang w:eastAsia="en-US"/>
              </w:rPr>
            </w:pPr>
            <w:r w:rsidRPr="00706E60">
              <w:rPr>
                <w:rFonts w:ascii="Times New Roman" w:hAnsi="Times New Roman" w:cs="Times New Roman"/>
                <w:b/>
                <w:lang w:eastAsia="en-US"/>
              </w:rPr>
              <w:t>Average pay per hour (inc</w:t>
            </w:r>
            <w:r w:rsidRPr="00706E60">
              <w:rPr>
                <w:rFonts w:ascii="Times New Roman" w:hAnsi="Times New Roman" w:cs="Times New Roman"/>
                <w:b/>
                <w:bCs/>
                <w:lang w:eastAsia="en-US"/>
              </w:rPr>
              <w:t>.</w:t>
            </w:r>
            <w:r w:rsidRPr="00706E60">
              <w:rPr>
                <w:rFonts w:ascii="Times New Roman" w:hAnsi="Times New Roman" w:cs="Times New Roman"/>
                <w:b/>
                <w:lang w:eastAsia="en-US"/>
              </w:rPr>
              <w:t xml:space="preserve"> GST)</w:t>
            </w:r>
          </w:p>
        </w:tc>
        <w:tc>
          <w:tcPr>
            <w:tcW w:w="2357" w:type="dxa"/>
          </w:tcPr>
          <w:p w14:paraId="239B6C4A"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Total Hours</w:t>
            </w:r>
          </w:p>
        </w:tc>
        <w:tc>
          <w:tcPr>
            <w:tcW w:w="1653" w:type="dxa"/>
          </w:tcPr>
          <w:p w14:paraId="1C962681"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Total Cost (NZD)</w:t>
            </w:r>
          </w:p>
        </w:tc>
      </w:tr>
      <w:tr w:rsidR="00C56533" w:rsidRPr="00706E60" w14:paraId="0B058602" w14:textId="77777777">
        <w:trPr>
          <w:trHeight w:val="304"/>
        </w:trPr>
        <w:tc>
          <w:tcPr>
            <w:tcW w:w="1161" w:type="dxa"/>
          </w:tcPr>
          <w:p w14:paraId="60F4EA3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Mentor</w:t>
            </w:r>
          </w:p>
        </w:tc>
        <w:tc>
          <w:tcPr>
            <w:tcW w:w="3059" w:type="dxa"/>
          </w:tcPr>
          <w:p w14:paraId="2EC9A26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Provided by AUT:</w:t>
            </w:r>
          </w:p>
          <w:p w14:paraId="08676D1C"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$142+GST</w:t>
            </w:r>
          </w:p>
        </w:tc>
        <w:tc>
          <w:tcPr>
            <w:tcW w:w="1546" w:type="dxa"/>
          </w:tcPr>
          <w:p w14:paraId="02D1870B" w14:textId="77777777" w:rsidR="00C56533" w:rsidRPr="00706E60" w:rsidRDefault="00C56533">
            <w:pPr>
              <w:rPr>
                <w:rFonts w:ascii="Times New Roman" w:hAnsi="Times New Roman" w:cs="Times New Roman"/>
                <w:sz w:val="20"/>
                <w:szCs w:val="20"/>
              </w:rPr>
            </w:pPr>
            <w:r w:rsidRPr="00706E60">
              <w:rPr>
                <w:rFonts w:ascii="Times New Roman" w:hAnsi="Times New Roman" w:cs="Times New Roman"/>
                <w:sz w:val="20"/>
                <w:szCs w:val="20"/>
              </w:rPr>
              <w:t>$163.30</w:t>
            </w:r>
          </w:p>
        </w:tc>
        <w:tc>
          <w:tcPr>
            <w:tcW w:w="2357" w:type="dxa"/>
          </w:tcPr>
          <w:p w14:paraId="3B36697E"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 hour per week</w:t>
            </w:r>
          </w:p>
          <w:p w14:paraId="3179DEF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24 weeks (2 sems)</w:t>
            </w:r>
          </w:p>
          <w:p w14:paraId="2B6B928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 x 24 = </w:t>
            </w:r>
            <w:r w:rsidRPr="00706E60">
              <w:rPr>
                <w:rFonts w:ascii="Times New Roman" w:hAnsi="Times New Roman" w:cs="Times New Roman"/>
                <w:b/>
                <w:bCs/>
                <w:sz w:val="20"/>
                <w:szCs w:val="20"/>
                <w:lang w:eastAsia="en-US"/>
              </w:rPr>
              <w:t>24</w:t>
            </w:r>
            <w:r w:rsidRPr="00706E60">
              <w:rPr>
                <w:rFonts w:ascii="Times New Roman" w:hAnsi="Times New Roman" w:cs="Times New Roman"/>
                <w:sz w:val="20"/>
                <w:szCs w:val="20"/>
                <w:lang w:eastAsia="en-US"/>
              </w:rPr>
              <w:t xml:space="preserve"> hrs</w:t>
            </w:r>
          </w:p>
        </w:tc>
        <w:tc>
          <w:tcPr>
            <w:tcW w:w="1653" w:type="dxa"/>
          </w:tcPr>
          <w:p w14:paraId="58E22FD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163.30 x 24</w:t>
            </w:r>
          </w:p>
          <w:p w14:paraId="78525EA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$3,919.20</w:t>
            </w:r>
          </w:p>
        </w:tc>
      </w:tr>
      <w:tr w:rsidR="00C56533" w:rsidRPr="00706E60" w14:paraId="0587DED4" w14:textId="77777777">
        <w:trPr>
          <w:trHeight w:val="304"/>
        </w:trPr>
        <w:tc>
          <w:tcPr>
            <w:tcW w:w="1161" w:type="dxa"/>
          </w:tcPr>
          <w:p w14:paraId="6DF2B8B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Project Manager</w:t>
            </w:r>
          </w:p>
        </w:tc>
        <w:tc>
          <w:tcPr>
            <w:tcW w:w="3059" w:type="dxa"/>
          </w:tcPr>
          <w:p w14:paraId="13A4407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$98,461</w:t>
            </w:r>
            <w:r w:rsidRPr="00706E60">
              <w:rPr>
                <w:rFonts w:ascii="Times New Roman" w:hAnsi="Times New Roman" w:cs="Times New Roman"/>
                <w:sz w:val="20"/>
                <w:szCs w:val="20"/>
              </w:rPr>
              <w:t xml:space="preserve"> (PayScale, 2025) </w:t>
            </w:r>
          </w:p>
        </w:tc>
        <w:tc>
          <w:tcPr>
            <w:tcW w:w="1546" w:type="dxa"/>
          </w:tcPr>
          <w:p w14:paraId="1F49A06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$47.34</w:t>
            </w:r>
            <w:r w:rsidRPr="00706E60">
              <w:rPr>
                <w:rFonts w:ascii="Times New Roman" w:hAnsi="Times New Roman" w:cs="Times New Roman"/>
                <w:sz w:val="20"/>
                <w:szCs w:val="20"/>
                <w:lang w:eastAsia="en-US"/>
              </w:rPr>
              <w:tab/>
            </w:r>
          </w:p>
        </w:tc>
        <w:tc>
          <w:tcPr>
            <w:tcW w:w="2357" w:type="dxa"/>
          </w:tcPr>
          <w:p w14:paraId="669B1F0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68013AC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123A020D"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x 24 = </w:t>
            </w:r>
            <w:r w:rsidRPr="00706E60">
              <w:rPr>
                <w:rFonts w:ascii="Times New Roman" w:hAnsi="Times New Roman" w:cs="Times New Roman"/>
                <w:b/>
                <w:bCs/>
                <w:sz w:val="20"/>
                <w:szCs w:val="20"/>
                <w:lang w:eastAsia="en-US"/>
              </w:rPr>
              <w:t xml:space="preserve">360 </w:t>
            </w:r>
            <w:r w:rsidRPr="00706E60">
              <w:rPr>
                <w:rFonts w:ascii="Times New Roman" w:hAnsi="Times New Roman" w:cs="Times New Roman"/>
                <w:sz w:val="20"/>
                <w:szCs w:val="20"/>
                <w:lang w:eastAsia="en-US"/>
              </w:rPr>
              <w:t>hrs</w:t>
            </w:r>
          </w:p>
        </w:tc>
        <w:tc>
          <w:tcPr>
            <w:tcW w:w="1653" w:type="dxa"/>
          </w:tcPr>
          <w:p w14:paraId="566D60F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360 x 47.24</w:t>
            </w:r>
          </w:p>
          <w:p w14:paraId="3D2D14E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$17,006.40</w:t>
            </w:r>
          </w:p>
        </w:tc>
      </w:tr>
      <w:tr w:rsidR="00C56533" w:rsidRPr="00706E60" w14:paraId="4B972A48" w14:textId="77777777">
        <w:trPr>
          <w:trHeight w:val="304"/>
        </w:trPr>
        <w:tc>
          <w:tcPr>
            <w:tcW w:w="1161" w:type="dxa"/>
          </w:tcPr>
          <w:p w14:paraId="487C16A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Network Engineer</w:t>
            </w:r>
          </w:p>
          <w:p w14:paraId="5B7CC70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(x4)</w:t>
            </w:r>
          </w:p>
        </w:tc>
        <w:tc>
          <w:tcPr>
            <w:tcW w:w="3059" w:type="dxa"/>
          </w:tcPr>
          <w:p w14:paraId="5CEC1548" w14:textId="5C55673B"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78,377</w:t>
            </w:r>
            <w:r w:rsidRPr="00706E60">
              <w:rPr>
                <w:rFonts w:ascii="Times New Roman" w:hAnsi="Times New Roman" w:cs="Times New Roman"/>
                <w:sz w:val="20"/>
                <w:szCs w:val="20"/>
              </w:rPr>
              <w:t xml:space="preserve"> (PayScale, 202</w:t>
            </w:r>
            <w:r w:rsidR="00A5057E" w:rsidRPr="00706E60">
              <w:rPr>
                <w:rFonts w:ascii="Times New Roman" w:hAnsi="Times New Roman" w:cs="Times New Roman"/>
                <w:sz w:val="20"/>
                <w:szCs w:val="20"/>
              </w:rPr>
              <w:t>4</w:t>
            </w:r>
            <w:r w:rsidRPr="00706E60">
              <w:rPr>
                <w:rFonts w:ascii="Times New Roman" w:hAnsi="Times New Roman" w:cs="Times New Roman"/>
                <w:sz w:val="20"/>
                <w:szCs w:val="20"/>
              </w:rPr>
              <w:t>)</w:t>
            </w:r>
          </w:p>
        </w:tc>
        <w:tc>
          <w:tcPr>
            <w:tcW w:w="1546" w:type="dxa"/>
          </w:tcPr>
          <w:p w14:paraId="67F95EC5"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$37.68</w:t>
            </w:r>
          </w:p>
        </w:tc>
        <w:tc>
          <w:tcPr>
            <w:tcW w:w="2357" w:type="dxa"/>
          </w:tcPr>
          <w:p w14:paraId="64B58FD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245B467B"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5CAB9255"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x 24 = 360 </w:t>
            </w:r>
          </w:p>
          <w:p w14:paraId="3D19A2D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360 x 4 = </w:t>
            </w:r>
            <w:r w:rsidRPr="00706E60">
              <w:rPr>
                <w:rFonts w:ascii="Times New Roman" w:hAnsi="Times New Roman" w:cs="Times New Roman"/>
                <w:b/>
                <w:bCs/>
                <w:sz w:val="20"/>
                <w:szCs w:val="20"/>
                <w:lang w:eastAsia="en-US"/>
              </w:rPr>
              <w:t xml:space="preserve">1440 </w:t>
            </w:r>
            <w:r w:rsidRPr="00706E60">
              <w:rPr>
                <w:rFonts w:ascii="Times New Roman" w:hAnsi="Times New Roman" w:cs="Times New Roman"/>
                <w:sz w:val="20"/>
                <w:szCs w:val="20"/>
                <w:lang w:eastAsia="en-US"/>
              </w:rPr>
              <w:t>hrs</w:t>
            </w:r>
          </w:p>
        </w:tc>
        <w:tc>
          <w:tcPr>
            <w:tcW w:w="1653" w:type="dxa"/>
          </w:tcPr>
          <w:p w14:paraId="1B8800E6" w14:textId="77777777" w:rsidR="00C56533" w:rsidRPr="00706E60" w:rsidRDefault="00C56533">
            <w:pPr>
              <w:spacing w:before="240" w:after="240"/>
              <w:rPr>
                <w:rFonts w:ascii="Times New Roman" w:hAnsi="Times New Roman" w:cs="Times New Roman"/>
                <w:sz w:val="20"/>
                <w:szCs w:val="20"/>
                <w:lang w:eastAsia="en-US"/>
              </w:rPr>
            </w:pPr>
            <w:r w:rsidRPr="00706E60">
              <w:rPr>
                <w:rFonts w:ascii="Times New Roman" w:hAnsi="Times New Roman" w:cs="Times New Roman"/>
                <w:sz w:val="20"/>
                <w:szCs w:val="20"/>
                <w:lang w:eastAsia="en-US"/>
              </w:rPr>
              <w:t>1440 x 37.68 =</w:t>
            </w:r>
            <w:r w:rsidRPr="00706E60">
              <w:rPr>
                <w:rFonts w:ascii="Times New Roman" w:hAnsi="Times New Roman" w:cs="Times New Roman"/>
                <w:b/>
                <w:bCs/>
                <w:sz w:val="20"/>
                <w:szCs w:val="20"/>
                <w:lang w:eastAsia="en-US"/>
              </w:rPr>
              <w:t xml:space="preserve"> $54,259.20</w:t>
            </w:r>
          </w:p>
        </w:tc>
      </w:tr>
      <w:tr w:rsidR="00C56533" w:rsidRPr="00706E60" w14:paraId="091EAF72" w14:textId="77777777">
        <w:trPr>
          <w:trHeight w:val="304"/>
        </w:trPr>
        <w:tc>
          <w:tcPr>
            <w:tcW w:w="1161" w:type="dxa"/>
          </w:tcPr>
          <w:p w14:paraId="013DE4E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System Architect</w:t>
            </w:r>
          </w:p>
          <w:p w14:paraId="3E821B4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(x2)</w:t>
            </w:r>
          </w:p>
        </w:tc>
        <w:tc>
          <w:tcPr>
            <w:tcW w:w="3059" w:type="dxa"/>
          </w:tcPr>
          <w:p w14:paraId="205C30BB" w14:textId="1093ACE1"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$98,895</w:t>
            </w:r>
            <w:r w:rsidRPr="00706E60">
              <w:rPr>
                <w:rFonts w:ascii="Times New Roman" w:hAnsi="Times New Roman" w:cs="Times New Roman"/>
                <w:sz w:val="20"/>
                <w:szCs w:val="20"/>
              </w:rPr>
              <w:t xml:space="preserve"> (PayScale, 202</w:t>
            </w:r>
            <w:r w:rsidR="00A5057E" w:rsidRPr="00706E60">
              <w:rPr>
                <w:rFonts w:ascii="Times New Roman" w:hAnsi="Times New Roman" w:cs="Times New Roman"/>
                <w:sz w:val="20"/>
                <w:szCs w:val="20"/>
              </w:rPr>
              <w:t>3</w:t>
            </w:r>
            <w:r w:rsidRPr="00706E60">
              <w:rPr>
                <w:rFonts w:ascii="Times New Roman" w:hAnsi="Times New Roman" w:cs="Times New Roman"/>
                <w:sz w:val="20"/>
                <w:szCs w:val="20"/>
              </w:rPr>
              <w:t>)</w:t>
            </w:r>
            <w:r w:rsidRPr="00706E60">
              <w:rPr>
                <w:rFonts w:ascii="Times New Roman" w:hAnsi="Times New Roman" w:cs="Times New Roman"/>
                <w:sz w:val="20"/>
                <w:szCs w:val="20"/>
              </w:rPr>
              <w:br/>
            </w:r>
          </w:p>
        </w:tc>
        <w:tc>
          <w:tcPr>
            <w:tcW w:w="1546" w:type="dxa"/>
          </w:tcPr>
          <w:p w14:paraId="0BC64A0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$47.55</w:t>
            </w:r>
          </w:p>
        </w:tc>
        <w:tc>
          <w:tcPr>
            <w:tcW w:w="2357" w:type="dxa"/>
          </w:tcPr>
          <w:p w14:paraId="5111DA8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34FA83C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099D5ADC"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15 x 24 = 360</w:t>
            </w:r>
            <w:r w:rsidRPr="00706E60">
              <w:rPr>
                <w:rFonts w:ascii="Times New Roman" w:hAnsi="Times New Roman" w:cs="Times New Roman"/>
                <w:b/>
                <w:bCs/>
                <w:sz w:val="20"/>
                <w:szCs w:val="20"/>
                <w:lang w:eastAsia="en-US"/>
              </w:rPr>
              <w:t xml:space="preserve"> </w:t>
            </w:r>
            <w:r w:rsidRPr="00706E60">
              <w:rPr>
                <w:rFonts w:ascii="Times New Roman" w:hAnsi="Times New Roman" w:cs="Times New Roman"/>
                <w:sz w:val="20"/>
                <w:szCs w:val="20"/>
                <w:lang w:eastAsia="en-US"/>
              </w:rPr>
              <w:t>hrs</w:t>
            </w:r>
          </w:p>
          <w:p w14:paraId="74B351EE"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360 x 2 = </w:t>
            </w:r>
            <w:r w:rsidRPr="00706E60">
              <w:rPr>
                <w:rFonts w:ascii="Times New Roman" w:hAnsi="Times New Roman" w:cs="Times New Roman"/>
                <w:b/>
                <w:bCs/>
                <w:sz w:val="20"/>
                <w:szCs w:val="20"/>
                <w:lang w:eastAsia="en-US"/>
              </w:rPr>
              <w:t>720</w:t>
            </w:r>
            <w:r w:rsidRPr="00706E60">
              <w:rPr>
                <w:rFonts w:ascii="Times New Roman" w:hAnsi="Times New Roman" w:cs="Times New Roman"/>
                <w:sz w:val="20"/>
                <w:szCs w:val="20"/>
                <w:lang w:eastAsia="en-US"/>
              </w:rPr>
              <w:t xml:space="preserve"> hrs</w:t>
            </w:r>
          </w:p>
        </w:tc>
        <w:tc>
          <w:tcPr>
            <w:tcW w:w="1653" w:type="dxa"/>
          </w:tcPr>
          <w:p w14:paraId="1E5B1784"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720 x 47.55</w:t>
            </w:r>
          </w:p>
          <w:p w14:paraId="27A1E6C4"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$34,236.00</w:t>
            </w:r>
          </w:p>
        </w:tc>
      </w:tr>
    </w:tbl>
    <w:p w14:paraId="38FDA001" w14:textId="77777777" w:rsidR="00F77C43" w:rsidRPr="00706E60" w:rsidRDefault="00F77C43" w:rsidP="006E6C02">
      <w:pPr>
        <w:rPr>
          <w:rFonts w:ascii="Times New Roman" w:hAnsi="Times New Roman" w:cs="Times New Roman"/>
          <w:lang w:eastAsia="en-US"/>
        </w:rPr>
      </w:pPr>
    </w:p>
    <w:p w14:paraId="3C1E7068" w14:textId="77777777" w:rsidR="00F77C43" w:rsidRPr="00706E60" w:rsidRDefault="00F77C43" w:rsidP="006E6C02">
      <w:pPr>
        <w:rPr>
          <w:rFonts w:ascii="Times New Roman" w:hAnsi="Times New Roman" w:cs="Times New Roman"/>
          <w:lang w:eastAsia="en-US"/>
        </w:rPr>
      </w:pPr>
    </w:p>
    <w:p w14:paraId="00289B8E" w14:textId="77777777" w:rsidR="00F77C43" w:rsidRPr="00706E60" w:rsidRDefault="00497F16" w:rsidP="00497F16">
      <w:pPr>
        <w:pStyle w:val="Heading2"/>
        <w:rPr>
          <w:ins w:id="50" w:author="Zafar Azad" w:date="2025-10-08T02:45:00Z" w16du:dateUtc="2025-10-07T13:45:00Z"/>
        </w:rPr>
      </w:pPr>
      <w:ins w:id="51" w:author="Zafar Azad" w:date="2025-10-08T02:45:00Z" w16du:dateUtc="2025-10-07T13:45:00Z">
        <w:r>
          <w:t xml:space="preserve">Appendix R </w:t>
        </w:r>
        <w:r w:rsidR="003F57C9" w:rsidRPr="00706E60">
          <w:t>–</w:t>
        </w:r>
        <w:r w:rsidR="003F57C9">
          <w:t xml:space="preserve"> Quality Assurance Plan</w:t>
        </w:r>
      </w:ins>
    </w:p>
    <w:p w14:paraId="68E7EFAC" w14:textId="42152701" w:rsidR="00F77C43" w:rsidRPr="00706E60" w:rsidRDefault="00610138" w:rsidP="006E6C02">
      <w:pPr>
        <w:rPr>
          <w:del w:id="52" w:author="Zafar Azad" w:date="2025-10-08T02:45:00Z" w16du:dateUtc="2025-10-07T13:45:00Z"/>
          <w:rFonts w:ascii="Times New Roman" w:hAnsi="Times New Roman" w:cs="Times New Roman"/>
          <w:lang w:eastAsia="en-US"/>
        </w:rPr>
      </w:pPr>
      <w:del w:id="53" w:author="Zafar Azad" w:date="2025-10-08T02:45:00Z" w16du:dateUtc="2025-10-07T13:45:00Z">
        <w:r>
          <w:rPr>
            <w:rFonts w:ascii="Times New Roman" w:hAnsi="Times New Roman" w:cs="Times New Roman"/>
            <w:lang w:eastAsia="en-US"/>
          </w:rPr>
          <w:delText>p</w:delText>
        </w:r>
      </w:del>
    </w:p>
    <w:p w14:paraId="2434865A" w14:textId="77777777" w:rsidR="00F77C43" w:rsidRPr="00706E60" w:rsidRDefault="00F77C43" w:rsidP="006E6C02">
      <w:pPr>
        <w:rPr>
          <w:rFonts w:ascii="Times New Roman" w:hAnsi="Times New Roman" w:cs="Times New Roman"/>
          <w:lang w:eastAsia="en-US"/>
        </w:rPr>
      </w:pPr>
    </w:p>
    <w:p w14:paraId="09545C72" w14:textId="77777777" w:rsidR="00F77C43" w:rsidRPr="00706E60" w:rsidRDefault="00F77C43" w:rsidP="006E6C02">
      <w:pPr>
        <w:rPr>
          <w:rFonts w:ascii="Times New Roman" w:hAnsi="Times New Roman" w:cs="Times New Roman"/>
          <w:lang w:eastAsia="en-US"/>
        </w:rPr>
      </w:pPr>
    </w:p>
    <w:p w14:paraId="226E02C2" w14:textId="77777777" w:rsidR="00F77C43" w:rsidRPr="00706E60" w:rsidRDefault="00F77C43" w:rsidP="006E6C02">
      <w:pPr>
        <w:rPr>
          <w:rFonts w:ascii="Times New Roman" w:hAnsi="Times New Roman" w:cs="Times New Roman"/>
          <w:lang w:eastAsia="en-US"/>
        </w:rPr>
      </w:pPr>
    </w:p>
    <w:p w14:paraId="6C1372B0" w14:textId="77777777" w:rsidR="00F77C43" w:rsidRPr="00706E60" w:rsidRDefault="00F77C43" w:rsidP="006E6C02">
      <w:pPr>
        <w:rPr>
          <w:rFonts w:ascii="Times New Roman" w:hAnsi="Times New Roman" w:cs="Times New Roman"/>
          <w:lang w:eastAsia="en-US"/>
        </w:rPr>
      </w:pPr>
    </w:p>
    <w:p w14:paraId="124B78A4" w14:textId="77777777" w:rsidR="00F77C43" w:rsidRPr="00706E60" w:rsidRDefault="00F77C43" w:rsidP="006E6C02">
      <w:pPr>
        <w:rPr>
          <w:rFonts w:ascii="Times New Roman" w:hAnsi="Times New Roman" w:cs="Times New Roman"/>
          <w:lang w:eastAsia="en-US"/>
        </w:rPr>
      </w:pPr>
    </w:p>
    <w:p w14:paraId="2069A651" w14:textId="77777777" w:rsidR="00F77C43" w:rsidRPr="00706E60" w:rsidRDefault="00F77C43" w:rsidP="006E6C02">
      <w:pPr>
        <w:rPr>
          <w:rFonts w:ascii="Times New Roman" w:hAnsi="Times New Roman" w:cs="Times New Roman"/>
          <w:lang w:eastAsia="en-US"/>
        </w:rPr>
      </w:pPr>
    </w:p>
    <w:p w14:paraId="70C7F496" w14:textId="77777777" w:rsidR="00F77C43" w:rsidRPr="00706E60" w:rsidRDefault="00F77C43" w:rsidP="006E6C02">
      <w:pPr>
        <w:rPr>
          <w:rFonts w:ascii="Times New Roman" w:hAnsi="Times New Roman" w:cs="Times New Roman"/>
          <w:lang w:eastAsia="en-US"/>
        </w:rPr>
      </w:pPr>
    </w:p>
    <w:p w14:paraId="7091C3B4" w14:textId="77777777" w:rsidR="00F77C43" w:rsidRPr="00706E60" w:rsidRDefault="00F77C43" w:rsidP="006E6C02">
      <w:pPr>
        <w:rPr>
          <w:rFonts w:ascii="Times New Roman" w:hAnsi="Times New Roman" w:cs="Times New Roman"/>
          <w:lang w:eastAsia="en-US"/>
        </w:rPr>
      </w:pPr>
    </w:p>
    <w:bookmarkStart w:id="54" w:name="_Toc194785387" w:displacedByCustomXml="next"/>
    <w:sdt>
      <w:sdtPr>
        <w:rPr>
          <w:rFonts w:ascii="Aptos" w:eastAsiaTheme="minorEastAsia" w:hAnsi="Aptos" w:cs="Aptos"/>
          <w:b w:val="0"/>
          <w:bCs w:val="0"/>
          <w:color w:val="auto"/>
          <w:kern w:val="0"/>
          <w:sz w:val="24"/>
          <w:szCs w:val="24"/>
          <w:lang w:eastAsia="en-NZ"/>
          <w14:ligatures w14:val="none"/>
        </w:rPr>
        <w:id w:val="-14390523"/>
        <w:docPartObj>
          <w:docPartGallery w:val="Bibliographies"/>
          <w:docPartUnique/>
        </w:docPartObj>
      </w:sdtPr>
      <w:sdtEndPr>
        <w:rPr>
          <w:rFonts w:cs="Times New Roman"/>
          <w:sz w:val="22"/>
          <w:szCs w:val="22"/>
        </w:rPr>
      </w:sdtEndPr>
      <w:sdtContent>
        <w:p w14:paraId="7D8E5891" w14:textId="3B5074F8" w:rsidR="00B56394" w:rsidRPr="00706E60" w:rsidRDefault="00B56394" w:rsidP="00DC3210">
          <w:pPr>
            <w:pStyle w:val="Heading1"/>
          </w:pPr>
          <w:r w:rsidRPr="00706E60">
            <w:t>References</w:t>
          </w:r>
          <w:bookmarkEnd w:id="54"/>
        </w:p>
        <w:sdt>
          <w:sdtPr>
            <w:rPr>
              <w:rFonts w:ascii="Times New Roman" w:hAnsi="Times New Roman" w:cs="Times New Roman"/>
            </w:rPr>
            <w:id w:val="-573587230"/>
            <w:bibliography/>
          </w:sdtPr>
          <w:sdtEndPr/>
          <w:sdtContent>
            <w:sdt>
              <w:sdtPr>
                <w:rPr>
                  <w:rFonts w:ascii="Times New Roman" w:hAnsi="Times New Roman" w:cs="Times New Roman"/>
                </w:rPr>
                <w:id w:val="1395701388"/>
                <w:bibliography/>
              </w:sdtPr>
              <w:sdtEndPr/>
              <w:sdtContent>
                <w:p w14:paraId="1A9EA702" w14:textId="6479C3F6" w:rsidR="00BC5965" w:rsidRPr="00706E60" w:rsidRDefault="1FCD8B0F" w:rsidP="00BC5965">
                  <w:pPr>
                    <w:rPr>
                      <w:rFonts w:ascii="Times New Roman" w:hAnsi="Times New Roman" w:cs="Times New Roman"/>
                    </w:rPr>
                  </w:pPr>
                  <w:r w:rsidRPr="00706E60">
                    <w:rPr>
                      <w:rFonts w:ascii="Times New Roman" w:hAnsi="Times New Roman" w:cs="Times New Roman"/>
                    </w:rPr>
                    <w:t xml:space="preserve">Atlassian. </w:t>
                  </w:r>
                  <w:r w:rsidR="00A856AD" w:rsidRPr="00706E60">
                    <w:rPr>
                      <w:rFonts w:ascii="Times New Roman" w:hAnsi="Times New Roman" w:cs="Times New Roman"/>
                    </w:rPr>
                    <w:t>(</w:t>
                  </w:r>
                  <w:r w:rsidR="003320D8" w:rsidRPr="00706E60">
                    <w:rPr>
                      <w:rFonts w:ascii="Times New Roman" w:hAnsi="Times New Roman" w:cs="Times New Roman"/>
                    </w:rPr>
                    <w:t>n.d.</w:t>
                  </w:r>
                  <w:r w:rsidR="00A856AD" w:rsidRPr="00706E60">
                    <w:rPr>
                      <w:rFonts w:ascii="Times New Roman" w:hAnsi="Times New Roman" w:cs="Times New Roman"/>
                    </w:rPr>
                    <w:t>). </w:t>
                  </w:r>
                  <w:r w:rsidRPr="00706E60">
                    <w:rPr>
                      <w:rFonts w:ascii="Times New Roman" w:hAnsi="Times New Roman" w:cs="Times New Roman"/>
                      <w:i/>
                    </w:rPr>
                    <w:t xml:space="preserve">Waterfall </w:t>
                  </w:r>
                  <w:r w:rsidR="00A856AD" w:rsidRPr="00706E60">
                    <w:rPr>
                      <w:rFonts w:ascii="Times New Roman" w:hAnsi="Times New Roman" w:cs="Times New Roman"/>
                      <w:i/>
                      <w:iCs/>
                    </w:rPr>
                    <w:t>Methodology</w:t>
                  </w:r>
                  <w:r w:rsidR="00432740" w:rsidRPr="00706E60">
                    <w:rPr>
                      <w:rFonts w:ascii="Times New Roman" w:hAnsi="Times New Roman" w:cs="Times New Roman"/>
                      <w:i/>
                      <w:iCs/>
                    </w:rPr>
                    <w:t>: A Comprehensive Guide</w:t>
                  </w:r>
                  <w:r w:rsidR="00A856AD" w:rsidRPr="00706E60">
                    <w:rPr>
                      <w:rFonts w:ascii="Times New Roman" w:hAnsi="Times New Roman" w:cs="Times New Roman"/>
                    </w:rPr>
                    <w:t>.</w:t>
                  </w:r>
                  <w:r w:rsidRPr="00706E60">
                    <w:rPr>
                      <w:rFonts w:ascii="Times New Roman" w:hAnsi="Times New Roman" w:cs="Times New Roman"/>
                    </w:rPr>
                    <w:t xml:space="preserve"> </w:t>
                  </w:r>
                  <w:hyperlink r:id="rId63" w:history="1">
                    <w:r w:rsidR="00A856AD" w:rsidRPr="00706E60">
                      <w:rPr>
                        <w:rStyle w:val="Hyperlink"/>
                        <w:rFonts w:ascii="Times New Roman" w:hAnsi="Times New Roman" w:cs="Times New Roman"/>
                      </w:rPr>
                      <w:t>https://www.atlassian.com/agile/project-management/waterfall-methodology</w:t>
                    </w:r>
                  </w:hyperlink>
                  <w:r w:rsidR="00A856AD" w:rsidRPr="00706E60">
                    <w:rPr>
                      <w:rFonts w:ascii="Times New Roman" w:hAnsi="Times New Roman" w:cs="Times New Roman"/>
                    </w:rPr>
                    <w:t xml:space="preserve"> </w:t>
                  </w:r>
                </w:p>
                <w:p w14:paraId="2ACFF12C" w14:textId="77777777" w:rsidR="00A856AD" w:rsidRDefault="00A856AD" w:rsidP="00BC5965">
                  <w:pPr>
                    <w:rPr>
                      <w:rFonts w:ascii="Times New Roman" w:hAnsi="Times New Roman" w:cs="Times New Roman"/>
                    </w:rPr>
                  </w:pPr>
                </w:p>
                <w:p w14:paraId="5C1BADD4" w14:textId="169BB448" w:rsidR="00E67C51" w:rsidRDefault="00E67C51" w:rsidP="00BC5965">
                  <w:pPr>
                    <w:rPr>
                      <w:rFonts w:ascii="Times New Roman" w:hAnsi="Times New Roman" w:cs="Times New Roman"/>
                    </w:rPr>
                  </w:pPr>
                  <w:r w:rsidRPr="00706E60">
                    <w:rPr>
                      <w:rFonts w:ascii="Times New Roman" w:hAnsi="Times New Roman" w:cs="Times New Roman"/>
                    </w:rPr>
                    <w:t xml:space="preserve">Chandra, D. G., Kathing, M., &amp; Kumar, D. P. (2013). A Comparative Study on IPv4 and IPv6. </w:t>
                  </w:r>
                  <w:r w:rsidRPr="00706E60">
                    <w:rPr>
                      <w:rFonts w:ascii="Times New Roman" w:hAnsi="Times New Roman" w:cs="Times New Roman"/>
                      <w:i/>
                      <w:iCs/>
                    </w:rPr>
                    <w:t>2013 International Conference on Communication Systems and Network Technologies</w:t>
                  </w:r>
                  <w:r w:rsidRPr="00706E60">
                    <w:rPr>
                      <w:rFonts w:ascii="Times New Roman" w:hAnsi="Times New Roman" w:cs="Times New Roman"/>
                    </w:rPr>
                    <w:t xml:space="preserve">, 286-289. </w:t>
                  </w:r>
                  <w:hyperlink r:id="rId64" w:history="1">
                    <w:r w:rsidRPr="00706E60">
                      <w:rPr>
                        <w:rStyle w:val="Hyperlink"/>
                        <w:rFonts w:ascii="Times New Roman" w:hAnsi="Times New Roman" w:cs="Times New Roman"/>
                      </w:rPr>
                      <w:t>http://doi.org/10.1109/CSNT.2013.67</w:t>
                    </w:r>
                  </w:hyperlink>
                </w:p>
                <w:p w14:paraId="6FCEC142" w14:textId="77777777" w:rsidR="00E67C51" w:rsidRPr="00706E60" w:rsidRDefault="00E67C51" w:rsidP="00BC5965">
                  <w:pPr>
                    <w:rPr>
                      <w:rFonts w:ascii="Times New Roman" w:hAnsi="Times New Roman" w:cs="Times New Roman"/>
                    </w:rPr>
                  </w:pPr>
                </w:p>
                <w:p w14:paraId="46B08058" w14:textId="716AA65F" w:rsidR="00102230" w:rsidRPr="00706E60" w:rsidRDefault="004A75AC" w:rsidP="00243389">
                  <w:pPr>
                    <w:rPr>
                      <w:rFonts w:ascii="Times New Roman" w:hAnsi="Times New Roman" w:cs="Times New Roman"/>
                      <w:i/>
                      <w:iCs/>
                    </w:rPr>
                  </w:pPr>
                  <w:r w:rsidRPr="00706E60">
                    <w:rPr>
                      <w:rFonts w:ascii="Times New Roman" w:hAnsi="Times New Roman" w:cs="Times New Roman"/>
                    </w:rPr>
                    <w:t>Gamess, E., &amp; Velásquez, K.</w:t>
                  </w:r>
                  <w:r w:rsidR="00102230" w:rsidRPr="00706E60">
                    <w:rPr>
                      <w:rFonts w:ascii="Times New Roman" w:hAnsi="Times New Roman" w:cs="Times New Roman"/>
                    </w:rPr>
                    <w:t xml:space="preserve"> (2008). </w:t>
                  </w:r>
                  <w:r w:rsidR="00243389" w:rsidRPr="00706E60">
                    <w:rPr>
                      <w:rFonts w:ascii="Times New Roman" w:hAnsi="Times New Roman" w:cs="Times New Roman"/>
                      <w:i/>
                      <w:iCs/>
                    </w:rPr>
                    <w:t>IPv4 and IPv6 Forwarding Performance Evaluation on Different Operating Systems</w:t>
                  </w:r>
                  <w:r w:rsidR="00102230" w:rsidRPr="00706E60">
                    <w:rPr>
                      <w:rFonts w:ascii="Times New Roman" w:hAnsi="Times New Roman" w:cs="Times New Roman"/>
                    </w:rPr>
                    <w:t xml:space="preserve">. CLEI.  </w:t>
                  </w:r>
                  <w:hyperlink r:id="rId65" w:tgtFrame="_new" w:history="1">
                    <w:r w:rsidR="00102230" w:rsidRPr="00706E60">
                      <w:rPr>
                        <w:rStyle w:val="Hyperlink"/>
                        <w:rFonts w:ascii="Times New Roman" w:hAnsi="Times New Roman" w:cs="Times New Roman"/>
                      </w:rPr>
                      <w:t>https://clei.org/proceedings_data/CLEI2008/Anales/pdf/CLEI/CLEI_2008_118.pdf</w:t>
                    </w:r>
                  </w:hyperlink>
                </w:p>
                <w:p w14:paraId="50C8B090" w14:textId="77777777" w:rsidR="00CE689A" w:rsidRPr="00706E60" w:rsidRDefault="00CE689A" w:rsidP="00BC5965">
                  <w:pPr>
                    <w:rPr>
                      <w:rFonts w:ascii="Times New Roman" w:hAnsi="Times New Roman" w:cs="Times New Roman"/>
                    </w:rPr>
                  </w:pPr>
                </w:p>
                <w:p w14:paraId="2D4854EB" w14:textId="15A48890" w:rsidR="0097365C" w:rsidRPr="00706E60" w:rsidRDefault="0097365C" w:rsidP="00BC5965">
                  <w:pPr>
                    <w:rPr>
                      <w:rFonts w:ascii="Times New Roman" w:hAnsi="Times New Roman" w:cs="Times New Roman"/>
                    </w:rPr>
                  </w:pPr>
                  <w:r w:rsidRPr="00706E60">
                    <w:rPr>
                      <w:rFonts w:ascii="Times New Roman" w:hAnsi="Times New Roman" w:cs="Times New Roman"/>
                    </w:rPr>
                    <w:t xml:space="preserve">Katalon. (n.d.). </w:t>
                  </w:r>
                  <w:r w:rsidRPr="00706E60">
                    <w:rPr>
                      <w:rFonts w:ascii="Times New Roman" w:hAnsi="Times New Roman" w:cs="Times New Roman"/>
                      <w:i/>
                      <w:iCs/>
                    </w:rPr>
                    <w:t>Software Testing Life Cycle: A Definitive Guide.</w:t>
                  </w:r>
                  <w:r w:rsidRPr="00706E60">
                    <w:rPr>
                      <w:rFonts w:ascii="Times New Roman" w:hAnsi="Times New Roman" w:cs="Times New Roman"/>
                    </w:rPr>
                    <w:t xml:space="preserve"> Katalon. </w:t>
                  </w:r>
                  <w:hyperlink r:id="rId66" w:tgtFrame="_blank" w:tooltip="https://katalon.com/resources-center/blog/software-testing-life-cycle" w:history="1">
                    <w:r w:rsidRPr="00706E60">
                      <w:rPr>
                        <w:rStyle w:val="Hyperlink"/>
                        <w:rFonts w:ascii="Times New Roman" w:hAnsi="Times New Roman" w:cs="Times New Roman"/>
                      </w:rPr>
                      <w:t>https://katalon.com/resources-center/blog/software-testing-life-cycle</w:t>
                    </w:r>
                  </w:hyperlink>
                </w:p>
                <w:p w14:paraId="4E95C629" w14:textId="77777777" w:rsidR="0097365C" w:rsidRPr="00706E60" w:rsidRDefault="0097365C" w:rsidP="00BC5965">
                  <w:pPr>
                    <w:rPr>
                      <w:rFonts w:ascii="Times New Roman" w:hAnsi="Times New Roman" w:cs="Times New Roman"/>
                    </w:rPr>
                  </w:pPr>
                </w:p>
                <w:p w14:paraId="116E360E" w14:textId="6C6480FC" w:rsidR="00091D2F" w:rsidRDefault="00BF0AF9" w:rsidP="00BC5965">
                  <w:pPr>
                    <w:rPr>
                      <w:rFonts w:ascii="Times New Roman" w:hAnsi="Times New Roman" w:cs="Times New Roman"/>
                    </w:rPr>
                  </w:pPr>
                  <w:r w:rsidRPr="00706E60">
                    <w:rPr>
                      <w:rFonts w:ascii="Times New Roman" w:hAnsi="Times New Roman" w:cs="Times New Roman"/>
                    </w:rPr>
                    <w:t>Laoyan, S. (2025, February 20). </w:t>
                  </w:r>
                  <w:r w:rsidRPr="00706E60">
                    <w:rPr>
                      <w:rFonts w:ascii="Times New Roman" w:hAnsi="Times New Roman" w:cs="Times New Roman"/>
                      <w:i/>
                      <w:iCs/>
                    </w:rPr>
                    <w:t>What is agile methodology? (A beginner’s guide)</w:t>
                  </w:r>
                  <w:r w:rsidRPr="00706E60">
                    <w:rPr>
                      <w:rFonts w:ascii="Times New Roman" w:hAnsi="Times New Roman" w:cs="Times New Roman"/>
                    </w:rPr>
                    <w:t xml:space="preserve">. Asana. </w:t>
                  </w:r>
                  <w:hyperlink r:id="rId67" w:history="1">
                    <w:r w:rsidRPr="00706E60">
                      <w:rPr>
                        <w:rStyle w:val="Hyperlink"/>
                        <w:rFonts w:ascii="Times New Roman" w:hAnsi="Times New Roman" w:cs="Times New Roman"/>
                      </w:rPr>
                      <w:t>https://asana.com/resources/agile-methodology</w:t>
                    </w:r>
                  </w:hyperlink>
                  <w:r w:rsidRPr="00706E60">
                    <w:rPr>
                      <w:rFonts w:ascii="Times New Roman" w:hAnsi="Times New Roman" w:cs="Times New Roman"/>
                    </w:rPr>
                    <w:t xml:space="preserve"> </w:t>
                  </w:r>
                </w:p>
                <w:p w14:paraId="24664757" w14:textId="77777777" w:rsidR="00E67C51" w:rsidRDefault="00E67C51" w:rsidP="00BC5965">
                  <w:pPr>
                    <w:rPr>
                      <w:rFonts w:ascii="Times New Roman" w:hAnsi="Times New Roman" w:cs="Times New Roman"/>
                    </w:rPr>
                  </w:pPr>
                </w:p>
                <w:p w14:paraId="5FF0627F" w14:textId="4B1B1A78" w:rsidR="00E67C51" w:rsidRPr="00706E60" w:rsidRDefault="00E67C51" w:rsidP="00BC5965">
                  <w:pPr>
                    <w:rPr>
                      <w:rFonts w:ascii="Times New Roman" w:hAnsi="Times New Roman" w:cs="Times New Roman"/>
                    </w:rPr>
                  </w:pPr>
                  <w:r w:rsidRPr="00706E60">
                    <w:rPr>
                      <w:rFonts w:ascii="Times New Roman" w:hAnsi="Times New Roman" w:cs="Times New Roman"/>
                    </w:rPr>
                    <w:lastRenderedPageBreak/>
                    <w:t xml:space="preserve">Narayan, S., Sodhi, S. S., Lutui, P. R., &amp; Vijayakumar, K. J. (2010). Network performance evaluation of routers in IPv4/IPv6 environment. </w:t>
                  </w:r>
                  <w:r w:rsidRPr="00706E60">
                    <w:rPr>
                      <w:rFonts w:ascii="Times New Roman" w:hAnsi="Times New Roman" w:cs="Times New Roman"/>
                      <w:i/>
                      <w:iCs/>
                    </w:rPr>
                    <w:t>2010 IEEE International Conference on Wireless Communications, Networking and Information Security</w:t>
                  </w:r>
                  <w:r w:rsidRPr="00706E60">
                    <w:rPr>
                      <w:rFonts w:ascii="Times New Roman" w:hAnsi="Times New Roman" w:cs="Times New Roman"/>
                    </w:rPr>
                    <w:t xml:space="preserve">, </w:t>
                  </w:r>
                  <w:r w:rsidRPr="00706E60">
                    <w:rPr>
                      <w:rFonts w:ascii="Times New Roman" w:hAnsi="Times New Roman" w:cs="Times New Roman"/>
                      <w:i/>
                      <w:iCs/>
                    </w:rPr>
                    <w:t>2</w:t>
                  </w:r>
                  <w:r w:rsidRPr="00706E60">
                    <w:rPr>
                      <w:rFonts w:ascii="Times New Roman" w:hAnsi="Times New Roman" w:cs="Times New Roman"/>
                    </w:rPr>
                    <w:t xml:space="preserve">, 707–710.  </w:t>
                  </w:r>
                  <w:hyperlink r:id="rId68" w:history="1">
                    <w:r w:rsidRPr="00706E60">
                      <w:rPr>
                        <w:rStyle w:val="Hyperlink"/>
                        <w:rFonts w:ascii="Times New Roman" w:hAnsi="Times New Roman" w:cs="Times New Roman"/>
                      </w:rPr>
                      <w:t>https://doi.org/10.1109/WCINS.2010.5541871</w:t>
                    </w:r>
                  </w:hyperlink>
                  <w:r w:rsidRPr="00706E60">
                    <w:rPr>
                      <w:rFonts w:ascii="Times New Roman" w:hAnsi="Times New Roman" w:cs="Times New Roman"/>
                    </w:rPr>
                    <w:t xml:space="preserve"> </w:t>
                  </w:r>
                </w:p>
                <w:p w14:paraId="5D28A5F5" w14:textId="77777777" w:rsidR="00BF0AF9" w:rsidRPr="00706E60" w:rsidRDefault="00BF0AF9" w:rsidP="00BC5965">
                  <w:pPr>
                    <w:rPr>
                      <w:rFonts w:ascii="Times New Roman" w:hAnsi="Times New Roman" w:cs="Times New Roman"/>
                    </w:rPr>
                  </w:pPr>
                </w:p>
                <w:p w14:paraId="7826C56A" w14:textId="496B2FA7" w:rsidR="007D5728" w:rsidRPr="00706E60" w:rsidRDefault="009D130A" w:rsidP="00BC5965">
                  <w:pPr>
                    <w:rPr>
                      <w:rFonts w:ascii="Times New Roman" w:hAnsi="Times New Roman" w:cs="Times New Roman"/>
                    </w:rPr>
                  </w:pPr>
                  <w:r w:rsidRPr="00706E60">
                    <w:rPr>
                      <w:rFonts w:ascii="Times New Roman" w:hAnsi="Times New Roman" w:cs="Times New Roman"/>
                    </w:rPr>
                    <w:t>Pay</w:t>
                  </w:r>
                  <w:r w:rsidR="00734C54" w:rsidRPr="00706E60">
                    <w:rPr>
                      <w:rFonts w:ascii="Times New Roman" w:hAnsi="Times New Roman" w:cs="Times New Roman"/>
                    </w:rPr>
                    <w:t>S</w:t>
                  </w:r>
                  <w:r w:rsidRPr="00706E60">
                    <w:rPr>
                      <w:rFonts w:ascii="Times New Roman" w:hAnsi="Times New Roman" w:cs="Times New Roman"/>
                    </w:rPr>
                    <w:t xml:space="preserve">cale. </w:t>
                  </w:r>
                  <w:r w:rsidR="007D5728" w:rsidRPr="00706E60">
                    <w:rPr>
                      <w:rFonts w:ascii="Times New Roman" w:hAnsi="Times New Roman" w:cs="Times New Roman"/>
                    </w:rPr>
                    <w:t>(</w:t>
                  </w:r>
                  <w:r w:rsidR="00426CE6" w:rsidRPr="00706E60">
                    <w:rPr>
                      <w:rFonts w:ascii="Times New Roman" w:hAnsi="Times New Roman" w:cs="Times New Roman"/>
                    </w:rPr>
                    <w:t xml:space="preserve">2024, </w:t>
                  </w:r>
                  <w:r w:rsidRPr="00706E60">
                    <w:rPr>
                      <w:rFonts w:ascii="Times New Roman" w:hAnsi="Times New Roman" w:cs="Times New Roman"/>
                    </w:rPr>
                    <w:t>May 21</w:t>
                  </w:r>
                  <w:r w:rsidR="007D5728" w:rsidRPr="00706E60">
                    <w:rPr>
                      <w:rFonts w:ascii="Times New Roman" w:hAnsi="Times New Roman" w:cs="Times New Roman"/>
                    </w:rPr>
                    <w:t xml:space="preserve">). </w:t>
                  </w:r>
                  <w:r w:rsidR="00F2666F" w:rsidRPr="00706E60">
                    <w:rPr>
                      <w:rFonts w:ascii="Times New Roman" w:hAnsi="Times New Roman" w:cs="Times New Roman"/>
                      <w:i/>
                      <w:iCs/>
                    </w:rPr>
                    <w:t xml:space="preserve">Average </w:t>
                  </w:r>
                  <w:r w:rsidR="007D5728" w:rsidRPr="00706E60">
                    <w:rPr>
                      <w:rFonts w:ascii="Times New Roman" w:hAnsi="Times New Roman" w:cs="Times New Roman"/>
                      <w:i/>
                      <w:iCs/>
                    </w:rPr>
                    <w:t>Network Engineer</w:t>
                  </w:r>
                  <w:r w:rsidR="00F2666F" w:rsidRPr="00706E60">
                    <w:rPr>
                      <w:rFonts w:ascii="Times New Roman" w:hAnsi="Times New Roman" w:cs="Times New Roman"/>
                      <w:i/>
                      <w:iCs/>
                    </w:rPr>
                    <w:t xml:space="preserve"> Salary in New Zealand</w:t>
                  </w:r>
                  <w:r w:rsidRPr="00706E60">
                    <w:rPr>
                      <w:rFonts w:ascii="Times New Roman" w:hAnsi="Times New Roman" w:cs="Times New Roman"/>
                    </w:rPr>
                    <w:t>.</w:t>
                  </w:r>
                  <w:r w:rsidR="007D5728" w:rsidRPr="00706E60">
                    <w:rPr>
                      <w:rFonts w:ascii="Times New Roman" w:hAnsi="Times New Roman" w:cs="Times New Roman"/>
                    </w:rPr>
                    <w:t xml:space="preserve"> </w:t>
                  </w:r>
                  <w:hyperlink r:id="rId69" w:history="1">
                    <w:r w:rsidR="007D5728" w:rsidRPr="00706E60">
                      <w:rPr>
                        <w:rStyle w:val="Hyperlink"/>
                        <w:rFonts w:ascii="Times New Roman" w:hAnsi="Times New Roman" w:cs="Times New Roman"/>
                      </w:rPr>
                      <w:t>https://www.pa</w:t>
                    </w:r>
                    <w:bookmarkStart w:id="55" w:name="_Hlt194199606"/>
                    <w:bookmarkStart w:id="56" w:name="_Hlt194199607"/>
                    <w:r w:rsidR="007D5728" w:rsidRPr="00706E60">
                      <w:rPr>
                        <w:rStyle w:val="Hyperlink"/>
                        <w:rFonts w:ascii="Times New Roman" w:hAnsi="Times New Roman" w:cs="Times New Roman"/>
                      </w:rPr>
                      <w:t>y</w:t>
                    </w:r>
                    <w:bookmarkEnd w:id="55"/>
                    <w:bookmarkEnd w:id="56"/>
                    <w:r w:rsidR="007D5728" w:rsidRPr="00706E60">
                      <w:rPr>
                        <w:rStyle w:val="Hyperlink"/>
                        <w:rFonts w:ascii="Times New Roman" w:hAnsi="Times New Roman" w:cs="Times New Roman"/>
                      </w:rPr>
                      <w:t>scale.com/research/NZ/Job=Network_Engineer/Salary</w:t>
                    </w:r>
                  </w:hyperlink>
                </w:p>
                <w:p w14:paraId="0170392C" w14:textId="77777777" w:rsidR="005A1196" w:rsidRPr="00706E60" w:rsidRDefault="005A1196" w:rsidP="00BC5965">
                  <w:pPr>
                    <w:rPr>
                      <w:rFonts w:ascii="Times New Roman" w:hAnsi="Times New Roman" w:cs="Times New Roman"/>
                    </w:rPr>
                  </w:pPr>
                </w:p>
                <w:p w14:paraId="2441DB1E" w14:textId="3237A44C" w:rsidR="005A1196" w:rsidRPr="00706E60" w:rsidRDefault="005A1196" w:rsidP="005A1196">
                  <w:pPr>
                    <w:rPr>
                      <w:rFonts w:ascii="Times New Roman" w:hAnsi="Times New Roman" w:cs="Times New Roman"/>
                    </w:rPr>
                  </w:pPr>
                  <w:r w:rsidRPr="00706E60">
                    <w:rPr>
                      <w:rFonts w:ascii="Times New Roman" w:hAnsi="Times New Roman" w:cs="Times New Roman"/>
                    </w:rPr>
                    <w:t>PayScale. (2025</w:t>
                  </w:r>
                  <w:r w:rsidR="006A3B13" w:rsidRPr="00706E60">
                    <w:rPr>
                      <w:rFonts w:ascii="Times New Roman" w:hAnsi="Times New Roman" w:cs="Times New Roman"/>
                    </w:rPr>
                    <w:t>, Jan</w:t>
                  </w:r>
                  <w:r w:rsidR="00B70E30" w:rsidRPr="00706E60">
                    <w:rPr>
                      <w:rFonts w:ascii="Times New Roman" w:hAnsi="Times New Roman" w:cs="Times New Roman"/>
                    </w:rPr>
                    <w:t>uary</w:t>
                  </w:r>
                  <w:r w:rsidR="006A3B13" w:rsidRPr="00706E60">
                    <w:rPr>
                      <w:rFonts w:ascii="Times New Roman" w:hAnsi="Times New Roman" w:cs="Times New Roman"/>
                    </w:rPr>
                    <w:t xml:space="preserve"> 05</w:t>
                  </w:r>
                  <w:r w:rsidRPr="00706E60">
                    <w:rPr>
                      <w:rFonts w:ascii="Times New Roman" w:hAnsi="Times New Roman" w:cs="Times New Roman"/>
                    </w:rPr>
                    <w:t xml:space="preserve">). </w:t>
                  </w:r>
                  <w:r w:rsidR="00A5657B" w:rsidRPr="00706E60">
                    <w:rPr>
                      <w:rFonts w:ascii="Times New Roman" w:hAnsi="Times New Roman" w:cs="Times New Roman"/>
                      <w:i/>
                      <w:iCs/>
                    </w:rPr>
                    <w:t>Average</w:t>
                  </w:r>
                  <w:r w:rsidRPr="00706E60">
                    <w:rPr>
                      <w:rFonts w:ascii="Times New Roman" w:hAnsi="Times New Roman" w:cs="Times New Roman"/>
                      <w:i/>
                    </w:rPr>
                    <w:t xml:space="preserve"> </w:t>
                  </w:r>
                  <w:r w:rsidRPr="00706E60">
                    <w:rPr>
                      <w:rFonts w:ascii="Times New Roman" w:hAnsi="Times New Roman" w:cs="Times New Roman"/>
                      <w:i/>
                      <w:iCs/>
                    </w:rPr>
                    <w:t>Project Manager, Information Technology (IT</w:t>
                  </w:r>
                  <w:r w:rsidR="00A5657B" w:rsidRPr="00706E60">
                    <w:rPr>
                      <w:rFonts w:ascii="Times New Roman" w:hAnsi="Times New Roman" w:cs="Times New Roman"/>
                      <w:i/>
                      <w:iCs/>
                    </w:rPr>
                    <w:t>) with Project Management Skills Salary in New Zealand</w:t>
                  </w:r>
                  <w:r w:rsidRPr="00706E60">
                    <w:rPr>
                      <w:rFonts w:ascii="Times New Roman" w:hAnsi="Times New Roman" w:cs="Times New Roman"/>
                    </w:rPr>
                    <w:t xml:space="preserve">. </w:t>
                  </w:r>
                  <w:hyperlink r:id="rId70" w:history="1">
                    <w:r w:rsidRPr="00706E60">
                      <w:rPr>
                        <w:rStyle w:val="Hyperlink"/>
                        <w:rFonts w:ascii="Times New Roman" w:hAnsi="Times New Roman" w:cs="Times New Roman"/>
                      </w:rPr>
                      <w:t>https://www.payscale.com/research/NZ/Job=Project_Manager%2C_Information_Technology_(IT)/Salary/ac095581/Project-Management</w:t>
                    </w:r>
                  </w:hyperlink>
                  <w:r w:rsidRPr="00706E60">
                    <w:rPr>
                      <w:rFonts w:ascii="Times New Roman" w:hAnsi="Times New Roman" w:cs="Times New Roman"/>
                    </w:rPr>
                    <w:t xml:space="preserve"> </w:t>
                  </w:r>
                </w:p>
                <w:p w14:paraId="0D7FC8B8" w14:textId="77777777" w:rsidR="005A1196" w:rsidRPr="00706E60" w:rsidRDefault="005A1196" w:rsidP="005A1196">
                  <w:pPr>
                    <w:rPr>
                      <w:rFonts w:ascii="Times New Roman" w:hAnsi="Times New Roman" w:cs="Times New Roman"/>
                    </w:rPr>
                  </w:pPr>
                </w:p>
                <w:p w14:paraId="5143773A" w14:textId="04500C72" w:rsidR="005A1196" w:rsidRPr="00706E60" w:rsidRDefault="005A1196" w:rsidP="00BC5965">
                  <w:pPr>
                    <w:rPr>
                      <w:rFonts w:ascii="Times New Roman" w:hAnsi="Times New Roman" w:cs="Times New Roman"/>
                    </w:rPr>
                  </w:pPr>
                  <w:r w:rsidRPr="00706E60">
                    <w:rPr>
                      <w:rFonts w:ascii="Times New Roman" w:hAnsi="Times New Roman" w:cs="Times New Roman"/>
                    </w:rPr>
                    <w:t>PayScale. (202</w:t>
                  </w:r>
                  <w:r w:rsidR="00C046D2" w:rsidRPr="00706E60">
                    <w:rPr>
                      <w:rFonts w:ascii="Times New Roman" w:hAnsi="Times New Roman" w:cs="Times New Roman"/>
                    </w:rPr>
                    <w:t>3, Oct</w:t>
                  </w:r>
                  <w:r w:rsidR="00B70E30" w:rsidRPr="00706E60">
                    <w:rPr>
                      <w:rFonts w:ascii="Times New Roman" w:hAnsi="Times New Roman" w:cs="Times New Roman"/>
                    </w:rPr>
                    <w:t>ober</w:t>
                  </w:r>
                  <w:r w:rsidR="00C046D2" w:rsidRPr="00706E60">
                    <w:rPr>
                      <w:rFonts w:ascii="Times New Roman" w:hAnsi="Times New Roman" w:cs="Times New Roman"/>
                    </w:rPr>
                    <w:t xml:space="preserve"> 19</w:t>
                  </w:r>
                  <w:r w:rsidRPr="00706E60">
                    <w:rPr>
                      <w:rFonts w:ascii="Times New Roman" w:hAnsi="Times New Roman" w:cs="Times New Roman"/>
                    </w:rPr>
                    <w:t xml:space="preserve">). </w:t>
                  </w:r>
                  <w:r w:rsidR="00C046D2" w:rsidRPr="00706E60">
                    <w:rPr>
                      <w:rFonts w:ascii="Times New Roman" w:hAnsi="Times New Roman" w:cs="Times New Roman"/>
                      <w:i/>
                      <w:iCs/>
                    </w:rPr>
                    <w:t>Average</w:t>
                  </w:r>
                  <w:r w:rsidRPr="00706E60">
                    <w:rPr>
                      <w:rFonts w:ascii="Times New Roman" w:hAnsi="Times New Roman" w:cs="Times New Roman"/>
                      <w:i/>
                    </w:rPr>
                    <w:t xml:space="preserve"> </w:t>
                  </w:r>
                  <w:r w:rsidRPr="00706E60">
                    <w:rPr>
                      <w:rFonts w:ascii="Times New Roman" w:hAnsi="Times New Roman" w:cs="Times New Roman"/>
                      <w:i/>
                      <w:iCs/>
                    </w:rPr>
                    <w:t>Systems Architect</w:t>
                  </w:r>
                  <w:r w:rsidR="00C046D2" w:rsidRPr="00706E60">
                    <w:rPr>
                      <w:rFonts w:ascii="Times New Roman" w:hAnsi="Times New Roman" w:cs="Times New Roman"/>
                      <w:i/>
                      <w:iCs/>
                    </w:rPr>
                    <w:t xml:space="preserve"> Salary in New Zealand</w:t>
                  </w:r>
                  <w:r w:rsidRPr="00706E60">
                    <w:rPr>
                      <w:rFonts w:ascii="Times New Roman" w:hAnsi="Times New Roman" w:cs="Times New Roman"/>
                    </w:rPr>
                    <w:t xml:space="preserve">. </w:t>
                  </w:r>
                  <w:hyperlink r:id="rId71" w:history="1">
                    <w:r w:rsidRPr="00706E60">
                      <w:rPr>
                        <w:rStyle w:val="Hyperlink"/>
                        <w:rFonts w:ascii="Times New Roman" w:hAnsi="Times New Roman" w:cs="Times New Roman"/>
                      </w:rPr>
                      <w:t>https://www.payscale.com/research/NZ/Job=Systems_Architect/Salary</w:t>
                    </w:r>
                  </w:hyperlink>
                </w:p>
                <w:p w14:paraId="58C3BA32" w14:textId="77777777" w:rsidR="007D5728" w:rsidRPr="00706E60" w:rsidRDefault="007D5728" w:rsidP="00BC5965">
                  <w:pPr>
                    <w:rPr>
                      <w:rFonts w:ascii="Times New Roman" w:hAnsi="Times New Roman" w:cs="Times New Roman"/>
                    </w:rPr>
                  </w:pPr>
                </w:p>
                <w:p w14:paraId="1E960D1E" w14:textId="25DA1C8A" w:rsidR="004E6552" w:rsidRPr="00706E60" w:rsidRDefault="002E7319" w:rsidP="00BC5965">
                  <w:pPr>
                    <w:rPr>
                      <w:rFonts w:ascii="Times New Roman" w:hAnsi="Times New Roman" w:cs="Times New Roman"/>
                    </w:rPr>
                  </w:pPr>
                  <w:r w:rsidRPr="00706E60">
                    <w:rPr>
                      <w:rFonts w:ascii="Times New Roman" w:hAnsi="Times New Roman" w:cs="Times New Roman"/>
                    </w:rPr>
                    <w:t>PB Tech</w:t>
                  </w:r>
                  <w:r w:rsidR="00752759" w:rsidRPr="00706E60">
                    <w:rPr>
                      <w:rFonts w:ascii="Times New Roman" w:hAnsi="Times New Roman" w:cs="Times New Roman"/>
                    </w:rPr>
                    <w:t>nologies</w:t>
                  </w:r>
                  <w:r w:rsidR="00BF26CE" w:rsidRPr="00706E60">
                    <w:rPr>
                      <w:rFonts w:ascii="Times New Roman" w:hAnsi="Times New Roman" w:cs="Times New Roman"/>
                    </w:rPr>
                    <w:t>. (</w:t>
                  </w:r>
                  <w:r w:rsidR="00196A7E" w:rsidRPr="00706E60">
                    <w:rPr>
                      <w:rFonts w:ascii="Times New Roman" w:hAnsi="Times New Roman" w:cs="Times New Roman"/>
                    </w:rPr>
                    <w:t>n.d.).</w:t>
                  </w:r>
                  <w:r w:rsidR="004860BA" w:rsidRPr="00706E60">
                    <w:rPr>
                      <w:rFonts w:ascii="Times New Roman" w:hAnsi="Times New Roman" w:cs="Times New Roman"/>
                    </w:rPr>
                    <w:t xml:space="preserve"> </w:t>
                  </w:r>
                  <w:r w:rsidR="0048645E" w:rsidRPr="00706E60">
                    <w:rPr>
                      <w:rFonts w:ascii="Times New Roman" w:hAnsi="Times New Roman" w:cs="Times New Roman"/>
                      <w:i/>
                      <w:iCs/>
                    </w:rPr>
                    <w:t>Supermicro 521R-T Mini Server - 1x Xeon E-2434 4C/8T 3.4GHz, 16GB RAM ... ( SVRSPM34170 )</w:t>
                  </w:r>
                  <w:r w:rsidR="00720A6C" w:rsidRPr="00706E60">
                    <w:rPr>
                      <w:rFonts w:ascii="Times New Roman" w:hAnsi="Times New Roman" w:cs="Times New Roman"/>
                    </w:rPr>
                    <w:t>.</w:t>
                  </w:r>
                  <w:r w:rsidR="00CD4EDD" w:rsidRPr="00706E60">
                    <w:rPr>
                      <w:rFonts w:ascii="Times New Roman" w:hAnsi="Times New Roman" w:cs="Times New Roman"/>
                    </w:rPr>
                    <w:t xml:space="preserve"> </w:t>
                  </w:r>
                  <w:hyperlink r:id="rId72" w:history="1">
                    <w:r w:rsidR="00831C64" w:rsidRPr="00706E60">
                      <w:rPr>
                        <w:rStyle w:val="Hyperlink"/>
                        <w:rFonts w:ascii="Times New Roman" w:hAnsi="Times New Roman" w:cs="Times New Roman"/>
                      </w:rPr>
                      <w:t>https://www.pbtech.co.nz/product/SVRSPM34170/Supermicro-521R-T-Mini-Server---1x-Xeon-E-2434-4C8</w:t>
                    </w:r>
                  </w:hyperlink>
                  <w:r w:rsidR="00831C64" w:rsidRPr="00706E60">
                    <w:rPr>
                      <w:rFonts w:ascii="Times New Roman" w:hAnsi="Times New Roman" w:cs="Times New Roman"/>
                    </w:rPr>
                    <w:t xml:space="preserve"> </w:t>
                  </w:r>
                </w:p>
                <w:p w14:paraId="2853E8A5" w14:textId="77777777" w:rsidR="00831C64" w:rsidRPr="00706E60" w:rsidRDefault="00831C64" w:rsidP="00BC5965">
                  <w:pPr>
                    <w:rPr>
                      <w:rFonts w:ascii="Times New Roman" w:hAnsi="Times New Roman" w:cs="Times New Roman"/>
                    </w:rPr>
                  </w:pPr>
                </w:p>
                <w:p w14:paraId="5F0458C8" w14:textId="5F1D79E2"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0D2487" w:rsidRPr="00706E60">
                    <w:rPr>
                      <w:rFonts w:ascii="Times New Roman" w:hAnsi="Times New Roman" w:cs="Times New Roman"/>
                      <w:i/>
                      <w:iCs/>
                    </w:rPr>
                    <w:t>ASUS Vivobook Go 15 L510KA 15.6" FHD Intel Pentium Silver N6000 - 8GB... ( L510KA-EJ599W )</w:t>
                  </w:r>
                  <w:r w:rsidR="000D2487" w:rsidRPr="00706E60">
                    <w:rPr>
                      <w:rFonts w:ascii="Times New Roman" w:hAnsi="Times New Roman" w:cs="Times New Roman"/>
                    </w:rPr>
                    <w:t xml:space="preserve">. </w:t>
                  </w:r>
                  <w:hyperlink r:id="rId73" w:history="1">
                    <w:r w:rsidR="00753B7C" w:rsidRPr="00706E60">
                      <w:rPr>
                        <w:rStyle w:val="Hyperlink"/>
                        <w:rFonts w:ascii="Times New Roman" w:hAnsi="Times New Roman" w:cs="Times New Roman"/>
                      </w:rPr>
                      <w:t>https://www.pbtech.co.nz/product/NBKASU510599/ASUS-Vivobook-Go-15-L510KA-156-FHD-Intel-Pentium-S</w:t>
                    </w:r>
                  </w:hyperlink>
                </w:p>
                <w:p w14:paraId="4CD318B3" w14:textId="77777777" w:rsidR="00753B7C" w:rsidRPr="00706E60" w:rsidRDefault="00753B7C" w:rsidP="00BC5965">
                  <w:pPr>
                    <w:rPr>
                      <w:rFonts w:ascii="Times New Roman" w:hAnsi="Times New Roman" w:cs="Times New Roman"/>
                    </w:rPr>
                  </w:pPr>
                </w:p>
                <w:p w14:paraId="4D2CB0F2" w14:textId="13F4114F"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89052B" w:rsidRPr="00706E60">
                    <w:rPr>
                      <w:rFonts w:ascii="Times New Roman" w:hAnsi="Times New Roman" w:cs="Times New Roman"/>
                      <w:i/>
                      <w:iCs/>
                    </w:rPr>
                    <w:t>Philips 243V7QJAB/79 24" FHD Monitor</w:t>
                  </w:r>
                  <w:r w:rsidR="0089052B" w:rsidRPr="00706E60">
                    <w:rPr>
                      <w:rFonts w:ascii="Times New Roman" w:hAnsi="Times New Roman" w:cs="Times New Roman"/>
                    </w:rPr>
                    <w:t xml:space="preserve">. </w:t>
                  </w:r>
                  <w:r w:rsidRPr="00706E60">
                    <w:rPr>
                      <w:rFonts w:ascii="Times New Roman" w:hAnsi="Times New Roman" w:cs="Times New Roman"/>
                    </w:rPr>
                    <w:t xml:space="preserve"> </w:t>
                  </w:r>
                  <w:hyperlink r:id="rId74" w:history="1">
                    <w:r w:rsidR="00A103AC" w:rsidRPr="00706E60">
                      <w:rPr>
                        <w:rStyle w:val="Hyperlink"/>
                        <w:rFonts w:ascii="Times New Roman" w:hAnsi="Times New Roman" w:cs="Times New Roman"/>
                      </w:rPr>
                      <w:t>https://www.pbtech.co.nz/product/MONPHS2438/Philips-243V7QJAB79-24-FHD-Monitor-1920x1080---IPS</w:t>
                    </w:r>
                  </w:hyperlink>
                </w:p>
                <w:p w14:paraId="38A9F9EC" w14:textId="77777777" w:rsidR="00A103AC" w:rsidRPr="00706E60" w:rsidRDefault="00A103AC" w:rsidP="00BC5965">
                  <w:pPr>
                    <w:rPr>
                      <w:rFonts w:ascii="Times New Roman" w:hAnsi="Times New Roman" w:cs="Times New Roman"/>
                    </w:rPr>
                  </w:pPr>
                </w:p>
                <w:p w14:paraId="423E3F87" w14:textId="0EC9FD82"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256EEB" w:rsidRPr="00706E60">
                    <w:rPr>
                      <w:rFonts w:ascii="Times New Roman" w:hAnsi="Times New Roman" w:cs="Times New Roman"/>
                      <w:i/>
                      <w:iCs/>
                    </w:rPr>
                    <w:t>A4Tech Fstyler F1010 Multimedia Keyboard &amp; Mouse Combo USB Wired -... ( F1010 )</w:t>
                  </w:r>
                  <w:r w:rsidR="00256EEB" w:rsidRPr="00706E60">
                    <w:rPr>
                      <w:rFonts w:ascii="Times New Roman" w:hAnsi="Times New Roman" w:cs="Times New Roman"/>
                    </w:rPr>
                    <w:t>.</w:t>
                  </w:r>
                  <w:r w:rsidRPr="00706E60">
                    <w:rPr>
                      <w:rFonts w:ascii="Times New Roman" w:hAnsi="Times New Roman" w:cs="Times New Roman"/>
                    </w:rPr>
                    <w:t xml:space="preserve"> </w:t>
                  </w:r>
                  <w:hyperlink r:id="rId75" w:history="1">
                    <w:r w:rsidR="003F56F8" w:rsidRPr="00706E60">
                      <w:rPr>
                        <w:rStyle w:val="Hyperlink"/>
                        <w:rFonts w:ascii="Times New Roman" w:hAnsi="Times New Roman" w:cs="Times New Roman"/>
                      </w:rPr>
                      <w:t>https://www.pbtech.co.nz/product/KEYA4T1001/A4Tech-Fstyler-F1010-Multimedia-Keyboard--Mouse-Co</w:t>
                    </w:r>
                  </w:hyperlink>
                </w:p>
                <w:p w14:paraId="27514499" w14:textId="77777777" w:rsidR="003F56F8" w:rsidRPr="00706E60" w:rsidRDefault="003F56F8" w:rsidP="00BC5965">
                  <w:pPr>
                    <w:rPr>
                      <w:rFonts w:ascii="Times New Roman" w:hAnsi="Times New Roman" w:cs="Times New Roman"/>
                    </w:rPr>
                  </w:pPr>
                </w:p>
                <w:p w14:paraId="052A0061" w14:textId="3EE46558"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5C223D" w:rsidRPr="00706E60">
                    <w:rPr>
                      <w:rFonts w:ascii="Times New Roman" w:hAnsi="Times New Roman" w:cs="Times New Roman"/>
                      <w:i/>
                      <w:iCs/>
                    </w:rPr>
                    <w:t>Cruxtec 0.5m Cat7 Ethernet Cable -  Black Color --  10Gb / SFTP Triple... ( RS7-005-BK )</w:t>
                  </w:r>
                  <w:r w:rsidR="005C223D" w:rsidRPr="00706E60">
                    <w:rPr>
                      <w:rFonts w:ascii="Times New Roman" w:hAnsi="Times New Roman" w:cs="Times New Roman"/>
                    </w:rPr>
                    <w:t>.</w:t>
                  </w:r>
                  <w:r w:rsidRPr="00706E60">
                    <w:rPr>
                      <w:rFonts w:ascii="Times New Roman" w:hAnsi="Times New Roman" w:cs="Times New Roman"/>
                    </w:rPr>
                    <w:t xml:space="preserve"> </w:t>
                  </w:r>
                  <w:hyperlink r:id="rId76" w:history="1">
                    <w:r w:rsidR="00614FB7" w:rsidRPr="00706E60">
                      <w:rPr>
                        <w:rStyle w:val="Hyperlink"/>
                        <w:rFonts w:ascii="Times New Roman" w:hAnsi="Times New Roman" w:cs="Times New Roman"/>
                      </w:rPr>
                      <w:t>https://www.pbtech.co.nz/product/CABCXT920050/Cruxtec-05m-Cat7-Ethernet-Cable---Black-Color----1</w:t>
                    </w:r>
                  </w:hyperlink>
                </w:p>
                <w:p w14:paraId="1F72E61D" w14:textId="2AC7754A" w:rsidR="004E6552"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95406F" w:rsidRPr="00706E60">
                    <w:rPr>
                      <w:rFonts w:ascii="Times New Roman" w:hAnsi="Times New Roman" w:cs="Times New Roman"/>
                      <w:i/>
                      <w:iCs/>
                    </w:rPr>
                    <w:t>TP-Link TG-3468 32-bit Gigabit PCIe Network Adapter, Realtek RTL8168B... ( TG-3468 )</w:t>
                  </w:r>
                  <w:r w:rsidR="0095406F" w:rsidRPr="00706E60">
                    <w:rPr>
                      <w:rFonts w:ascii="Times New Roman" w:hAnsi="Times New Roman" w:cs="Times New Roman"/>
                    </w:rPr>
                    <w:t>.</w:t>
                  </w:r>
                  <w:r w:rsidRPr="00706E60">
                    <w:rPr>
                      <w:rFonts w:ascii="Times New Roman" w:hAnsi="Times New Roman" w:cs="Times New Roman"/>
                    </w:rPr>
                    <w:t xml:space="preserve"> </w:t>
                  </w:r>
                  <w:hyperlink r:id="rId77" w:history="1">
                    <w:r w:rsidR="00797D1F" w:rsidRPr="00706E60">
                      <w:rPr>
                        <w:rStyle w:val="Hyperlink"/>
                        <w:rFonts w:ascii="Times New Roman" w:hAnsi="Times New Roman" w:cs="Times New Roman"/>
                      </w:rPr>
                      <w:t>https://www.pbtech.co.nz/product/NETTPL3468/TP-Link-TG-3468-32-bit-Gigabit-PCIe-Network-Adapte</w:t>
                    </w:r>
                  </w:hyperlink>
                </w:p>
                <w:p w14:paraId="6D0CD091" w14:textId="77777777" w:rsidR="00922B11" w:rsidRPr="00706E60" w:rsidRDefault="00922B11" w:rsidP="00BC5965">
                  <w:pPr>
                    <w:rPr>
                      <w:rFonts w:ascii="Times New Roman" w:hAnsi="Times New Roman" w:cs="Times New Roman"/>
                    </w:rPr>
                  </w:pPr>
                </w:p>
                <w:p w14:paraId="26023035" w14:textId="7867B552" w:rsidR="000D3380" w:rsidRPr="00706E60" w:rsidRDefault="00CA38BA" w:rsidP="00BC5965">
                  <w:pPr>
                    <w:rPr>
                      <w:rFonts w:ascii="Times New Roman" w:hAnsi="Times New Roman" w:cs="Times New Roman"/>
                    </w:rPr>
                  </w:pPr>
                  <w:r w:rsidRPr="00706E60">
                    <w:rPr>
                      <w:rFonts w:ascii="Times New Roman" w:hAnsi="Times New Roman" w:cs="Times New Roman"/>
                    </w:rPr>
                    <w:t>Quintero, A., Sans, F., &amp; Gamess, E.</w:t>
                  </w:r>
                  <w:r w:rsidR="00612804" w:rsidRPr="00706E60">
                    <w:rPr>
                      <w:rFonts w:ascii="Times New Roman" w:hAnsi="Times New Roman" w:cs="Times New Roman"/>
                    </w:rPr>
                    <w:t xml:space="preserve"> (2016). Performance evaluation of IPv4/IPv6 transition mechanisms. </w:t>
                  </w:r>
                  <w:r w:rsidR="00612804" w:rsidRPr="00706E60">
                    <w:rPr>
                      <w:rFonts w:ascii="Times New Roman" w:hAnsi="Times New Roman" w:cs="Times New Roman"/>
                      <w:i/>
                      <w:iCs/>
                    </w:rPr>
                    <w:t>International Journal of Computer Network and Information Security</w:t>
                  </w:r>
                  <w:r w:rsidR="00612804" w:rsidRPr="00706E60">
                    <w:rPr>
                      <w:rFonts w:ascii="Times New Roman" w:hAnsi="Times New Roman" w:cs="Times New Roman"/>
                    </w:rPr>
                    <w:t xml:space="preserve">, </w:t>
                  </w:r>
                  <w:r w:rsidR="00612804" w:rsidRPr="00706E60">
                    <w:rPr>
                      <w:rFonts w:ascii="Times New Roman" w:hAnsi="Times New Roman" w:cs="Times New Roman"/>
                      <w:i/>
                      <w:iCs/>
                    </w:rPr>
                    <w:t>8</w:t>
                  </w:r>
                  <w:r w:rsidR="00612804" w:rsidRPr="00706E60">
                    <w:rPr>
                      <w:rFonts w:ascii="Times New Roman" w:hAnsi="Times New Roman" w:cs="Times New Roman"/>
                    </w:rPr>
                    <w:t xml:space="preserve">(2), 1–14. </w:t>
                  </w:r>
                  <w:hyperlink r:id="rId78" w:history="1">
                    <w:r w:rsidR="00677BDD" w:rsidRPr="00706E60">
                      <w:rPr>
                        <w:rStyle w:val="Hyperlink"/>
                        <w:rFonts w:ascii="Times New Roman" w:hAnsi="Times New Roman" w:cs="Times New Roman"/>
                      </w:rPr>
                      <w:t>https://doi.org/10.5815/ijcnis.2016.02.01</w:t>
                    </w:r>
                  </w:hyperlink>
                  <w:r w:rsidR="00677BDD" w:rsidRPr="00706E60">
                    <w:rPr>
                      <w:rFonts w:ascii="Times New Roman" w:hAnsi="Times New Roman" w:cs="Times New Roman"/>
                    </w:rPr>
                    <w:t xml:space="preserve"> </w:t>
                  </w:r>
                </w:p>
                <w:p w14:paraId="4E02C960" w14:textId="77777777" w:rsidR="00612804" w:rsidRPr="00706E60" w:rsidRDefault="00612804" w:rsidP="00BC5965">
                  <w:pPr>
                    <w:rPr>
                      <w:rFonts w:ascii="Times New Roman" w:hAnsi="Times New Roman" w:cs="Times New Roman"/>
                    </w:rPr>
                  </w:pPr>
                </w:p>
                <w:p w14:paraId="512ECF22" w14:textId="676CA27C" w:rsidR="008D681B" w:rsidRPr="00706E60" w:rsidRDefault="00535AFC" w:rsidP="00BC5965">
                  <w:pPr>
                    <w:rPr>
                      <w:rFonts w:ascii="Times New Roman" w:hAnsi="Times New Roman" w:cs="Times New Roman"/>
                      <w:i/>
                    </w:rPr>
                  </w:pPr>
                  <w:r w:rsidRPr="00706E60">
                    <w:rPr>
                      <w:rFonts w:ascii="Times New Roman" w:hAnsi="Times New Roman" w:cs="Times New Roman"/>
                    </w:rPr>
                    <w:t>Taffer, M. (202</w:t>
                  </w:r>
                  <w:r w:rsidR="005E1E09" w:rsidRPr="00706E60">
                    <w:rPr>
                      <w:rFonts w:ascii="Times New Roman" w:hAnsi="Times New Roman" w:cs="Times New Roman"/>
                    </w:rPr>
                    <w:t>4</w:t>
                  </w:r>
                  <w:r w:rsidRPr="00706E60">
                    <w:rPr>
                      <w:rFonts w:ascii="Times New Roman" w:hAnsi="Times New Roman" w:cs="Times New Roman"/>
                    </w:rPr>
                    <w:t xml:space="preserve">, </w:t>
                  </w:r>
                  <w:r w:rsidR="005E1E09" w:rsidRPr="00706E60">
                    <w:rPr>
                      <w:rFonts w:ascii="Times New Roman" w:hAnsi="Times New Roman" w:cs="Times New Roman"/>
                    </w:rPr>
                    <w:t>Dec</w:t>
                  </w:r>
                  <w:r w:rsidR="00B70E30" w:rsidRPr="00706E60">
                    <w:rPr>
                      <w:rFonts w:ascii="Times New Roman" w:hAnsi="Times New Roman" w:cs="Times New Roman"/>
                    </w:rPr>
                    <w:t>ember</w:t>
                  </w:r>
                  <w:r w:rsidR="005E1E09" w:rsidRPr="00706E60">
                    <w:rPr>
                      <w:rFonts w:ascii="Times New Roman" w:hAnsi="Times New Roman" w:cs="Times New Roman"/>
                    </w:rPr>
                    <w:t xml:space="preserve"> 9</w:t>
                  </w:r>
                  <w:r w:rsidRPr="00706E60">
                    <w:rPr>
                      <w:rFonts w:ascii="Times New Roman" w:hAnsi="Times New Roman" w:cs="Times New Roman"/>
                    </w:rPr>
                    <w:t>). </w:t>
                  </w:r>
                  <w:r w:rsidRPr="00706E60">
                    <w:rPr>
                      <w:rFonts w:ascii="Times New Roman" w:hAnsi="Times New Roman" w:cs="Times New Roman"/>
                      <w:i/>
                      <w:iCs/>
                    </w:rPr>
                    <w:t>Lean Project Management: Definition, Principles, &amp; Drawbacks</w:t>
                  </w:r>
                  <w:r w:rsidRPr="00706E60">
                    <w:rPr>
                      <w:rFonts w:ascii="Times New Roman" w:hAnsi="Times New Roman" w:cs="Times New Roman"/>
                    </w:rPr>
                    <w:t xml:space="preserve">. The Digital Project Manager. </w:t>
                  </w:r>
                  <w:hyperlink r:id="rId79">
                    <w:r w:rsidRPr="00706E60">
                      <w:rPr>
                        <w:rStyle w:val="Hyperlink"/>
                        <w:rFonts w:ascii="Times New Roman" w:hAnsi="Times New Roman" w:cs="Times New Roman"/>
                      </w:rPr>
                      <w:t>https://thedigitalprojectmanager.com/projects/pm-methodology/lean-project-management/</w:t>
                    </w:r>
                  </w:hyperlink>
                  <w:r w:rsidR="007C716C" w:rsidRPr="00706E60">
                    <w:rPr>
                      <w:rFonts w:ascii="Times New Roman" w:hAnsi="Times New Roman" w:cs="Times New Roman"/>
                    </w:rPr>
                    <w:tab/>
                  </w:r>
                </w:p>
                <w:p w14:paraId="2997A5A4" w14:textId="77777777" w:rsidR="008C7A9E" w:rsidRPr="00706E60" w:rsidRDefault="008C7A9E" w:rsidP="00BC5965">
                  <w:pPr>
                    <w:rPr>
                      <w:rFonts w:ascii="Times New Roman" w:hAnsi="Times New Roman" w:cs="Times New Roman"/>
                    </w:rPr>
                  </w:pPr>
                </w:p>
                <w:p w14:paraId="495100AA" w14:textId="139FF59B" w:rsidR="002D11BF" w:rsidRPr="00706E60" w:rsidRDefault="00742474" w:rsidP="005F4102">
                  <w:pPr>
                    <w:rPr>
                      <w:rFonts w:ascii="Times New Roman" w:hAnsi="Times New Roman" w:cs="Times New Roman"/>
                      <w:lang w:val="en-US"/>
                    </w:rPr>
                  </w:pPr>
                </w:p>
              </w:sdtContent>
            </w:sdt>
          </w:sdtContent>
        </w:sdt>
      </w:sdtContent>
    </w:sdt>
    <w:sectPr w:rsidR="002D11BF" w:rsidRPr="00706E60" w:rsidSect="00EA732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aniel Vaipulu" w:date="2025-03-30T10:47:00Z" w:initials="DV">
    <w:p w14:paraId="20164DE3" w14:textId="231221DC" w:rsidR="00C85140" w:rsidRPr="00943497" w:rsidRDefault="00C732F5">
      <w:pPr>
        <w:pStyle w:val="CommentText"/>
      </w:pPr>
      <w:r w:rsidRPr="00943497">
        <w:rPr>
          <w:rStyle w:val="CommentReference"/>
        </w:rPr>
        <w:annotationRef/>
      </w:r>
      <w:r w:rsidRPr="00943497">
        <w:t>Terms of reference should be one paragraph the client request the objective a problem and how the projects address the problem the methodology, the timeline. Don't need multiple headers for it.</w:t>
      </w:r>
    </w:p>
  </w:comment>
  <w:comment w:id="20" w:author="Daniel Vaipulu" w:date="2025-03-30T10:56:00Z" w:initials="DV">
    <w:p w14:paraId="42918A4F" w14:textId="0AA9E4C3" w:rsidR="00C85140" w:rsidRPr="00943497" w:rsidRDefault="00C732F5">
      <w:pPr>
        <w:pStyle w:val="CommentText"/>
      </w:pPr>
      <w:r w:rsidRPr="00943497">
        <w:rPr>
          <w:rStyle w:val="CommentReference"/>
        </w:rPr>
        <w:annotationRef/>
      </w:r>
      <w:r w:rsidRPr="00943497">
        <w:t xml:space="preserve">Use this as an example </w:t>
      </w:r>
    </w:p>
  </w:comment>
  <w:comment w:id="21" w:author="Daniel Vaipulu" w:date="2025-03-30T10:57:00Z" w:initials="DV">
    <w:p w14:paraId="753D7060" w14:textId="21F45B1E" w:rsidR="00C85140" w:rsidRDefault="00C732F5">
      <w:pPr>
        <w:pStyle w:val="CommentText"/>
      </w:pPr>
      <w:r w:rsidRPr="00943497">
        <w:rPr>
          <w:rStyle w:val="CommentReference"/>
        </w:rPr>
        <w:annotationRef/>
      </w:r>
      <w:r w:rsidRPr="00943497">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7EE41" w14:textId="77777777" w:rsidR="00742474" w:rsidRPr="00943497" w:rsidRDefault="00742474" w:rsidP="008A10B8">
      <w:r w:rsidRPr="00943497">
        <w:separator/>
      </w:r>
    </w:p>
  </w:endnote>
  <w:endnote w:type="continuationSeparator" w:id="0">
    <w:p w14:paraId="1C2DC037" w14:textId="77777777" w:rsidR="00742474" w:rsidRPr="00943497" w:rsidRDefault="00742474" w:rsidP="008A10B8">
      <w:r w:rsidRPr="00943497">
        <w:continuationSeparator/>
      </w:r>
    </w:p>
  </w:endnote>
  <w:endnote w:type="continuationNotice" w:id="1">
    <w:p w14:paraId="34C12074" w14:textId="77777777" w:rsidR="00742474" w:rsidRPr="00943497" w:rsidRDefault="00742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943497" w:rsidRDefault="00260FA2">
    <w:pPr>
      <w:pStyle w:val="Footer"/>
      <w:jc w:val="right"/>
    </w:pPr>
    <w:r w:rsidRPr="00943497">
      <w:t xml:space="preserve"> Page </w:t>
    </w:r>
    <w:sdt>
      <w:sdtPr>
        <w:id w:val="-1668398195"/>
        <w:docPartObj>
          <w:docPartGallery w:val="Page Numbers (Bottom of Page)"/>
          <w:docPartUnique/>
        </w:docPartObj>
      </w:sdtPr>
      <w:sdtEndPr/>
      <w:sdtContent>
        <w:r w:rsidR="00AC18F2" w:rsidRPr="00943497">
          <w:fldChar w:fldCharType="begin"/>
        </w:r>
        <w:r w:rsidR="00AC18F2" w:rsidRPr="00943497">
          <w:instrText xml:space="preserve"> PAGE   \* MERGEFORMAT </w:instrText>
        </w:r>
        <w:r w:rsidR="00AC18F2" w:rsidRPr="00943497">
          <w:fldChar w:fldCharType="separate"/>
        </w:r>
        <w:r w:rsidR="00AC18F2" w:rsidRPr="00943497">
          <w:t>2</w:t>
        </w:r>
        <w:r w:rsidR="00AC18F2" w:rsidRPr="00943497">
          <w:fldChar w:fldCharType="end"/>
        </w:r>
      </w:sdtContent>
    </w:sdt>
  </w:p>
  <w:p w14:paraId="1199AC3B" w14:textId="6745022E" w:rsidR="00924B31" w:rsidRPr="00943497"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1EAB2" w14:textId="77777777" w:rsidR="00742474" w:rsidRPr="00943497" w:rsidRDefault="00742474" w:rsidP="008A10B8">
      <w:r w:rsidRPr="00943497">
        <w:separator/>
      </w:r>
    </w:p>
  </w:footnote>
  <w:footnote w:type="continuationSeparator" w:id="0">
    <w:p w14:paraId="3EC9323B" w14:textId="77777777" w:rsidR="00742474" w:rsidRPr="00943497" w:rsidRDefault="00742474" w:rsidP="008A10B8">
      <w:r w:rsidRPr="00943497">
        <w:continuationSeparator/>
      </w:r>
    </w:p>
  </w:footnote>
  <w:footnote w:type="continuationNotice" w:id="1">
    <w:p w14:paraId="4C0A3628" w14:textId="77777777" w:rsidR="00742474" w:rsidRPr="00943497" w:rsidRDefault="00742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706E60" w:rsidRDefault="00CA59F6" w:rsidP="00CC645A">
    <w:pPr>
      <w:pStyle w:val="Header"/>
      <w:rPr>
        <w:rFonts w:ascii="Times New Roman" w:hAnsi="Times New Roman" w:cs="Times New Roman"/>
      </w:rPr>
    </w:pPr>
    <w:r w:rsidRPr="00706E60">
      <w:rPr>
        <w:rFonts w:ascii="Times New Roman" w:hAnsi="Times New Roman" w:cs="Times New Roman"/>
      </w:rPr>
      <w:t xml:space="preserve">Physical Environment </w:t>
    </w:r>
    <w:r w:rsidR="00CC645A" w:rsidRPr="00706E60">
      <w:rPr>
        <w:rFonts w:ascii="Times New Roman" w:hAnsi="Times New Roman" w:cs="Times New Roman"/>
      </w:rPr>
      <w:t>Team</w:t>
    </w:r>
    <w:r w:rsidR="00CC645A" w:rsidRPr="00706E60">
      <w:rPr>
        <w:rFonts w:ascii="Times New Roman" w:hAnsi="Times New Roman" w:cs="Times New Roman"/>
      </w:rPr>
      <w:ptab w:relativeTo="margin" w:alignment="center" w:leader="none"/>
    </w:r>
    <w:r w:rsidR="00CC645A" w:rsidRPr="00706E60">
      <w:rPr>
        <w:rFonts w:ascii="Times New Roman" w:hAnsi="Times New Roman" w:cs="Times New Roman"/>
      </w:rPr>
      <w:ptab w:relativeTo="margin" w:alignment="right" w:leader="none"/>
    </w:r>
    <w:r w:rsidRPr="00706E60">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F2982"/>
    <w:multiLevelType w:val="hybridMultilevel"/>
    <w:tmpl w:val="167E65E4"/>
    <w:lvl w:ilvl="0" w:tplc="035887A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3B013D2"/>
    <w:multiLevelType w:val="hybridMultilevel"/>
    <w:tmpl w:val="04269734"/>
    <w:lvl w:ilvl="0" w:tplc="6BFE8AF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7196D93"/>
    <w:multiLevelType w:val="hybridMultilevel"/>
    <w:tmpl w:val="E55813EE"/>
    <w:lvl w:ilvl="0" w:tplc="E5CA26B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72D7AF5"/>
    <w:multiLevelType w:val="hybridMultilevel"/>
    <w:tmpl w:val="6C58CA1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06764A"/>
    <w:multiLevelType w:val="hybridMultilevel"/>
    <w:tmpl w:val="80C695A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C567D27"/>
    <w:multiLevelType w:val="hybridMultilevel"/>
    <w:tmpl w:val="167C1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C972B14"/>
    <w:multiLevelType w:val="hybridMultilevel"/>
    <w:tmpl w:val="AB0A2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A21039"/>
    <w:multiLevelType w:val="hybridMultilevel"/>
    <w:tmpl w:val="1848EC24"/>
    <w:lvl w:ilvl="0" w:tplc="8A4E4878">
      <w:start w:val="1"/>
      <w:numFmt w:val="decimal"/>
      <w:lvlText w:val="%1."/>
      <w:lvlJc w:val="left"/>
      <w:pPr>
        <w:ind w:left="360" w:hanging="360"/>
      </w:pPr>
      <w:rPr>
        <w:rFonts w:hint="default"/>
      </w:rPr>
    </w:lvl>
    <w:lvl w:ilvl="1" w:tplc="14090019" w:tentative="1">
      <w:start w:val="1"/>
      <w:numFmt w:val="lowerLetter"/>
      <w:lvlText w:val="%2."/>
      <w:lvlJc w:val="left"/>
      <w:pPr>
        <w:ind w:left="1298" w:hanging="360"/>
      </w:pPr>
    </w:lvl>
    <w:lvl w:ilvl="2" w:tplc="1409001B" w:tentative="1">
      <w:start w:val="1"/>
      <w:numFmt w:val="lowerRoman"/>
      <w:lvlText w:val="%3."/>
      <w:lvlJc w:val="right"/>
      <w:pPr>
        <w:ind w:left="2018" w:hanging="180"/>
      </w:pPr>
    </w:lvl>
    <w:lvl w:ilvl="3" w:tplc="1409000F" w:tentative="1">
      <w:start w:val="1"/>
      <w:numFmt w:val="decimal"/>
      <w:lvlText w:val="%4."/>
      <w:lvlJc w:val="left"/>
      <w:pPr>
        <w:ind w:left="2738" w:hanging="360"/>
      </w:pPr>
    </w:lvl>
    <w:lvl w:ilvl="4" w:tplc="14090019" w:tentative="1">
      <w:start w:val="1"/>
      <w:numFmt w:val="lowerLetter"/>
      <w:lvlText w:val="%5."/>
      <w:lvlJc w:val="left"/>
      <w:pPr>
        <w:ind w:left="3458" w:hanging="360"/>
      </w:pPr>
    </w:lvl>
    <w:lvl w:ilvl="5" w:tplc="1409001B" w:tentative="1">
      <w:start w:val="1"/>
      <w:numFmt w:val="lowerRoman"/>
      <w:lvlText w:val="%6."/>
      <w:lvlJc w:val="right"/>
      <w:pPr>
        <w:ind w:left="4178" w:hanging="180"/>
      </w:pPr>
    </w:lvl>
    <w:lvl w:ilvl="6" w:tplc="1409000F" w:tentative="1">
      <w:start w:val="1"/>
      <w:numFmt w:val="decimal"/>
      <w:lvlText w:val="%7."/>
      <w:lvlJc w:val="left"/>
      <w:pPr>
        <w:ind w:left="4898" w:hanging="360"/>
      </w:pPr>
    </w:lvl>
    <w:lvl w:ilvl="7" w:tplc="14090019" w:tentative="1">
      <w:start w:val="1"/>
      <w:numFmt w:val="lowerLetter"/>
      <w:lvlText w:val="%8."/>
      <w:lvlJc w:val="left"/>
      <w:pPr>
        <w:ind w:left="5618" w:hanging="360"/>
      </w:pPr>
    </w:lvl>
    <w:lvl w:ilvl="8" w:tplc="1409001B" w:tentative="1">
      <w:start w:val="1"/>
      <w:numFmt w:val="lowerRoman"/>
      <w:lvlText w:val="%9."/>
      <w:lvlJc w:val="right"/>
      <w:pPr>
        <w:ind w:left="6338" w:hanging="180"/>
      </w:pPr>
    </w:lvl>
  </w:abstractNum>
  <w:abstractNum w:abstractNumId="11" w15:restartNumberingAfterBreak="0">
    <w:nsid w:val="131D7BAE"/>
    <w:multiLevelType w:val="hybridMultilevel"/>
    <w:tmpl w:val="458A2384"/>
    <w:lvl w:ilvl="0" w:tplc="8D80EC80">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6184322"/>
    <w:multiLevelType w:val="hybridMultilevel"/>
    <w:tmpl w:val="8570A53A"/>
    <w:lvl w:ilvl="0" w:tplc="E86632D8">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1262B"/>
    <w:multiLevelType w:val="hybridMultilevel"/>
    <w:tmpl w:val="F8849C1C"/>
    <w:lvl w:ilvl="0" w:tplc="64E4E680">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184259AF"/>
    <w:multiLevelType w:val="hybridMultilevel"/>
    <w:tmpl w:val="9274E246"/>
    <w:lvl w:ilvl="0" w:tplc="B0645B5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36466CD"/>
    <w:multiLevelType w:val="hybridMultilevel"/>
    <w:tmpl w:val="0B9CAD62"/>
    <w:lvl w:ilvl="0" w:tplc="5B82E9D8">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4B2098F"/>
    <w:multiLevelType w:val="hybridMultilevel"/>
    <w:tmpl w:val="F2F8AB8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24D36AFB"/>
    <w:multiLevelType w:val="hybridMultilevel"/>
    <w:tmpl w:val="1F1820E2"/>
    <w:lvl w:ilvl="0" w:tplc="9008FD3A">
      <w:start w:val="1"/>
      <w:numFmt w:val="decimal"/>
      <w:lvlText w:val="%1."/>
      <w:lvlJc w:val="left"/>
      <w:pPr>
        <w:ind w:left="450" w:hanging="360"/>
      </w:pPr>
      <w:rPr>
        <w:rFonts w:hint="default"/>
      </w:rPr>
    </w:lvl>
    <w:lvl w:ilvl="1" w:tplc="14090019" w:tentative="1">
      <w:start w:val="1"/>
      <w:numFmt w:val="lowerLetter"/>
      <w:lvlText w:val="%2."/>
      <w:lvlJc w:val="left"/>
      <w:pPr>
        <w:ind w:left="1170" w:hanging="360"/>
      </w:pPr>
    </w:lvl>
    <w:lvl w:ilvl="2" w:tplc="1409001B" w:tentative="1">
      <w:start w:val="1"/>
      <w:numFmt w:val="lowerRoman"/>
      <w:lvlText w:val="%3."/>
      <w:lvlJc w:val="right"/>
      <w:pPr>
        <w:ind w:left="1890" w:hanging="180"/>
      </w:pPr>
    </w:lvl>
    <w:lvl w:ilvl="3" w:tplc="1409000F" w:tentative="1">
      <w:start w:val="1"/>
      <w:numFmt w:val="decimal"/>
      <w:lvlText w:val="%4."/>
      <w:lvlJc w:val="left"/>
      <w:pPr>
        <w:ind w:left="2610" w:hanging="360"/>
      </w:pPr>
    </w:lvl>
    <w:lvl w:ilvl="4" w:tplc="14090019" w:tentative="1">
      <w:start w:val="1"/>
      <w:numFmt w:val="lowerLetter"/>
      <w:lvlText w:val="%5."/>
      <w:lvlJc w:val="left"/>
      <w:pPr>
        <w:ind w:left="3330" w:hanging="360"/>
      </w:pPr>
    </w:lvl>
    <w:lvl w:ilvl="5" w:tplc="1409001B" w:tentative="1">
      <w:start w:val="1"/>
      <w:numFmt w:val="lowerRoman"/>
      <w:lvlText w:val="%6."/>
      <w:lvlJc w:val="right"/>
      <w:pPr>
        <w:ind w:left="4050" w:hanging="180"/>
      </w:pPr>
    </w:lvl>
    <w:lvl w:ilvl="6" w:tplc="1409000F" w:tentative="1">
      <w:start w:val="1"/>
      <w:numFmt w:val="decimal"/>
      <w:lvlText w:val="%7."/>
      <w:lvlJc w:val="left"/>
      <w:pPr>
        <w:ind w:left="4770" w:hanging="360"/>
      </w:pPr>
    </w:lvl>
    <w:lvl w:ilvl="7" w:tplc="14090019" w:tentative="1">
      <w:start w:val="1"/>
      <w:numFmt w:val="lowerLetter"/>
      <w:lvlText w:val="%8."/>
      <w:lvlJc w:val="left"/>
      <w:pPr>
        <w:ind w:left="5490" w:hanging="360"/>
      </w:pPr>
    </w:lvl>
    <w:lvl w:ilvl="8" w:tplc="1409001B" w:tentative="1">
      <w:start w:val="1"/>
      <w:numFmt w:val="lowerRoman"/>
      <w:lvlText w:val="%9."/>
      <w:lvlJc w:val="right"/>
      <w:pPr>
        <w:ind w:left="6210" w:hanging="180"/>
      </w:pPr>
    </w:lvl>
  </w:abstractNum>
  <w:abstractNum w:abstractNumId="21" w15:restartNumberingAfterBreak="0">
    <w:nsid w:val="28BD0E26"/>
    <w:multiLevelType w:val="hybridMultilevel"/>
    <w:tmpl w:val="12F49796"/>
    <w:lvl w:ilvl="0" w:tplc="2B7A652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B127D72"/>
    <w:multiLevelType w:val="hybridMultilevel"/>
    <w:tmpl w:val="B07CF4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2C1A250C"/>
    <w:multiLevelType w:val="hybridMultilevel"/>
    <w:tmpl w:val="D52ED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36D1ACD"/>
    <w:multiLevelType w:val="hybridMultilevel"/>
    <w:tmpl w:val="DC2E4E38"/>
    <w:lvl w:ilvl="0" w:tplc="E23A8BA4">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29"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675A35"/>
    <w:multiLevelType w:val="hybridMultilevel"/>
    <w:tmpl w:val="FDE036DC"/>
    <w:lvl w:ilvl="0" w:tplc="C0586E4A">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4B374915"/>
    <w:multiLevelType w:val="hybridMultilevel"/>
    <w:tmpl w:val="DAFC8B6A"/>
    <w:lvl w:ilvl="0" w:tplc="F3AA7378">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4B734B1"/>
    <w:multiLevelType w:val="hybridMultilevel"/>
    <w:tmpl w:val="691A7E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7FC14A0"/>
    <w:multiLevelType w:val="hybridMultilevel"/>
    <w:tmpl w:val="36CC89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5D2653DC"/>
    <w:multiLevelType w:val="hybridMultilevel"/>
    <w:tmpl w:val="BDDAD536"/>
    <w:lvl w:ilvl="0" w:tplc="B4E8D57E">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675A2476"/>
    <w:multiLevelType w:val="hybridMultilevel"/>
    <w:tmpl w:val="B96AAEAE"/>
    <w:lvl w:ilvl="0" w:tplc="01323926">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C05C6F"/>
    <w:multiLevelType w:val="hybridMultilevel"/>
    <w:tmpl w:val="F98C2C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9703A22"/>
    <w:multiLevelType w:val="hybridMultilevel"/>
    <w:tmpl w:val="ECC26A1C"/>
    <w:lvl w:ilvl="0" w:tplc="3CBA1DF6">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B07AE7"/>
    <w:multiLevelType w:val="hybridMultilevel"/>
    <w:tmpl w:val="9002131A"/>
    <w:lvl w:ilvl="0" w:tplc="25323A0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994B4D"/>
    <w:multiLevelType w:val="hybridMultilevel"/>
    <w:tmpl w:val="148CAAAC"/>
    <w:lvl w:ilvl="0" w:tplc="A4FE280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6E922468"/>
    <w:multiLevelType w:val="hybridMultilevel"/>
    <w:tmpl w:val="B60A55BA"/>
    <w:lvl w:ilvl="0" w:tplc="20CC804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7"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9"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E8306E"/>
    <w:multiLevelType w:val="hybridMultilevel"/>
    <w:tmpl w:val="45D6A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53" w15:restartNumberingAfterBreak="0">
    <w:nsid w:val="7716586E"/>
    <w:multiLevelType w:val="hybridMultilevel"/>
    <w:tmpl w:val="538EE7E4"/>
    <w:lvl w:ilvl="0" w:tplc="44C47CCE">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4" w15:restartNumberingAfterBreak="0">
    <w:nsid w:val="77AC42FB"/>
    <w:multiLevelType w:val="hybridMultilevel"/>
    <w:tmpl w:val="BECE77B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272679"/>
    <w:multiLevelType w:val="hybridMultilevel"/>
    <w:tmpl w:val="11C071FC"/>
    <w:lvl w:ilvl="0" w:tplc="14AC4B0A">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57"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C6615D7"/>
    <w:multiLevelType w:val="hybridMultilevel"/>
    <w:tmpl w:val="1826C9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7142917">
    <w:abstractNumId w:val="52"/>
  </w:num>
  <w:num w:numId="2" w16cid:durableId="365063046">
    <w:abstractNumId w:val="12"/>
  </w:num>
  <w:num w:numId="3" w16cid:durableId="1388215732">
    <w:abstractNumId w:val="0"/>
  </w:num>
  <w:num w:numId="4" w16cid:durableId="1420325787">
    <w:abstractNumId w:val="36"/>
  </w:num>
  <w:num w:numId="5" w16cid:durableId="1231237405">
    <w:abstractNumId w:val="51"/>
  </w:num>
  <w:num w:numId="6" w16cid:durableId="1061637469">
    <w:abstractNumId w:val="24"/>
  </w:num>
  <w:num w:numId="7" w16cid:durableId="897008241">
    <w:abstractNumId w:val="39"/>
  </w:num>
  <w:num w:numId="8" w16cid:durableId="193881987">
    <w:abstractNumId w:val="31"/>
  </w:num>
  <w:num w:numId="9" w16cid:durableId="671108460">
    <w:abstractNumId w:val="48"/>
  </w:num>
  <w:num w:numId="10" w16cid:durableId="1851943706">
    <w:abstractNumId w:val="34"/>
  </w:num>
  <w:num w:numId="11" w16cid:durableId="1714845923">
    <w:abstractNumId w:val="56"/>
  </w:num>
  <w:num w:numId="12" w16cid:durableId="785664475">
    <w:abstractNumId w:val="13"/>
  </w:num>
  <w:num w:numId="13" w16cid:durableId="552426331">
    <w:abstractNumId w:val="5"/>
  </w:num>
  <w:num w:numId="14" w16cid:durableId="2040426130">
    <w:abstractNumId w:val="19"/>
  </w:num>
  <w:num w:numId="15" w16cid:durableId="2040468111">
    <w:abstractNumId w:val="27"/>
  </w:num>
  <w:num w:numId="16" w16cid:durableId="869608533">
    <w:abstractNumId w:val="44"/>
  </w:num>
  <w:num w:numId="17" w16cid:durableId="1475295709">
    <w:abstractNumId w:val="6"/>
  </w:num>
  <w:num w:numId="18" w16cid:durableId="1187451180">
    <w:abstractNumId w:val="57"/>
  </w:num>
  <w:num w:numId="19" w16cid:durableId="676081091">
    <w:abstractNumId w:val="29"/>
  </w:num>
  <w:num w:numId="20" w16cid:durableId="780952241">
    <w:abstractNumId w:val="47"/>
  </w:num>
  <w:num w:numId="21" w16cid:durableId="261112401">
    <w:abstractNumId w:val="42"/>
  </w:num>
  <w:num w:numId="22" w16cid:durableId="221409450">
    <w:abstractNumId w:val="9"/>
  </w:num>
  <w:num w:numId="23" w16cid:durableId="1926986400">
    <w:abstractNumId w:val="17"/>
  </w:num>
  <w:num w:numId="24" w16cid:durableId="702285785">
    <w:abstractNumId w:val="50"/>
  </w:num>
  <w:num w:numId="25" w16cid:durableId="2016761938">
    <w:abstractNumId w:val="14"/>
  </w:num>
  <w:num w:numId="26" w16cid:durableId="312878469">
    <w:abstractNumId w:val="54"/>
  </w:num>
  <w:num w:numId="27" w16cid:durableId="600650231">
    <w:abstractNumId w:val="3"/>
  </w:num>
  <w:num w:numId="28" w16cid:durableId="2101677565">
    <w:abstractNumId w:val="25"/>
  </w:num>
  <w:num w:numId="29" w16cid:durableId="1710757090">
    <w:abstractNumId w:val="49"/>
  </w:num>
  <w:num w:numId="30" w16cid:durableId="1932854061">
    <w:abstractNumId w:val="8"/>
  </w:num>
  <w:num w:numId="31" w16cid:durableId="1459639597">
    <w:abstractNumId w:val="33"/>
  </w:num>
  <w:num w:numId="32" w16cid:durableId="1394355475">
    <w:abstractNumId w:val="35"/>
  </w:num>
  <w:num w:numId="33" w16cid:durableId="671628">
    <w:abstractNumId w:val="55"/>
  </w:num>
  <w:num w:numId="34" w16cid:durableId="1630821583">
    <w:abstractNumId w:val="38"/>
  </w:num>
  <w:num w:numId="35" w16cid:durableId="186532253">
    <w:abstractNumId w:val="58"/>
  </w:num>
  <w:num w:numId="36" w16cid:durableId="1271549026">
    <w:abstractNumId w:val="7"/>
  </w:num>
  <w:num w:numId="37" w16cid:durableId="314142809">
    <w:abstractNumId w:val="37"/>
  </w:num>
  <w:num w:numId="38" w16cid:durableId="630864187">
    <w:abstractNumId w:val="16"/>
  </w:num>
  <w:num w:numId="39" w16cid:durableId="1368720484">
    <w:abstractNumId w:val="18"/>
  </w:num>
  <w:num w:numId="40" w16cid:durableId="1124153237">
    <w:abstractNumId w:val="4"/>
  </w:num>
  <w:num w:numId="41" w16cid:durableId="313030612">
    <w:abstractNumId w:val="32"/>
  </w:num>
  <w:num w:numId="42" w16cid:durableId="159584542">
    <w:abstractNumId w:val="46"/>
  </w:num>
  <w:num w:numId="43" w16cid:durableId="1443920159">
    <w:abstractNumId w:val="45"/>
  </w:num>
  <w:num w:numId="44" w16cid:durableId="613707402">
    <w:abstractNumId w:val="1"/>
  </w:num>
  <w:num w:numId="45" w16cid:durableId="1193498454">
    <w:abstractNumId w:val="30"/>
  </w:num>
  <w:num w:numId="46" w16cid:durableId="1470711877">
    <w:abstractNumId w:val="26"/>
  </w:num>
  <w:num w:numId="47" w16cid:durableId="1580939576">
    <w:abstractNumId w:val="20"/>
  </w:num>
  <w:num w:numId="48" w16cid:durableId="910113575">
    <w:abstractNumId w:val="40"/>
  </w:num>
  <w:num w:numId="49" w16cid:durableId="1405373551">
    <w:abstractNumId w:val="11"/>
  </w:num>
  <w:num w:numId="50" w16cid:durableId="1075396609">
    <w:abstractNumId w:val="15"/>
  </w:num>
  <w:num w:numId="51" w16cid:durableId="443035837">
    <w:abstractNumId w:val="43"/>
  </w:num>
  <w:num w:numId="52" w16cid:durableId="795678016">
    <w:abstractNumId w:val="53"/>
  </w:num>
  <w:num w:numId="53" w16cid:durableId="1837841230">
    <w:abstractNumId w:val="41"/>
  </w:num>
  <w:num w:numId="54" w16cid:durableId="1288002322">
    <w:abstractNumId w:val="10"/>
  </w:num>
  <w:num w:numId="55" w16cid:durableId="1036388688">
    <w:abstractNumId w:val="2"/>
  </w:num>
  <w:num w:numId="56" w16cid:durableId="1079136702">
    <w:abstractNumId w:val="21"/>
  </w:num>
  <w:num w:numId="57" w16cid:durableId="2044742367">
    <w:abstractNumId w:val="28"/>
  </w:num>
  <w:num w:numId="58" w16cid:durableId="1680959682">
    <w:abstractNumId w:val="22"/>
  </w:num>
  <w:num w:numId="59" w16cid:durableId="1211771760">
    <w:abstractNumId w:val="2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1E30"/>
    <w:rsid w:val="000321B0"/>
    <w:rsid w:val="000322FD"/>
    <w:rsid w:val="00032315"/>
    <w:rsid w:val="000323C9"/>
    <w:rsid w:val="00032474"/>
    <w:rsid w:val="000329D0"/>
    <w:rsid w:val="00032F59"/>
    <w:rsid w:val="000339B8"/>
    <w:rsid w:val="00034C66"/>
    <w:rsid w:val="00034FB3"/>
    <w:rsid w:val="000353D8"/>
    <w:rsid w:val="000353DA"/>
    <w:rsid w:val="000359EB"/>
    <w:rsid w:val="00035A55"/>
    <w:rsid w:val="00035C8D"/>
    <w:rsid w:val="00035DC3"/>
    <w:rsid w:val="00035DF7"/>
    <w:rsid w:val="00035F24"/>
    <w:rsid w:val="000361F2"/>
    <w:rsid w:val="00036311"/>
    <w:rsid w:val="00036943"/>
    <w:rsid w:val="00036A5D"/>
    <w:rsid w:val="00036F8F"/>
    <w:rsid w:val="00037CFF"/>
    <w:rsid w:val="00037F39"/>
    <w:rsid w:val="0003F6C8"/>
    <w:rsid w:val="0004001A"/>
    <w:rsid w:val="0004049C"/>
    <w:rsid w:val="000406AC"/>
    <w:rsid w:val="0004088C"/>
    <w:rsid w:val="0004089E"/>
    <w:rsid w:val="000408B2"/>
    <w:rsid w:val="00040CBA"/>
    <w:rsid w:val="00041CD4"/>
    <w:rsid w:val="00042353"/>
    <w:rsid w:val="00042710"/>
    <w:rsid w:val="000432D4"/>
    <w:rsid w:val="000434BD"/>
    <w:rsid w:val="000436B5"/>
    <w:rsid w:val="000437BE"/>
    <w:rsid w:val="00043B51"/>
    <w:rsid w:val="00043B71"/>
    <w:rsid w:val="00044E56"/>
    <w:rsid w:val="00044E84"/>
    <w:rsid w:val="00044F99"/>
    <w:rsid w:val="000455CC"/>
    <w:rsid w:val="000455CE"/>
    <w:rsid w:val="00045924"/>
    <w:rsid w:val="0004594A"/>
    <w:rsid w:val="00045960"/>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CD9"/>
    <w:rsid w:val="00067D1E"/>
    <w:rsid w:val="000700EE"/>
    <w:rsid w:val="00070549"/>
    <w:rsid w:val="0007077B"/>
    <w:rsid w:val="000710F6"/>
    <w:rsid w:val="00071A85"/>
    <w:rsid w:val="00071FEE"/>
    <w:rsid w:val="00072198"/>
    <w:rsid w:val="000737C4"/>
    <w:rsid w:val="00074307"/>
    <w:rsid w:val="00074854"/>
    <w:rsid w:val="00074A71"/>
    <w:rsid w:val="00074CBE"/>
    <w:rsid w:val="00074E1D"/>
    <w:rsid w:val="0007511A"/>
    <w:rsid w:val="00075699"/>
    <w:rsid w:val="00075873"/>
    <w:rsid w:val="00075CA6"/>
    <w:rsid w:val="00076DD4"/>
    <w:rsid w:val="00076F6C"/>
    <w:rsid w:val="0007717D"/>
    <w:rsid w:val="00077656"/>
    <w:rsid w:val="00077DA4"/>
    <w:rsid w:val="00077F7A"/>
    <w:rsid w:val="000805BA"/>
    <w:rsid w:val="0008074E"/>
    <w:rsid w:val="00080C52"/>
    <w:rsid w:val="00080D01"/>
    <w:rsid w:val="000817FE"/>
    <w:rsid w:val="00081B23"/>
    <w:rsid w:val="00081BCD"/>
    <w:rsid w:val="00081DB9"/>
    <w:rsid w:val="00082757"/>
    <w:rsid w:val="000833EA"/>
    <w:rsid w:val="00083960"/>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8D0"/>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1698"/>
    <w:rsid w:val="000E1B1F"/>
    <w:rsid w:val="000E1BF7"/>
    <w:rsid w:val="000E1F37"/>
    <w:rsid w:val="000E23B4"/>
    <w:rsid w:val="000E24B7"/>
    <w:rsid w:val="000E2AF8"/>
    <w:rsid w:val="000E2C9F"/>
    <w:rsid w:val="000E2FEC"/>
    <w:rsid w:val="000E39BC"/>
    <w:rsid w:val="000E4745"/>
    <w:rsid w:val="000E523E"/>
    <w:rsid w:val="000E5265"/>
    <w:rsid w:val="000E532B"/>
    <w:rsid w:val="000E62D5"/>
    <w:rsid w:val="000E63B7"/>
    <w:rsid w:val="000E66F1"/>
    <w:rsid w:val="000E6BE0"/>
    <w:rsid w:val="000E7854"/>
    <w:rsid w:val="000E7D42"/>
    <w:rsid w:val="000F00D4"/>
    <w:rsid w:val="000F0687"/>
    <w:rsid w:val="000F06AA"/>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2EF"/>
    <w:rsid w:val="00104940"/>
    <w:rsid w:val="00104CD4"/>
    <w:rsid w:val="00104E0C"/>
    <w:rsid w:val="00104F26"/>
    <w:rsid w:val="00104F6B"/>
    <w:rsid w:val="0010551E"/>
    <w:rsid w:val="001058C5"/>
    <w:rsid w:val="00105B3F"/>
    <w:rsid w:val="00105BED"/>
    <w:rsid w:val="00105D56"/>
    <w:rsid w:val="00105DA1"/>
    <w:rsid w:val="00105E58"/>
    <w:rsid w:val="0010630E"/>
    <w:rsid w:val="001075A3"/>
    <w:rsid w:val="00107B40"/>
    <w:rsid w:val="00107C31"/>
    <w:rsid w:val="001101CA"/>
    <w:rsid w:val="001102BA"/>
    <w:rsid w:val="0011087D"/>
    <w:rsid w:val="001108CE"/>
    <w:rsid w:val="00110B97"/>
    <w:rsid w:val="00110CA0"/>
    <w:rsid w:val="00110CB3"/>
    <w:rsid w:val="001110BF"/>
    <w:rsid w:val="0011168A"/>
    <w:rsid w:val="00111945"/>
    <w:rsid w:val="00111D04"/>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B55"/>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017"/>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0C1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4A1"/>
    <w:rsid w:val="0014152C"/>
    <w:rsid w:val="001415FC"/>
    <w:rsid w:val="001423F6"/>
    <w:rsid w:val="001424BE"/>
    <w:rsid w:val="00142690"/>
    <w:rsid w:val="001429A7"/>
    <w:rsid w:val="00142F92"/>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739"/>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577"/>
    <w:rsid w:val="00172CA3"/>
    <w:rsid w:val="001742D1"/>
    <w:rsid w:val="0017442E"/>
    <w:rsid w:val="00174569"/>
    <w:rsid w:val="001748FA"/>
    <w:rsid w:val="00174D38"/>
    <w:rsid w:val="00174EDC"/>
    <w:rsid w:val="0017507F"/>
    <w:rsid w:val="001750C6"/>
    <w:rsid w:val="00175836"/>
    <w:rsid w:val="00175A7E"/>
    <w:rsid w:val="00175C3F"/>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7FB"/>
    <w:rsid w:val="00182B74"/>
    <w:rsid w:val="00182E12"/>
    <w:rsid w:val="00183130"/>
    <w:rsid w:val="00183594"/>
    <w:rsid w:val="0018369C"/>
    <w:rsid w:val="001836DB"/>
    <w:rsid w:val="00183786"/>
    <w:rsid w:val="00184340"/>
    <w:rsid w:val="00184584"/>
    <w:rsid w:val="001846C6"/>
    <w:rsid w:val="001849EF"/>
    <w:rsid w:val="00184ABD"/>
    <w:rsid w:val="00184C72"/>
    <w:rsid w:val="0018543D"/>
    <w:rsid w:val="00185870"/>
    <w:rsid w:val="00185AD0"/>
    <w:rsid w:val="00185EC8"/>
    <w:rsid w:val="00186120"/>
    <w:rsid w:val="00186CD0"/>
    <w:rsid w:val="00186E18"/>
    <w:rsid w:val="00186F9B"/>
    <w:rsid w:val="0018724F"/>
    <w:rsid w:val="0018738D"/>
    <w:rsid w:val="00187859"/>
    <w:rsid w:val="00187A22"/>
    <w:rsid w:val="00187F9B"/>
    <w:rsid w:val="001901AB"/>
    <w:rsid w:val="0019054E"/>
    <w:rsid w:val="0019055D"/>
    <w:rsid w:val="00190870"/>
    <w:rsid w:val="00190A1A"/>
    <w:rsid w:val="00190B3A"/>
    <w:rsid w:val="00190CAB"/>
    <w:rsid w:val="00190F53"/>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B09"/>
    <w:rsid w:val="001B7D4B"/>
    <w:rsid w:val="001C03F7"/>
    <w:rsid w:val="001C05E2"/>
    <w:rsid w:val="001C0D1A"/>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41B8"/>
    <w:rsid w:val="001E41F8"/>
    <w:rsid w:val="001E462F"/>
    <w:rsid w:val="001E47DA"/>
    <w:rsid w:val="001E4C3E"/>
    <w:rsid w:val="001E566D"/>
    <w:rsid w:val="001E5CC0"/>
    <w:rsid w:val="001E5E96"/>
    <w:rsid w:val="001E6026"/>
    <w:rsid w:val="001E68F5"/>
    <w:rsid w:val="001E730C"/>
    <w:rsid w:val="001F06F1"/>
    <w:rsid w:val="001F0A94"/>
    <w:rsid w:val="001F0B7D"/>
    <w:rsid w:val="001F0CB8"/>
    <w:rsid w:val="001F15BF"/>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4B5"/>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277F"/>
    <w:rsid w:val="0023315B"/>
    <w:rsid w:val="0023317A"/>
    <w:rsid w:val="0023354D"/>
    <w:rsid w:val="0023365D"/>
    <w:rsid w:val="0023377E"/>
    <w:rsid w:val="00233F15"/>
    <w:rsid w:val="0023405F"/>
    <w:rsid w:val="00234996"/>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F5C"/>
    <w:rsid w:val="00241214"/>
    <w:rsid w:val="002413E7"/>
    <w:rsid w:val="002417D4"/>
    <w:rsid w:val="00241961"/>
    <w:rsid w:val="00241C6C"/>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CF3"/>
    <w:rsid w:val="00246E53"/>
    <w:rsid w:val="0024711B"/>
    <w:rsid w:val="002474B9"/>
    <w:rsid w:val="00247932"/>
    <w:rsid w:val="002517C4"/>
    <w:rsid w:val="00251A35"/>
    <w:rsid w:val="00251B65"/>
    <w:rsid w:val="00251D5B"/>
    <w:rsid w:val="00251F00"/>
    <w:rsid w:val="00251FB9"/>
    <w:rsid w:val="00252094"/>
    <w:rsid w:val="00252206"/>
    <w:rsid w:val="00252332"/>
    <w:rsid w:val="0025244F"/>
    <w:rsid w:val="002524FB"/>
    <w:rsid w:val="00252C8D"/>
    <w:rsid w:val="0025352F"/>
    <w:rsid w:val="00253B53"/>
    <w:rsid w:val="00253CA6"/>
    <w:rsid w:val="0025411E"/>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565"/>
    <w:rsid w:val="002915BF"/>
    <w:rsid w:val="00291844"/>
    <w:rsid w:val="00291ECC"/>
    <w:rsid w:val="0029255D"/>
    <w:rsid w:val="00292570"/>
    <w:rsid w:val="00292D3C"/>
    <w:rsid w:val="002931EF"/>
    <w:rsid w:val="00293299"/>
    <w:rsid w:val="002939DB"/>
    <w:rsid w:val="002940CC"/>
    <w:rsid w:val="002948FD"/>
    <w:rsid w:val="00294A49"/>
    <w:rsid w:val="00294B96"/>
    <w:rsid w:val="00294D5B"/>
    <w:rsid w:val="002954AB"/>
    <w:rsid w:val="00295656"/>
    <w:rsid w:val="0029574C"/>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02A"/>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C19"/>
    <w:rsid w:val="002B602F"/>
    <w:rsid w:val="002B6124"/>
    <w:rsid w:val="002B63F3"/>
    <w:rsid w:val="002B640D"/>
    <w:rsid w:val="002B647F"/>
    <w:rsid w:val="002B6529"/>
    <w:rsid w:val="002B675A"/>
    <w:rsid w:val="002B69DC"/>
    <w:rsid w:val="002B6D77"/>
    <w:rsid w:val="002B7123"/>
    <w:rsid w:val="002B7173"/>
    <w:rsid w:val="002B789A"/>
    <w:rsid w:val="002B79B6"/>
    <w:rsid w:val="002B7E8F"/>
    <w:rsid w:val="002C010E"/>
    <w:rsid w:val="002C14A8"/>
    <w:rsid w:val="002C1780"/>
    <w:rsid w:val="002C17B9"/>
    <w:rsid w:val="002C1A8B"/>
    <w:rsid w:val="002C1D3A"/>
    <w:rsid w:val="002C1E66"/>
    <w:rsid w:val="002C1E6E"/>
    <w:rsid w:val="002C1F60"/>
    <w:rsid w:val="002C2742"/>
    <w:rsid w:val="002C2C13"/>
    <w:rsid w:val="002C2EBA"/>
    <w:rsid w:val="002C3712"/>
    <w:rsid w:val="002C383E"/>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1BE"/>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52B4"/>
    <w:rsid w:val="00325AAA"/>
    <w:rsid w:val="00325AD1"/>
    <w:rsid w:val="00325B28"/>
    <w:rsid w:val="00325E7B"/>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E80"/>
    <w:rsid w:val="00334F0A"/>
    <w:rsid w:val="00336004"/>
    <w:rsid w:val="00336C18"/>
    <w:rsid w:val="00336ECB"/>
    <w:rsid w:val="00337562"/>
    <w:rsid w:val="00337981"/>
    <w:rsid w:val="00337A69"/>
    <w:rsid w:val="00337B77"/>
    <w:rsid w:val="00337FA9"/>
    <w:rsid w:val="0034080F"/>
    <w:rsid w:val="00341390"/>
    <w:rsid w:val="00341F4E"/>
    <w:rsid w:val="00341FFB"/>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11E"/>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1E16"/>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A5F"/>
    <w:rsid w:val="0037406E"/>
    <w:rsid w:val="0037433F"/>
    <w:rsid w:val="00374922"/>
    <w:rsid w:val="00374B19"/>
    <w:rsid w:val="00374C92"/>
    <w:rsid w:val="00374E3C"/>
    <w:rsid w:val="00375262"/>
    <w:rsid w:val="00375464"/>
    <w:rsid w:val="0037570C"/>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7FC"/>
    <w:rsid w:val="0038188C"/>
    <w:rsid w:val="003819FE"/>
    <w:rsid w:val="00381BE3"/>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302"/>
    <w:rsid w:val="00396484"/>
    <w:rsid w:val="00396C45"/>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CF0"/>
    <w:rsid w:val="003A2ED6"/>
    <w:rsid w:val="003A31F4"/>
    <w:rsid w:val="003A3737"/>
    <w:rsid w:val="003A3C29"/>
    <w:rsid w:val="003A3CFD"/>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8AD"/>
    <w:rsid w:val="003B3B1E"/>
    <w:rsid w:val="003B3F17"/>
    <w:rsid w:val="003B458E"/>
    <w:rsid w:val="003B465A"/>
    <w:rsid w:val="003B4D49"/>
    <w:rsid w:val="003B4DE9"/>
    <w:rsid w:val="003B4FBB"/>
    <w:rsid w:val="003B508A"/>
    <w:rsid w:val="003B513B"/>
    <w:rsid w:val="003B5AAA"/>
    <w:rsid w:val="003B5B51"/>
    <w:rsid w:val="003B5D30"/>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1B9"/>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CAE"/>
    <w:rsid w:val="003F4DCD"/>
    <w:rsid w:val="003F56F8"/>
    <w:rsid w:val="003F57C9"/>
    <w:rsid w:val="003F58F2"/>
    <w:rsid w:val="003F6866"/>
    <w:rsid w:val="003F6E0B"/>
    <w:rsid w:val="003F6EC4"/>
    <w:rsid w:val="003F72E0"/>
    <w:rsid w:val="003F76AD"/>
    <w:rsid w:val="003F7AB8"/>
    <w:rsid w:val="003F7C6F"/>
    <w:rsid w:val="003F7CE9"/>
    <w:rsid w:val="004002D4"/>
    <w:rsid w:val="00400509"/>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B9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802"/>
    <w:rsid w:val="00442D3F"/>
    <w:rsid w:val="00442F31"/>
    <w:rsid w:val="00442F80"/>
    <w:rsid w:val="00442FC0"/>
    <w:rsid w:val="00443070"/>
    <w:rsid w:val="00443213"/>
    <w:rsid w:val="0044363D"/>
    <w:rsid w:val="004437B0"/>
    <w:rsid w:val="004438DB"/>
    <w:rsid w:val="00443973"/>
    <w:rsid w:val="00443B38"/>
    <w:rsid w:val="00443E7E"/>
    <w:rsid w:val="00444204"/>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6D5"/>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71B"/>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25E"/>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0DC"/>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97F16"/>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A25"/>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306A"/>
    <w:rsid w:val="004D336A"/>
    <w:rsid w:val="004D3800"/>
    <w:rsid w:val="004D3D8B"/>
    <w:rsid w:val="004D41AA"/>
    <w:rsid w:val="004D4337"/>
    <w:rsid w:val="004D69FC"/>
    <w:rsid w:val="004D7529"/>
    <w:rsid w:val="004D753E"/>
    <w:rsid w:val="004D76E0"/>
    <w:rsid w:val="004D791F"/>
    <w:rsid w:val="004E1764"/>
    <w:rsid w:val="004E1E83"/>
    <w:rsid w:val="004E1F87"/>
    <w:rsid w:val="004E29EE"/>
    <w:rsid w:val="004E2AEE"/>
    <w:rsid w:val="004E3823"/>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3342"/>
    <w:rsid w:val="00523951"/>
    <w:rsid w:val="00523967"/>
    <w:rsid w:val="00523B31"/>
    <w:rsid w:val="00524264"/>
    <w:rsid w:val="005247A0"/>
    <w:rsid w:val="00524D4A"/>
    <w:rsid w:val="00524D55"/>
    <w:rsid w:val="00524F4B"/>
    <w:rsid w:val="005250AF"/>
    <w:rsid w:val="00525A7D"/>
    <w:rsid w:val="00525AAA"/>
    <w:rsid w:val="00525F60"/>
    <w:rsid w:val="005260F6"/>
    <w:rsid w:val="005266A8"/>
    <w:rsid w:val="0052717B"/>
    <w:rsid w:val="00527404"/>
    <w:rsid w:val="00527608"/>
    <w:rsid w:val="00527645"/>
    <w:rsid w:val="005276AD"/>
    <w:rsid w:val="0053023C"/>
    <w:rsid w:val="005316F8"/>
    <w:rsid w:val="00531AC6"/>
    <w:rsid w:val="00531B78"/>
    <w:rsid w:val="00531C3F"/>
    <w:rsid w:val="005320AA"/>
    <w:rsid w:val="005324D1"/>
    <w:rsid w:val="00532ADC"/>
    <w:rsid w:val="00532C65"/>
    <w:rsid w:val="00532DD4"/>
    <w:rsid w:val="00532EB6"/>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5D9"/>
    <w:rsid w:val="005415EA"/>
    <w:rsid w:val="00541B4E"/>
    <w:rsid w:val="00542BC2"/>
    <w:rsid w:val="00542E39"/>
    <w:rsid w:val="00542F45"/>
    <w:rsid w:val="0054311A"/>
    <w:rsid w:val="0054314A"/>
    <w:rsid w:val="005435B6"/>
    <w:rsid w:val="0054398A"/>
    <w:rsid w:val="00544499"/>
    <w:rsid w:val="00544B9C"/>
    <w:rsid w:val="00544BC5"/>
    <w:rsid w:val="00544D63"/>
    <w:rsid w:val="00545309"/>
    <w:rsid w:val="00545379"/>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39"/>
    <w:rsid w:val="00564D6D"/>
    <w:rsid w:val="00564F34"/>
    <w:rsid w:val="0056504C"/>
    <w:rsid w:val="00565169"/>
    <w:rsid w:val="005651BE"/>
    <w:rsid w:val="00565303"/>
    <w:rsid w:val="00565899"/>
    <w:rsid w:val="00565996"/>
    <w:rsid w:val="005659DB"/>
    <w:rsid w:val="00565F34"/>
    <w:rsid w:val="005660BF"/>
    <w:rsid w:val="00566609"/>
    <w:rsid w:val="00566A7A"/>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2C6"/>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A00"/>
    <w:rsid w:val="005B4F31"/>
    <w:rsid w:val="005B4F96"/>
    <w:rsid w:val="005B57D1"/>
    <w:rsid w:val="005B583F"/>
    <w:rsid w:val="005B5E22"/>
    <w:rsid w:val="005B5F29"/>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06C"/>
    <w:rsid w:val="005C67B9"/>
    <w:rsid w:val="005C696A"/>
    <w:rsid w:val="005C6C1B"/>
    <w:rsid w:val="005C73AC"/>
    <w:rsid w:val="005C79AF"/>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7B4"/>
    <w:rsid w:val="005D4A48"/>
    <w:rsid w:val="005D5EAC"/>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0F7"/>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8D8"/>
    <w:rsid w:val="005F596B"/>
    <w:rsid w:val="005F5FA1"/>
    <w:rsid w:val="005F5FFB"/>
    <w:rsid w:val="005F6096"/>
    <w:rsid w:val="005F60DC"/>
    <w:rsid w:val="005F6459"/>
    <w:rsid w:val="005F65E0"/>
    <w:rsid w:val="005F6806"/>
    <w:rsid w:val="005F781E"/>
    <w:rsid w:val="005F79F0"/>
    <w:rsid w:val="0060004D"/>
    <w:rsid w:val="0060027E"/>
    <w:rsid w:val="006005D3"/>
    <w:rsid w:val="00600627"/>
    <w:rsid w:val="00601123"/>
    <w:rsid w:val="00601259"/>
    <w:rsid w:val="00601E41"/>
    <w:rsid w:val="00601E8C"/>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E20"/>
    <w:rsid w:val="00607270"/>
    <w:rsid w:val="00607363"/>
    <w:rsid w:val="00607615"/>
    <w:rsid w:val="006078F5"/>
    <w:rsid w:val="0060795E"/>
    <w:rsid w:val="00607B43"/>
    <w:rsid w:val="00607B9A"/>
    <w:rsid w:val="00607C2A"/>
    <w:rsid w:val="00607D70"/>
    <w:rsid w:val="00610138"/>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617"/>
    <w:rsid w:val="0061595C"/>
    <w:rsid w:val="00615BAA"/>
    <w:rsid w:val="00615E68"/>
    <w:rsid w:val="006162F8"/>
    <w:rsid w:val="0061674D"/>
    <w:rsid w:val="0061688B"/>
    <w:rsid w:val="00616AF7"/>
    <w:rsid w:val="00617DCE"/>
    <w:rsid w:val="0062010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B3D"/>
    <w:rsid w:val="00633D10"/>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354"/>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523C"/>
    <w:rsid w:val="00675E19"/>
    <w:rsid w:val="00676C32"/>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68C"/>
    <w:rsid w:val="00695B55"/>
    <w:rsid w:val="00695B96"/>
    <w:rsid w:val="00695FE5"/>
    <w:rsid w:val="0069631D"/>
    <w:rsid w:val="006963B7"/>
    <w:rsid w:val="0069658F"/>
    <w:rsid w:val="00696C04"/>
    <w:rsid w:val="006970CE"/>
    <w:rsid w:val="0069725E"/>
    <w:rsid w:val="00697546"/>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E7EBD"/>
    <w:rsid w:val="006F04DF"/>
    <w:rsid w:val="006F0B7C"/>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16"/>
    <w:rsid w:val="006F54F7"/>
    <w:rsid w:val="006F5769"/>
    <w:rsid w:val="006F5C5A"/>
    <w:rsid w:val="006F60C3"/>
    <w:rsid w:val="006F6F05"/>
    <w:rsid w:val="006F7493"/>
    <w:rsid w:val="006F7494"/>
    <w:rsid w:val="006F759A"/>
    <w:rsid w:val="006F78D2"/>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B52"/>
    <w:rsid w:val="00710D74"/>
    <w:rsid w:val="007111BA"/>
    <w:rsid w:val="00711236"/>
    <w:rsid w:val="0071166A"/>
    <w:rsid w:val="0071199C"/>
    <w:rsid w:val="00712140"/>
    <w:rsid w:val="00712234"/>
    <w:rsid w:val="007122D5"/>
    <w:rsid w:val="00712540"/>
    <w:rsid w:val="0071257F"/>
    <w:rsid w:val="007127D0"/>
    <w:rsid w:val="00712C27"/>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428"/>
    <w:rsid w:val="00720A6C"/>
    <w:rsid w:val="00720B63"/>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0B6"/>
    <w:rsid w:val="00724372"/>
    <w:rsid w:val="0072468E"/>
    <w:rsid w:val="00724AC1"/>
    <w:rsid w:val="00724BC0"/>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3026"/>
    <w:rsid w:val="0073354B"/>
    <w:rsid w:val="00733847"/>
    <w:rsid w:val="00733FA4"/>
    <w:rsid w:val="007342B9"/>
    <w:rsid w:val="007343FF"/>
    <w:rsid w:val="0073448B"/>
    <w:rsid w:val="00734909"/>
    <w:rsid w:val="00734A81"/>
    <w:rsid w:val="00734BD5"/>
    <w:rsid w:val="00734C54"/>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474"/>
    <w:rsid w:val="00742894"/>
    <w:rsid w:val="00742A86"/>
    <w:rsid w:val="00742C3F"/>
    <w:rsid w:val="00742EAC"/>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07F2"/>
    <w:rsid w:val="00751128"/>
    <w:rsid w:val="007511E5"/>
    <w:rsid w:val="00751222"/>
    <w:rsid w:val="00751757"/>
    <w:rsid w:val="00751CD3"/>
    <w:rsid w:val="007520C9"/>
    <w:rsid w:val="00752389"/>
    <w:rsid w:val="007526D0"/>
    <w:rsid w:val="00752759"/>
    <w:rsid w:val="007527EF"/>
    <w:rsid w:val="00752CFB"/>
    <w:rsid w:val="00752E7E"/>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2C3F"/>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AB6"/>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3344"/>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456"/>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74D"/>
    <w:rsid w:val="007E686C"/>
    <w:rsid w:val="007E6FF2"/>
    <w:rsid w:val="007E77FE"/>
    <w:rsid w:val="007F038C"/>
    <w:rsid w:val="007F047A"/>
    <w:rsid w:val="007F08EA"/>
    <w:rsid w:val="007F0963"/>
    <w:rsid w:val="007F0C7D"/>
    <w:rsid w:val="007F132A"/>
    <w:rsid w:val="007F14E8"/>
    <w:rsid w:val="007F16CB"/>
    <w:rsid w:val="007F1711"/>
    <w:rsid w:val="007F1998"/>
    <w:rsid w:val="007F1A9F"/>
    <w:rsid w:val="007F3028"/>
    <w:rsid w:val="007F30D9"/>
    <w:rsid w:val="007F334E"/>
    <w:rsid w:val="007F34AB"/>
    <w:rsid w:val="007F3F7F"/>
    <w:rsid w:val="007F4118"/>
    <w:rsid w:val="007F46BD"/>
    <w:rsid w:val="007F5067"/>
    <w:rsid w:val="007F5384"/>
    <w:rsid w:val="007F5401"/>
    <w:rsid w:val="007F57F2"/>
    <w:rsid w:val="007F5D48"/>
    <w:rsid w:val="007F6D9C"/>
    <w:rsid w:val="007F6E07"/>
    <w:rsid w:val="007F73D5"/>
    <w:rsid w:val="007F75F7"/>
    <w:rsid w:val="007F7B05"/>
    <w:rsid w:val="007F7B69"/>
    <w:rsid w:val="007F7E08"/>
    <w:rsid w:val="00800546"/>
    <w:rsid w:val="00800CE5"/>
    <w:rsid w:val="00800D2C"/>
    <w:rsid w:val="008018B3"/>
    <w:rsid w:val="00801ADE"/>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879"/>
    <w:rsid w:val="00825C47"/>
    <w:rsid w:val="008261B9"/>
    <w:rsid w:val="0082642C"/>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62F"/>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0D"/>
    <w:rsid w:val="0084634C"/>
    <w:rsid w:val="008464D0"/>
    <w:rsid w:val="008466AF"/>
    <w:rsid w:val="00847209"/>
    <w:rsid w:val="0084738D"/>
    <w:rsid w:val="008473B4"/>
    <w:rsid w:val="00847F9C"/>
    <w:rsid w:val="00847FF7"/>
    <w:rsid w:val="00850667"/>
    <w:rsid w:val="0085099A"/>
    <w:rsid w:val="00850EC7"/>
    <w:rsid w:val="00850FAC"/>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59D"/>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572"/>
    <w:rsid w:val="00867776"/>
    <w:rsid w:val="008707D1"/>
    <w:rsid w:val="008709C1"/>
    <w:rsid w:val="008709F6"/>
    <w:rsid w:val="00870D51"/>
    <w:rsid w:val="008718A9"/>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FC"/>
    <w:rsid w:val="0088211D"/>
    <w:rsid w:val="00882399"/>
    <w:rsid w:val="008823AD"/>
    <w:rsid w:val="00882804"/>
    <w:rsid w:val="00882C19"/>
    <w:rsid w:val="00883191"/>
    <w:rsid w:val="00883229"/>
    <w:rsid w:val="00883488"/>
    <w:rsid w:val="00883852"/>
    <w:rsid w:val="00883B46"/>
    <w:rsid w:val="00884D72"/>
    <w:rsid w:val="00885312"/>
    <w:rsid w:val="00885316"/>
    <w:rsid w:val="008855DC"/>
    <w:rsid w:val="00885621"/>
    <w:rsid w:val="008861BC"/>
    <w:rsid w:val="008862A7"/>
    <w:rsid w:val="00886901"/>
    <w:rsid w:val="00886AD7"/>
    <w:rsid w:val="00886B6E"/>
    <w:rsid w:val="00886EC7"/>
    <w:rsid w:val="00886F1B"/>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3FB9"/>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5C"/>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542"/>
    <w:rsid w:val="008B5DB7"/>
    <w:rsid w:val="008B6036"/>
    <w:rsid w:val="008B6366"/>
    <w:rsid w:val="008B6534"/>
    <w:rsid w:val="008B654F"/>
    <w:rsid w:val="008B66D6"/>
    <w:rsid w:val="008B6FD4"/>
    <w:rsid w:val="008B70C1"/>
    <w:rsid w:val="008B76AF"/>
    <w:rsid w:val="008B77EE"/>
    <w:rsid w:val="008C03F8"/>
    <w:rsid w:val="008C04A2"/>
    <w:rsid w:val="008C071A"/>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60"/>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388"/>
    <w:rsid w:val="008D189C"/>
    <w:rsid w:val="008D1ADA"/>
    <w:rsid w:val="008D1AF8"/>
    <w:rsid w:val="008D24CC"/>
    <w:rsid w:val="008D31F1"/>
    <w:rsid w:val="008D342B"/>
    <w:rsid w:val="008D36B2"/>
    <w:rsid w:val="008D392D"/>
    <w:rsid w:val="008D5C71"/>
    <w:rsid w:val="008D6125"/>
    <w:rsid w:val="008D6289"/>
    <w:rsid w:val="008D6307"/>
    <w:rsid w:val="008D646A"/>
    <w:rsid w:val="008D681B"/>
    <w:rsid w:val="008D6BF8"/>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7472"/>
    <w:rsid w:val="008F750C"/>
    <w:rsid w:val="008F755B"/>
    <w:rsid w:val="008F7AB4"/>
    <w:rsid w:val="009000F1"/>
    <w:rsid w:val="009005F9"/>
    <w:rsid w:val="00901DE4"/>
    <w:rsid w:val="00901EBB"/>
    <w:rsid w:val="00902386"/>
    <w:rsid w:val="00903108"/>
    <w:rsid w:val="00903178"/>
    <w:rsid w:val="0090365A"/>
    <w:rsid w:val="00903717"/>
    <w:rsid w:val="00904672"/>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2FF"/>
    <w:rsid w:val="0092141F"/>
    <w:rsid w:val="00921490"/>
    <w:rsid w:val="00921700"/>
    <w:rsid w:val="00921874"/>
    <w:rsid w:val="00921C2E"/>
    <w:rsid w:val="00921EED"/>
    <w:rsid w:val="009222BA"/>
    <w:rsid w:val="00922528"/>
    <w:rsid w:val="009229E7"/>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F95"/>
    <w:rsid w:val="009553C0"/>
    <w:rsid w:val="0095566E"/>
    <w:rsid w:val="00955D2E"/>
    <w:rsid w:val="00955F3B"/>
    <w:rsid w:val="009560BA"/>
    <w:rsid w:val="009560DC"/>
    <w:rsid w:val="0095612B"/>
    <w:rsid w:val="00956AFE"/>
    <w:rsid w:val="00956BC0"/>
    <w:rsid w:val="00957217"/>
    <w:rsid w:val="00957298"/>
    <w:rsid w:val="009574ED"/>
    <w:rsid w:val="00957F2E"/>
    <w:rsid w:val="009590E1"/>
    <w:rsid w:val="009600C2"/>
    <w:rsid w:val="009603A4"/>
    <w:rsid w:val="00960624"/>
    <w:rsid w:val="00960A6E"/>
    <w:rsid w:val="009616F0"/>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C0F"/>
    <w:rsid w:val="00967769"/>
    <w:rsid w:val="0097076B"/>
    <w:rsid w:val="00970833"/>
    <w:rsid w:val="00970A1F"/>
    <w:rsid w:val="00970B21"/>
    <w:rsid w:val="00970C01"/>
    <w:rsid w:val="00970F70"/>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5F6C"/>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0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EF5"/>
    <w:rsid w:val="00987FBA"/>
    <w:rsid w:val="0099022D"/>
    <w:rsid w:val="00990453"/>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6CB"/>
    <w:rsid w:val="00995C68"/>
    <w:rsid w:val="00995D0D"/>
    <w:rsid w:val="00995D6C"/>
    <w:rsid w:val="00995DB1"/>
    <w:rsid w:val="00995DF7"/>
    <w:rsid w:val="00995E19"/>
    <w:rsid w:val="009961C6"/>
    <w:rsid w:val="00996427"/>
    <w:rsid w:val="0099653E"/>
    <w:rsid w:val="009969F6"/>
    <w:rsid w:val="00996E08"/>
    <w:rsid w:val="00996F27"/>
    <w:rsid w:val="00997346"/>
    <w:rsid w:val="00997E6C"/>
    <w:rsid w:val="009A0205"/>
    <w:rsid w:val="009A0CC5"/>
    <w:rsid w:val="009A0CEC"/>
    <w:rsid w:val="009A120E"/>
    <w:rsid w:val="009A1A14"/>
    <w:rsid w:val="009A1B34"/>
    <w:rsid w:val="009A1D8E"/>
    <w:rsid w:val="009A1F77"/>
    <w:rsid w:val="009A2085"/>
    <w:rsid w:val="009A27C1"/>
    <w:rsid w:val="009A31FF"/>
    <w:rsid w:val="009A3344"/>
    <w:rsid w:val="009A33D4"/>
    <w:rsid w:val="009A3867"/>
    <w:rsid w:val="009A3D95"/>
    <w:rsid w:val="009A4B9D"/>
    <w:rsid w:val="009A507D"/>
    <w:rsid w:val="009A584A"/>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3EBB"/>
    <w:rsid w:val="009B428B"/>
    <w:rsid w:val="009B4AE9"/>
    <w:rsid w:val="009B526F"/>
    <w:rsid w:val="009B5DD0"/>
    <w:rsid w:val="009B5E04"/>
    <w:rsid w:val="009B6A56"/>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38C"/>
    <w:rsid w:val="009C4D5A"/>
    <w:rsid w:val="009C4D62"/>
    <w:rsid w:val="009C5009"/>
    <w:rsid w:val="009C524B"/>
    <w:rsid w:val="009C52F4"/>
    <w:rsid w:val="009C5614"/>
    <w:rsid w:val="009C59A0"/>
    <w:rsid w:val="009C5CBD"/>
    <w:rsid w:val="009C5F9A"/>
    <w:rsid w:val="009C6002"/>
    <w:rsid w:val="009C60E6"/>
    <w:rsid w:val="009C61A2"/>
    <w:rsid w:val="009C636F"/>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B84"/>
    <w:rsid w:val="009D7C20"/>
    <w:rsid w:val="009D7E8F"/>
    <w:rsid w:val="009D7F4E"/>
    <w:rsid w:val="009E0EE2"/>
    <w:rsid w:val="009E190F"/>
    <w:rsid w:val="009E1A23"/>
    <w:rsid w:val="009E256C"/>
    <w:rsid w:val="009E2919"/>
    <w:rsid w:val="009E2A60"/>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601"/>
    <w:rsid w:val="009F6745"/>
    <w:rsid w:val="009F6827"/>
    <w:rsid w:val="009F6B62"/>
    <w:rsid w:val="009F6BC2"/>
    <w:rsid w:val="009F6DC8"/>
    <w:rsid w:val="009F7004"/>
    <w:rsid w:val="009F712D"/>
    <w:rsid w:val="009F7262"/>
    <w:rsid w:val="009F74BF"/>
    <w:rsid w:val="009F78E7"/>
    <w:rsid w:val="00A00011"/>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1E6C"/>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62E"/>
    <w:rsid w:val="00A40A7E"/>
    <w:rsid w:val="00A40BE7"/>
    <w:rsid w:val="00A40D47"/>
    <w:rsid w:val="00A41488"/>
    <w:rsid w:val="00A418DC"/>
    <w:rsid w:val="00A428D4"/>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4468"/>
    <w:rsid w:val="00A54661"/>
    <w:rsid w:val="00A54700"/>
    <w:rsid w:val="00A547C2"/>
    <w:rsid w:val="00A55199"/>
    <w:rsid w:val="00A5550D"/>
    <w:rsid w:val="00A5555D"/>
    <w:rsid w:val="00A556E5"/>
    <w:rsid w:val="00A55734"/>
    <w:rsid w:val="00A56104"/>
    <w:rsid w:val="00A5657B"/>
    <w:rsid w:val="00A57638"/>
    <w:rsid w:val="00A57784"/>
    <w:rsid w:val="00A57AA1"/>
    <w:rsid w:val="00A57D60"/>
    <w:rsid w:val="00A60FAC"/>
    <w:rsid w:val="00A611D9"/>
    <w:rsid w:val="00A613BA"/>
    <w:rsid w:val="00A617EB"/>
    <w:rsid w:val="00A6190E"/>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0C2"/>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547"/>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6625"/>
    <w:rsid w:val="00AB74EF"/>
    <w:rsid w:val="00AC0546"/>
    <w:rsid w:val="00AC0E7B"/>
    <w:rsid w:val="00AC18F2"/>
    <w:rsid w:val="00AC22FC"/>
    <w:rsid w:val="00AC2480"/>
    <w:rsid w:val="00AC2A67"/>
    <w:rsid w:val="00AC3230"/>
    <w:rsid w:val="00AC330A"/>
    <w:rsid w:val="00AC3454"/>
    <w:rsid w:val="00AC36C2"/>
    <w:rsid w:val="00AC3DCA"/>
    <w:rsid w:val="00AC410A"/>
    <w:rsid w:val="00AC4E54"/>
    <w:rsid w:val="00AC5307"/>
    <w:rsid w:val="00AC5E98"/>
    <w:rsid w:val="00AC607F"/>
    <w:rsid w:val="00AC63FB"/>
    <w:rsid w:val="00AC6406"/>
    <w:rsid w:val="00AC6784"/>
    <w:rsid w:val="00AC67C8"/>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B1"/>
    <w:rsid w:val="00AE2F9C"/>
    <w:rsid w:val="00AE30DD"/>
    <w:rsid w:val="00AE34D8"/>
    <w:rsid w:val="00AE3C22"/>
    <w:rsid w:val="00AE3D3B"/>
    <w:rsid w:val="00AE3DBD"/>
    <w:rsid w:val="00AE44DD"/>
    <w:rsid w:val="00AE544D"/>
    <w:rsid w:val="00AE5454"/>
    <w:rsid w:val="00AE5CEB"/>
    <w:rsid w:val="00AE5FC5"/>
    <w:rsid w:val="00AE6364"/>
    <w:rsid w:val="00AE69F2"/>
    <w:rsid w:val="00AE6B9F"/>
    <w:rsid w:val="00AE71E6"/>
    <w:rsid w:val="00AE7486"/>
    <w:rsid w:val="00AE7909"/>
    <w:rsid w:val="00AE7EE8"/>
    <w:rsid w:val="00AF093F"/>
    <w:rsid w:val="00AF0B6C"/>
    <w:rsid w:val="00AF145C"/>
    <w:rsid w:val="00AF1775"/>
    <w:rsid w:val="00AF1D04"/>
    <w:rsid w:val="00AF1E07"/>
    <w:rsid w:val="00AF21E4"/>
    <w:rsid w:val="00AF2793"/>
    <w:rsid w:val="00AF28EE"/>
    <w:rsid w:val="00AF2965"/>
    <w:rsid w:val="00AF2FFF"/>
    <w:rsid w:val="00AF3077"/>
    <w:rsid w:val="00AF3698"/>
    <w:rsid w:val="00AF3C19"/>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CE1"/>
    <w:rsid w:val="00B01F5F"/>
    <w:rsid w:val="00B0229D"/>
    <w:rsid w:val="00B022FF"/>
    <w:rsid w:val="00B036AB"/>
    <w:rsid w:val="00B036E1"/>
    <w:rsid w:val="00B0373A"/>
    <w:rsid w:val="00B03AA7"/>
    <w:rsid w:val="00B03B4E"/>
    <w:rsid w:val="00B03C4A"/>
    <w:rsid w:val="00B04086"/>
    <w:rsid w:val="00B0529E"/>
    <w:rsid w:val="00B052C0"/>
    <w:rsid w:val="00B0563B"/>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90C"/>
    <w:rsid w:val="00B11CB6"/>
    <w:rsid w:val="00B11DF3"/>
    <w:rsid w:val="00B128C3"/>
    <w:rsid w:val="00B12E04"/>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456"/>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0E4"/>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701AA"/>
    <w:rsid w:val="00B704B3"/>
    <w:rsid w:val="00B70E30"/>
    <w:rsid w:val="00B71351"/>
    <w:rsid w:val="00B71687"/>
    <w:rsid w:val="00B71A22"/>
    <w:rsid w:val="00B71B33"/>
    <w:rsid w:val="00B71CFA"/>
    <w:rsid w:val="00B72049"/>
    <w:rsid w:val="00B72B94"/>
    <w:rsid w:val="00B73309"/>
    <w:rsid w:val="00B7381E"/>
    <w:rsid w:val="00B73BB8"/>
    <w:rsid w:val="00B73CF9"/>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CD6"/>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A62"/>
    <w:rsid w:val="00B92D73"/>
    <w:rsid w:val="00B933AC"/>
    <w:rsid w:val="00B93418"/>
    <w:rsid w:val="00B93C94"/>
    <w:rsid w:val="00B94640"/>
    <w:rsid w:val="00B95400"/>
    <w:rsid w:val="00B95789"/>
    <w:rsid w:val="00B95A54"/>
    <w:rsid w:val="00B96A73"/>
    <w:rsid w:val="00B97659"/>
    <w:rsid w:val="00B97F19"/>
    <w:rsid w:val="00BA0C9B"/>
    <w:rsid w:val="00BA14C2"/>
    <w:rsid w:val="00BA1519"/>
    <w:rsid w:val="00BA1586"/>
    <w:rsid w:val="00BA19C3"/>
    <w:rsid w:val="00BA1DAF"/>
    <w:rsid w:val="00BA256E"/>
    <w:rsid w:val="00BA3019"/>
    <w:rsid w:val="00BA346E"/>
    <w:rsid w:val="00BA35A2"/>
    <w:rsid w:val="00BA397E"/>
    <w:rsid w:val="00BA3B4C"/>
    <w:rsid w:val="00BA3C2A"/>
    <w:rsid w:val="00BA3C3C"/>
    <w:rsid w:val="00BA3CAD"/>
    <w:rsid w:val="00BA3E65"/>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542"/>
    <w:rsid w:val="00BA7D32"/>
    <w:rsid w:val="00BB0418"/>
    <w:rsid w:val="00BB0B1D"/>
    <w:rsid w:val="00BB0DAB"/>
    <w:rsid w:val="00BB0E39"/>
    <w:rsid w:val="00BB10B6"/>
    <w:rsid w:val="00BB1DCB"/>
    <w:rsid w:val="00BB21F7"/>
    <w:rsid w:val="00BB231D"/>
    <w:rsid w:val="00BB236B"/>
    <w:rsid w:val="00BB263D"/>
    <w:rsid w:val="00BB2D6E"/>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AB0"/>
    <w:rsid w:val="00BE6D72"/>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4203"/>
    <w:rsid w:val="00BF425D"/>
    <w:rsid w:val="00BF452C"/>
    <w:rsid w:val="00BF46E4"/>
    <w:rsid w:val="00BF46F6"/>
    <w:rsid w:val="00BF4DF2"/>
    <w:rsid w:val="00BF5288"/>
    <w:rsid w:val="00BF545D"/>
    <w:rsid w:val="00BF578A"/>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706E"/>
    <w:rsid w:val="00C07A91"/>
    <w:rsid w:val="00C100F1"/>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4CF0"/>
    <w:rsid w:val="00C254A0"/>
    <w:rsid w:val="00C25649"/>
    <w:rsid w:val="00C25D5E"/>
    <w:rsid w:val="00C26658"/>
    <w:rsid w:val="00C26BBC"/>
    <w:rsid w:val="00C277FD"/>
    <w:rsid w:val="00C30094"/>
    <w:rsid w:val="00C30986"/>
    <w:rsid w:val="00C30D2C"/>
    <w:rsid w:val="00C30DF4"/>
    <w:rsid w:val="00C31822"/>
    <w:rsid w:val="00C31A19"/>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40351"/>
    <w:rsid w:val="00C40781"/>
    <w:rsid w:val="00C40CB7"/>
    <w:rsid w:val="00C41155"/>
    <w:rsid w:val="00C41701"/>
    <w:rsid w:val="00C4178B"/>
    <w:rsid w:val="00C41952"/>
    <w:rsid w:val="00C41DD7"/>
    <w:rsid w:val="00C420F7"/>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B81"/>
    <w:rsid w:val="00C52C67"/>
    <w:rsid w:val="00C52E53"/>
    <w:rsid w:val="00C532FE"/>
    <w:rsid w:val="00C5353F"/>
    <w:rsid w:val="00C53750"/>
    <w:rsid w:val="00C53789"/>
    <w:rsid w:val="00C537E9"/>
    <w:rsid w:val="00C537F7"/>
    <w:rsid w:val="00C5385F"/>
    <w:rsid w:val="00C53BF0"/>
    <w:rsid w:val="00C53E85"/>
    <w:rsid w:val="00C53EAF"/>
    <w:rsid w:val="00C53FBA"/>
    <w:rsid w:val="00C54711"/>
    <w:rsid w:val="00C548A1"/>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663"/>
    <w:rsid w:val="00C736A4"/>
    <w:rsid w:val="00C73C50"/>
    <w:rsid w:val="00C74143"/>
    <w:rsid w:val="00C7498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A80"/>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4BD3"/>
    <w:rsid w:val="00C950B6"/>
    <w:rsid w:val="00C9517E"/>
    <w:rsid w:val="00C95315"/>
    <w:rsid w:val="00C9585D"/>
    <w:rsid w:val="00C95A39"/>
    <w:rsid w:val="00C95AA8"/>
    <w:rsid w:val="00C95D0E"/>
    <w:rsid w:val="00C960C7"/>
    <w:rsid w:val="00C96286"/>
    <w:rsid w:val="00C966FF"/>
    <w:rsid w:val="00C96BB7"/>
    <w:rsid w:val="00C971E2"/>
    <w:rsid w:val="00C97369"/>
    <w:rsid w:val="00C973C7"/>
    <w:rsid w:val="00C976CC"/>
    <w:rsid w:val="00C9774F"/>
    <w:rsid w:val="00C979D0"/>
    <w:rsid w:val="00C97A36"/>
    <w:rsid w:val="00CA007C"/>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0C9"/>
    <w:rsid w:val="00CD5221"/>
    <w:rsid w:val="00CD5333"/>
    <w:rsid w:val="00CD5359"/>
    <w:rsid w:val="00CD56EB"/>
    <w:rsid w:val="00CD590E"/>
    <w:rsid w:val="00CD5FDF"/>
    <w:rsid w:val="00CD60C9"/>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803"/>
    <w:rsid w:val="00CE689A"/>
    <w:rsid w:val="00CE6EE9"/>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63"/>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146"/>
    <w:rsid w:val="00D20BEA"/>
    <w:rsid w:val="00D211C1"/>
    <w:rsid w:val="00D214F5"/>
    <w:rsid w:val="00D2197E"/>
    <w:rsid w:val="00D22090"/>
    <w:rsid w:val="00D2237A"/>
    <w:rsid w:val="00D22B7C"/>
    <w:rsid w:val="00D22E0B"/>
    <w:rsid w:val="00D231D5"/>
    <w:rsid w:val="00D23325"/>
    <w:rsid w:val="00D23400"/>
    <w:rsid w:val="00D237FB"/>
    <w:rsid w:val="00D23B67"/>
    <w:rsid w:val="00D23B80"/>
    <w:rsid w:val="00D23D35"/>
    <w:rsid w:val="00D24089"/>
    <w:rsid w:val="00D2427F"/>
    <w:rsid w:val="00D24475"/>
    <w:rsid w:val="00D24550"/>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9F8"/>
    <w:rsid w:val="00D34BBB"/>
    <w:rsid w:val="00D34DB5"/>
    <w:rsid w:val="00D354CB"/>
    <w:rsid w:val="00D35695"/>
    <w:rsid w:val="00D35714"/>
    <w:rsid w:val="00D35D93"/>
    <w:rsid w:val="00D35E69"/>
    <w:rsid w:val="00D35E77"/>
    <w:rsid w:val="00D3616D"/>
    <w:rsid w:val="00D366FE"/>
    <w:rsid w:val="00D3689C"/>
    <w:rsid w:val="00D3699C"/>
    <w:rsid w:val="00D37A8B"/>
    <w:rsid w:val="00D40554"/>
    <w:rsid w:val="00D40AAE"/>
    <w:rsid w:val="00D40FC0"/>
    <w:rsid w:val="00D411C4"/>
    <w:rsid w:val="00D41230"/>
    <w:rsid w:val="00D41542"/>
    <w:rsid w:val="00D41D4D"/>
    <w:rsid w:val="00D41E93"/>
    <w:rsid w:val="00D4275C"/>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A1"/>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902AB"/>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210"/>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C72D0"/>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69D"/>
    <w:rsid w:val="00DE120F"/>
    <w:rsid w:val="00DE18B0"/>
    <w:rsid w:val="00DE1B43"/>
    <w:rsid w:val="00DE1BA2"/>
    <w:rsid w:val="00DE1BB5"/>
    <w:rsid w:val="00DE1C02"/>
    <w:rsid w:val="00DE1C0C"/>
    <w:rsid w:val="00DE219B"/>
    <w:rsid w:val="00DE26A8"/>
    <w:rsid w:val="00DE285B"/>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C3"/>
    <w:rsid w:val="00DF56D2"/>
    <w:rsid w:val="00DF5702"/>
    <w:rsid w:val="00DF5B2E"/>
    <w:rsid w:val="00DF631C"/>
    <w:rsid w:val="00DF681C"/>
    <w:rsid w:val="00DF6A01"/>
    <w:rsid w:val="00DF6B96"/>
    <w:rsid w:val="00DF6BC5"/>
    <w:rsid w:val="00DF7358"/>
    <w:rsid w:val="00DF74BA"/>
    <w:rsid w:val="00DF75D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C60"/>
    <w:rsid w:val="00E1218E"/>
    <w:rsid w:val="00E12201"/>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62"/>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CE"/>
    <w:rsid w:val="00E41163"/>
    <w:rsid w:val="00E419C2"/>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070"/>
    <w:rsid w:val="00E50239"/>
    <w:rsid w:val="00E50423"/>
    <w:rsid w:val="00E507AA"/>
    <w:rsid w:val="00E50D27"/>
    <w:rsid w:val="00E51612"/>
    <w:rsid w:val="00E51A1C"/>
    <w:rsid w:val="00E51E1E"/>
    <w:rsid w:val="00E5208D"/>
    <w:rsid w:val="00E5212E"/>
    <w:rsid w:val="00E52D2A"/>
    <w:rsid w:val="00E53F2C"/>
    <w:rsid w:val="00E54585"/>
    <w:rsid w:val="00E546E1"/>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C51"/>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824"/>
    <w:rsid w:val="00E829E5"/>
    <w:rsid w:val="00E82BFB"/>
    <w:rsid w:val="00E82D6F"/>
    <w:rsid w:val="00E82E23"/>
    <w:rsid w:val="00E83157"/>
    <w:rsid w:val="00E8349D"/>
    <w:rsid w:val="00E8350B"/>
    <w:rsid w:val="00E839D4"/>
    <w:rsid w:val="00E83A1C"/>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E45"/>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324"/>
    <w:rsid w:val="00EA7603"/>
    <w:rsid w:val="00EA7CA4"/>
    <w:rsid w:val="00EB0135"/>
    <w:rsid w:val="00EB0343"/>
    <w:rsid w:val="00EB06A1"/>
    <w:rsid w:val="00EB0716"/>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7D1"/>
    <w:rsid w:val="00EC3276"/>
    <w:rsid w:val="00EC35A9"/>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B15"/>
    <w:rsid w:val="00ED6657"/>
    <w:rsid w:val="00ED6FB5"/>
    <w:rsid w:val="00ED7278"/>
    <w:rsid w:val="00ED782F"/>
    <w:rsid w:val="00ED7C97"/>
    <w:rsid w:val="00ED7D1A"/>
    <w:rsid w:val="00EE0618"/>
    <w:rsid w:val="00EE0DD4"/>
    <w:rsid w:val="00EE0E44"/>
    <w:rsid w:val="00EE16C4"/>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4C1"/>
    <w:rsid w:val="00EF48D3"/>
    <w:rsid w:val="00EF4ED6"/>
    <w:rsid w:val="00EF523B"/>
    <w:rsid w:val="00EF5666"/>
    <w:rsid w:val="00EF5E21"/>
    <w:rsid w:val="00EF5E71"/>
    <w:rsid w:val="00EF6080"/>
    <w:rsid w:val="00EF63DB"/>
    <w:rsid w:val="00EF688D"/>
    <w:rsid w:val="00EF6967"/>
    <w:rsid w:val="00EF69DF"/>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63A"/>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3EF"/>
    <w:rsid w:val="00F408F7"/>
    <w:rsid w:val="00F40FC9"/>
    <w:rsid w:val="00F41DEB"/>
    <w:rsid w:val="00F4279D"/>
    <w:rsid w:val="00F428C0"/>
    <w:rsid w:val="00F42C25"/>
    <w:rsid w:val="00F42D39"/>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2303"/>
    <w:rsid w:val="00F52703"/>
    <w:rsid w:val="00F52A45"/>
    <w:rsid w:val="00F52BB4"/>
    <w:rsid w:val="00F52C28"/>
    <w:rsid w:val="00F52D8D"/>
    <w:rsid w:val="00F52DA7"/>
    <w:rsid w:val="00F52E7F"/>
    <w:rsid w:val="00F53538"/>
    <w:rsid w:val="00F53585"/>
    <w:rsid w:val="00F53631"/>
    <w:rsid w:val="00F53BDB"/>
    <w:rsid w:val="00F54388"/>
    <w:rsid w:val="00F54705"/>
    <w:rsid w:val="00F5486E"/>
    <w:rsid w:val="00F55419"/>
    <w:rsid w:val="00F55663"/>
    <w:rsid w:val="00F55671"/>
    <w:rsid w:val="00F56027"/>
    <w:rsid w:val="00F564CC"/>
    <w:rsid w:val="00F56884"/>
    <w:rsid w:val="00F56C4A"/>
    <w:rsid w:val="00F56FD1"/>
    <w:rsid w:val="00F570DB"/>
    <w:rsid w:val="00F573D5"/>
    <w:rsid w:val="00F57918"/>
    <w:rsid w:val="00F57DB2"/>
    <w:rsid w:val="00F57F45"/>
    <w:rsid w:val="00F57F70"/>
    <w:rsid w:val="00F57FAD"/>
    <w:rsid w:val="00F60302"/>
    <w:rsid w:val="00F60624"/>
    <w:rsid w:val="00F608CA"/>
    <w:rsid w:val="00F6090E"/>
    <w:rsid w:val="00F60E8E"/>
    <w:rsid w:val="00F610FD"/>
    <w:rsid w:val="00F6148C"/>
    <w:rsid w:val="00F61BE2"/>
    <w:rsid w:val="00F62125"/>
    <w:rsid w:val="00F62B51"/>
    <w:rsid w:val="00F62BFE"/>
    <w:rsid w:val="00F63038"/>
    <w:rsid w:val="00F63309"/>
    <w:rsid w:val="00F63A4E"/>
    <w:rsid w:val="00F63C5F"/>
    <w:rsid w:val="00F63D58"/>
    <w:rsid w:val="00F63E0C"/>
    <w:rsid w:val="00F63EB1"/>
    <w:rsid w:val="00F63F74"/>
    <w:rsid w:val="00F645C2"/>
    <w:rsid w:val="00F64934"/>
    <w:rsid w:val="00F65091"/>
    <w:rsid w:val="00F65298"/>
    <w:rsid w:val="00F6539C"/>
    <w:rsid w:val="00F66395"/>
    <w:rsid w:val="00F668B6"/>
    <w:rsid w:val="00F66C82"/>
    <w:rsid w:val="00F674A4"/>
    <w:rsid w:val="00F6797F"/>
    <w:rsid w:val="00F700B0"/>
    <w:rsid w:val="00F703F7"/>
    <w:rsid w:val="00F705CF"/>
    <w:rsid w:val="00F70687"/>
    <w:rsid w:val="00F70AFC"/>
    <w:rsid w:val="00F70B41"/>
    <w:rsid w:val="00F731B0"/>
    <w:rsid w:val="00F73654"/>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4C23"/>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33FC"/>
    <w:rsid w:val="00FC356E"/>
    <w:rsid w:val="00FC358C"/>
    <w:rsid w:val="00FC427B"/>
    <w:rsid w:val="00FC4718"/>
    <w:rsid w:val="00FC47D5"/>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C69"/>
    <w:rsid w:val="00FD4F92"/>
    <w:rsid w:val="00FD56AD"/>
    <w:rsid w:val="00FD61E7"/>
    <w:rsid w:val="00FD62FC"/>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1F4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A62CF5"/>
    <w:rsid w:val="03CD8C11"/>
    <w:rsid w:val="03D68775"/>
    <w:rsid w:val="03DF1039"/>
    <w:rsid w:val="03EC4ABA"/>
    <w:rsid w:val="03F2AF38"/>
    <w:rsid w:val="03F8B75D"/>
    <w:rsid w:val="0400C8AD"/>
    <w:rsid w:val="04081004"/>
    <w:rsid w:val="042FD84E"/>
    <w:rsid w:val="044F7387"/>
    <w:rsid w:val="045A9950"/>
    <w:rsid w:val="0466D8AC"/>
    <w:rsid w:val="0484FB19"/>
    <w:rsid w:val="04A42438"/>
    <w:rsid w:val="04C812AD"/>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300755"/>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E3B1B"/>
    <w:rsid w:val="09D43580"/>
    <w:rsid w:val="0A034823"/>
    <w:rsid w:val="0A2D6CA4"/>
    <w:rsid w:val="0A3FBECE"/>
    <w:rsid w:val="0A5261DB"/>
    <w:rsid w:val="0A638205"/>
    <w:rsid w:val="0A783558"/>
    <w:rsid w:val="0A81ACC0"/>
    <w:rsid w:val="0A834F05"/>
    <w:rsid w:val="0A871B48"/>
    <w:rsid w:val="0A8D990E"/>
    <w:rsid w:val="0AC8929C"/>
    <w:rsid w:val="0AD3610A"/>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CF5595F"/>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42A4F"/>
    <w:rsid w:val="0F5BDD9C"/>
    <w:rsid w:val="0FB4BBFA"/>
    <w:rsid w:val="0FB5368D"/>
    <w:rsid w:val="0FB59FC1"/>
    <w:rsid w:val="0FC29151"/>
    <w:rsid w:val="0FC76ABA"/>
    <w:rsid w:val="0FD5F6A9"/>
    <w:rsid w:val="10025D61"/>
    <w:rsid w:val="10039046"/>
    <w:rsid w:val="1009C234"/>
    <w:rsid w:val="1026873E"/>
    <w:rsid w:val="1027226E"/>
    <w:rsid w:val="1059FF79"/>
    <w:rsid w:val="106250BF"/>
    <w:rsid w:val="108546AF"/>
    <w:rsid w:val="10BEAC94"/>
    <w:rsid w:val="10EE13B4"/>
    <w:rsid w:val="10F82BEA"/>
    <w:rsid w:val="10FB3C1E"/>
    <w:rsid w:val="10FD7C03"/>
    <w:rsid w:val="1102B41A"/>
    <w:rsid w:val="113D4667"/>
    <w:rsid w:val="115B9BEF"/>
    <w:rsid w:val="11634CA0"/>
    <w:rsid w:val="118E0E7C"/>
    <w:rsid w:val="11922A79"/>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C1B19D"/>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6A42A83"/>
    <w:rsid w:val="171E72FA"/>
    <w:rsid w:val="1778120A"/>
    <w:rsid w:val="17A1D020"/>
    <w:rsid w:val="17DD8932"/>
    <w:rsid w:val="17E14663"/>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8CFBBD"/>
    <w:rsid w:val="1A91772E"/>
    <w:rsid w:val="1AA872DB"/>
    <w:rsid w:val="1ABA2637"/>
    <w:rsid w:val="1ABC9921"/>
    <w:rsid w:val="1AF4CB58"/>
    <w:rsid w:val="1B1F0D12"/>
    <w:rsid w:val="1B22DD15"/>
    <w:rsid w:val="1B2A2B44"/>
    <w:rsid w:val="1B476658"/>
    <w:rsid w:val="1B49AC8E"/>
    <w:rsid w:val="1B965587"/>
    <w:rsid w:val="1BAFA4F3"/>
    <w:rsid w:val="1BB9EC02"/>
    <w:rsid w:val="1BBB51E4"/>
    <w:rsid w:val="1BD47300"/>
    <w:rsid w:val="1C12F05C"/>
    <w:rsid w:val="1C37782B"/>
    <w:rsid w:val="1CA5F141"/>
    <w:rsid w:val="1CABC691"/>
    <w:rsid w:val="1CB40DB3"/>
    <w:rsid w:val="1CCA4258"/>
    <w:rsid w:val="1CD744C6"/>
    <w:rsid w:val="1CF33416"/>
    <w:rsid w:val="1D070712"/>
    <w:rsid w:val="1D0B87CF"/>
    <w:rsid w:val="1D34F19E"/>
    <w:rsid w:val="1D41E524"/>
    <w:rsid w:val="1D5D8105"/>
    <w:rsid w:val="1D9C64E1"/>
    <w:rsid w:val="1DAA056C"/>
    <w:rsid w:val="1DC00C59"/>
    <w:rsid w:val="1DD9DFFD"/>
    <w:rsid w:val="1E1C9CE7"/>
    <w:rsid w:val="1E201B28"/>
    <w:rsid w:val="1E59863E"/>
    <w:rsid w:val="1E83823E"/>
    <w:rsid w:val="1EB329FC"/>
    <w:rsid w:val="1ED07892"/>
    <w:rsid w:val="1EDFCB42"/>
    <w:rsid w:val="1EE0EF65"/>
    <w:rsid w:val="1EEAF3FA"/>
    <w:rsid w:val="1EF4D12A"/>
    <w:rsid w:val="1F191CB8"/>
    <w:rsid w:val="1F2728BF"/>
    <w:rsid w:val="1F4E872A"/>
    <w:rsid w:val="1F685789"/>
    <w:rsid w:val="1F6AFF5F"/>
    <w:rsid w:val="1F7CE3A0"/>
    <w:rsid w:val="1FA2FCAC"/>
    <w:rsid w:val="1FCD8B0F"/>
    <w:rsid w:val="1FD0F4C9"/>
    <w:rsid w:val="1FDDECAC"/>
    <w:rsid w:val="201509B6"/>
    <w:rsid w:val="2025EEBC"/>
    <w:rsid w:val="2042B2C6"/>
    <w:rsid w:val="204674D1"/>
    <w:rsid w:val="20578732"/>
    <w:rsid w:val="207C4CB6"/>
    <w:rsid w:val="20A891C2"/>
    <w:rsid w:val="20AB7883"/>
    <w:rsid w:val="210C2F19"/>
    <w:rsid w:val="212A7954"/>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23D2DE"/>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8F0D87C"/>
    <w:rsid w:val="2921B9B6"/>
    <w:rsid w:val="292F16F5"/>
    <w:rsid w:val="2959FEDB"/>
    <w:rsid w:val="299CED10"/>
    <w:rsid w:val="29AC2E43"/>
    <w:rsid w:val="29AD230D"/>
    <w:rsid w:val="29C1FEF6"/>
    <w:rsid w:val="29FE2644"/>
    <w:rsid w:val="29FF436B"/>
    <w:rsid w:val="2A054B85"/>
    <w:rsid w:val="2A1474E8"/>
    <w:rsid w:val="2A2AC4AE"/>
    <w:rsid w:val="2A429989"/>
    <w:rsid w:val="2A9A422B"/>
    <w:rsid w:val="2AB640F1"/>
    <w:rsid w:val="2AB77EF4"/>
    <w:rsid w:val="2AD22405"/>
    <w:rsid w:val="2AFFC55E"/>
    <w:rsid w:val="2B0D6C96"/>
    <w:rsid w:val="2B171483"/>
    <w:rsid w:val="2B30E578"/>
    <w:rsid w:val="2B90C985"/>
    <w:rsid w:val="2BB6CB5E"/>
    <w:rsid w:val="2BC4E536"/>
    <w:rsid w:val="2C17383B"/>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DF7E6E1"/>
    <w:rsid w:val="2E0D53BD"/>
    <w:rsid w:val="2ECF6065"/>
    <w:rsid w:val="2ED8B451"/>
    <w:rsid w:val="2EE2B044"/>
    <w:rsid w:val="2EFE689F"/>
    <w:rsid w:val="2F24D58C"/>
    <w:rsid w:val="2F863A51"/>
    <w:rsid w:val="2F87AFF4"/>
    <w:rsid w:val="2F91D6EA"/>
    <w:rsid w:val="2F9C250C"/>
    <w:rsid w:val="2FBC8796"/>
    <w:rsid w:val="2FD3796B"/>
    <w:rsid w:val="2FE0A9A0"/>
    <w:rsid w:val="300F74FE"/>
    <w:rsid w:val="301CE73A"/>
    <w:rsid w:val="3024FB4C"/>
    <w:rsid w:val="3025411C"/>
    <w:rsid w:val="3060F4EC"/>
    <w:rsid w:val="306DC726"/>
    <w:rsid w:val="308B43FB"/>
    <w:rsid w:val="308C94E4"/>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01773B"/>
    <w:rsid w:val="3337C01E"/>
    <w:rsid w:val="33545F2D"/>
    <w:rsid w:val="336536FF"/>
    <w:rsid w:val="33682343"/>
    <w:rsid w:val="33782C82"/>
    <w:rsid w:val="338F3E45"/>
    <w:rsid w:val="339A65CD"/>
    <w:rsid w:val="339FCD3A"/>
    <w:rsid w:val="33AB084D"/>
    <w:rsid w:val="33AB5DBF"/>
    <w:rsid w:val="33FE110D"/>
    <w:rsid w:val="34041A9A"/>
    <w:rsid w:val="341805BD"/>
    <w:rsid w:val="342C3D9F"/>
    <w:rsid w:val="34334B30"/>
    <w:rsid w:val="343A71D1"/>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9F6359F"/>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9C0B25"/>
    <w:rsid w:val="3CB37B19"/>
    <w:rsid w:val="3D00AA1B"/>
    <w:rsid w:val="3D0221DA"/>
    <w:rsid w:val="3D6DC404"/>
    <w:rsid w:val="3D939765"/>
    <w:rsid w:val="3DB6B2BA"/>
    <w:rsid w:val="3DC0D9D3"/>
    <w:rsid w:val="3DDC352C"/>
    <w:rsid w:val="3DDD8954"/>
    <w:rsid w:val="3E23E80D"/>
    <w:rsid w:val="3E3760F1"/>
    <w:rsid w:val="3E3EFF0A"/>
    <w:rsid w:val="3E544578"/>
    <w:rsid w:val="3E7273F9"/>
    <w:rsid w:val="3E81CD6C"/>
    <w:rsid w:val="3E83FB6B"/>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7B4B2A"/>
    <w:rsid w:val="4098B3BB"/>
    <w:rsid w:val="40CBF7DE"/>
    <w:rsid w:val="40FE379E"/>
    <w:rsid w:val="4103C8A5"/>
    <w:rsid w:val="412E53D5"/>
    <w:rsid w:val="415B1648"/>
    <w:rsid w:val="417A92D6"/>
    <w:rsid w:val="418D9C13"/>
    <w:rsid w:val="41D50871"/>
    <w:rsid w:val="41D692AF"/>
    <w:rsid w:val="41FDBB61"/>
    <w:rsid w:val="4220EC1D"/>
    <w:rsid w:val="42251783"/>
    <w:rsid w:val="4236F43C"/>
    <w:rsid w:val="4255F3B8"/>
    <w:rsid w:val="4269AADF"/>
    <w:rsid w:val="428A3E2D"/>
    <w:rsid w:val="429BF231"/>
    <w:rsid w:val="429F8170"/>
    <w:rsid w:val="42B6FC11"/>
    <w:rsid w:val="42DB2A62"/>
    <w:rsid w:val="42E42078"/>
    <w:rsid w:val="42F51FAA"/>
    <w:rsid w:val="42FDDD82"/>
    <w:rsid w:val="430F9DCA"/>
    <w:rsid w:val="4331C8C2"/>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0560"/>
    <w:rsid w:val="47018C59"/>
    <w:rsid w:val="47056BA8"/>
    <w:rsid w:val="4736757F"/>
    <w:rsid w:val="47506295"/>
    <w:rsid w:val="475495BC"/>
    <w:rsid w:val="47550CD7"/>
    <w:rsid w:val="47696C13"/>
    <w:rsid w:val="476C9567"/>
    <w:rsid w:val="478CE2AF"/>
    <w:rsid w:val="4791720C"/>
    <w:rsid w:val="479E4405"/>
    <w:rsid w:val="47DA04F7"/>
    <w:rsid w:val="47E1D128"/>
    <w:rsid w:val="47FC6AD3"/>
    <w:rsid w:val="4839BC9F"/>
    <w:rsid w:val="4840B5AF"/>
    <w:rsid w:val="4841A271"/>
    <w:rsid w:val="48422C1B"/>
    <w:rsid w:val="48457709"/>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ACE87C5"/>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8EA240"/>
    <w:rsid w:val="4E97EE40"/>
    <w:rsid w:val="4E98B7CA"/>
    <w:rsid w:val="4ECEC4F4"/>
    <w:rsid w:val="4EF16D40"/>
    <w:rsid w:val="4F0017FE"/>
    <w:rsid w:val="4F0836F0"/>
    <w:rsid w:val="4F1D3EF1"/>
    <w:rsid w:val="4F71087B"/>
    <w:rsid w:val="4F7D25A9"/>
    <w:rsid w:val="4F930433"/>
    <w:rsid w:val="4FF82246"/>
    <w:rsid w:val="502AA478"/>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3711B8"/>
    <w:rsid w:val="544B5CE6"/>
    <w:rsid w:val="5458827A"/>
    <w:rsid w:val="549753A0"/>
    <w:rsid w:val="54A73CFA"/>
    <w:rsid w:val="54C7AC82"/>
    <w:rsid w:val="54E93850"/>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2C7CF"/>
    <w:rsid w:val="57E4FF24"/>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835FEF"/>
    <w:rsid w:val="5C9E27A6"/>
    <w:rsid w:val="5CF4B472"/>
    <w:rsid w:val="5D0C685F"/>
    <w:rsid w:val="5D10C427"/>
    <w:rsid w:val="5D11A667"/>
    <w:rsid w:val="5D519D88"/>
    <w:rsid w:val="5D586154"/>
    <w:rsid w:val="5D5C2DFD"/>
    <w:rsid w:val="5D794F89"/>
    <w:rsid w:val="5D8CA7E4"/>
    <w:rsid w:val="5D901E5F"/>
    <w:rsid w:val="5DB1D176"/>
    <w:rsid w:val="5DC7B187"/>
    <w:rsid w:val="5DD017EA"/>
    <w:rsid w:val="5E00D6FC"/>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790A4"/>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5F7FB39"/>
    <w:rsid w:val="6628F24E"/>
    <w:rsid w:val="6635A51A"/>
    <w:rsid w:val="663F3B03"/>
    <w:rsid w:val="6662A934"/>
    <w:rsid w:val="666AC0BE"/>
    <w:rsid w:val="6670A694"/>
    <w:rsid w:val="66718B65"/>
    <w:rsid w:val="66CD51DA"/>
    <w:rsid w:val="66E7CE06"/>
    <w:rsid w:val="66EA59BD"/>
    <w:rsid w:val="66EC5175"/>
    <w:rsid w:val="66EF93AB"/>
    <w:rsid w:val="66F28DDC"/>
    <w:rsid w:val="66FE0E96"/>
    <w:rsid w:val="67189C2A"/>
    <w:rsid w:val="6735207A"/>
    <w:rsid w:val="67399A13"/>
    <w:rsid w:val="676EBDDE"/>
    <w:rsid w:val="67733B04"/>
    <w:rsid w:val="67925E7E"/>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182AD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1FE5CF"/>
    <w:rsid w:val="6C2459DD"/>
    <w:rsid w:val="6C26EA14"/>
    <w:rsid w:val="6C56E72C"/>
    <w:rsid w:val="6C5E7C15"/>
    <w:rsid w:val="6C7BEBC4"/>
    <w:rsid w:val="6C9A15F3"/>
    <w:rsid w:val="6CC8FE4A"/>
    <w:rsid w:val="6CD202BF"/>
    <w:rsid w:val="6D17A839"/>
    <w:rsid w:val="6D2A440E"/>
    <w:rsid w:val="6D3598DD"/>
    <w:rsid w:val="6D631379"/>
    <w:rsid w:val="6D77FEFC"/>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B068D0"/>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6E9656"/>
    <w:rsid w:val="7574795B"/>
    <w:rsid w:val="75853D15"/>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A4E67C"/>
    <w:rsid w:val="7AF303CD"/>
    <w:rsid w:val="7AFF9BD0"/>
    <w:rsid w:val="7B63C862"/>
    <w:rsid w:val="7B7AF417"/>
    <w:rsid w:val="7C0E7743"/>
    <w:rsid w:val="7C174A41"/>
    <w:rsid w:val="7C227AB2"/>
    <w:rsid w:val="7C2D231D"/>
    <w:rsid w:val="7C4AB25B"/>
    <w:rsid w:val="7C8D639E"/>
    <w:rsid w:val="7CB350AD"/>
    <w:rsid w:val="7CE79AA9"/>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BA0078"/>
    <w:rsid w:val="7EDCC7DA"/>
    <w:rsid w:val="7EDDF916"/>
    <w:rsid w:val="7EF32EA6"/>
    <w:rsid w:val="7F0D27D8"/>
    <w:rsid w:val="7F13A429"/>
    <w:rsid w:val="7F507958"/>
    <w:rsid w:val="7F612499"/>
    <w:rsid w:val="7F8B7BC0"/>
    <w:rsid w:val="7FB18E6C"/>
    <w:rsid w:val="7FDC9890"/>
    <w:rsid w:val="7FEB6ADE"/>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B666A40B-86FA-4FE9-B9EA-68CD698C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DC3210"/>
    <w:pPr>
      <w:keepNext/>
      <w:keepLines/>
      <w:spacing w:before="240" w:line="278" w:lineRule="auto"/>
      <w:jc w:val="center"/>
      <w:outlineLvl w:val="0"/>
    </w:pPr>
    <w:rPr>
      <w:rFonts w:ascii="Times New Roman" w:eastAsiaTheme="majorEastAsia" w:hAnsi="Times New Roman" w:cstheme="majorBidi"/>
      <w:b/>
      <w:bCs/>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3C21B9"/>
    <w:pPr>
      <w:keepNext/>
      <w:keepLines/>
      <w:spacing w:before="240" w:line="278" w:lineRule="auto"/>
      <w:jc w:val="center"/>
      <w:outlineLvl w:val="1"/>
    </w:pPr>
    <w:rPr>
      <w:rFonts w:ascii="Times New Roman" w:eastAsiaTheme="majorEastAsia" w:hAnsi="Times New Roman" w:cstheme="majorBidi"/>
      <w:b/>
      <w:bCs/>
      <w:color w:val="0F4761" w:themeColor="accent1" w:themeShade="BF"/>
      <w:kern w:val="2"/>
      <w:sz w:val="32"/>
      <w:szCs w:val="32"/>
      <w:lang w:eastAsia="en-US"/>
      <w14:ligatures w14:val="standardContextual"/>
    </w:rPr>
  </w:style>
  <w:style w:type="paragraph" w:styleId="Heading3">
    <w:name w:val="heading 3"/>
    <w:basedOn w:val="Normal"/>
    <w:next w:val="Normal"/>
    <w:link w:val="Heading3Char"/>
    <w:autoRedefine/>
    <w:uiPriority w:val="9"/>
    <w:unhideWhenUsed/>
    <w:qFormat/>
    <w:rsid w:val="006F0B7C"/>
    <w:pPr>
      <w:keepNext/>
      <w:keepLines/>
      <w:spacing w:before="160" w:after="80" w:line="278" w:lineRule="auto"/>
      <w:jc w:val="center"/>
      <w:outlineLvl w:val="2"/>
    </w:pPr>
    <w:rPr>
      <w:rFonts w:ascii="Times New Roman" w:eastAsiaTheme="majorEastAsia" w:hAnsi="Times New Roman" w:cstheme="majorBidi"/>
      <w:b/>
      <w:bCs/>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10"/>
    <w:rPr>
      <w:rFonts w:ascii="Times New Roman" w:eastAsiaTheme="majorEastAsia" w:hAnsi="Times New Roman" w:cstheme="majorBidi"/>
      <w:b/>
      <w:bCs/>
      <w:color w:val="0F4761" w:themeColor="accent1" w:themeShade="BF"/>
      <w:sz w:val="36"/>
      <w:szCs w:val="40"/>
    </w:rPr>
  </w:style>
  <w:style w:type="character" w:customStyle="1" w:styleId="Heading2Char">
    <w:name w:val="Heading 2 Char"/>
    <w:basedOn w:val="DefaultParagraphFont"/>
    <w:link w:val="Heading2"/>
    <w:uiPriority w:val="9"/>
    <w:rsid w:val="003C21B9"/>
    <w:rPr>
      <w:rFonts w:ascii="Times New Roman" w:eastAsiaTheme="majorEastAsia" w:hAnsi="Times New Roman" w:cstheme="majorBidi"/>
      <w:b/>
      <w:bCs/>
      <w:color w:val="0F4761" w:themeColor="accent1" w:themeShade="BF"/>
      <w:sz w:val="32"/>
      <w:szCs w:val="32"/>
    </w:rPr>
  </w:style>
  <w:style w:type="character" w:customStyle="1" w:styleId="Heading3Char">
    <w:name w:val="Heading 3 Char"/>
    <w:basedOn w:val="DefaultParagraphFont"/>
    <w:link w:val="Heading3"/>
    <w:uiPriority w:val="9"/>
    <w:rsid w:val="006F0B7C"/>
    <w:rPr>
      <w:rFonts w:ascii="Times New Roman" w:eastAsiaTheme="majorEastAsia" w:hAnsi="Times New Roman"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3"/>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style>
  <w:style w:type="character" w:customStyle="1" w:styleId="Style1Char">
    <w:name w:val="Style1 Char"/>
    <w:basedOn w:val="Heading1Char"/>
    <w:link w:val="Style1"/>
    <w:rsid w:val="00D23B80"/>
    <w:rPr>
      <w:rFonts w:ascii="Times New Roman" w:eastAsiaTheme="majorEastAsia" w:hAnsi="Times New Roman" w:cstheme="majorBidi"/>
      <w:b/>
      <w:bCs/>
      <w:color w:val="0F4761" w:themeColor="accent1" w:themeShade="BF"/>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rew.sh/" TargetMode="External"/><Relationship Id="rId21" Type="http://schemas.openxmlformats.org/officeDocument/2006/relationships/hyperlink" Target="https://www.freecodecamp.org/" TargetMode="External"/><Relationship Id="rId42" Type="http://schemas.openxmlformats.org/officeDocument/2006/relationships/hyperlink" Target="https://www.cloudflare.com/learning/network-layer/what-is-mtr/" TargetMode="External"/><Relationship Id="rId47" Type="http://schemas.openxmlformats.org/officeDocument/2006/relationships/image" Target="media/image5.png"/><Relationship Id="rId63" Type="http://schemas.openxmlformats.org/officeDocument/2006/relationships/hyperlink" Target="https://www.atlassian.com/agile/project-management/waterfall-methodology" TargetMode="External"/><Relationship Id="rId68" Type="http://schemas.openxmlformats.org/officeDocument/2006/relationships/hyperlink" Target="https://doi.org/10.1109/WCINS.2010.5541871" TargetMode="External"/><Relationship Id="rId16" Type="http://schemas.openxmlformats.org/officeDocument/2006/relationships/header" Target="header1.xml"/><Relationship Id="rId11" Type="http://schemas.microsoft.com/office/2016/09/relationships/commentsIds" Target="commentsIds.xml"/><Relationship Id="rId32" Type="http://schemas.openxmlformats.org/officeDocument/2006/relationships/hyperlink" Target="https://www.redhat.com/en" TargetMode="External"/><Relationship Id="rId37" Type="http://schemas.openxmlformats.org/officeDocument/2006/relationships/hyperlink" Target="https://nmap.org/npsl/" TargetMode="External"/><Relationship Id="rId53" Type="http://schemas.openxmlformats.org/officeDocument/2006/relationships/image" Target="media/image8.png"/><Relationship Id="rId58" Type="http://schemas.openxmlformats.org/officeDocument/2006/relationships/image" Target="media/image11.png"/><Relationship Id="rId74" Type="http://schemas.openxmlformats.org/officeDocument/2006/relationships/hyperlink" Target="https://www.pbtech.co.nz/product/MONPHS2438/Philips-243V7QJAB79-24-FHD-Monitor-1920x1080---IPS" TargetMode="External"/><Relationship Id="rId79" Type="http://schemas.openxmlformats.org/officeDocument/2006/relationships/hyperlink" Target="https://thedigitalprojectmanager.com/projects/pm-methodology/lean-project-management/" TargetMode="External"/><Relationship Id="rId5" Type="http://schemas.openxmlformats.org/officeDocument/2006/relationships/webSettings" Target="webSettings.xml"/><Relationship Id="rId61" Type="http://schemas.openxmlformats.org/officeDocument/2006/relationships/image" Target="media/image13.png"/><Relationship Id="rId82" Type="http://schemas.openxmlformats.org/officeDocument/2006/relationships/theme" Target="theme/theme1.xml"/><Relationship Id="rId19" Type="http://schemas.openxmlformats.org/officeDocument/2006/relationships/hyperlink" Target="https://linuxjourney.com/" TargetMode="External"/><Relationship Id="rId14" Type="http://schemas.openxmlformats.org/officeDocument/2006/relationships/image" Target="media/image3.png"/><Relationship Id="rId22" Type="http://schemas.openxmlformats.org/officeDocument/2006/relationships/hyperlink" Target="https://linuxcommand.org/" TargetMode="External"/><Relationship Id="rId27" Type="http://schemas.openxmlformats.org/officeDocument/2006/relationships/hyperlink" Target="https://asahilinux.org/" TargetMode="External"/><Relationship Id="rId30" Type="http://schemas.openxmlformats.org/officeDocument/2006/relationships/hyperlink" Target="https://rockylinux.org/" TargetMode="External"/><Relationship Id="rId35" Type="http://schemas.openxmlformats.org/officeDocument/2006/relationships/hyperlink" Target="https://github.com/jbucar/ditg" TargetMode="External"/><Relationship Id="rId43" Type="http://schemas.openxmlformats.org/officeDocument/2006/relationships/hyperlink" Target="https://www.wireshark.org/"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doi.org/10.1109/CSNT.2013.67" TargetMode="External"/><Relationship Id="rId69" Type="http://schemas.openxmlformats.org/officeDocument/2006/relationships/hyperlink" Target="https://www.payscale.com/research/NZ/Job=Network_Engineer/Salary" TargetMode="External"/><Relationship Id="rId77" Type="http://schemas.openxmlformats.org/officeDocument/2006/relationships/hyperlink" Target="https://www.pbtech.co.nz/product/NETTPL3468/TP-Link-TG-3468-32-bit-Gigabit-PCIe-Network-Adapte"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SVRSPM34170/Supermicro-521R-T-Mini-Server---1x-Xeon-E-2434-4C8" TargetMode="External"/><Relationship Id="rId80" Type="http://schemas.openxmlformats.org/officeDocument/2006/relationships/fontTable" Target="fontTab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footer" Target="footer1.xml"/><Relationship Id="rId25" Type="http://schemas.openxmlformats.org/officeDocument/2006/relationships/hyperlink" Target="https://learn.microsoft.com/en-us/windows/wsl/install" TargetMode="External"/><Relationship Id="rId33" Type="http://schemas.openxmlformats.org/officeDocument/2006/relationships/hyperlink" Target="https://www.kali.org/" TargetMode="External"/><Relationship Id="rId38" Type="http://schemas.openxmlformats.org/officeDocument/2006/relationships/hyperlink" Target="https://github.com/rbruenig/qperf"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wiki.archlinux.org/" TargetMode="External"/><Relationship Id="rId41" Type="http://schemas.openxmlformats.org/officeDocument/2006/relationships/hyperlink" Target="https://github.com/Mellanox/sockperf" TargetMode="External"/><Relationship Id="rId54" Type="http://schemas.openxmlformats.org/officeDocument/2006/relationships/customXml" Target="ink/ink6.xml"/><Relationship Id="rId62" Type="http://schemas.openxmlformats.org/officeDocument/2006/relationships/image" Target="media/image14.png"/><Relationship Id="rId70" Type="http://schemas.openxmlformats.org/officeDocument/2006/relationships/hyperlink" Target="https://www.payscale.com/research/NZ/Job=Project_Manager%2C_Information_Technology_(IT)/Salary/ac095581/Project-Management" TargetMode="External"/><Relationship Id="rId75" Type="http://schemas.openxmlformats.org/officeDocument/2006/relationships/hyperlink" Target="https://www.pbtech.co.nz/product/KEYA4T1001/A4Tech-Fstyler-F1010-Multimedia-Keyboard--Mouse-C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ogaware.com/linux/survivor/" TargetMode="External"/><Relationship Id="rId28" Type="http://schemas.openxmlformats.org/officeDocument/2006/relationships/hyperlink" Target="https://fedoraproject.org/" TargetMode="External"/><Relationship Id="rId36" Type="http://schemas.openxmlformats.org/officeDocument/2006/relationships/hyperlink" Target="https://nmap.org/" TargetMode="External"/><Relationship Id="rId49" Type="http://schemas.openxmlformats.org/officeDocument/2006/relationships/image" Target="media/image6.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ubuntu.com/" TargetMode="External"/><Relationship Id="rId44" Type="http://schemas.openxmlformats.org/officeDocument/2006/relationships/customXml" Target="ink/ink1.xm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clei.org/proceedings_data/CLEI2008/Anales/pdf/CLEI/CLEI_2008_118.pdf" TargetMode="External"/><Relationship Id="rId73" Type="http://schemas.openxmlformats.org/officeDocument/2006/relationships/hyperlink" Target="https://www.pbtech.co.nz/product/NBKASU510599/ASUS-Vivobook-Go-15-L510KA-156-FHD-Intel-Pentium-S" TargetMode="External"/><Relationship Id="rId78" Type="http://schemas.openxmlformats.org/officeDocument/2006/relationships/hyperlink" Target="https://doi.org/10.5815/ijcnis.2016.02.01" TargetMode="Externa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linuxfromscratch.org/lfs/" TargetMode="External"/><Relationship Id="rId39" Type="http://schemas.openxmlformats.org/officeDocument/2006/relationships/hyperlink" Target="https://quicwg.org/" TargetMode="External"/><Relationship Id="rId34" Type="http://schemas.openxmlformats.org/officeDocument/2006/relationships/hyperlink" Target="https://iperf.f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CABCXT920050/Cruxtec-05m-Cat7-Ethernet-Cable---Black-Color----1" TargetMode="External"/><Relationship Id="rId7" Type="http://schemas.openxmlformats.org/officeDocument/2006/relationships/endnotes" Target="endnotes.xml"/><Relationship Id="rId71" Type="http://schemas.openxmlformats.org/officeDocument/2006/relationships/hyperlink" Target="https://www.payscale.com/research/NZ/Job=Systems_Architect/Salary" TargetMode="External"/><Relationship Id="rId2" Type="http://schemas.openxmlformats.org/officeDocument/2006/relationships/numbering" Target="numbering.xml"/><Relationship Id="rId29" Type="http://schemas.openxmlformats.org/officeDocument/2006/relationships/hyperlink" Target="https://www.debian.org/" TargetMode="External"/><Relationship Id="rId24" Type="http://schemas.openxmlformats.org/officeDocument/2006/relationships/hyperlink" Target="https://fedoramagazine.org/use-fedora-server-create-router-gateway/" TargetMode="External"/><Relationship Id="rId40" Type="http://schemas.openxmlformats.org/officeDocument/2006/relationships/hyperlink" Target="https://hewlettpackard.github.io/netperf/" TargetMode="External"/><Relationship Id="rId45" Type="http://schemas.openxmlformats.org/officeDocument/2006/relationships/image" Target="media/image40.png"/><Relationship Id="rId66" Type="http://schemas.openxmlformats.org/officeDocument/2006/relationships/hyperlink" Target="https://katalon.com/resources-center/blog/software-testing-life-cycl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9643</Words>
  <Characters>54967</Characters>
  <Application>Microsoft Office Word</Application>
  <DocSecurity>0</DocSecurity>
  <Lines>458</Lines>
  <Paragraphs>128</Paragraphs>
  <ScaleCrop>false</ScaleCrop>
  <Company/>
  <LinksUpToDate>false</LinksUpToDate>
  <CharactersWithSpaces>64482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cp:lastPrinted>2025-04-05T11:20:00Z</cp:lastPrinted>
  <dcterms:created xsi:type="dcterms:W3CDTF">2025-03-30T11:57:00Z</dcterms:created>
  <dcterms:modified xsi:type="dcterms:W3CDTF">2025-10-07T13:45:00Z</dcterms:modified>
</cp:coreProperties>
</file>