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77127E" w:rsidRDefault="00393973" w:rsidP="005F4102">
      <w:pPr>
        <w:jc w:val="center"/>
        <w:rPr>
          <w:rFonts w:eastAsia="Times New Roman"/>
          <w:b/>
          <w:bCs/>
          <w:color w:val="000000"/>
          <w:sz w:val="40"/>
          <w:szCs w:val="40"/>
        </w:rPr>
      </w:pPr>
    </w:p>
    <w:p w14:paraId="0D8E0641" w14:textId="77777777" w:rsidR="00393973" w:rsidRPr="0077127E" w:rsidRDefault="00393973" w:rsidP="005F4102">
      <w:pPr>
        <w:jc w:val="center"/>
        <w:rPr>
          <w:rFonts w:eastAsia="Times New Roman"/>
          <w:b/>
          <w:bCs/>
          <w:color w:val="000000"/>
          <w:sz w:val="40"/>
          <w:szCs w:val="40"/>
        </w:rPr>
      </w:pPr>
    </w:p>
    <w:p w14:paraId="43635F32" w14:textId="77777777" w:rsidR="00393973" w:rsidRPr="0077127E" w:rsidRDefault="00393973" w:rsidP="005F4102">
      <w:pPr>
        <w:jc w:val="center"/>
        <w:rPr>
          <w:rFonts w:eastAsia="Times New Roman"/>
          <w:b/>
          <w:bCs/>
          <w:color w:val="000000"/>
          <w:sz w:val="40"/>
          <w:szCs w:val="40"/>
        </w:rPr>
      </w:pPr>
    </w:p>
    <w:p w14:paraId="1D19CD81" w14:textId="77777777" w:rsidR="00393973" w:rsidRPr="0077127E" w:rsidRDefault="00393973" w:rsidP="005F4102">
      <w:pPr>
        <w:jc w:val="center"/>
        <w:rPr>
          <w:rFonts w:eastAsia="Times New Roman"/>
          <w:b/>
          <w:bCs/>
          <w:color w:val="000000"/>
          <w:sz w:val="40"/>
          <w:szCs w:val="40"/>
        </w:rPr>
      </w:pPr>
    </w:p>
    <w:p w14:paraId="1198A07C" w14:textId="77777777" w:rsidR="00393973" w:rsidRPr="0077127E" w:rsidRDefault="00393973" w:rsidP="005F4102">
      <w:pPr>
        <w:jc w:val="center"/>
        <w:rPr>
          <w:rFonts w:eastAsia="Times New Roman"/>
          <w:b/>
          <w:bCs/>
          <w:color w:val="000000"/>
          <w:sz w:val="40"/>
          <w:szCs w:val="40"/>
        </w:rPr>
      </w:pPr>
    </w:p>
    <w:p w14:paraId="518ADB86" w14:textId="5535783B" w:rsidR="005F4102" w:rsidRPr="0077127E" w:rsidRDefault="005F4102" w:rsidP="00F15F65">
      <w:pPr>
        <w:jc w:val="center"/>
        <w:rPr>
          <w:rFonts w:eastAsia="Times New Roman"/>
          <w:b/>
          <w:bCs/>
          <w:color w:val="000000"/>
          <w:sz w:val="40"/>
          <w:szCs w:val="40"/>
        </w:rPr>
      </w:pPr>
      <w:r w:rsidRPr="0077127E">
        <w:rPr>
          <w:rFonts w:eastAsia="Times New Roman"/>
          <w:b/>
          <w:bCs/>
          <w:color w:val="000000"/>
          <w:sz w:val="40"/>
          <w:szCs w:val="40"/>
        </w:rPr>
        <w:t xml:space="preserve">Network Performance Evaluation on </w:t>
      </w:r>
      <w:r w:rsidR="00D82FA7">
        <w:rPr>
          <w:rFonts w:eastAsia="Times New Roman"/>
          <w:b/>
          <w:bCs/>
          <w:color w:val="000000"/>
          <w:sz w:val="40"/>
          <w:szCs w:val="40"/>
        </w:rPr>
        <w:br/>
      </w:r>
      <w:r w:rsidRPr="0077127E">
        <w:rPr>
          <w:rFonts w:eastAsia="Times New Roman"/>
          <w:b/>
          <w:bCs/>
          <w:color w:val="000000"/>
          <w:sz w:val="40"/>
          <w:szCs w:val="40"/>
        </w:rPr>
        <w:t>Linux Based Operating Systems</w:t>
      </w:r>
    </w:p>
    <w:p w14:paraId="251B3F4D" w14:textId="77777777" w:rsidR="005F4102" w:rsidRPr="0077127E" w:rsidRDefault="005F4102" w:rsidP="005F4102">
      <w:pPr>
        <w:jc w:val="center"/>
        <w:rPr>
          <w:rFonts w:eastAsia="Times New Roman"/>
          <w:b/>
          <w:bCs/>
          <w:color w:val="000000"/>
          <w:sz w:val="40"/>
          <w:szCs w:val="40"/>
        </w:rPr>
      </w:pPr>
    </w:p>
    <w:p w14:paraId="4D4EE889" w14:textId="642DEABA" w:rsidR="005F4102" w:rsidRPr="0077127E" w:rsidRDefault="005F4102" w:rsidP="00F15F65">
      <w:pPr>
        <w:ind w:left="2880"/>
        <w:rPr>
          <w:rFonts w:eastAsia="Times New Roman"/>
          <w:b/>
          <w:bCs/>
          <w:color w:val="000000"/>
          <w:sz w:val="40"/>
          <w:szCs w:val="40"/>
        </w:rPr>
      </w:pPr>
      <w:r w:rsidRPr="0077127E">
        <w:rPr>
          <w:rFonts w:eastAsia="Times New Roman"/>
          <w:b/>
          <w:bCs/>
          <w:color w:val="000000"/>
          <w:sz w:val="40"/>
          <w:szCs w:val="40"/>
        </w:rPr>
        <w:t>Date:</w:t>
      </w:r>
      <w:r w:rsidR="00D04696" w:rsidRPr="0077127E">
        <w:rPr>
          <w:rFonts w:eastAsia="Times New Roman"/>
          <w:b/>
          <w:bCs/>
          <w:color w:val="000000"/>
          <w:sz w:val="40"/>
          <w:szCs w:val="40"/>
        </w:rPr>
        <w:t xml:space="preserve"> </w:t>
      </w:r>
      <w:r w:rsidR="00822ADA">
        <w:rPr>
          <w:rFonts w:eastAsia="Times New Roman"/>
          <w:b/>
          <w:bCs/>
          <w:color w:val="000000"/>
          <w:sz w:val="40"/>
          <w:szCs w:val="40"/>
        </w:rPr>
        <w:t>26</w:t>
      </w:r>
      <w:r w:rsidR="00D04696" w:rsidRPr="0077127E">
        <w:rPr>
          <w:rFonts w:eastAsia="Times New Roman"/>
          <w:b/>
          <w:bCs/>
          <w:color w:val="000000"/>
          <w:sz w:val="40"/>
          <w:szCs w:val="40"/>
        </w:rPr>
        <w:t>/03/2025</w:t>
      </w:r>
    </w:p>
    <w:p w14:paraId="43E8FBE3" w14:textId="52CB7431" w:rsidR="005F4102" w:rsidRPr="0077127E" w:rsidRDefault="005F4102" w:rsidP="00F15F65">
      <w:pPr>
        <w:ind w:left="2880"/>
        <w:rPr>
          <w:rFonts w:eastAsia="Times New Roman"/>
          <w:b/>
          <w:bCs/>
          <w:color w:val="000000"/>
          <w:sz w:val="40"/>
          <w:szCs w:val="40"/>
        </w:rPr>
      </w:pPr>
      <w:r w:rsidRPr="0077127E">
        <w:rPr>
          <w:rFonts w:eastAsia="Times New Roman"/>
          <w:b/>
          <w:bCs/>
          <w:color w:val="000000"/>
          <w:sz w:val="40"/>
          <w:szCs w:val="40"/>
        </w:rPr>
        <w:t>Version: 1.</w:t>
      </w:r>
      <w:r w:rsidR="00741C95">
        <w:rPr>
          <w:rFonts w:eastAsia="Times New Roman"/>
          <w:b/>
          <w:bCs/>
          <w:color w:val="000000"/>
          <w:sz w:val="40"/>
          <w:szCs w:val="40"/>
        </w:rPr>
        <w:t>1</w:t>
      </w:r>
    </w:p>
    <w:p w14:paraId="0D75FC74" w14:textId="77777777" w:rsidR="005F4102" w:rsidRPr="0077127E" w:rsidRDefault="005F4102" w:rsidP="005F4102">
      <w:pPr>
        <w:rPr>
          <w:rFonts w:eastAsia="Times New Roman"/>
          <w:b/>
          <w:bCs/>
          <w:color w:val="000000"/>
        </w:rPr>
      </w:pPr>
    </w:p>
    <w:p w14:paraId="048EC07D" w14:textId="77777777" w:rsidR="00EB745E" w:rsidRPr="0077127E" w:rsidRDefault="00EB745E" w:rsidP="005F4102">
      <w:pPr>
        <w:rPr>
          <w:rFonts w:eastAsia="Times New Roman"/>
          <w:b/>
          <w:bCs/>
          <w:color w:val="000000"/>
        </w:rPr>
      </w:pPr>
    </w:p>
    <w:p w14:paraId="59F312EB" w14:textId="77777777" w:rsidR="00EB745E" w:rsidRPr="0077127E" w:rsidRDefault="00EB745E" w:rsidP="005F4102">
      <w:pPr>
        <w:rPr>
          <w:rFonts w:eastAsia="Times New Roman"/>
          <w:b/>
          <w:bCs/>
          <w:color w:val="000000"/>
        </w:rPr>
      </w:pPr>
    </w:p>
    <w:p w14:paraId="20737572" w14:textId="77777777" w:rsidR="00EB745E" w:rsidRPr="0077127E" w:rsidRDefault="00EB745E" w:rsidP="005F4102">
      <w:pPr>
        <w:rPr>
          <w:rFonts w:eastAsia="Times New Roman"/>
          <w:b/>
          <w:bCs/>
          <w:color w:val="000000"/>
        </w:rPr>
      </w:pPr>
    </w:p>
    <w:p w14:paraId="4D1C4DF0" w14:textId="43CDEDD9" w:rsidR="005F4102" w:rsidRPr="00F15F65" w:rsidRDefault="005F4102" w:rsidP="005F4102">
      <w:pPr>
        <w:rPr>
          <w:rFonts w:eastAsia="Times New Roman"/>
          <w:b/>
          <w:bCs/>
          <w:color w:val="000000"/>
          <w:sz w:val="32"/>
          <w:szCs w:val="32"/>
        </w:rPr>
      </w:pPr>
      <w:r w:rsidRPr="00F15F65">
        <w:rPr>
          <w:rFonts w:eastAsia="Times New Roman"/>
          <w:b/>
          <w:bCs/>
          <w:color w:val="000000"/>
          <w:sz w:val="32"/>
          <w:szCs w:val="32"/>
        </w:rPr>
        <w:t>Client</w:t>
      </w:r>
      <w:r w:rsidR="005B202B">
        <w:rPr>
          <w:rFonts w:eastAsia="Times New Roman"/>
          <w:b/>
          <w:bCs/>
          <w:color w:val="000000"/>
          <w:sz w:val="32"/>
          <w:szCs w:val="32"/>
        </w:rPr>
        <w:t>:</w:t>
      </w:r>
    </w:p>
    <w:p w14:paraId="6F3E516E" w14:textId="2B82A8EF" w:rsidR="005F4102" w:rsidRPr="00F15F65" w:rsidRDefault="005F4102" w:rsidP="009326BE">
      <w:pPr>
        <w:rPr>
          <w:rFonts w:eastAsia="Times New Roman"/>
          <w:color w:val="000000"/>
          <w:sz w:val="32"/>
          <w:szCs w:val="32"/>
        </w:rPr>
      </w:pPr>
      <w:r w:rsidRPr="00F15F65">
        <w:rPr>
          <w:rFonts w:eastAsia="Times New Roman"/>
          <w:color w:val="000000"/>
          <w:sz w:val="32"/>
          <w:szCs w:val="32"/>
        </w:rPr>
        <w:t>Raymond Lutui</w:t>
      </w:r>
    </w:p>
    <w:p w14:paraId="26A68A72" w14:textId="77777777" w:rsidR="009326BE" w:rsidRPr="00F15F65" w:rsidRDefault="009326BE" w:rsidP="009326BE">
      <w:pPr>
        <w:rPr>
          <w:rFonts w:eastAsia="Times New Roman"/>
          <w:color w:val="000000"/>
          <w:sz w:val="28"/>
          <w:szCs w:val="28"/>
        </w:rPr>
      </w:pPr>
    </w:p>
    <w:p w14:paraId="587A7D11" w14:textId="0038BECE" w:rsidR="005F4102" w:rsidRPr="00F15F65" w:rsidRDefault="005B202B" w:rsidP="005F4102">
      <w:pPr>
        <w:rPr>
          <w:rFonts w:eastAsia="Times New Roman"/>
          <w:b/>
          <w:bCs/>
          <w:color w:val="000000"/>
          <w:sz w:val="32"/>
          <w:szCs w:val="32"/>
        </w:rPr>
      </w:pPr>
      <w:r>
        <w:rPr>
          <w:rFonts w:eastAsia="Times New Roman"/>
          <w:b/>
          <w:bCs/>
          <w:color w:val="000000"/>
          <w:sz w:val="32"/>
          <w:szCs w:val="32"/>
        </w:rPr>
        <w:t>Supervisor:</w:t>
      </w:r>
    </w:p>
    <w:p w14:paraId="438851F6" w14:textId="16902ED9" w:rsidR="005F4102" w:rsidRPr="00F15F65" w:rsidRDefault="005F4102" w:rsidP="009326BE">
      <w:pPr>
        <w:rPr>
          <w:rFonts w:eastAsia="Times New Roman"/>
          <w:color w:val="000000"/>
          <w:sz w:val="32"/>
          <w:szCs w:val="32"/>
        </w:rPr>
      </w:pPr>
      <w:r w:rsidRPr="00F15F65">
        <w:rPr>
          <w:rFonts w:eastAsia="Times New Roman"/>
          <w:color w:val="000000"/>
          <w:sz w:val="32"/>
          <w:szCs w:val="32"/>
        </w:rPr>
        <w:t>Daniel Vaipulu</w:t>
      </w:r>
    </w:p>
    <w:p w14:paraId="15D37217" w14:textId="77777777" w:rsidR="009326BE" w:rsidRPr="00F15F65" w:rsidRDefault="009326BE" w:rsidP="009326BE">
      <w:pPr>
        <w:rPr>
          <w:rFonts w:eastAsia="Times New Roman"/>
          <w:color w:val="000000"/>
          <w:sz w:val="32"/>
          <w:szCs w:val="32"/>
        </w:rPr>
      </w:pPr>
    </w:p>
    <w:p w14:paraId="04A89C0C" w14:textId="1BFC9431" w:rsidR="005F4102" w:rsidRPr="00F15F65" w:rsidRDefault="005F4102" w:rsidP="005F4102">
      <w:pPr>
        <w:rPr>
          <w:rFonts w:eastAsia="Times New Roman"/>
          <w:b/>
          <w:bCs/>
          <w:color w:val="000000"/>
          <w:sz w:val="32"/>
          <w:szCs w:val="32"/>
        </w:rPr>
      </w:pPr>
      <w:r w:rsidRPr="00F15F65">
        <w:rPr>
          <w:rFonts w:eastAsia="Times New Roman"/>
          <w:b/>
          <w:bCs/>
          <w:color w:val="000000"/>
          <w:sz w:val="32"/>
          <w:szCs w:val="32"/>
        </w:rPr>
        <w:t>Team Members</w:t>
      </w:r>
      <w:r w:rsidR="005B202B">
        <w:rPr>
          <w:rFonts w:eastAsia="Times New Roman"/>
          <w:b/>
          <w:bCs/>
          <w:color w:val="000000"/>
          <w:sz w:val="32"/>
          <w:szCs w:val="32"/>
        </w:rPr>
        <w:t>:</w:t>
      </w:r>
    </w:p>
    <w:p w14:paraId="134B8D01" w14:textId="2464C14A" w:rsidR="0054398A" w:rsidRPr="00F15F65" w:rsidRDefault="0054398A" w:rsidP="00D82FA7">
      <w:pPr>
        <w:rPr>
          <w:rFonts w:eastAsia="Times New Roman"/>
          <w:color w:val="000000"/>
          <w:sz w:val="32"/>
          <w:szCs w:val="32"/>
        </w:rPr>
      </w:pPr>
      <w:r w:rsidRPr="00F15F65">
        <w:rPr>
          <w:rFonts w:eastAsia="Times New Roman"/>
          <w:color w:val="000000"/>
          <w:sz w:val="32"/>
          <w:szCs w:val="32"/>
        </w:rPr>
        <w:t>Kylie Afable</w:t>
      </w:r>
    </w:p>
    <w:p w14:paraId="76B3D7CE" w14:textId="406C3C21" w:rsidR="0054398A" w:rsidRPr="00F15F65" w:rsidRDefault="0054398A" w:rsidP="00D82FA7">
      <w:pPr>
        <w:rPr>
          <w:rFonts w:eastAsia="Times New Roman"/>
          <w:color w:val="000000"/>
          <w:sz w:val="32"/>
          <w:szCs w:val="32"/>
        </w:rPr>
      </w:pPr>
      <w:r w:rsidRPr="00F15F65">
        <w:rPr>
          <w:rFonts w:eastAsia="Times New Roman"/>
          <w:color w:val="000000"/>
          <w:sz w:val="32"/>
          <w:szCs w:val="32"/>
        </w:rPr>
        <w:t>Zafar Azad</w:t>
      </w:r>
    </w:p>
    <w:p w14:paraId="31576C55" w14:textId="7D2CEC8B" w:rsidR="0054398A" w:rsidRPr="00F15F65" w:rsidRDefault="0054398A" w:rsidP="00D82FA7">
      <w:pPr>
        <w:rPr>
          <w:rFonts w:eastAsia="Times New Roman"/>
          <w:color w:val="000000"/>
          <w:sz w:val="32"/>
          <w:szCs w:val="32"/>
        </w:rPr>
      </w:pPr>
      <w:r w:rsidRPr="00F15F65">
        <w:rPr>
          <w:rFonts w:eastAsia="Times New Roman"/>
          <w:color w:val="000000"/>
          <w:sz w:val="32"/>
          <w:szCs w:val="32"/>
        </w:rPr>
        <w:t>Larissa Goh</w:t>
      </w:r>
    </w:p>
    <w:p w14:paraId="767684F1" w14:textId="38E481E1" w:rsidR="005F4102" w:rsidRPr="00F15F65" w:rsidRDefault="005F4102" w:rsidP="00D82FA7">
      <w:pPr>
        <w:rPr>
          <w:rFonts w:eastAsia="Times New Roman"/>
          <w:color w:val="000000"/>
          <w:sz w:val="32"/>
          <w:szCs w:val="32"/>
        </w:rPr>
      </w:pPr>
      <w:r w:rsidRPr="00F15F65">
        <w:rPr>
          <w:rFonts w:eastAsia="Times New Roman"/>
          <w:color w:val="000000"/>
          <w:sz w:val="32"/>
          <w:szCs w:val="32"/>
        </w:rPr>
        <w:t>Nathan Quai Hoi</w:t>
      </w:r>
    </w:p>
    <w:p w14:paraId="037368E1" w14:textId="53E389B4" w:rsidR="0054398A" w:rsidRPr="00F15F65" w:rsidRDefault="0054398A" w:rsidP="00D82FA7">
      <w:pPr>
        <w:rPr>
          <w:rFonts w:eastAsia="Times New Roman"/>
          <w:color w:val="000000"/>
          <w:sz w:val="32"/>
          <w:szCs w:val="32"/>
        </w:rPr>
      </w:pPr>
      <w:r w:rsidRPr="00F15F65">
        <w:rPr>
          <w:rFonts w:eastAsia="Times New Roman"/>
          <w:color w:val="000000"/>
          <w:sz w:val="32"/>
          <w:szCs w:val="32"/>
        </w:rPr>
        <w:t>Charmi Patel</w:t>
      </w:r>
    </w:p>
    <w:p w14:paraId="3BD6FAFA" w14:textId="77777777" w:rsidR="005F4102" w:rsidRPr="00F15F65" w:rsidRDefault="005F4102" w:rsidP="00D82FA7">
      <w:pPr>
        <w:rPr>
          <w:rFonts w:eastAsia="Times New Roman"/>
          <w:color w:val="000000"/>
          <w:sz w:val="32"/>
          <w:szCs w:val="32"/>
        </w:rPr>
      </w:pPr>
      <w:r w:rsidRPr="00F15F65">
        <w:rPr>
          <w:rFonts w:eastAsia="Times New Roman"/>
          <w:color w:val="000000"/>
          <w:sz w:val="32"/>
          <w:szCs w:val="32"/>
        </w:rPr>
        <w:t>Win Phyo</w:t>
      </w:r>
    </w:p>
    <w:p w14:paraId="6750581D" w14:textId="6BA15D5B" w:rsidR="00EB745E" w:rsidRPr="00F15F65" w:rsidRDefault="005F4102" w:rsidP="00F15F65">
      <w:pPr>
        <w:rPr>
          <w:rFonts w:eastAsia="Times New Roman"/>
          <w:color w:val="000000"/>
          <w:sz w:val="32"/>
          <w:szCs w:val="32"/>
        </w:rPr>
      </w:pPr>
      <w:r w:rsidRPr="00F15F65">
        <w:rPr>
          <w:rFonts w:eastAsia="Times New Roman"/>
          <w:color w:val="000000"/>
          <w:sz w:val="32"/>
          <w:szCs w:val="32"/>
        </w:rPr>
        <w:t>Thomas Robinson</w:t>
      </w:r>
      <w:r w:rsidR="002379F1" w:rsidRPr="00F15F65">
        <w:rPr>
          <w:rFonts w:eastAsia="Times New Roman"/>
          <w:color w:val="000000"/>
          <w:sz w:val="32"/>
          <w:szCs w:val="32"/>
        </w:rPr>
        <w:t xml:space="preserve"> (Team Lead)</w:t>
      </w:r>
      <w:r w:rsidR="00EB745E" w:rsidRPr="0077127E">
        <w:br w:type="page"/>
      </w:r>
    </w:p>
    <w:p w14:paraId="3E7035C1" w14:textId="086D61DF" w:rsidR="005F4102" w:rsidRPr="002D5FA2" w:rsidRDefault="005F4102" w:rsidP="0015136D">
      <w:pPr>
        <w:pStyle w:val="Heading1"/>
        <w:rPr>
          <w:sz w:val="36"/>
          <w:rPrChange w:id="0" w:author="Nathan Quai Hoi" w:date="2025-10-08T02:33:00Z" w16du:dateUtc="2025-10-07T13:33:00Z">
            <w:rPr/>
          </w:rPrChange>
        </w:rPr>
      </w:pPr>
      <w:r w:rsidRPr="002D5FA2">
        <w:rPr>
          <w:sz w:val="36"/>
          <w:rPrChange w:id="1" w:author="Nathan Quai Hoi" w:date="2025-10-08T02:33:00Z" w16du:dateUtc="2025-10-07T13:33:00Z">
            <w:rPr/>
          </w:rPrChange>
        </w:rPr>
        <w:lastRenderedPageBreak/>
        <w:t>Executive Summary</w:t>
      </w:r>
    </w:p>
    <w:p w14:paraId="792D83C1" w14:textId="273DA7FF" w:rsidR="005F4102" w:rsidRPr="002D5FA2" w:rsidRDefault="005F4102" w:rsidP="005F4102">
      <w:pPr>
        <w:rPr>
          <w:sz w:val="22"/>
          <w:rPrChange w:id="2" w:author="Nathan Quai Hoi" w:date="2025-10-08T02:33:00Z" w16du:dateUtc="2025-10-07T13:33:00Z">
            <w:rPr/>
          </w:rPrChange>
        </w:rPr>
      </w:pPr>
      <w:r w:rsidRPr="002D5FA2">
        <w:rPr>
          <w:sz w:val="22"/>
          <w:rPrChange w:id="3" w:author="Nathan Quai Hoi" w:date="2025-10-08T02:33:00Z" w16du:dateUtc="2025-10-07T13:33:00Z">
            <w:rPr/>
          </w:rPrChange>
        </w:rPr>
        <w:t xml:space="preserve">This </w:t>
      </w:r>
      <w:r w:rsidR="00036943" w:rsidRPr="002D5FA2">
        <w:rPr>
          <w:sz w:val="22"/>
          <w:rPrChange w:id="4" w:author="Nathan Quai Hoi" w:date="2025-10-08T02:33:00Z" w16du:dateUtc="2025-10-07T13:33:00Z">
            <w:rPr/>
          </w:rPrChange>
        </w:rPr>
        <w:t xml:space="preserve">proposal </w:t>
      </w:r>
      <w:r w:rsidRPr="002D5FA2">
        <w:rPr>
          <w:sz w:val="22"/>
          <w:rPrChange w:id="5" w:author="Nathan Quai Hoi" w:date="2025-10-08T02:33:00Z" w16du:dateUtc="2025-10-07T13:33:00Z">
            <w:rPr/>
          </w:rPrChange>
        </w:rPr>
        <w:t>will include</w:t>
      </w:r>
    </w:p>
    <w:p w14:paraId="6B3A845E" w14:textId="7125E9E6" w:rsidR="005F4102" w:rsidRPr="002D5FA2" w:rsidRDefault="005F4102" w:rsidP="005F4102">
      <w:pPr>
        <w:pStyle w:val="ListParagraph"/>
        <w:numPr>
          <w:ilvl w:val="0"/>
          <w:numId w:val="2"/>
        </w:numPr>
        <w:rPr>
          <w:sz w:val="22"/>
          <w:rPrChange w:id="6" w:author="Nathan Quai Hoi" w:date="2025-10-08T02:33:00Z" w16du:dateUtc="2025-10-07T13:33:00Z">
            <w:rPr/>
          </w:rPrChange>
        </w:rPr>
      </w:pPr>
      <w:r w:rsidRPr="002D5FA2">
        <w:rPr>
          <w:sz w:val="22"/>
          <w:rPrChange w:id="7" w:author="Nathan Quai Hoi" w:date="2025-10-08T02:33:00Z" w16du:dateUtc="2025-10-07T13:33:00Z">
            <w:rPr/>
          </w:rPrChange>
        </w:rPr>
        <w:t>Scope</w:t>
      </w:r>
    </w:p>
    <w:p w14:paraId="0C7C4BC4" w14:textId="77777777" w:rsidR="005F4102" w:rsidRPr="002D5FA2" w:rsidRDefault="005F4102" w:rsidP="005F4102">
      <w:pPr>
        <w:pStyle w:val="ListParagraph"/>
        <w:numPr>
          <w:ilvl w:val="1"/>
          <w:numId w:val="2"/>
        </w:numPr>
        <w:rPr>
          <w:sz w:val="22"/>
          <w:rPrChange w:id="8" w:author="Nathan Quai Hoi" w:date="2025-10-08T02:33:00Z" w16du:dateUtc="2025-10-07T13:33:00Z">
            <w:rPr/>
          </w:rPrChange>
        </w:rPr>
      </w:pPr>
      <w:r w:rsidRPr="002D5FA2">
        <w:rPr>
          <w:sz w:val="22"/>
          <w:rPrChange w:id="9" w:author="Nathan Quai Hoi" w:date="2025-10-08T02:33:00Z" w16du:dateUtc="2025-10-07T13:33:00Z">
            <w:rPr/>
          </w:rPrChange>
        </w:rPr>
        <w:t>Evaluating IPv4 and IPv6 network performance on three Linux-based software routers using iPerf/D-ITG.</w:t>
      </w:r>
    </w:p>
    <w:p w14:paraId="57165CEB" w14:textId="67358DAE" w:rsidR="00E51612" w:rsidRPr="002D5FA2" w:rsidRDefault="00E51612" w:rsidP="005F4102">
      <w:pPr>
        <w:pStyle w:val="ListParagraph"/>
        <w:numPr>
          <w:ilvl w:val="1"/>
          <w:numId w:val="2"/>
        </w:numPr>
        <w:rPr>
          <w:sz w:val="22"/>
          <w:rPrChange w:id="10" w:author="Nathan Quai Hoi" w:date="2025-10-08T02:33:00Z" w16du:dateUtc="2025-10-07T13:33:00Z">
            <w:rPr/>
          </w:rPrChange>
        </w:rPr>
      </w:pPr>
      <w:r w:rsidRPr="002D5FA2">
        <w:rPr>
          <w:sz w:val="22"/>
          <w:rPrChange w:id="11" w:author="Nathan Quai Hoi" w:date="2025-10-08T02:33:00Z" w16du:dateUtc="2025-10-07T13:33:00Z">
            <w:rPr/>
          </w:rPrChange>
        </w:rPr>
        <w:t>4 Computers</w:t>
      </w:r>
    </w:p>
    <w:p w14:paraId="0679BBE5" w14:textId="3302731D" w:rsidR="00E51612" w:rsidRPr="002D5FA2" w:rsidRDefault="00E51612" w:rsidP="00E51612">
      <w:pPr>
        <w:pStyle w:val="ListParagraph"/>
        <w:numPr>
          <w:ilvl w:val="2"/>
          <w:numId w:val="2"/>
        </w:numPr>
        <w:rPr>
          <w:sz w:val="22"/>
          <w:rPrChange w:id="12" w:author="Nathan Quai Hoi" w:date="2025-10-08T02:33:00Z" w16du:dateUtc="2025-10-07T13:33:00Z">
            <w:rPr/>
          </w:rPrChange>
        </w:rPr>
      </w:pPr>
      <w:r w:rsidRPr="002D5FA2">
        <w:rPr>
          <w:sz w:val="22"/>
          <w:rPrChange w:id="13" w:author="Nathan Quai Hoi" w:date="2025-10-08T02:33:00Z" w16du:dateUtc="2025-10-07T13:33:00Z">
            <w:rPr/>
          </w:rPrChange>
        </w:rPr>
        <w:t>1 Sender</w:t>
      </w:r>
    </w:p>
    <w:p w14:paraId="2776FF97" w14:textId="5D0EBEC1" w:rsidR="00E51612" w:rsidRPr="002D5FA2" w:rsidRDefault="00E51612" w:rsidP="00E51612">
      <w:pPr>
        <w:pStyle w:val="ListParagraph"/>
        <w:numPr>
          <w:ilvl w:val="2"/>
          <w:numId w:val="2"/>
        </w:numPr>
        <w:rPr>
          <w:sz w:val="22"/>
          <w:rPrChange w:id="14" w:author="Nathan Quai Hoi" w:date="2025-10-08T02:33:00Z" w16du:dateUtc="2025-10-07T13:33:00Z">
            <w:rPr/>
          </w:rPrChange>
        </w:rPr>
      </w:pPr>
      <w:r w:rsidRPr="002D5FA2">
        <w:rPr>
          <w:sz w:val="22"/>
          <w:rPrChange w:id="15" w:author="Nathan Quai Hoi" w:date="2025-10-08T02:33:00Z" w16du:dateUtc="2025-10-07T13:33:00Z">
            <w:rPr/>
          </w:rPrChange>
        </w:rPr>
        <w:t xml:space="preserve">2 </w:t>
      </w:r>
      <w:r w:rsidR="00A13CB8" w:rsidRPr="002D5FA2">
        <w:rPr>
          <w:sz w:val="22"/>
          <w:rPrChange w:id="16" w:author="Nathan Quai Hoi" w:date="2025-10-08T02:33:00Z" w16du:dateUtc="2025-10-07T13:33:00Z">
            <w:rPr/>
          </w:rPrChange>
        </w:rPr>
        <w:t>Configured as routers</w:t>
      </w:r>
    </w:p>
    <w:p w14:paraId="538EA635" w14:textId="486C7025" w:rsidR="00A13CB8" w:rsidRPr="002D5FA2" w:rsidRDefault="00A13CB8" w:rsidP="00A13CB8">
      <w:pPr>
        <w:pStyle w:val="ListParagraph"/>
        <w:numPr>
          <w:ilvl w:val="3"/>
          <w:numId w:val="2"/>
        </w:numPr>
        <w:rPr>
          <w:sz w:val="22"/>
          <w:rPrChange w:id="17" w:author="Nathan Quai Hoi" w:date="2025-10-08T02:33:00Z" w16du:dateUtc="2025-10-07T13:33:00Z">
            <w:rPr/>
          </w:rPrChange>
        </w:rPr>
      </w:pPr>
      <w:r w:rsidRPr="002D5FA2">
        <w:rPr>
          <w:sz w:val="22"/>
          <w:rPrChange w:id="18" w:author="Nathan Quai Hoi" w:date="2025-10-08T02:33:00Z" w16du:dateUtc="2025-10-07T13:33:00Z">
            <w:rPr/>
          </w:rPrChange>
        </w:rPr>
        <w:t>Each with 2 network cards</w:t>
      </w:r>
    </w:p>
    <w:p w14:paraId="635AEB74" w14:textId="26801210" w:rsidR="00A13CB8" w:rsidRPr="002D5FA2" w:rsidRDefault="00A13CB8" w:rsidP="00E51612">
      <w:pPr>
        <w:pStyle w:val="ListParagraph"/>
        <w:numPr>
          <w:ilvl w:val="2"/>
          <w:numId w:val="2"/>
        </w:numPr>
        <w:rPr>
          <w:sz w:val="22"/>
          <w:rPrChange w:id="19" w:author="Nathan Quai Hoi" w:date="2025-10-08T02:33:00Z" w16du:dateUtc="2025-10-07T13:33:00Z">
            <w:rPr/>
          </w:rPrChange>
        </w:rPr>
      </w:pPr>
      <w:r w:rsidRPr="002D5FA2">
        <w:rPr>
          <w:sz w:val="22"/>
          <w:rPrChange w:id="20" w:author="Nathan Quai Hoi" w:date="2025-10-08T02:33:00Z" w16du:dateUtc="2025-10-07T13:33:00Z">
            <w:rPr/>
          </w:rPrChange>
        </w:rPr>
        <w:t>1 Rec</w:t>
      </w:r>
      <w:r w:rsidR="00AE6B9F" w:rsidRPr="002D5FA2">
        <w:rPr>
          <w:sz w:val="22"/>
          <w:rPrChange w:id="21" w:author="Nathan Quai Hoi" w:date="2025-10-08T02:33:00Z" w16du:dateUtc="2025-10-07T13:33:00Z">
            <w:rPr/>
          </w:rPrChange>
        </w:rPr>
        <w:t>ei</w:t>
      </w:r>
      <w:r w:rsidRPr="002D5FA2">
        <w:rPr>
          <w:sz w:val="22"/>
          <w:rPrChange w:id="22" w:author="Nathan Quai Hoi" w:date="2025-10-08T02:33:00Z" w16du:dateUtc="2025-10-07T13:33:00Z">
            <w:rPr/>
          </w:rPrChange>
        </w:rPr>
        <w:t>ver</w:t>
      </w:r>
    </w:p>
    <w:p w14:paraId="43E2D002" w14:textId="2E57473F" w:rsidR="00A13CB8" w:rsidRPr="002D5FA2" w:rsidRDefault="00122557" w:rsidP="00A13CB8">
      <w:pPr>
        <w:pStyle w:val="ListParagraph"/>
        <w:numPr>
          <w:ilvl w:val="1"/>
          <w:numId w:val="2"/>
        </w:numPr>
        <w:rPr>
          <w:sz w:val="22"/>
          <w:rPrChange w:id="23" w:author="Nathan Quai Hoi" w:date="2025-10-08T02:33:00Z" w16du:dateUtc="2025-10-07T13:33:00Z">
            <w:rPr/>
          </w:rPrChange>
        </w:rPr>
      </w:pPr>
      <w:r w:rsidRPr="002D5FA2">
        <w:rPr>
          <w:sz w:val="22"/>
          <w:rPrChange w:id="24" w:author="Nathan Quai Hoi" w:date="2025-10-08T02:33:00Z" w16du:dateUtc="2025-10-07T13:33:00Z">
            <w:rPr/>
          </w:rPrChange>
        </w:rPr>
        <w:t>Static IPs Configured</w:t>
      </w:r>
    </w:p>
    <w:p w14:paraId="096000F6" w14:textId="3780D21B" w:rsidR="00122557" w:rsidRPr="002D5FA2" w:rsidRDefault="00122557" w:rsidP="00122557">
      <w:pPr>
        <w:pStyle w:val="ListParagraph"/>
        <w:numPr>
          <w:ilvl w:val="1"/>
          <w:numId w:val="2"/>
        </w:numPr>
        <w:rPr>
          <w:sz w:val="22"/>
          <w:rPrChange w:id="25" w:author="Nathan Quai Hoi" w:date="2025-10-08T02:33:00Z" w16du:dateUtc="2025-10-07T13:33:00Z">
            <w:rPr/>
          </w:rPrChange>
        </w:rPr>
      </w:pPr>
      <w:r w:rsidRPr="002D5FA2">
        <w:rPr>
          <w:sz w:val="22"/>
          <w:rPrChange w:id="26" w:author="Nathan Quai Hoi" w:date="2025-10-08T02:33:00Z" w16du:dateUtc="2025-10-07T13:33:00Z">
            <w:rPr/>
          </w:rPrChange>
        </w:rPr>
        <w:t>Operating Systems</w:t>
      </w:r>
    </w:p>
    <w:p w14:paraId="5086D8B1" w14:textId="28367BB8" w:rsidR="00122557" w:rsidRPr="002D5FA2" w:rsidRDefault="00122557" w:rsidP="00122557">
      <w:pPr>
        <w:pStyle w:val="ListParagraph"/>
        <w:numPr>
          <w:ilvl w:val="2"/>
          <w:numId w:val="2"/>
        </w:numPr>
        <w:rPr>
          <w:sz w:val="22"/>
          <w:rPrChange w:id="27" w:author="Nathan Quai Hoi" w:date="2025-10-08T02:33:00Z" w16du:dateUtc="2025-10-07T13:33:00Z">
            <w:rPr/>
          </w:rPrChange>
        </w:rPr>
      </w:pPr>
      <w:r w:rsidRPr="002D5FA2">
        <w:rPr>
          <w:sz w:val="22"/>
          <w:rPrChange w:id="28" w:author="Nathan Quai Hoi" w:date="2025-10-08T02:33:00Z" w16du:dateUtc="2025-10-07T13:33:00Z">
            <w:rPr/>
          </w:rPrChange>
        </w:rPr>
        <w:t>Ubuntu</w:t>
      </w:r>
    </w:p>
    <w:p w14:paraId="081809E6" w14:textId="69825980" w:rsidR="00122557" w:rsidRPr="002D5FA2" w:rsidRDefault="00122557" w:rsidP="00122557">
      <w:pPr>
        <w:pStyle w:val="ListParagraph"/>
        <w:numPr>
          <w:ilvl w:val="2"/>
          <w:numId w:val="2"/>
        </w:numPr>
        <w:rPr>
          <w:sz w:val="22"/>
          <w:rPrChange w:id="29" w:author="Nathan Quai Hoi" w:date="2025-10-08T02:33:00Z" w16du:dateUtc="2025-10-07T13:33:00Z">
            <w:rPr/>
          </w:rPrChange>
        </w:rPr>
      </w:pPr>
      <w:r w:rsidRPr="002D5FA2">
        <w:rPr>
          <w:sz w:val="22"/>
          <w:rPrChange w:id="30" w:author="Nathan Quai Hoi" w:date="2025-10-08T02:33:00Z" w16du:dateUtc="2025-10-07T13:33:00Z">
            <w:rPr/>
          </w:rPrChange>
        </w:rPr>
        <w:t>F</w:t>
      </w:r>
      <w:r w:rsidR="00AE6B9F" w:rsidRPr="002D5FA2">
        <w:rPr>
          <w:sz w:val="22"/>
          <w:rPrChange w:id="31" w:author="Nathan Quai Hoi" w:date="2025-10-08T02:33:00Z" w16du:dateUtc="2025-10-07T13:33:00Z">
            <w:rPr/>
          </w:rPrChange>
        </w:rPr>
        <w:t>e</w:t>
      </w:r>
      <w:r w:rsidRPr="002D5FA2">
        <w:rPr>
          <w:sz w:val="22"/>
          <w:rPrChange w:id="32" w:author="Nathan Quai Hoi" w:date="2025-10-08T02:33:00Z" w16du:dateUtc="2025-10-07T13:33:00Z">
            <w:rPr/>
          </w:rPrChange>
        </w:rPr>
        <w:t>dora</w:t>
      </w:r>
      <w:r w:rsidR="00A24A49" w:rsidRPr="002D5FA2">
        <w:rPr>
          <w:sz w:val="22"/>
          <w:rPrChange w:id="33" w:author="Nathan Quai Hoi" w:date="2025-10-08T02:33:00Z" w16du:dateUtc="2025-10-07T13:33:00Z">
            <w:rPr/>
          </w:rPrChange>
        </w:rPr>
        <w:t>OS</w:t>
      </w:r>
    </w:p>
    <w:p w14:paraId="38FC0509" w14:textId="69C61D73" w:rsidR="00122557" w:rsidRPr="002D5FA2" w:rsidRDefault="00122557" w:rsidP="00122557">
      <w:pPr>
        <w:pStyle w:val="ListParagraph"/>
        <w:numPr>
          <w:ilvl w:val="2"/>
          <w:numId w:val="2"/>
        </w:numPr>
        <w:rPr>
          <w:sz w:val="22"/>
          <w:rPrChange w:id="34" w:author="Nathan Quai Hoi" w:date="2025-10-08T02:33:00Z" w16du:dateUtc="2025-10-07T13:33:00Z">
            <w:rPr/>
          </w:rPrChange>
        </w:rPr>
      </w:pPr>
      <w:r w:rsidRPr="002D5FA2">
        <w:rPr>
          <w:sz w:val="22"/>
          <w:rPrChange w:id="35" w:author="Nathan Quai Hoi" w:date="2025-10-08T02:33:00Z" w16du:dateUtc="2025-10-07T13:33:00Z">
            <w:rPr/>
          </w:rPrChange>
        </w:rPr>
        <w:t>Kali</w:t>
      </w:r>
      <w:r w:rsidR="00741C95" w:rsidRPr="002D5FA2">
        <w:rPr>
          <w:sz w:val="22"/>
          <w:rPrChange w:id="36" w:author="Nathan Quai Hoi" w:date="2025-10-08T02:33:00Z" w16du:dateUtc="2025-10-07T13:33:00Z">
            <w:rPr/>
          </w:rPrChange>
        </w:rPr>
        <w:t xml:space="preserve"> Linux</w:t>
      </w:r>
    </w:p>
    <w:p w14:paraId="042DB642" w14:textId="464B5BDC" w:rsidR="00AA7A15" w:rsidRPr="002D5FA2" w:rsidRDefault="00AE6B9F" w:rsidP="00AA7A15">
      <w:pPr>
        <w:pStyle w:val="ListParagraph"/>
        <w:numPr>
          <w:ilvl w:val="1"/>
          <w:numId w:val="2"/>
        </w:numPr>
        <w:rPr>
          <w:sz w:val="22"/>
          <w:rPrChange w:id="37" w:author="Nathan Quai Hoi" w:date="2025-10-08T02:33:00Z" w16du:dateUtc="2025-10-07T13:33:00Z">
            <w:rPr/>
          </w:rPrChange>
        </w:rPr>
      </w:pPr>
      <w:r w:rsidRPr="002D5FA2">
        <w:rPr>
          <w:sz w:val="22"/>
          <w:rPrChange w:id="38" w:author="Nathan Quai Hoi" w:date="2025-10-08T02:33:00Z" w16du:dateUtc="2025-10-07T13:33:00Z">
            <w:rPr/>
          </w:rPrChange>
        </w:rPr>
        <w:t>Using D-ITG</w:t>
      </w:r>
    </w:p>
    <w:p w14:paraId="17734492" w14:textId="77777777" w:rsidR="005F4102" w:rsidRPr="002D5FA2" w:rsidRDefault="005F4102" w:rsidP="005F4102">
      <w:pPr>
        <w:pStyle w:val="ListParagraph"/>
        <w:numPr>
          <w:ilvl w:val="0"/>
          <w:numId w:val="2"/>
        </w:numPr>
        <w:rPr>
          <w:sz w:val="22"/>
          <w:rPrChange w:id="39" w:author="Nathan Quai Hoi" w:date="2025-10-08T02:33:00Z" w16du:dateUtc="2025-10-07T13:33:00Z">
            <w:rPr/>
          </w:rPrChange>
        </w:rPr>
      </w:pPr>
      <w:r w:rsidRPr="002D5FA2">
        <w:rPr>
          <w:sz w:val="22"/>
          <w:rPrChange w:id="40" w:author="Nathan Quai Hoi" w:date="2025-10-08T02:33:00Z" w16du:dateUtc="2025-10-07T13:33:00Z">
            <w:rPr/>
          </w:rPrChange>
        </w:rPr>
        <w:t>Time</w:t>
      </w:r>
    </w:p>
    <w:p w14:paraId="3C1A4884" w14:textId="7DB3AFEF" w:rsidR="00087E34" w:rsidRPr="002D5FA2" w:rsidRDefault="005F4102" w:rsidP="00087E34">
      <w:pPr>
        <w:pStyle w:val="ListParagraph"/>
        <w:numPr>
          <w:ilvl w:val="1"/>
          <w:numId w:val="2"/>
        </w:numPr>
        <w:rPr>
          <w:sz w:val="22"/>
          <w:rPrChange w:id="41" w:author="Nathan Quai Hoi" w:date="2025-10-08T02:33:00Z" w16du:dateUtc="2025-10-07T13:33:00Z">
            <w:rPr/>
          </w:rPrChange>
        </w:rPr>
      </w:pPr>
      <w:r w:rsidRPr="002D5FA2">
        <w:rPr>
          <w:sz w:val="22"/>
          <w:rPrChange w:id="42" w:author="Nathan Quai Hoi" w:date="2025-10-08T02:33:00Z" w16du:dateUtc="2025-10-07T13:33:00Z">
            <w:rPr/>
          </w:rPrChange>
        </w:rPr>
        <w:t xml:space="preserve">The estimated time it will take to complete this project would be </w:t>
      </w:r>
      <w:r w:rsidR="00567E39" w:rsidRPr="002D5FA2">
        <w:rPr>
          <w:sz w:val="22"/>
          <w:rPrChange w:id="43" w:author="Nathan Quai Hoi" w:date="2025-10-08T02:33:00Z" w16du:dateUtc="2025-10-07T13:33:00Z">
            <w:rPr/>
          </w:rPrChange>
        </w:rPr>
        <w:t>300</w:t>
      </w:r>
      <w:r w:rsidR="000817FE" w:rsidRPr="002D5FA2">
        <w:rPr>
          <w:sz w:val="22"/>
          <w:rPrChange w:id="44" w:author="Nathan Quai Hoi" w:date="2025-10-08T02:33:00Z" w16du:dateUtc="2025-10-07T13:33:00Z">
            <w:rPr/>
          </w:rPrChange>
        </w:rPr>
        <w:t xml:space="preserve"> </w:t>
      </w:r>
      <w:r w:rsidR="00567E39" w:rsidRPr="002D5FA2">
        <w:rPr>
          <w:sz w:val="22"/>
          <w:rPrChange w:id="45" w:author="Nathan Quai Hoi" w:date="2025-10-08T02:33:00Z" w16du:dateUtc="2025-10-07T13:33:00Z">
            <w:rPr/>
          </w:rPrChange>
        </w:rPr>
        <w:t xml:space="preserve">to </w:t>
      </w:r>
      <w:r w:rsidRPr="002D5FA2">
        <w:rPr>
          <w:sz w:val="22"/>
          <w:rPrChange w:id="46" w:author="Nathan Quai Hoi" w:date="2025-10-08T02:33:00Z" w16du:dateUtc="2025-10-07T13:33:00Z">
            <w:rPr/>
          </w:rPrChange>
        </w:rPr>
        <w:t>360</w:t>
      </w:r>
      <w:r w:rsidR="000817FE" w:rsidRPr="002D5FA2">
        <w:rPr>
          <w:sz w:val="22"/>
          <w:rPrChange w:id="47" w:author="Nathan Quai Hoi" w:date="2025-10-08T02:33:00Z" w16du:dateUtc="2025-10-07T13:33:00Z">
            <w:rPr/>
          </w:rPrChange>
        </w:rPr>
        <w:t xml:space="preserve"> </w:t>
      </w:r>
      <w:r w:rsidRPr="002D5FA2">
        <w:rPr>
          <w:sz w:val="22"/>
          <w:rPrChange w:id="48" w:author="Nathan Quai Hoi" w:date="2025-10-08T02:33:00Z" w16du:dateUtc="2025-10-07T13:33:00Z">
            <w:rPr/>
          </w:rPrChange>
        </w:rPr>
        <w:t>h</w:t>
      </w:r>
      <w:r w:rsidR="000817FE" w:rsidRPr="002D5FA2">
        <w:rPr>
          <w:sz w:val="22"/>
          <w:rPrChange w:id="49" w:author="Nathan Quai Hoi" w:date="2025-10-08T02:33:00Z" w16du:dateUtc="2025-10-07T13:33:00Z">
            <w:rPr/>
          </w:rPrChange>
        </w:rPr>
        <w:t>ours</w:t>
      </w:r>
      <w:r w:rsidRPr="002D5FA2">
        <w:rPr>
          <w:sz w:val="22"/>
          <w:rPrChange w:id="50" w:author="Nathan Quai Hoi" w:date="2025-10-08T02:33:00Z" w16du:dateUtc="2025-10-07T13:33:00Z">
            <w:rPr/>
          </w:rPrChange>
        </w:rPr>
        <w:t>.</w:t>
      </w:r>
    </w:p>
    <w:p w14:paraId="350D2F53" w14:textId="4E11561D" w:rsidR="1A13C183" w:rsidRPr="0077127E" w:rsidRDefault="1A13C183" w:rsidP="1A13C183">
      <w:pPr>
        <w:pStyle w:val="ListParagraph"/>
        <w:ind w:left="1440"/>
        <w:rPr>
          <w:del w:id="51" w:author="Nathan Quai Hoi" w:date="2025-10-08T02:33:00Z" w16du:dateUtc="2025-10-07T13:33:00Z"/>
        </w:rPr>
      </w:pPr>
    </w:p>
    <w:p w14:paraId="575CC1A0" w14:textId="5D126EE8" w:rsidR="005F4102" w:rsidRPr="002D5FA2" w:rsidRDefault="005F4102" w:rsidP="005F4102">
      <w:pPr>
        <w:pStyle w:val="ListParagraph"/>
        <w:numPr>
          <w:ilvl w:val="0"/>
          <w:numId w:val="2"/>
        </w:numPr>
        <w:rPr>
          <w:sz w:val="22"/>
          <w:rPrChange w:id="52" w:author="Nathan Quai Hoi" w:date="2025-10-08T02:33:00Z" w16du:dateUtc="2025-10-07T13:33:00Z">
            <w:rPr/>
          </w:rPrChange>
        </w:rPr>
      </w:pPr>
      <w:r w:rsidRPr="002D5FA2">
        <w:rPr>
          <w:sz w:val="22"/>
          <w:rPrChange w:id="53" w:author="Nathan Quai Hoi" w:date="2025-10-08T02:33:00Z" w16du:dateUtc="2025-10-07T13:33:00Z">
            <w:rPr/>
          </w:rPrChange>
        </w:rPr>
        <w:t>Method</w:t>
      </w:r>
    </w:p>
    <w:p w14:paraId="1C7CF084" w14:textId="77777777" w:rsidR="005F4102" w:rsidRPr="002D5FA2" w:rsidRDefault="005F4102" w:rsidP="005F4102">
      <w:pPr>
        <w:pStyle w:val="ListParagraph"/>
        <w:numPr>
          <w:ilvl w:val="1"/>
          <w:numId w:val="2"/>
        </w:numPr>
        <w:rPr>
          <w:sz w:val="22"/>
          <w:rPrChange w:id="54" w:author="Nathan Quai Hoi" w:date="2025-10-08T02:33:00Z" w16du:dateUtc="2025-10-07T13:33:00Z">
            <w:rPr/>
          </w:rPrChange>
        </w:rPr>
      </w:pPr>
      <w:r w:rsidRPr="002D5FA2">
        <w:rPr>
          <w:sz w:val="22"/>
          <w:rPrChange w:id="55" w:author="Nathan Quai Hoi" w:date="2025-10-08T02:33:00Z" w16du:dateUtc="2025-10-07T13:33:00Z">
            <w:rPr/>
          </w:rPrChange>
        </w:rPr>
        <w:t>Performance testing using TCP/UDP over 12 packet sizes, collecting throughput, delay, jitter, and packet loss data.</w:t>
      </w:r>
    </w:p>
    <w:p w14:paraId="302C772D" w14:textId="47991B61" w:rsidR="000C7F6C" w:rsidRPr="002D5FA2" w:rsidRDefault="000C7F6C" w:rsidP="005F4102">
      <w:pPr>
        <w:pStyle w:val="ListParagraph"/>
        <w:numPr>
          <w:ilvl w:val="1"/>
          <w:numId w:val="2"/>
        </w:numPr>
        <w:rPr>
          <w:sz w:val="22"/>
          <w:rPrChange w:id="56" w:author="Nathan Quai Hoi" w:date="2025-10-08T02:33:00Z" w16du:dateUtc="2025-10-07T13:33:00Z">
            <w:rPr/>
          </w:rPrChange>
        </w:rPr>
      </w:pPr>
      <w:r w:rsidRPr="002D5FA2">
        <w:rPr>
          <w:sz w:val="22"/>
          <w:rPrChange w:id="57" w:author="Nathan Quai Hoi" w:date="2025-10-08T02:33:00Z" w16du:dateUtc="2025-10-07T13:33:00Z">
            <w:rPr/>
          </w:rPrChange>
        </w:rPr>
        <w:t>Packet Sizes - 128, 256, 384, 512, 640, 768, 896, 1024, 1152, 1280, 1408, 1536 Bytes.</w:t>
      </w:r>
    </w:p>
    <w:p w14:paraId="0023C62F" w14:textId="77777777" w:rsidR="005F4102" w:rsidRPr="002D5FA2" w:rsidRDefault="005F4102" w:rsidP="005F4102">
      <w:pPr>
        <w:pStyle w:val="ListParagraph"/>
        <w:numPr>
          <w:ilvl w:val="0"/>
          <w:numId w:val="2"/>
        </w:numPr>
        <w:rPr>
          <w:sz w:val="22"/>
          <w:rPrChange w:id="58" w:author="Nathan Quai Hoi" w:date="2025-10-08T02:33:00Z" w16du:dateUtc="2025-10-07T13:33:00Z">
            <w:rPr/>
          </w:rPrChange>
        </w:rPr>
      </w:pPr>
      <w:r w:rsidRPr="002D5FA2">
        <w:rPr>
          <w:sz w:val="22"/>
          <w:rPrChange w:id="59" w:author="Nathan Quai Hoi" w:date="2025-10-08T02:33:00Z" w16du:dateUtc="2025-10-07T13:33:00Z">
            <w:rPr/>
          </w:rPrChange>
        </w:rPr>
        <w:t>Risks</w:t>
      </w:r>
    </w:p>
    <w:p w14:paraId="77769E76" w14:textId="77777777" w:rsidR="005F4102" w:rsidRPr="002D5FA2" w:rsidRDefault="005F4102" w:rsidP="005F4102">
      <w:pPr>
        <w:pStyle w:val="ListParagraph"/>
        <w:numPr>
          <w:ilvl w:val="1"/>
          <w:numId w:val="2"/>
        </w:numPr>
        <w:rPr>
          <w:sz w:val="22"/>
          <w:rPrChange w:id="60" w:author="Nathan Quai Hoi" w:date="2025-10-08T02:33:00Z" w16du:dateUtc="2025-10-07T13:33:00Z">
            <w:rPr/>
          </w:rPrChange>
        </w:rPr>
      </w:pPr>
      <w:r w:rsidRPr="002D5FA2">
        <w:rPr>
          <w:sz w:val="22"/>
          <w:rPrChange w:id="61" w:author="Nathan Quai Hoi" w:date="2025-10-08T02:33:00Z" w16du:dateUtc="2025-10-07T13:33:00Z">
            <w:rPr/>
          </w:rPrChange>
        </w:rPr>
        <w:t>Lack of experience with Linux networking, hardware limitations, configuration errors.</w:t>
      </w:r>
    </w:p>
    <w:p w14:paraId="1CAA0736" w14:textId="77777777" w:rsidR="005F4102" w:rsidRPr="002D5FA2" w:rsidRDefault="005F4102" w:rsidP="005F4102">
      <w:pPr>
        <w:pStyle w:val="ListParagraph"/>
        <w:numPr>
          <w:ilvl w:val="0"/>
          <w:numId w:val="2"/>
        </w:numPr>
        <w:rPr>
          <w:sz w:val="22"/>
          <w:rPrChange w:id="62" w:author="Nathan Quai Hoi" w:date="2025-10-08T02:33:00Z" w16du:dateUtc="2025-10-07T13:33:00Z">
            <w:rPr/>
          </w:rPrChange>
        </w:rPr>
      </w:pPr>
      <w:r w:rsidRPr="002D5FA2">
        <w:rPr>
          <w:sz w:val="22"/>
          <w:rPrChange w:id="63" w:author="Nathan Quai Hoi" w:date="2025-10-08T02:33:00Z" w16du:dateUtc="2025-10-07T13:33:00Z">
            <w:rPr/>
          </w:rPrChange>
        </w:rPr>
        <w:t>Costs</w:t>
      </w:r>
    </w:p>
    <w:p w14:paraId="41E36B86" w14:textId="77777777" w:rsidR="005F4102" w:rsidRPr="002D5FA2" w:rsidRDefault="005F4102" w:rsidP="005F4102">
      <w:pPr>
        <w:pStyle w:val="ListParagraph"/>
        <w:numPr>
          <w:ilvl w:val="1"/>
          <w:numId w:val="2"/>
        </w:numPr>
        <w:rPr>
          <w:sz w:val="22"/>
          <w:rPrChange w:id="64" w:author="Nathan Quai Hoi" w:date="2025-10-08T02:33:00Z" w16du:dateUtc="2025-10-07T13:33:00Z">
            <w:rPr/>
          </w:rPrChange>
        </w:rPr>
      </w:pPr>
      <w:r w:rsidRPr="002D5FA2">
        <w:rPr>
          <w:sz w:val="22"/>
          <w:rPrChange w:id="65" w:author="Nathan Quai Hoi" w:date="2025-10-08T02:33:00Z" w16du:dateUtc="2025-10-07T13:33:00Z">
            <w:rPr/>
          </w:rPrChange>
        </w:rPr>
        <w:t>Mentor</w:t>
      </w:r>
    </w:p>
    <w:p w14:paraId="4CA0C367" w14:textId="7BE31DD6" w:rsidR="005F4102" w:rsidRPr="002D5FA2" w:rsidRDefault="00D23400" w:rsidP="005F4102">
      <w:pPr>
        <w:pStyle w:val="ListParagraph"/>
        <w:numPr>
          <w:ilvl w:val="2"/>
          <w:numId w:val="2"/>
        </w:numPr>
        <w:rPr>
          <w:sz w:val="22"/>
          <w:rPrChange w:id="66" w:author="Nathan Quai Hoi" w:date="2025-10-08T02:33:00Z" w16du:dateUtc="2025-10-07T13:33:00Z">
            <w:rPr/>
          </w:rPrChange>
        </w:rPr>
      </w:pPr>
      <w:r w:rsidRPr="002D5FA2">
        <w:rPr>
          <w:sz w:val="22"/>
          <w:rPrChange w:id="67" w:author="Nathan Quai Hoi" w:date="2025-10-08T02:33:00Z" w16du:dateUtc="2025-10-07T13:33:00Z">
            <w:rPr/>
          </w:rPrChange>
        </w:rPr>
        <w:t>Based on a</w:t>
      </w:r>
      <w:r w:rsidR="0015136D" w:rsidRPr="002D5FA2">
        <w:rPr>
          <w:sz w:val="22"/>
          <w:rPrChange w:id="68" w:author="Nathan Quai Hoi" w:date="2025-10-08T02:33:00Z" w16du:dateUtc="2025-10-07T13:33:00Z">
            <w:rPr/>
          </w:rPrChange>
        </w:rPr>
        <w:t xml:space="preserve"> conservatively </w:t>
      </w:r>
      <w:r w:rsidRPr="002D5FA2">
        <w:rPr>
          <w:sz w:val="22"/>
          <w:rPrChange w:id="69" w:author="Nathan Quai Hoi" w:date="2025-10-08T02:33:00Z" w16du:dateUtc="2025-10-07T13:33:00Z">
            <w:rPr/>
          </w:rPrChange>
        </w:rPr>
        <w:t xml:space="preserve">estimated time of </w:t>
      </w:r>
      <w:r w:rsidR="002D13F9" w:rsidRPr="002D5FA2">
        <w:rPr>
          <w:sz w:val="22"/>
          <w:rPrChange w:id="70" w:author="Nathan Quai Hoi" w:date="2025-10-08T02:33:00Z" w16du:dateUtc="2025-10-07T13:33:00Z">
            <w:rPr/>
          </w:rPrChange>
        </w:rPr>
        <w:t>one</w:t>
      </w:r>
      <w:r w:rsidR="005F4102" w:rsidRPr="002D5FA2">
        <w:rPr>
          <w:sz w:val="22"/>
          <w:rPrChange w:id="71" w:author="Nathan Quai Hoi" w:date="2025-10-08T02:33:00Z" w16du:dateUtc="2025-10-07T13:33:00Z">
            <w:rPr/>
          </w:rPrChange>
        </w:rPr>
        <w:t xml:space="preserve"> hour per week with the mentor</w:t>
      </w:r>
      <w:r w:rsidRPr="002D5FA2">
        <w:rPr>
          <w:sz w:val="22"/>
          <w:rPrChange w:id="72" w:author="Nathan Quai Hoi" w:date="2025-10-08T02:33:00Z" w16du:dateUtc="2025-10-07T13:33:00Z">
            <w:rPr/>
          </w:rPrChange>
        </w:rPr>
        <w:t xml:space="preserve">, </w:t>
      </w:r>
      <w:r w:rsidR="005F4102" w:rsidRPr="002D5FA2">
        <w:rPr>
          <w:sz w:val="22"/>
          <w:rPrChange w:id="73" w:author="Nathan Quai Hoi" w:date="2025-10-08T02:33:00Z" w16du:dateUtc="2025-10-07T13:33:00Z">
            <w:rPr/>
          </w:rPrChange>
        </w:rPr>
        <w:t xml:space="preserve">$3,919.20 </w:t>
      </w:r>
      <w:r w:rsidRPr="002D5FA2">
        <w:rPr>
          <w:sz w:val="22"/>
          <w:rPrChange w:id="74" w:author="Nathan Quai Hoi" w:date="2025-10-08T02:33:00Z" w16du:dateUtc="2025-10-07T13:33:00Z">
            <w:rPr/>
          </w:rPrChange>
        </w:rPr>
        <w:t>is</w:t>
      </w:r>
      <w:r w:rsidR="005F4102" w:rsidRPr="002D5FA2">
        <w:rPr>
          <w:sz w:val="22"/>
          <w:rPrChange w:id="75" w:author="Nathan Quai Hoi" w:date="2025-10-08T02:33:00Z" w16du:dateUtc="2025-10-07T13:33:00Z">
            <w:rPr/>
          </w:rPrChange>
        </w:rPr>
        <w:t xml:space="preserve"> the estimated cost</w:t>
      </w:r>
      <w:r w:rsidR="00856CC2" w:rsidRPr="002D5FA2">
        <w:rPr>
          <w:sz w:val="22"/>
          <w:rPrChange w:id="76" w:author="Nathan Quai Hoi" w:date="2025-10-08T02:33:00Z" w16du:dateUtc="2025-10-07T13:33:00Z">
            <w:rPr/>
          </w:rPrChange>
        </w:rPr>
        <w:t>.</w:t>
      </w:r>
    </w:p>
    <w:p w14:paraId="4E752A72" w14:textId="77777777" w:rsidR="005F4102" w:rsidRPr="002D5FA2" w:rsidRDefault="005F4102" w:rsidP="005F4102">
      <w:pPr>
        <w:pStyle w:val="ListParagraph"/>
        <w:numPr>
          <w:ilvl w:val="1"/>
          <w:numId w:val="2"/>
        </w:numPr>
        <w:rPr>
          <w:sz w:val="22"/>
          <w:rPrChange w:id="77" w:author="Nathan Quai Hoi" w:date="2025-10-08T02:33:00Z" w16du:dateUtc="2025-10-07T13:33:00Z">
            <w:rPr/>
          </w:rPrChange>
        </w:rPr>
      </w:pPr>
      <w:r w:rsidRPr="002D5FA2">
        <w:rPr>
          <w:sz w:val="22"/>
          <w:rPrChange w:id="78" w:author="Nathan Quai Hoi" w:date="2025-10-08T02:33:00Z" w16du:dateUtc="2025-10-07T13:33:00Z">
            <w:rPr/>
          </w:rPrChange>
        </w:rPr>
        <w:t>Equipment</w:t>
      </w:r>
    </w:p>
    <w:p w14:paraId="302E30AE" w14:textId="33FD81F2" w:rsidR="00826A04" w:rsidRPr="002D5FA2" w:rsidRDefault="00826A04" w:rsidP="009839D8">
      <w:pPr>
        <w:pStyle w:val="ListParagraph"/>
        <w:numPr>
          <w:ilvl w:val="2"/>
          <w:numId w:val="2"/>
        </w:numPr>
        <w:rPr>
          <w:sz w:val="22"/>
          <w:rPrChange w:id="79" w:author="Nathan Quai Hoi" w:date="2025-10-08T02:33:00Z" w16du:dateUtc="2025-10-07T13:33:00Z">
            <w:rPr/>
          </w:rPrChange>
        </w:rPr>
      </w:pPr>
      <w:r w:rsidRPr="002D5FA2">
        <w:rPr>
          <w:sz w:val="22"/>
          <w:rPrChange w:id="80" w:author="Nathan Quai Hoi" w:date="2025-10-08T02:33:00Z" w16du:dateUtc="2025-10-07T13:33:00Z">
            <w:rPr/>
          </w:rPrChange>
        </w:rPr>
        <w:t>4 Computers</w:t>
      </w:r>
    </w:p>
    <w:p w14:paraId="5484A8B3" w14:textId="7B02A984" w:rsidR="009839D8" w:rsidRPr="002D5FA2" w:rsidRDefault="009839D8" w:rsidP="00826A04">
      <w:pPr>
        <w:pStyle w:val="ListParagraph"/>
        <w:numPr>
          <w:ilvl w:val="3"/>
          <w:numId w:val="2"/>
        </w:numPr>
        <w:rPr>
          <w:sz w:val="22"/>
          <w:rPrChange w:id="81" w:author="Nathan Quai Hoi" w:date="2025-10-08T02:33:00Z" w16du:dateUtc="2025-10-07T13:33:00Z">
            <w:rPr/>
          </w:rPrChange>
        </w:rPr>
      </w:pPr>
      <w:r w:rsidRPr="002D5FA2">
        <w:rPr>
          <w:sz w:val="22"/>
          <w:rPrChange w:id="82" w:author="Nathan Quai Hoi" w:date="2025-10-08T02:33:00Z" w16du:dateUtc="2025-10-07T13:33:00Z">
            <w:rPr/>
          </w:rPrChange>
        </w:rPr>
        <w:t>1 Sender</w:t>
      </w:r>
    </w:p>
    <w:p w14:paraId="0048BB04" w14:textId="77777777" w:rsidR="009839D8" w:rsidRPr="002D5FA2" w:rsidRDefault="009839D8" w:rsidP="00826A04">
      <w:pPr>
        <w:pStyle w:val="ListParagraph"/>
        <w:numPr>
          <w:ilvl w:val="3"/>
          <w:numId w:val="2"/>
        </w:numPr>
        <w:rPr>
          <w:sz w:val="22"/>
          <w:rPrChange w:id="83" w:author="Nathan Quai Hoi" w:date="2025-10-08T02:33:00Z" w16du:dateUtc="2025-10-07T13:33:00Z">
            <w:rPr/>
          </w:rPrChange>
        </w:rPr>
      </w:pPr>
      <w:r w:rsidRPr="002D5FA2">
        <w:rPr>
          <w:sz w:val="22"/>
          <w:rPrChange w:id="84" w:author="Nathan Quai Hoi" w:date="2025-10-08T02:33:00Z" w16du:dateUtc="2025-10-07T13:33:00Z">
            <w:rPr/>
          </w:rPrChange>
        </w:rPr>
        <w:t>2 Configured as routers</w:t>
      </w:r>
    </w:p>
    <w:p w14:paraId="013B2FB8" w14:textId="77777777" w:rsidR="009839D8" w:rsidRPr="002D5FA2" w:rsidRDefault="009839D8" w:rsidP="00826A04">
      <w:pPr>
        <w:pStyle w:val="ListParagraph"/>
        <w:numPr>
          <w:ilvl w:val="4"/>
          <w:numId w:val="2"/>
        </w:numPr>
        <w:rPr>
          <w:sz w:val="22"/>
          <w:rPrChange w:id="85" w:author="Nathan Quai Hoi" w:date="2025-10-08T02:33:00Z" w16du:dateUtc="2025-10-07T13:33:00Z">
            <w:rPr/>
          </w:rPrChange>
        </w:rPr>
      </w:pPr>
      <w:r w:rsidRPr="002D5FA2">
        <w:rPr>
          <w:sz w:val="22"/>
          <w:rPrChange w:id="86" w:author="Nathan Quai Hoi" w:date="2025-10-08T02:33:00Z" w16du:dateUtc="2025-10-07T13:33:00Z">
            <w:rPr/>
          </w:rPrChange>
        </w:rPr>
        <w:t>Each with 2 network cards</w:t>
      </w:r>
    </w:p>
    <w:p w14:paraId="2CA68D50" w14:textId="0439B318" w:rsidR="005F4102" w:rsidRDefault="009839D8" w:rsidP="00826A04">
      <w:pPr>
        <w:pStyle w:val="ListParagraph"/>
        <w:numPr>
          <w:ilvl w:val="3"/>
          <w:numId w:val="2"/>
        </w:numPr>
        <w:rPr>
          <w:sz w:val="22"/>
          <w:rPrChange w:id="87" w:author="Nathan Quai Hoi" w:date="2025-10-08T02:33:00Z" w16du:dateUtc="2025-10-07T13:33:00Z">
            <w:rPr/>
          </w:rPrChange>
        </w:rPr>
      </w:pPr>
      <w:r w:rsidRPr="002D5FA2">
        <w:rPr>
          <w:sz w:val="22"/>
          <w:rPrChange w:id="88" w:author="Nathan Quai Hoi" w:date="2025-10-08T02:33:00Z" w16du:dateUtc="2025-10-07T13:33:00Z">
            <w:rPr/>
          </w:rPrChange>
        </w:rPr>
        <w:t>1 Receiver</w:t>
      </w:r>
    </w:p>
    <w:p w14:paraId="5A8C25F3" w14:textId="77777777" w:rsidR="005F4102" w:rsidRDefault="005F4102" w:rsidP="005F4102">
      <w:pPr>
        <w:rPr>
          <w:sz w:val="22"/>
          <w:rPrChange w:id="89" w:author="Nathan Quai Hoi" w:date="2025-10-08T02:33:00Z" w16du:dateUtc="2025-10-07T13:33:00Z">
            <w:rPr/>
          </w:rPrChange>
        </w:rPr>
      </w:pPr>
    </w:p>
    <w:p w14:paraId="744BA273" w14:textId="77777777" w:rsidR="002D5FA2" w:rsidRDefault="002D5FA2" w:rsidP="002D5FA2">
      <w:pPr>
        <w:rPr>
          <w:ins w:id="90" w:author="Nathan Quai Hoi" w:date="2025-10-08T02:33:00Z" w16du:dateUtc="2025-10-07T13:33:00Z"/>
          <w:sz w:val="22"/>
          <w:szCs w:val="22"/>
        </w:rPr>
      </w:pPr>
    </w:p>
    <w:p w14:paraId="14A412C3" w14:textId="77777777" w:rsidR="002D5FA2" w:rsidRDefault="002D5FA2" w:rsidP="002D5FA2">
      <w:pPr>
        <w:rPr>
          <w:ins w:id="91" w:author="Nathan Quai Hoi" w:date="2025-10-08T02:33:00Z" w16du:dateUtc="2025-10-07T13:33:00Z"/>
          <w:sz w:val="22"/>
          <w:szCs w:val="22"/>
        </w:rPr>
      </w:pPr>
    </w:p>
    <w:p w14:paraId="7570756A" w14:textId="77777777" w:rsidR="002D5FA2" w:rsidRPr="002D5FA2" w:rsidRDefault="002D5FA2" w:rsidP="002D5FA2">
      <w:pPr>
        <w:rPr>
          <w:ins w:id="92" w:author="Nathan Quai Hoi" w:date="2025-10-08T02:33:00Z" w16du:dateUtc="2025-10-07T13:33:00Z"/>
          <w:sz w:val="22"/>
          <w:szCs w:val="22"/>
        </w:rPr>
      </w:pPr>
    </w:p>
    <w:p w14:paraId="372B9115" w14:textId="3022223A" w:rsidR="005F4102" w:rsidRPr="002D5FA2" w:rsidRDefault="005F4102" w:rsidP="00523B31">
      <w:pPr>
        <w:pStyle w:val="Heading3"/>
        <w:rPr>
          <w:sz w:val="24"/>
          <w:rPrChange w:id="93" w:author="Nathan Quai Hoi" w:date="2025-10-08T02:33:00Z" w16du:dateUtc="2025-10-07T13:33:00Z">
            <w:rPr/>
          </w:rPrChange>
        </w:rPr>
      </w:pPr>
      <w:r w:rsidRPr="002D5FA2">
        <w:rPr>
          <w:sz w:val="24"/>
          <w:rPrChange w:id="94" w:author="Nathan Quai Hoi" w:date="2025-10-08T02:33:00Z" w16du:dateUtc="2025-10-07T13:33:00Z">
            <w:rPr/>
          </w:rPrChange>
        </w:rPr>
        <w:lastRenderedPageBreak/>
        <w:t>Terms of Reference</w:t>
      </w:r>
    </w:p>
    <w:p w14:paraId="4C522A94" w14:textId="0B9BC6AE" w:rsidR="005F4102" w:rsidRPr="002D5FA2" w:rsidRDefault="005F4102" w:rsidP="005F4102">
      <w:pPr>
        <w:pStyle w:val="ListParagraph"/>
        <w:numPr>
          <w:ilvl w:val="0"/>
          <w:numId w:val="2"/>
        </w:numPr>
        <w:rPr>
          <w:sz w:val="22"/>
          <w:rPrChange w:id="95" w:author="Nathan Quai Hoi" w:date="2025-10-08T02:33:00Z" w16du:dateUtc="2025-10-07T13:33:00Z">
            <w:rPr/>
          </w:rPrChange>
        </w:rPr>
      </w:pPr>
      <w:r w:rsidRPr="002D5FA2">
        <w:rPr>
          <w:sz w:val="22"/>
          <w:rPrChange w:id="96" w:author="Nathan Quai Hoi" w:date="2025-10-08T02:33:00Z" w16du:dateUtc="2025-10-07T13:33:00Z">
            <w:rPr/>
          </w:rPrChange>
        </w:rPr>
        <w:t>Project purpose</w:t>
      </w:r>
    </w:p>
    <w:p w14:paraId="575C080B" w14:textId="52643226" w:rsidR="001108CE" w:rsidRPr="002D5FA2" w:rsidRDefault="001108CE" w:rsidP="001108CE">
      <w:pPr>
        <w:pStyle w:val="ListParagraph"/>
        <w:numPr>
          <w:ilvl w:val="1"/>
          <w:numId w:val="2"/>
        </w:numPr>
        <w:rPr>
          <w:sz w:val="22"/>
          <w:rPrChange w:id="97" w:author="Nathan Quai Hoi" w:date="2025-10-08T02:33:00Z" w16du:dateUtc="2025-10-07T13:33:00Z">
            <w:rPr/>
          </w:rPrChange>
        </w:rPr>
      </w:pPr>
      <w:r w:rsidRPr="002D5FA2">
        <w:rPr>
          <w:sz w:val="22"/>
          <w:rPrChange w:id="98" w:author="Nathan Quai Hoi" w:date="2025-10-08T02:33:00Z" w16du:dateUtc="2025-10-07T13:33:00Z">
            <w:rPr/>
          </w:rPrChange>
        </w:rPr>
        <w:t>The core purpose of this project is to evaluate and compare the network performance of IPv4 and IPv6 on Linux-based software routers. This evaluation will be conducted by measuring key metrics such as throughput, delay, jitter, and packet loss across various packet sizes.</w:t>
      </w:r>
    </w:p>
    <w:p w14:paraId="13DB2191" w14:textId="01EE3804" w:rsidR="005F4102" w:rsidRPr="002D5FA2" w:rsidRDefault="005F4102" w:rsidP="005F4102">
      <w:pPr>
        <w:pStyle w:val="ListParagraph"/>
        <w:numPr>
          <w:ilvl w:val="0"/>
          <w:numId w:val="2"/>
        </w:numPr>
        <w:rPr>
          <w:sz w:val="22"/>
          <w:rPrChange w:id="99" w:author="Nathan Quai Hoi" w:date="2025-10-08T02:33:00Z" w16du:dateUtc="2025-10-07T13:33:00Z">
            <w:rPr/>
          </w:rPrChange>
        </w:rPr>
      </w:pPr>
      <w:r w:rsidRPr="002D5FA2">
        <w:rPr>
          <w:sz w:val="22"/>
          <w:rPrChange w:id="100" w:author="Nathan Quai Hoi" w:date="2025-10-08T02:33:00Z" w16du:dateUtc="2025-10-07T13:33:00Z">
            <w:rPr/>
          </w:rPrChange>
        </w:rPr>
        <w:t>Context of the project</w:t>
      </w:r>
    </w:p>
    <w:p w14:paraId="49B4A767" w14:textId="6D23FFF2" w:rsidR="005E7416" w:rsidRPr="002D5FA2" w:rsidRDefault="005E7416" w:rsidP="005E7416">
      <w:pPr>
        <w:pStyle w:val="ListParagraph"/>
        <w:numPr>
          <w:ilvl w:val="1"/>
          <w:numId w:val="2"/>
        </w:numPr>
        <w:rPr>
          <w:sz w:val="22"/>
          <w:rPrChange w:id="101" w:author="Nathan Quai Hoi" w:date="2025-10-08T02:33:00Z" w16du:dateUtc="2025-10-07T13:33:00Z">
            <w:rPr/>
          </w:rPrChange>
        </w:rPr>
      </w:pPr>
      <w:r w:rsidRPr="002D5FA2">
        <w:rPr>
          <w:sz w:val="22"/>
          <w:rPrChange w:id="102" w:author="Nathan Quai Hoi" w:date="2025-10-08T02:33:00Z" w16du:dateUtc="2025-10-07T13:33:00Z">
            <w:rPr/>
          </w:rPrChange>
        </w:rPr>
        <w:t>IPv4's scalability issues drive the move to IPv6, which has different performance due to higher data overhead. This project aims to measure and provide factual performance results for both protocols within a controlled software router setting.</w:t>
      </w:r>
    </w:p>
    <w:p w14:paraId="13834E1A" w14:textId="3F28C83E" w:rsidR="005F4102" w:rsidRPr="002D5FA2" w:rsidRDefault="005F4102" w:rsidP="005F4102">
      <w:pPr>
        <w:pStyle w:val="ListParagraph"/>
        <w:numPr>
          <w:ilvl w:val="0"/>
          <w:numId w:val="2"/>
        </w:numPr>
        <w:rPr>
          <w:sz w:val="22"/>
          <w:rPrChange w:id="103" w:author="Nathan Quai Hoi" w:date="2025-10-08T02:33:00Z" w16du:dateUtc="2025-10-07T13:33:00Z">
            <w:rPr/>
          </w:rPrChange>
        </w:rPr>
      </w:pPr>
      <w:r w:rsidRPr="002D5FA2">
        <w:rPr>
          <w:sz w:val="22"/>
          <w:rPrChange w:id="104" w:author="Nathan Quai Hoi" w:date="2025-10-08T02:33:00Z" w16du:dateUtc="2025-10-07T13:33:00Z">
            <w:rPr/>
          </w:rPrChange>
        </w:rPr>
        <w:t>Client details</w:t>
      </w:r>
    </w:p>
    <w:p w14:paraId="11B1A64B" w14:textId="7E656004" w:rsidR="005F4102" w:rsidRPr="002D5FA2" w:rsidRDefault="005F4102" w:rsidP="005F4102">
      <w:pPr>
        <w:pStyle w:val="ListParagraph"/>
        <w:numPr>
          <w:ilvl w:val="0"/>
          <w:numId w:val="2"/>
        </w:numPr>
        <w:rPr>
          <w:sz w:val="22"/>
          <w:rPrChange w:id="105" w:author="Nathan Quai Hoi" w:date="2025-10-08T02:33:00Z" w16du:dateUtc="2025-10-07T13:33:00Z">
            <w:rPr/>
          </w:rPrChange>
        </w:rPr>
      </w:pPr>
      <w:r w:rsidRPr="002D5FA2">
        <w:rPr>
          <w:sz w:val="22"/>
          <w:rPrChange w:id="106" w:author="Nathan Quai Hoi" w:date="2025-10-08T02:33:00Z" w16du:dateUtc="2025-10-07T13:33:00Z">
            <w:rPr/>
          </w:rPrChange>
        </w:rPr>
        <w:t>Problem</w:t>
      </w:r>
    </w:p>
    <w:p w14:paraId="59EEC903" w14:textId="6354F797" w:rsidR="00A0281A" w:rsidRPr="002D5FA2" w:rsidRDefault="00871CEF" w:rsidP="00A0281A">
      <w:pPr>
        <w:pStyle w:val="ListParagraph"/>
        <w:numPr>
          <w:ilvl w:val="1"/>
          <w:numId w:val="2"/>
        </w:numPr>
        <w:rPr>
          <w:sz w:val="22"/>
          <w:rPrChange w:id="107" w:author="Nathan Quai Hoi" w:date="2025-10-08T02:33:00Z" w16du:dateUtc="2025-10-07T13:33:00Z">
            <w:rPr/>
          </w:rPrChange>
        </w:rPr>
      </w:pPr>
      <w:r w:rsidRPr="002D5FA2">
        <w:rPr>
          <w:sz w:val="22"/>
          <w:rPrChange w:id="108" w:author="Nathan Quai Hoi" w:date="2025-10-08T02:33:00Z" w16du:dateUtc="2025-10-07T13:33:00Z">
            <w:rPr/>
          </w:rPrChange>
        </w:rPr>
        <w:t>The core issue is the absence of evidence to accurately assess the performance disparities between IPv4 and IPv6 within software router environments. Despite IPv4's acknowledged scalability constraints and IPv6's intended role as a replacement, a lack of real-world performance data hinders informed decision-making.</w:t>
      </w:r>
    </w:p>
    <w:p w14:paraId="2972F1B6" w14:textId="13498F1D" w:rsidR="00871CEF" w:rsidRPr="002D5FA2" w:rsidRDefault="00871CEF" w:rsidP="00871CEF">
      <w:pPr>
        <w:pStyle w:val="ListParagraph"/>
        <w:numPr>
          <w:ilvl w:val="0"/>
          <w:numId w:val="2"/>
        </w:numPr>
        <w:rPr>
          <w:sz w:val="22"/>
          <w:rPrChange w:id="109" w:author="Nathan Quai Hoi" w:date="2025-10-08T02:33:00Z" w16du:dateUtc="2025-10-07T13:33:00Z">
            <w:rPr/>
          </w:rPrChange>
        </w:rPr>
      </w:pPr>
      <w:r w:rsidRPr="002D5FA2">
        <w:rPr>
          <w:sz w:val="22"/>
          <w:rPrChange w:id="110" w:author="Nathan Quai Hoi" w:date="2025-10-08T02:33:00Z" w16du:dateUtc="2025-10-07T13:33:00Z">
            <w:rPr/>
          </w:rPrChange>
        </w:rPr>
        <w:t>Opportunities</w:t>
      </w:r>
    </w:p>
    <w:p w14:paraId="4859D75A" w14:textId="77777777" w:rsidR="00190A1A" w:rsidRPr="002D5FA2" w:rsidRDefault="00190A1A" w:rsidP="00190A1A">
      <w:pPr>
        <w:pStyle w:val="ListParagraph"/>
        <w:numPr>
          <w:ilvl w:val="1"/>
          <w:numId w:val="2"/>
        </w:numPr>
        <w:rPr>
          <w:sz w:val="22"/>
          <w:rPrChange w:id="111" w:author="Nathan Quai Hoi" w:date="2025-10-08T02:33:00Z" w16du:dateUtc="2025-10-07T13:33:00Z">
            <w:rPr/>
          </w:rPrChange>
        </w:rPr>
      </w:pPr>
      <w:r w:rsidRPr="002D5FA2">
        <w:rPr>
          <w:sz w:val="22"/>
          <w:rPrChange w:id="112" w:author="Nathan Quai Hoi" w:date="2025-10-08T02:33:00Z" w16du:dateUtc="2025-10-07T13:33:00Z">
            <w:rPr/>
          </w:rPrChange>
        </w:rPr>
        <w:t>This project presents an opportunity to gain valuable insights into IPv6 adoption barriers by providing concrete performance data.</w:t>
      </w:r>
    </w:p>
    <w:p w14:paraId="39A778F4" w14:textId="77777777" w:rsidR="00190A1A" w:rsidRPr="002D5FA2" w:rsidRDefault="00190A1A" w:rsidP="00190A1A">
      <w:pPr>
        <w:pStyle w:val="ListParagraph"/>
        <w:numPr>
          <w:ilvl w:val="1"/>
          <w:numId w:val="2"/>
        </w:numPr>
        <w:rPr>
          <w:sz w:val="22"/>
          <w:rPrChange w:id="113" w:author="Nathan Quai Hoi" w:date="2025-10-08T02:33:00Z" w16du:dateUtc="2025-10-07T13:33:00Z">
            <w:rPr/>
          </w:rPrChange>
        </w:rPr>
      </w:pPr>
      <w:r w:rsidRPr="002D5FA2">
        <w:rPr>
          <w:sz w:val="22"/>
          <w:rPrChange w:id="114" w:author="Nathan Quai Hoi" w:date="2025-10-08T02:33:00Z" w16du:dateUtc="2025-10-07T13:33:00Z">
            <w:rPr/>
          </w:rPrChange>
        </w:rPr>
        <w:t>It also creates an opportunity to develop expertise in Linux networking, performance testing tools, and data analysis.</w:t>
      </w:r>
    </w:p>
    <w:p w14:paraId="1F04291D" w14:textId="68D7F9A3" w:rsidR="00871CEF" w:rsidRPr="002D5FA2" w:rsidRDefault="00190A1A" w:rsidP="00190A1A">
      <w:pPr>
        <w:pStyle w:val="ListParagraph"/>
        <w:numPr>
          <w:ilvl w:val="1"/>
          <w:numId w:val="2"/>
        </w:numPr>
        <w:rPr>
          <w:sz w:val="22"/>
          <w:rPrChange w:id="115" w:author="Nathan Quai Hoi" w:date="2025-10-08T02:33:00Z" w16du:dateUtc="2025-10-07T13:33:00Z">
            <w:rPr/>
          </w:rPrChange>
        </w:rPr>
      </w:pPr>
      <w:r w:rsidRPr="002D5FA2">
        <w:rPr>
          <w:sz w:val="22"/>
          <w:rPrChange w:id="116" w:author="Nathan Quai Hoi" w:date="2025-10-08T02:33:00Z" w16du:dateUtc="2025-10-07T13:33:00Z">
            <w:rPr/>
          </w:rPrChange>
        </w:rPr>
        <w:t>The project also provides the opportunity to gain experience in creating and running a project, and the creation of a portfolio.</w:t>
      </w:r>
    </w:p>
    <w:p w14:paraId="28857638" w14:textId="77777777" w:rsidR="00E318B2" w:rsidRPr="0077127E" w:rsidRDefault="00E318B2" w:rsidP="00E318B2">
      <w:pPr>
        <w:rPr>
          <w:del w:id="117" w:author="Nathan Quai Hoi" w:date="2025-10-08T02:33:00Z" w16du:dateUtc="2025-10-07T13:33:00Z"/>
        </w:rPr>
      </w:pPr>
    </w:p>
    <w:p w14:paraId="5900CA03" w14:textId="2887EB48" w:rsidR="005F4102" w:rsidRPr="002D5FA2" w:rsidRDefault="005F4102" w:rsidP="00523B31">
      <w:pPr>
        <w:pStyle w:val="Heading3"/>
        <w:rPr>
          <w:sz w:val="24"/>
          <w:rPrChange w:id="118" w:author="Nathan Quai Hoi" w:date="2025-10-08T02:33:00Z" w16du:dateUtc="2025-10-07T13:33:00Z">
            <w:rPr/>
          </w:rPrChange>
        </w:rPr>
      </w:pPr>
      <w:r w:rsidRPr="002D5FA2">
        <w:rPr>
          <w:sz w:val="24"/>
          <w:rPrChange w:id="119" w:author="Nathan Quai Hoi" w:date="2025-10-08T02:33:00Z" w16du:dateUtc="2025-10-07T13:33:00Z">
            <w:rPr/>
          </w:rPrChange>
        </w:rPr>
        <w:t>Rationale</w:t>
      </w:r>
    </w:p>
    <w:p w14:paraId="02D924A4" w14:textId="5E185ECF" w:rsidR="005F4102" w:rsidRPr="002D5FA2" w:rsidRDefault="005F4102" w:rsidP="005F4102">
      <w:pPr>
        <w:rPr>
          <w:sz w:val="22"/>
          <w:rPrChange w:id="120" w:author="Nathan Quai Hoi" w:date="2025-10-08T02:33:00Z" w16du:dateUtc="2025-10-07T13:33:00Z">
            <w:rPr/>
          </w:rPrChange>
        </w:rPr>
      </w:pPr>
      <w:r w:rsidRPr="002D5FA2">
        <w:rPr>
          <w:sz w:val="22"/>
          <w:rPrChange w:id="121" w:author="Nathan Quai Hoi" w:date="2025-10-08T02:33:00Z" w16du:dateUtc="2025-10-07T13:33:00Z">
            <w:rPr/>
          </w:rPrChange>
        </w:rPr>
        <w:t>This will include:</w:t>
      </w:r>
    </w:p>
    <w:p w14:paraId="00FE7B83" w14:textId="7E20AD18" w:rsidR="005F4102" w:rsidRPr="002D5FA2" w:rsidRDefault="005F4102" w:rsidP="005F4102">
      <w:pPr>
        <w:pStyle w:val="ListParagraph"/>
        <w:numPr>
          <w:ilvl w:val="0"/>
          <w:numId w:val="2"/>
        </w:numPr>
        <w:rPr>
          <w:sz w:val="22"/>
          <w:rPrChange w:id="122" w:author="Nathan Quai Hoi" w:date="2025-10-08T02:33:00Z" w16du:dateUtc="2025-10-07T13:33:00Z">
            <w:rPr/>
          </w:rPrChange>
        </w:rPr>
      </w:pPr>
      <w:r w:rsidRPr="002D5FA2">
        <w:rPr>
          <w:sz w:val="22"/>
          <w:rPrChange w:id="123" w:author="Nathan Quai Hoi" w:date="2025-10-08T02:33:00Z" w16du:dateUtc="2025-10-07T13:33:00Z">
            <w:rPr/>
          </w:rPrChange>
        </w:rPr>
        <w:t>Why is the project needed</w:t>
      </w:r>
    </w:p>
    <w:p w14:paraId="17B7E8B0" w14:textId="77777777" w:rsidR="005F4102" w:rsidRPr="002D5FA2" w:rsidRDefault="005F4102" w:rsidP="005F4102">
      <w:pPr>
        <w:pStyle w:val="ListParagraph"/>
        <w:numPr>
          <w:ilvl w:val="1"/>
          <w:numId w:val="2"/>
        </w:numPr>
        <w:rPr>
          <w:sz w:val="22"/>
          <w:rPrChange w:id="124" w:author="Nathan Quai Hoi" w:date="2025-10-08T02:33:00Z" w16du:dateUtc="2025-10-07T13:33:00Z">
            <w:rPr/>
          </w:rPrChange>
        </w:rPr>
      </w:pPr>
      <w:r w:rsidRPr="002D5FA2">
        <w:rPr>
          <w:sz w:val="22"/>
          <w:rPrChange w:id="125" w:author="Nathan Quai Hoi" w:date="2025-10-08T02:33:00Z" w16du:dateUtc="2025-10-07T13:33:00Z">
            <w:rPr/>
          </w:rPrChange>
        </w:rPr>
        <w:t>IPv4 is widely used but has scalability issues; IPv6 is the replacement but comes with larger data overhead.</w:t>
      </w:r>
    </w:p>
    <w:p w14:paraId="2119DD34" w14:textId="74DEA3C7" w:rsidR="005F4102" w:rsidRPr="002D5FA2" w:rsidRDefault="005F4102" w:rsidP="005F4102">
      <w:pPr>
        <w:pStyle w:val="ListParagraph"/>
        <w:numPr>
          <w:ilvl w:val="0"/>
          <w:numId w:val="2"/>
        </w:numPr>
        <w:rPr>
          <w:sz w:val="22"/>
          <w:rPrChange w:id="126" w:author="Nathan Quai Hoi" w:date="2025-10-08T02:33:00Z" w16du:dateUtc="2025-10-07T13:33:00Z">
            <w:rPr/>
          </w:rPrChange>
        </w:rPr>
      </w:pPr>
      <w:r w:rsidRPr="002D5FA2">
        <w:rPr>
          <w:sz w:val="22"/>
          <w:rPrChange w:id="127" w:author="Nathan Quai Hoi" w:date="2025-10-08T02:33:00Z" w16du:dateUtc="2025-10-07T13:33:00Z">
            <w:rPr/>
          </w:rPrChange>
        </w:rPr>
        <w:t>Existing systems</w:t>
      </w:r>
    </w:p>
    <w:p w14:paraId="44FE49F6" w14:textId="77777777" w:rsidR="005F4102" w:rsidRPr="002D5FA2" w:rsidRDefault="005F4102" w:rsidP="005F4102">
      <w:pPr>
        <w:pStyle w:val="ListParagraph"/>
        <w:numPr>
          <w:ilvl w:val="1"/>
          <w:numId w:val="2"/>
        </w:numPr>
        <w:rPr>
          <w:sz w:val="22"/>
          <w:rPrChange w:id="128" w:author="Nathan Quai Hoi" w:date="2025-10-08T02:33:00Z" w16du:dateUtc="2025-10-07T13:33:00Z">
            <w:rPr/>
          </w:rPrChange>
        </w:rPr>
      </w:pPr>
      <w:r w:rsidRPr="002D5FA2">
        <w:rPr>
          <w:sz w:val="22"/>
          <w:rPrChange w:id="129" w:author="Nathan Quai Hoi" w:date="2025-10-08T02:33:00Z" w16du:dateUtc="2025-10-07T13:33:00Z">
            <w:rPr/>
          </w:rPrChange>
        </w:rPr>
        <w:t>IPv4 is widely used but has scalability issues; IPv6 is the replacement but comes with larger data overhead.</w:t>
      </w:r>
    </w:p>
    <w:p w14:paraId="18AA3675" w14:textId="62094912" w:rsidR="005F4102" w:rsidRPr="002D5FA2" w:rsidRDefault="005F4102" w:rsidP="005F4102">
      <w:pPr>
        <w:pStyle w:val="ListParagraph"/>
        <w:numPr>
          <w:ilvl w:val="0"/>
          <w:numId w:val="2"/>
        </w:numPr>
        <w:rPr>
          <w:sz w:val="22"/>
          <w:rPrChange w:id="130" w:author="Nathan Quai Hoi" w:date="2025-10-08T02:33:00Z" w16du:dateUtc="2025-10-07T13:33:00Z">
            <w:rPr/>
          </w:rPrChange>
        </w:rPr>
      </w:pPr>
      <w:r w:rsidRPr="002D5FA2">
        <w:rPr>
          <w:sz w:val="22"/>
          <w:rPrChange w:id="131" w:author="Nathan Quai Hoi" w:date="2025-10-08T02:33:00Z" w16du:dateUtc="2025-10-07T13:33:00Z">
            <w:rPr/>
          </w:rPrChange>
        </w:rPr>
        <w:t>Key issues / opportunities</w:t>
      </w:r>
    </w:p>
    <w:p w14:paraId="0A4281B5" w14:textId="78DD8115" w:rsidR="005F4102" w:rsidRPr="002D5FA2" w:rsidRDefault="005F4102" w:rsidP="005F4102">
      <w:pPr>
        <w:pStyle w:val="ListParagraph"/>
        <w:numPr>
          <w:ilvl w:val="1"/>
          <w:numId w:val="2"/>
        </w:numPr>
        <w:rPr>
          <w:sz w:val="22"/>
          <w:rPrChange w:id="132" w:author="Nathan Quai Hoi" w:date="2025-10-08T02:33:00Z" w16du:dateUtc="2025-10-07T13:33:00Z">
            <w:rPr/>
          </w:rPrChange>
        </w:rPr>
      </w:pPr>
      <w:r w:rsidRPr="002D5FA2">
        <w:rPr>
          <w:sz w:val="22"/>
          <w:rPrChange w:id="133" w:author="Nathan Quai Hoi" w:date="2025-10-08T02:33:00Z" w16du:dateUtc="2025-10-07T13:33:00Z">
            <w:rPr/>
          </w:rPrChange>
        </w:rPr>
        <w:t>IPv6 adoption barriers, need for performance testing.</w:t>
      </w:r>
    </w:p>
    <w:p w14:paraId="6D0A63F0" w14:textId="77777777" w:rsidR="00E318B2" w:rsidRDefault="00E318B2" w:rsidP="00E318B2">
      <w:pPr>
        <w:rPr>
          <w:sz w:val="22"/>
          <w:rPrChange w:id="134" w:author="Nathan Quai Hoi" w:date="2025-10-08T02:33:00Z" w16du:dateUtc="2025-10-07T13:33:00Z">
            <w:rPr/>
          </w:rPrChange>
        </w:rPr>
      </w:pPr>
    </w:p>
    <w:p w14:paraId="765554A6" w14:textId="77777777" w:rsidR="002D5FA2" w:rsidRDefault="002D5FA2" w:rsidP="00E318B2">
      <w:pPr>
        <w:rPr>
          <w:ins w:id="135" w:author="Nathan Quai Hoi" w:date="2025-10-08T02:33:00Z" w16du:dateUtc="2025-10-07T13:33:00Z"/>
          <w:sz w:val="22"/>
          <w:szCs w:val="22"/>
        </w:rPr>
      </w:pPr>
    </w:p>
    <w:p w14:paraId="429D48EF" w14:textId="77777777" w:rsidR="002D5FA2" w:rsidRDefault="002D5FA2" w:rsidP="00E318B2">
      <w:pPr>
        <w:rPr>
          <w:ins w:id="136" w:author="Nathan Quai Hoi" w:date="2025-10-08T02:33:00Z" w16du:dateUtc="2025-10-07T13:33:00Z"/>
          <w:sz w:val="22"/>
          <w:szCs w:val="22"/>
        </w:rPr>
      </w:pPr>
    </w:p>
    <w:p w14:paraId="2703D091" w14:textId="77777777" w:rsidR="002D5FA2" w:rsidRDefault="002D5FA2" w:rsidP="00E318B2">
      <w:pPr>
        <w:rPr>
          <w:ins w:id="137" w:author="Nathan Quai Hoi" w:date="2025-10-08T02:33:00Z" w16du:dateUtc="2025-10-07T13:33:00Z"/>
          <w:sz w:val="22"/>
          <w:szCs w:val="22"/>
        </w:rPr>
      </w:pPr>
    </w:p>
    <w:p w14:paraId="5865190D" w14:textId="77777777" w:rsidR="002D5FA2" w:rsidRDefault="002D5FA2" w:rsidP="00E318B2">
      <w:pPr>
        <w:rPr>
          <w:ins w:id="138" w:author="Nathan Quai Hoi" w:date="2025-10-08T02:33:00Z" w16du:dateUtc="2025-10-07T13:33:00Z"/>
          <w:sz w:val="22"/>
          <w:szCs w:val="22"/>
        </w:rPr>
      </w:pPr>
    </w:p>
    <w:p w14:paraId="397EE16A" w14:textId="77777777" w:rsidR="002D5FA2" w:rsidRDefault="002D5FA2" w:rsidP="00E318B2">
      <w:pPr>
        <w:rPr>
          <w:ins w:id="139" w:author="Nathan Quai Hoi" w:date="2025-10-08T02:33:00Z" w16du:dateUtc="2025-10-07T13:33:00Z"/>
          <w:sz w:val="22"/>
          <w:szCs w:val="22"/>
        </w:rPr>
      </w:pPr>
    </w:p>
    <w:p w14:paraId="539A633E" w14:textId="77777777" w:rsidR="002D5FA2" w:rsidRPr="002D5FA2" w:rsidRDefault="002D5FA2" w:rsidP="00E318B2">
      <w:pPr>
        <w:rPr>
          <w:ins w:id="140" w:author="Nathan Quai Hoi" w:date="2025-10-08T02:33:00Z" w16du:dateUtc="2025-10-07T13:33:00Z"/>
          <w:sz w:val="22"/>
          <w:szCs w:val="22"/>
        </w:rPr>
      </w:pPr>
    </w:p>
    <w:p w14:paraId="72E50EA6" w14:textId="7A55BFC9" w:rsidR="005F4102" w:rsidRPr="002D5FA2" w:rsidRDefault="005F4102" w:rsidP="00E318B2">
      <w:pPr>
        <w:pStyle w:val="Heading3"/>
        <w:rPr>
          <w:sz w:val="24"/>
          <w:rPrChange w:id="141" w:author="Nathan Quai Hoi" w:date="2025-10-08T02:33:00Z" w16du:dateUtc="2025-10-07T13:33:00Z">
            <w:rPr/>
          </w:rPrChange>
        </w:rPr>
      </w:pPr>
      <w:r w:rsidRPr="002D5FA2">
        <w:rPr>
          <w:sz w:val="24"/>
          <w:rPrChange w:id="142" w:author="Nathan Quai Hoi" w:date="2025-10-08T02:33:00Z" w16du:dateUtc="2025-10-07T13:33:00Z">
            <w:rPr/>
          </w:rPrChange>
        </w:rPr>
        <w:lastRenderedPageBreak/>
        <w:t xml:space="preserve">Objectives </w:t>
      </w:r>
      <w:r w:rsidR="00523B31" w:rsidRPr="002D5FA2">
        <w:rPr>
          <w:sz w:val="24"/>
          <w:rPrChange w:id="143" w:author="Nathan Quai Hoi" w:date="2025-10-08T02:33:00Z" w16du:dateUtc="2025-10-07T13:33:00Z">
            <w:rPr/>
          </w:rPrChange>
        </w:rPr>
        <w:t>&amp;</w:t>
      </w:r>
      <w:r w:rsidRPr="002D5FA2">
        <w:rPr>
          <w:sz w:val="24"/>
          <w:rPrChange w:id="144" w:author="Nathan Quai Hoi" w:date="2025-10-08T02:33:00Z" w16du:dateUtc="2025-10-07T13:33:00Z">
            <w:rPr/>
          </w:rPrChange>
        </w:rPr>
        <w:t xml:space="preserve"> Scope</w:t>
      </w:r>
    </w:p>
    <w:p w14:paraId="61C1383A" w14:textId="5C747160" w:rsidR="005F4102" w:rsidRPr="002D5FA2" w:rsidRDefault="005F4102" w:rsidP="00E318B2">
      <w:pPr>
        <w:rPr>
          <w:sz w:val="22"/>
          <w:rPrChange w:id="145" w:author="Nathan Quai Hoi" w:date="2025-10-08T02:33:00Z" w16du:dateUtc="2025-10-07T13:33:00Z">
            <w:rPr/>
          </w:rPrChange>
        </w:rPr>
      </w:pPr>
      <w:r w:rsidRPr="002D5FA2">
        <w:rPr>
          <w:sz w:val="22"/>
          <w:rPrChange w:id="146" w:author="Nathan Quai Hoi" w:date="2025-10-08T02:33:00Z" w16du:dateUtc="2025-10-07T13:33:00Z">
            <w:rPr/>
          </w:rPrChange>
        </w:rPr>
        <w:t>Deliverables</w:t>
      </w:r>
    </w:p>
    <w:p w14:paraId="5D28BCAA" w14:textId="5789DE78" w:rsidR="005F4102" w:rsidRPr="002D5FA2" w:rsidRDefault="005F4102" w:rsidP="00E318B2">
      <w:pPr>
        <w:pStyle w:val="ListParagraph"/>
        <w:numPr>
          <w:ilvl w:val="0"/>
          <w:numId w:val="2"/>
        </w:numPr>
        <w:rPr>
          <w:sz w:val="22"/>
          <w:rPrChange w:id="147" w:author="Nathan Quai Hoi" w:date="2025-10-08T02:33:00Z" w16du:dateUtc="2025-10-07T13:33:00Z">
            <w:rPr/>
          </w:rPrChange>
        </w:rPr>
      </w:pPr>
      <w:r w:rsidRPr="002D5FA2">
        <w:rPr>
          <w:sz w:val="22"/>
          <w:rPrChange w:id="148" w:author="Nathan Quai Hoi" w:date="2025-10-08T02:33:00Z" w16du:dateUtc="2025-10-07T13:33:00Z">
            <w:rPr/>
          </w:rPrChange>
        </w:rPr>
        <w:t>Configured Linux software routers (Fedora, Ubuntu</w:t>
      </w:r>
      <w:r w:rsidR="00AE6B9F" w:rsidRPr="002D5FA2">
        <w:rPr>
          <w:sz w:val="22"/>
          <w:rPrChange w:id="149" w:author="Nathan Quai Hoi" w:date="2025-10-08T02:33:00Z" w16du:dateUtc="2025-10-07T13:33:00Z">
            <w:rPr/>
          </w:rPrChange>
        </w:rPr>
        <w:t>, Kali</w:t>
      </w:r>
      <w:r w:rsidRPr="002D5FA2">
        <w:rPr>
          <w:sz w:val="22"/>
          <w:rPrChange w:id="150" w:author="Nathan Quai Hoi" w:date="2025-10-08T02:33:00Z" w16du:dateUtc="2025-10-07T13:33:00Z">
            <w:rPr/>
          </w:rPrChange>
        </w:rPr>
        <w:t>).</w:t>
      </w:r>
    </w:p>
    <w:p w14:paraId="7EDAA823" w14:textId="77777777" w:rsidR="005F4102" w:rsidRPr="002D5FA2" w:rsidRDefault="005F4102" w:rsidP="00E318B2">
      <w:pPr>
        <w:pStyle w:val="ListParagraph"/>
        <w:numPr>
          <w:ilvl w:val="0"/>
          <w:numId w:val="2"/>
        </w:numPr>
        <w:rPr>
          <w:sz w:val="22"/>
          <w:rPrChange w:id="151" w:author="Nathan Quai Hoi" w:date="2025-10-08T02:33:00Z" w16du:dateUtc="2025-10-07T13:33:00Z">
            <w:rPr/>
          </w:rPrChange>
        </w:rPr>
      </w:pPr>
      <w:r w:rsidRPr="002D5FA2">
        <w:rPr>
          <w:sz w:val="22"/>
          <w:rPrChange w:id="152" w:author="Nathan Quai Hoi" w:date="2025-10-08T02:33:00Z" w16du:dateUtc="2025-10-07T13:33:00Z">
            <w:rPr/>
          </w:rPrChange>
        </w:rPr>
        <w:t>Performance test results (throughput, delay, jitter, packet loss).</w:t>
      </w:r>
    </w:p>
    <w:p w14:paraId="25713383" w14:textId="77777777" w:rsidR="005F4102" w:rsidRPr="002D5FA2" w:rsidRDefault="005F4102" w:rsidP="00E318B2">
      <w:pPr>
        <w:pStyle w:val="ListParagraph"/>
        <w:numPr>
          <w:ilvl w:val="0"/>
          <w:numId w:val="2"/>
        </w:numPr>
        <w:rPr>
          <w:sz w:val="22"/>
          <w:rPrChange w:id="153" w:author="Nathan Quai Hoi" w:date="2025-10-08T02:33:00Z" w16du:dateUtc="2025-10-07T13:33:00Z">
            <w:rPr/>
          </w:rPrChange>
        </w:rPr>
      </w:pPr>
      <w:r w:rsidRPr="002D5FA2">
        <w:rPr>
          <w:sz w:val="22"/>
          <w:rPrChange w:id="154" w:author="Nathan Quai Hoi" w:date="2025-10-08T02:33:00Z" w16du:dateUtc="2025-10-07T13:33:00Z">
            <w:rPr/>
          </w:rPrChange>
        </w:rPr>
        <w:t>Statistical analysis (confidence interval re-runs).</w:t>
      </w:r>
    </w:p>
    <w:p w14:paraId="02D1F88B" w14:textId="77777777" w:rsidR="005F4102" w:rsidRPr="002D5FA2" w:rsidRDefault="005F4102" w:rsidP="00E318B2">
      <w:pPr>
        <w:pStyle w:val="ListParagraph"/>
        <w:numPr>
          <w:ilvl w:val="0"/>
          <w:numId w:val="2"/>
        </w:numPr>
        <w:rPr>
          <w:sz w:val="22"/>
          <w:rPrChange w:id="155" w:author="Nathan Quai Hoi" w:date="2025-10-08T02:33:00Z" w16du:dateUtc="2025-10-07T13:33:00Z">
            <w:rPr/>
          </w:rPrChange>
        </w:rPr>
      </w:pPr>
      <w:r w:rsidRPr="002D5FA2">
        <w:rPr>
          <w:sz w:val="22"/>
          <w:rPrChange w:id="156" w:author="Nathan Quai Hoi" w:date="2025-10-08T02:33:00Z" w16du:dateUtc="2025-10-07T13:33:00Z">
            <w:rPr/>
          </w:rPrChange>
        </w:rPr>
        <w:t>Comparison of IPv4 vs. IPv6 performance.</w:t>
      </w:r>
    </w:p>
    <w:p w14:paraId="6174CD9C" w14:textId="0EE855F2" w:rsidR="005F4102" w:rsidRPr="002D5FA2" w:rsidRDefault="005F4102" w:rsidP="00E318B2">
      <w:pPr>
        <w:rPr>
          <w:sz w:val="22"/>
          <w:rPrChange w:id="157" w:author="Nathan Quai Hoi" w:date="2025-10-08T02:33:00Z" w16du:dateUtc="2025-10-07T13:33:00Z">
            <w:rPr/>
          </w:rPrChange>
        </w:rPr>
      </w:pPr>
      <w:r w:rsidRPr="002D5FA2">
        <w:rPr>
          <w:sz w:val="22"/>
          <w:rPrChange w:id="158" w:author="Nathan Quai Hoi" w:date="2025-10-08T02:33:00Z" w16du:dateUtc="2025-10-07T13:33:00Z">
            <w:rPr/>
          </w:rPrChange>
        </w:rPr>
        <w:t>High level functional and non-functional requirements</w:t>
      </w:r>
    </w:p>
    <w:p w14:paraId="324711AD" w14:textId="77777777" w:rsidR="005F4102" w:rsidRPr="002D5FA2" w:rsidRDefault="005F4102" w:rsidP="00E318B2">
      <w:pPr>
        <w:pStyle w:val="ListParagraph"/>
        <w:numPr>
          <w:ilvl w:val="0"/>
          <w:numId w:val="2"/>
        </w:numPr>
        <w:rPr>
          <w:sz w:val="22"/>
          <w:rPrChange w:id="159" w:author="Nathan Quai Hoi" w:date="2025-10-08T02:33:00Z" w16du:dateUtc="2025-10-07T13:33:00Z">
            <w:rPr/>
          </w:rPrChange>
        </w:rPr>
      </w:pPr>
      <w:r w:rsidRPr="002D5FA2">
        <w:rPr>
          <w:sz w:val="22"/>
          <w:rPrChange w:id="160" w:author="Nathan Quai Hoi" w:date="2025-10-08T02:33:00Z" w16du:dateUtc="2025-10-07T13:33:00Z">
            <w:rPr/>
          </w:rPrChange>
        </w:rPr>
        <w:t>Functional: Must route traffic, measure performance under TCP/UDP.</w:t>
      </w:r>
    </w:p>
    <w:p w14:paraId="6B7DF3FC" w14:textId="77777777" w:rsidR="005F4102" w:rsidRPr="002D5FA2" w:rsidRDefault="005F4102" w:rsidP="00E318B2">
      <w:pPr>
        <w:pStyle w:val="ListParagraph"/>
        <w:numPr>
          <w:ilvl w:val="0"/>
          <w:numId w:val="2"/>
        </w:numPr>
        <w:rPr>
          <w:sz w:val="22"/>
          <w:rPrChange w:id="161" w:author="Nathan Quai Hoi" w:date="2025-10-08T02:33:00Z" w16du:dateUtc="2025-10-07T13:33:00Z">
            <w:rPr/>
          </w:rPrChange>
        </w:rPr>
      </w:pPr>
      <w:r w:rsidRPr="002D5FA2">
        <w:rPr>
          <w:sz w:val="22"/>
          <w:rPrChange w:id="162" w:author="Nathan Quai Hoi" w:date="2025-10-08T02:33:00Z" w16du:dateUtc="2025-10-07T13:33:00Z">
            <w:rPr/>
          </w:rPrChange>
        </w:rPr>
        <w:t>Non-Functional: Must handle various packet sizes accurately.</w:t>
      </w:r>
    </w:p>
    <w:p w14:paraId="68AC8FA0" w14:textId="1488F497" w:rsidR="005F4102" w:rsidRPr="002D5FA2" w:rsidRDefault="005F4102" w:rsidP="00E318B2">
      <w:pPr>
        <w:rPr>
          <w:sz w:val="22"/>
          <w:rPrChange w:id="163" w:author="Nathan Quai Hoi" w:date="2025-10-08T02:33:00Z" w16du:dateUtc="2025-10-07T13:33:00Z">
            <w:rPr/>
          </w:rPrChange>
        </w:rPr>
      </w:pPr>
      <w:r w:rsidRPr="002D5FA2">
        <w:rPr>
          <w:sz w:val="22"/>
          <w:rPrChange w:id="164" w:author="Nathan Quai Hoi" w:date="2025-10-08T02:33:00Z" w16du:dateUtc="2025-10-07T13:33:00Z">
            <w:rPr/>
          </w:rPrChange>
        </w:rPr>
        <w:t>Infostructure needs</w:t>
      </w:r>
    </w:p>
    <w:p w14:paraId="320B79C6" w14:textId="77777777" w:rsidR="005F4102" w:rsidRPr="002D5FA2" w:rsidRDefault="005F4102" w:rsidP="00E318B2">
      <w:pPr>
        <w:pStyle w:val="ListParagraph"/>
        <w:numPr>
          <w:ilvl w:val="0"/>
          <w:numId w:val="2"/>
        </w:numPr>
        <w:rPr>
          <w:sz w:val="22"/>
          <w:rPrChange w:id="165" w:author="Nathan Quai Hoi" w:date="2025-10-08T02:33:00Z" w16du:dateUtc="2025-10-07T13:33:00Z">
            <w:rPr/>
          </w:rPrChange>
        </w:rPr>
      </w:pPr>
      <w:r w:rsidRPr="002D5FA2">
        <w:rPr>
          <w:sz w:val="22"/>
          <w:rPrChange w:id="166" w:author="Nathan Quai Hoi" w:date="2025-10-08T02:33:00Z" w16du:dateUtc="2025-10-07T13:33:00Z">
            <w:rPr/>
          </w:rPrChange>
        </w:rPr>
        <w:t>Three Linux-based OS installations.</w:t>
      </w:r>
    </w:p>
    <w:p w14:paraId="7D4B7E96" w14:textId="77777777" w:rsidR="005F4102" w:rsidRPr="002D5FA2" w:rsidRDefault="005F4102" w:rsidP="00E318B2">
      <w:pPr>
        <w:pStyle w:val="ListParagraph"/>
        <w:numPr>
          <w:ilvl w:val="0"/>
          <w:numId w:val="2"/>
        </w:numPr>
        <w:rPr>
          <w:sz w:val="22"/>
          <w:rPrChange w:id="167" w:author="Nathan Quai Hoi" w:date="2025-10-08T02:33:00Z" w16du:dateUtc="2025-10-07T13:33:00Z">
            <w:rPr/>
          </w:rPrChange>
        </w:rPr>
      </w:pPr>
      <w:r w:rsidRPr="002D5FA2">
        <w:rPr>
          <w:sz w:val="22"/>
          <w:rPrChange w:id="168" w:author="Nathan Quai Hoi" w:date="2025-10-08T02:33:00Z" w16du:dateUtc="2025-10-07T13:33:00Z">
            <w:rPr/>
          </w:rPrChange>
        </w:rPr>
        <w:t>Testbed setup for network performance testing.</w:t>
      </w:r>
    </w:p>
    <w:p w14:paraId="544442A4" w14:textId="77777777" w:rsidR="005F4102" w:rsidRPr="002D5FA2" w:rsidRDefault="005F4102" w:rsidP="00E318B2">
      <w:pPr>
        <w:pStyle w:val="ListParagraph"/>
        <w:numPr>
          <w:ilvl w:val="0"/>
          <w:numId w:val="2"/>
        </w:numPr>
        <w:rPr>
          <w:sz w:val="22"/>
          <w:rPrChange w:id="169" w:author="Nathan Quai Hoi" w:date="2025-10-08T02:33:00Z" w16du:dateUtc="2025-10-07T13:33:00Z">
            <w:rPr/>
          </w:rPrChange>
        </w:rPr>
      </w:pPr>
      <w:r w:rsidRPr="002D5FA2">
        <w:rPr>
          <w:sz w:val="22"/>
          <w:rPrChange w:id="170" w:author="Nathan Quai Hoi" w:date="2025-10-08T02:33:00Z" w16du:dateUtc="2025-10-07T13:33:00Z">
            <w:rPr/>
          </w:rPrChange>
        </w:rPr>
        <w:t>Software tools (iPerf, D-ITG).</w:t>
      </w:r>
    </w:p>
    <w:p w14:paraId="5CCE683F" w14:textId="77777777" w:rsidR="00334F0A" w:rsidRDefault="00334F0A" w:rsidP="005F4102">
      <w:pPr>
        <w:rPr>
          <w:del w:id="171" w:author="Nathan Quai Hoi" w:date="2025-10-08T02:33:00Z" w16du:dateUtc="2025-10-07T13:33:00Z"/>
        </w:rPr>
      </w:pPr>
    </w:p>
    <w:p w14:paraId="1B292ED4" w14:textId="77777777" w:rsidR="00334F0A" w:rsidRPr="0077127E" w:rsidRDefault="00334F0A" w:rsidP="005F4102">
      <w:pPr>
        <w:rPr>
          <w:del w:id="172" w:author="Nathan Quai Hoi" w:date="2025-10-08T02:33:00Z" w16du:dateUtc="2025-10-07T13:33:00Z"/>
        </w:rPr>
      </w:pPr>
    </w:p>
    <w:p w14:paraId="1B254115" w14:textId="768BFF2D" w:rsidR="005F4102" w:rsidRPr="002D5FA2" w:rsidRDefault="005F4102" w:rsidP="00E318B2">
      <w:pPr>
        <w:pStyle w:val="Heading3"/>
        <w:rPr>
          <w:sz w:val="24"/>
          <w:rPrChange w:id="173" w:author="Nathan Quai Hoi" w:date="2025-10-08T02:33:00Z" w16du:dateUtc="2025-10-07T13:33:00Z">
            <w:rPr/>
          </w:rPrChange>
        </w:rPr>
      </w:pPr>
      <w:r w:rsidRPr="002D5FA2">
        <w:rPr>
          <w:sz w:val="24"/>
          <w:rPrChange w:id="174" w:author="Nathan Quai Hoi" w:date="2025-10-08T02:33:00Z" w16du:dateUtc="2025-10-07T13:33:00Z">
            <w:rPr/>
          </w:rPrChange>
        </w:rPr>
        <w:t>Skills Analysis</w:t>
      </w:r>
    </w:p>
    <w:p w14:paraId="628C7143" w14:textId="30A7F1D9" w:rsidR="005F4102" w:rsidRPr="002D5FA2" w:rsidRDefault="005F4102" w:rsidP="00523B31">
      <w:pPr>
        <w:rPr>
          <w:sz w:val="22"/>
          <w:rPrChange w:id="175" w:author="Nathan Quai Hoi" w:date="2025-10-08T02:33:00Z" w16du:dateUtc="2025-10-07T13:33:00Z">
            <w:rPr/>
          </w:rPrChange>
        </w:rPr>
      </w:pPr>
      <w:r w:rsidRPr="002D5FA2">
        <w:rPr>
          <w:sz w:val="22"/>
          <w:rPrChange w:id="176" w:author="Nathan Quai Hoi" w:date="2025-10-08T02:33:00Z" w16du:dateUtc="2025-10-07T13:33:00Z">
            <w:rPr/>
          </w:rPrChange>
        </w:rPr>
        <w:t>Required skills to complete the project</w:t>
      </w:r>
      <w:r w:rsidR="00523B31" w:rsidRPr="002D5FA2">
        <w:rPr>
          <w:sz w:val="22"/>
          <w:rPrChange w:id="177" w:author="Nathan Quai Hoi" w:date="2025-10-08T02:33:00Z" w16du:dateUtc="2025-10-07T13:33:00Z">
            <w:rPr/>
          </w:rPrChange>
        </w:rPr>
        <w:t>:</w:t>
      </w:r>
    </w:p>
    <w:p w14:paraId="63DBD1D1" w14:textId="77777777" w:rsidR="00102956" w:rsidRPr="002D5FA2" w:rsidRDefault="005F4102" w:rsidP="00523B31">
      <w:pPr>
        <w:pStyle w:val="ListParagraph"/>
        <w:numPr>
          <w:ilvl w:val="0"/>
          <w:numId w:val="2"/>
        </w:numPr>
        <w:rPr>
          <w:sz w:val="22"/>
          <w:rPrChange w:id="178" w:author="Nathan Quai Hoi" w:date="2025-10-08T02:33:00Z" w16du:dateUtc="2025-10-07T13:33:00Z">
            <w:rPr/>
          </w:rPrChange>
        </w:rPr>
      </w:pPr>
      <w:r w:rsidRPr="002D5FA2">
        <w:rPr>
          <w:sz w:val="22"/>
          <w:rPrChange w:id="179" w:author="Nathan Quai Hoi" w:date="2025-10-08T02:33:00Z" w16du:dateUtc="2025-10-07T13:33:00Z">
            <w:rPr/>
          </w:rPrChange>
        </w:rPr>
        <w:t>Networking</w:t>
      </w:r>
      <w:r w:rsidR="005B12B8" w:rsidRPr="002D5FA2">
        <w:rPr>
          <w:sz w:val="22"/>
          <w:rPrChange w:id="180" w:author="Nathan Quai Hoi" w:date="2025-10-08T02:33:00Z" w16du:dateUtc="2025-10-07T13:33:00Z">
            <w:rPr/>
          </w:rPrChange>
        </w:rPr>
        <w:t xml:space="preserve"> </w:t>
      </w:r>
      <w:r w:rsidR="00DE6BCC" w:rsidRPr="002D5FA2">
        <w:rPr>
          <w:sz w:val="22"/>
          <w:rPrChange w:id="181" w:author="Nathan Quai Hoi" w:date="2025-10-08T02:33:00Z" w16du:dateUtc="2025-10-07T13:33:00Z">
            <w:rPr/>
          </w:rPrChange>
        </w:rPr>
        <w:t>knowledge</w:t>
      </w:r>
      <w:r w:rsidR="00102956" w:rsidRPr="002D5FA2">
        <w:rPr>
          <w:sz w:val="22"/>
          <w:rPrChange w:id="182" w:author="Nathan Quai Hoi" w:date="2025-10-08T02:33:00Z" w16du:dateUtc="2025-10-07T13:33:00Z">
            <w:rPr/>
          </w:rPrChange>
        </w:rPr>
        <w:t xml:space="preserve">: </w:t>
      </w:r>
    </w:p>
    <w:p w14:paraId="5E6917BA" w14:textId="6906C1CD" w:rsidR="00102956" w:rsidRPr="002D5FA2" w:rsidRDefault="005F4102" w:rsidP="00102956">
      <w:pPr>
        <w:pStyle w:val="ListParagraph"/>
        <w:numPr>
          <w:ilvl w:val="1"/>
          <w:numId w:val="2"/>
        </w:numPr>
        <w:spacing w:after="0"/>
        <w:rPr>
          <w:sz w:val="22"/>
          <w:rPrChange w:id="183" w:author="Nathan Quai Hoi" w:date="2025-10-08T02:33:00Z" w16du:dateUtc="2025-10-07T13:33:00Z">
            <w:rPr/>
          </w:rPrChange>
        </w:rPr>
      </w:pPr>
      <w:r w:rsidRPr="002D5FA2">
        <w:rPr>
          <w:sz w:val="22"/>
          <w:rPrChange w:id="184" w:author="Nathan Quai Hoi" w:date="2025-10-08T02:33:00Z" w16du:dateUtc="2025-10-07T13:33:00Z">
            <w:rPr/>
          </w:rPrChange>
        </w:rPr>
        <w:t>IPv4</w:t>
      </w:r>
      <w:r w:rsidR="00690B74" w:rsidRPr="002D5FA2">
        <w:rPr>
          <w:sz w:val="22"/>
          <w:rPrChange w:id="185" w:author="Nathan Quai Hoi" w:date="2025-10-08T02:33:00Z" w16du:dateUtc="2025-10-07T13:33:00Z">
            <w:rPr/>
          </w:rPrChange>
        </w:rPr>
        <w:t>, IPv6</w:t>
      </w:r>
    </w:p>
    <w:p w14:paraId="1809C08E" w14:textId="22B34ED1" w:rsidR="005F4102" w:rsidRPr="002D5FA2" w:rsidRDefault="005F4102" w:rsidP="00102956">
      <w:pPr>
        <w:pStyle w:val="ListParagraph"/>
        <w:numPr>
          <w:ilvl w:val="1"/>
          <w:numId w:val="2"/>
        </w:numPr>
        <w:rPr>
          <w:sz w:val="22"/>
          <w:rPrChange w:id="186" w:author="Nathan Quai Hoi" w:date="2025-10-08T02:33:00Z" w16du:dateUtc="2025-10-07T13:33:00Z">
            <w:rPr/>
          </w:rPrChange>
        </w:rPr>
      </w:pPr>
      <w:r w:rsidRPr="002D5FA2">
        <w:rPr>
          <w:sz w:val="22"/>
          <w:rPrChange w:id="187" w:author="Nathan Quai Hoi" w:date="2025-10-08T02:33:00Z" w16du:dateUtc="2025-10-07T13:33:00Z">
            <w:rPr/>
          </w:rPrChange>
        </w:rPr>
        <w:t>TCP</w:t>
      </w:r>
      <w:r w:rsidR="00690B74" w:rsidRPr="002D5FA2">
        <w:rPr>
          <w:sz w:val="22"/>
          <w:rPrChange w:id="188" w:author="Nathan Quai Hoi" w:date="2025-10-08T02:33:00Z" w16du:dateUtc="2025-10-07T13:33:00Z">
            <w:rPr/>
          </w:rPrChange>
        </w:rPr>
        <w:t xml:space="preserve">, </w:t>
      </w:r>
      <w:r w:rsidRPr="002D5FA2">
        <w:rPr>
          <w:sz w:val="22"/>
          <w:rPrChange w:id="189" w:author="Nathan Quai Hoi" w:date="2025-10-08T02:33:00Z" w16du:dateUtc="2025-10-07T13:33:00Z">
            <w:rPr/>
          </w:rPrChange>
        </w:rPr>
        <w:t>UDP</w:t>
      </w:r>
    </w:p>
    <w:p w14:paraId="567DD5D6" w14:textId="6F070DC7" w:rsidR="00690B74" w:rsidRPr="002D5FA2" w:rsidRDefault="00184584" w:rsidP="00102956">
      <w:pPr>
        <w:pStyle w:val="ListParagraph"/>
        <w:numPr>
          <w:ilvl w:val="1"/>
          <w:numId w:val="2"/>
        </w:numPr>
        <w:rPr>
          <w:sz w:val="22"/>
          <w:rPrChange w:id="190" w:author="Nathan Quai Hoi" w:date="2025-10-08T02:33:00Z" w16du:dateUtc="2025-10-07T13:33:00Z">
            <w:rPr/>
          </w:rPrChange>
        </w:rPr>
      </w:pPr>
      <w:r w:rsidRPr="002D5FA2">
        <w:rPr>
          <w:sz w:val="22"/>
          <w:rPrChange w:id="191" w:author="Nathan Quai Hoi" w:date="2025-10-08T02:33:00Z" w16du:dateUtc="2025-10-07T13:33:00Z">
            <w:rPr/>
          </w:rPrChange>
        </w:rPr>
        <w:t>Packets and packet sizes</w:t>
      </w:r>
    </w:p>
    <w:p w14:paraId="0615E915" w14:textId="68389B39" w:rsidR="00403501" w:rsidRPr="002D5FA2" w:rsidRDefault="00952816" w:rsidP="00102956">
      <w:pPr>
        <w:pStyle w:val="ListParagraph"/>
        <w:numPr>
          <w:ilvl w:val="1"/>
          <w:numId w:val="2"/>
        </w:numPr>
        <w:rPr>
          <w:sz w:val="22"/>
          <w:rPrChange w:id="192" w:author="Nathan Quai Hoi" w:date="2025-10-08T02:33:00Z" w16du:dateUtc="2025-10-07T13:33:00Z">
            <w:rPr/>
          </w:rPrChange>
        </w:rPr>
      </w:pPr>
      <w:r w:rsidRPr="002D5FA2">
        <w:rPr>
          <w:sz w:val="22"/>
          <w:rPrChange w:id="193" w:author="Nathan Quai Hoi" w:date="2025-10-08T02:33:00Z" w16du:dateUtc="2025-10-07T13:33:00Z">
            <w:rPr/>
          </w:rPrChange>
        </w:rPr>
        <w:t>Performance metrics: throughput, delay, jitter, packet loss</w:t>
      </w:r>
    </w:p>
    <w:p w14:paraId="040D8754" w14:textId="744A0BAB" w:rsidR="008635D2" w:rsidRPr="002D5FA2" w:rsidRDefault="008635D2">
      <w:pPr>
        <w:pStyle w:val="ListParagraph"/>
        <w:numPr>
          <w:ilvl w:val="0"/>
          <w:numId w:val="2"/>
        </w:numPr>
        <w:rPr>
          <w:sz w:val="22"/>
          <w:rPrChange w:id="194" w:author="Nathan Quai Hoi" w:date="2025-10-08T02:33:00Z" w16du:dateUtc="2025-10-07T13:33:00Z">
            <w:rPr/>
          </w:rPrChange>
        </w:rPr>
      </w:pPr>
      <w:r w:rsidRPr="002D5FA2">
        <w:rPr>
          <w:sz w:val="22"/>
          <w:rPrChange w:id="195" w:author="Nathan Quai Hoi" w:date="2025-10-08T02:33:00Z" w16du:dateUtc="2025-10-07T13:33:00Z">
            <w:rPr/>
          </w:rPrChange>
        </w:rPr>
        <w:t>Understanding of basic Linux operations</w:t>
      </w:r>
      <w:r w:rsidR="00F92A67" w:rsidRPr="002D5FA2">
        <w:rPr>
          <w:sz w:val="22"/>
          <w:rPrChange w:id="196" w:author="Nathan Quai Hoi" w:date="2025-10-08T02:33:00Z" w16du:dateUtc="2025-10-07T13:33:00Z">
            <w:rPr/>
          </w:rPrChange>
        </w:rPr>
        <w:t>:</w:t>
      </w:r>
    </w:p>
    <w:p w14:paraId="60C70909" w14:textId="3A0287B5" w:rsidR="00F92A67" w:rsidRPr="002D5FA2" w:rsidRDefault="00270458" w:rsidP="00F92A67">
      <w:pPr>
        <w:pStyle w:val="ListParagraph"/>
        <w:numPr>
          <w:ilvl w:val="1"/>
          <w:numId w:val="2"/>
        </w:numPr>
        <w:rPr>
          <w:sz w:val="22"/>
          <w:rPrChange w:id="197" w:author="Nathan Quai Hoi" w:date="2025-10-08T02:33:00Z" w16du:dateUtc="2025-10-07T13:33:00Z">
            <w:rPr/>
          </w:rPrChange>
        </w:rPr>
      </w:pPr>
      <w:r w:rsidRPr="002D5FA2">
        <w:rPr>
          <w:sz w:val="22"/>
          <w:rPrChange w:id="198" w:author="Nathan Quai Hoi" w:date="2025-10-08T02:33:00Z" w16du:dateUtc="2025-10-07T13:33:00Z">
            <w:rPr/>
          </w:rPrChange>
        </w:rPr>
        <w:t>Installing and configuring a Linux-based OS</w:t>
      </w:r>
    </w:p>
    <w:p w14:paraId="0B657FF6" w14:textId="477C3747" w:rsidR="00270458" w:rsidRPr="002D5FA2" w:rsidRDefault="00270458" w:rsidP="00F92A67">
      <w:pPr>
        <w:pStyle w:val="ListParagraph"/>
        <w:numPr>
          <w:ilvl w:val="1"/>
          <w:numId w:val="2"/>
        </w:numPr>
        <w:rPr>
          <w:sz w:val="22"/>
          <w:rPrChange w:id="199" w:author="Nathan Quai Hoi" w:date="2025-10-08T02:33:00Z" w16du:dateUtc="2025-10-07T13:33:00Z">
            <w:rPr/>
          </w:rPrChange>
        </w:rPr>
      </w:pPr>
      <w:r w:rsidRPr="002D5FA2">
        <w:rPr>
          <w:sz w:val="22"/>
          <w:rPrChange w:id="200" w:author="Nathan Quai Hoi" w:date="2025-10-08T02:33:00Z" w16du:dateUtc="2025-10-07T13:33:00Z">
            <w:rPr/>
          </w:rPrChange>
        </w:rPr>
        <w:t xml:space="preserve">Configuring Linux </w:t>
      </w:r>
      <w:r w:rsidR="00993B0A" w:rsidRPr="002D5FA2">
        <w:rPr>
          <w:sz w:val="22"/>
          <w:rPrChange w:id="201" w:author="Nathan Quai Hoi" w:date="2025-10-08T02:33:00Z" w16du:dateUtc="2025-10-07T13:33:00Z">
            <w:rPr/>
          </w:rPrChange>
        </w:rPr>
        <w:t>as a router</w:t>
      </w:r>
    </w:p>
    <w:p w14:paraId="33EF1CF7" w14:textId="377905BC" w:rsidR="00116B25" w:rsidRPr="002D5FA2" w:rsidRDefault="00116B25" w:rsidP="00C06B1F">
      <w:pPr>
        <w:pStyle w:val="ListParagraph"/>
        <w:numPr>
          <w:ilvl w:val="1"/>
          <w:numId w:val="2"/>
        </w:numPr>
        <w:rPr>
          <w:sz w:val="22"/>
          <w:rPrChange w:id="202" w:author="Nathan Quai Hoi" w:date="2025-10-08T02:33:00Z" w16du:dateUtc="2025-10-07T13:33:00Z">
            <w:rPr/>
          </w:rPrChange>
        </w:rPr>
      </w:pPr>
      <w:r w:rsidRPr="002D5FA2">
        <w:rPr>
          <w:sz w:val="22"/>
          <w:rPrChange w:id="203" w:author="Nathan Quai Hoi" w:date="2025-10-08T02:33:00Z" w16du:dateUtc="2025-10-07T13:33:00Z">
            <w:rPr/>
          </w:rPrChange>
        </w:rPr>
        <w:t>BASH scripting (for automation)</w:t>
      </w:r>
    </w:p>
    <w:p w14:paraId="492CBA2A" w14:textId="10BA6391" w:rsidR="005F4102" w:rsidRPr="002D5FA2" w:rsidRDefault="005F4102" w:rsidP="00523B31">
      <w:pPr>
        <w:pStyle w:val="ListParagraph"/>
        <w:numPr>
          <w:ilvl w:val="0"/>
          <w:numId w:val="2"/>
        </w:numPr>
        <w:rPr>
          <w:sz w:val="22"/>
          <w:rPrChange w:id="204" w:author="Nathan Quai Hoi" w:date="2025-10-08T02:33:00Z" w16du:dateUtc="2025-10-07T13:33:00Z">
            <w:rPr/>
          </w:rPrChange>
        </w:rPr>
      </w:pPr>
      <w:r w:rsidRPr="002D5FA2">
        <w:rPr>
          <w:sz w:val="22"/>
          <w:rPrChange w:id="205" w:author="Nathan Quai Hoi" w:date="2025-10-08T02:33:00Z" w16du:dateUtc="2025-10-07T13:33:00Z">
            <w:rPr/>
          </w:rPrChange>
        </w:rPr>
        <w:t xml:space="preserve">Performance testing tools </w:t>
      </w:r>
      <w:r w:rsidR="00C06B1F" w:rsidRPr="002D5FA2">
        <w:rPr>
          <w:sz w:val="22"/>
          <w:rPrChange w:id="206" w:author="Nathan Quai Hoi" w:date="2025-10-08T02:33:00Z" w16du:dateUtc="2025-10-07T13:33:00Z">
            <w:rPr/>
          </w:rPrChange>
        </w:rPr>
        <w:t>(D-ITG, iPerf)</w:t>
      </w:r>
      <w:r w:rsidRPr="002D5FA2">
        <w:rPr>
          <w:sz w:val="22"/>
          <w:rPrChange w:id="207" w:author="Nathan Quai Hoi" w:date="2025-10-08T02:33:00Z" w16du:dateUtc="2025-10-07T13:33:00Z">
            <w:rPr/>
          </w:rPrChange>
        </w:rPr>
        <w:t xml:space="preserve"> </w:t>
      </w:r>
    </w:p>
    <w:p w14:paraId="53EEA809" w14:textId="0276DA25" w:rsidR="005F4102" w:rsidRPr="002D5FA2" w:rsidRDefault="005F4102" w:rsidP="00523B31">
      <w:pPr>
        <w:pStyle w:val="ListParagraph"/>
        <w:numPr>
          <w:ilvl w:val="0"/>
          <w:numId w:val="2"/>
        </w:numPr>
        <w:rPr>
          <w:sz w:val="22"/>
          <w:rPrChange w:id="208" w:author="Nathan Quai Hoi" w:date="2025-10-08T02:33:00Z" w16du:dateUtc="2025-10-07T13:33:00Z">
            <w:rPr/>
          </w:rPrChange>
        </w:rPr>
      </w:pPr>
      <w:r w:rsidRPr="002D5FA2">
        <w:rPr>
          <w:sz w:val="22"/>
          <w:rPrChange w:id="209" w:author="Nathan Quai Hoi" w:date="2025-10-08T02:33:00Z" w16du:dateUtc="2025-10-07T13:33:00Z">
            <w:rPr/>
          </w:rPrChange>
        </w:rPr>
        <w:t xml:space="preserve">Data analysis </w:t>
      </w:r>
      <w:r w:rsidR="00F428C0" w:rsidRPr="002D5FA2">
        <w:rPr>
          <w:sz w:val="22"/>
          <w:rPrChange w:id="210" w:author="Nathan Quai Hoi" w:date="2025-10-08T02:33:00Z" w16du:dateUtc="2025-10-07T13:33:00Z">
            <w:rPr/>
          </w:rPrChange>
        </w:rPr>
        <w:t xml:space="preserve">to interpret </w:t>
      </w:r>
      <w:r w:rsidRPr="002D5FA2">
        <w:rPr>
          <w:sz w:val="22"/>
          <w:rPrChange w:id="211" w:author="Nathan Quai Hoi" w:date="2025-10-08T02:33:00Z" w16du:dateUtc="2025-10-07T13:33:00Z">
            <w:rPr/>
          </w:rPrChange>
        </w:rPr>
        <w:t>performance metrics</w:t>
      </w:r>
    </w:p>
    <w:p w14:paraId="6D5F1344" w14:textId="1BA2DC67" w:rsidR="005E5AF1" w:rsidRPr="002D5FA2" w:rsidRDefault="00A91BCA" w:rsidP="005E5AF1">
      <w:pPr>
        <w:rPr>
          <w:sz w:val="22"/>
          <w:rPrChange w:id="212" w:author="Nathan Quai Hoi" w:date="2025-10-08T02:33:00Z" w16du:dateUtc="2025-10-07T13:33:00Z">
            <w:rPr/>
          </w:rPrChange>
        </w:rPr>
      </w:pPr>
      <w:r w:rsidRPr="002D5FA2">
        <w:rPr>
          <w:sz w:val="22"/>
          <w:rPrChange w:id="213" w:author="Nathan Quai Hoi" w:date="2025-10-08T02:33:00Z" w16du:dateUtc="2025-10-07T13:33:00Z">
            <w:rPr/>
          </w:rPrChange>
        </w:rPr>
        <w:t>Existing skills:</w:t>
      </w:r>
    </w:p>
    <w:p w14:paraId="2A0C329D" w14:textId="2ECBF0D1" w:rsidR="005D10F8" w:rsidRPr="002D5FA2" w:rsidRDefault="00771633" w:rsidP="008F0DB8">
      <w:pPr>
        <w:pStyle w:val="ListParagraph"/>
        <w:numPr>
          <w:ilvl w:val="0"/>
          <w:numId w:val="5"/>
        </w:numPr>
        <w:rPr>
          <w:sz w:val="22"/>
          <w:rPrChange w:id="214" w:author="Nathan Quai Hoi" w:date="2025-10-08T02:33:00Z" w16du:dateUtc="2025-10-07T13:33:00Z">
            <w:rPr/>
          </w:rPrChange>
        </w:rPr>
      </w:pPr>
      <w:r w:rsidRPr="002D5FA2">
        <w:rPr>
          <w:sz w:val="22"/>
          <w:rPrChange w:id="215" w:author="Nathan Quai Hoi" w:date="2025-10-08T02:33:00Z" w16du:dateUtc="2025-10-07T13:33:00Z">
            <w:rPr/>
          </w:rPrChange>
        </w:rPr>
        <w:t>All team members have a basic understanding of how to use Linux</w:t>
      </w:r>
      <w:r w:rsidR="000A33FA" w:rsidRPr="002D5FA2">
        <w:rPr>
          <w:sz w:val="22"/>
          <w:rPrChange w:id="216" w:author="Nathan Quai Hoi" w:date="2025-10-08T02:33:00Z" w16du:dateUtc="2025-10-07T13:33:00Z">
            <w:rPr/>
          </w:rPrChange>
        </w:rPr>
        <w:t>.</w:t>
      </w:r>
    </w:p>
    <w:p w14:paraId="59F1222D" w14:textId="01A58B60" w:rsidR="005F1424" w:rsidRPr="002D5FA2" w:rsidRDefault="005F1424" w:rsidP="0073127A">
      <w:pPr>
        <w:pStyle w:val="ListParagraph"/>
        <w:numPr>
          <w:ilvl w:val="1"/>
          <w:numId w:val="5"/>
        </w:numPr>
        <w:spacing w:after="0"/>
        <w:rPr>
          <w:sz w:val="22"/>
          <w:rPrChange w:id="217" w:author="Nathan Quai Hoi" w:date="2025-10-08T02:33:00Z" w16du:dateUtc="2025-10-07T13:33:00Z">
            <w:rPr/>
          </w:rPrChange>
        </w:rPr>
      </w:pPr>
      <w:r w:rsidRPr="002D5FA2">
        <w:rPr>
          <w:sz w:val="22"/>
          <w:rPrChange w:id="218" w:author="Nathan Quai Hoi" w:date="2025-10-08T02:33:00Z" w16du:dateUtc="2025-10-07T13:33:00Z">
            <w:rPr/>
          </w:rPrChange>
        </w:rPr>
        <w:t>Only some team members are familiar with installing and configuring Linux.</w:t>
      </w:r>
    </w:p>
    <w:p w14:paraId="3F5FD167" w14:textId="43C8793E" w:rsidR="005F1424" w:rsidRPr="002D5FA2" w:rsidRDefault="008A2938" w:rsidP="008F0DB8">
      <w:pPr>
        <w:pStyle w:val="ListParagraph"/>
        <w:numPr>
          <w:ilvl w:val="0"/>
          <w:numId w:val="5"/>
        </w:numPr>
        <w:rPr>
          <w:sz w:val="22"/>
          <w:rPrChange w:id="219" w:author="Nathan Quai Hoi" w:date="2025-10-08T02:33:00Z" w16du:dateUtc="2025-10-07T13:33:00Z">
            <w:rPr/>
          </w:rPrChange>
        </w:rPr>
      </w:pPr>
      <w:r w:rsidRPr="002D5FA2">
        <w:rPr>
          <w:sz w:val="22"/>
          <w:rPrChange w:id="220" w:author="Nathan Quai Hoi" w:date="2025-10-08T02:33:00Z" w16du:dateUtc="2025-10-07T13:33:00Z">
            <w:rPr/>
          </w:rPrChange>
        </w:rPr>
        <w:t>All team members understand the basics of networking, including IPv4, IPv6, TCP and UDP protocols, packets, and basic performance metrics.</w:t>
      </w:r>
    </w:p>
    <w:p w14:paraId="3D8D0732" w14:textId="7365317B" w:rsidR="008A2938" w:rsidRPr="002D5FA2" w:rsidRDefault="008A2938" w:rsidP="008A2938">
      <w:pPr>
        <w:pStyle w:val="ListParagraph"/>
        <w:numPr>
          <w:ilvl w:val="1"/>
          <w:numId w:val="5"/>
        </w:numPr>
        <w:rPr>
          <w:sz w:val="22"/>
          <w:rPrChange w:id="221" w:author="Nathan Quai Hoi" w:date="2025-10-08T02:33:00Z" w16du:dateUtc="2025-10-07T13:33:00Z">
            <w:rPr/>
          </w:rPrChange>
        </w:rPr>
      </w:pPr>
      <w:r w:rsidRPr="002D5FA2">
        <w:rPr>
          <w:sz w:val="22"/>
          <w:rPrChange w:id="222" w:author="Nathan Quai Hoi" w:date="2025-10-08T02:33:00Z" w16du:dateUtc="2025-10-07T13:33:00Z">
            <w:rPr/>
          </w:rPrChange>
        </w:rPr>
        <w:t xml:space="preserve">Some team members </w:t>
      </w:r>
      <w:r w:rsidR="00243C9C" w:rsidRPr="002D5FA2">
        <w:rPr>
          <w:sz w:val="22"/>
          <w:rPrChange w:id="223" w:author="Nathan Quai Hoi" w:date="2025-10-08T02:33:00Z" w16du:dateUtc="2025-10-07T13:33:00Z">
            <w:rPr/>
          </w:rPrChange>
        </w:rPr>
        <w:t xml:space="preserve">might </w:t>
      </w:r>
      <w:r w:rsidR="00E025A7" w:rsidRPr="002D5FA2">
        <w:rPr>
          <w:sz w:val="22"/>
          <w:rPrChange w:id="224" w:author="Nathan Quai Hoi" w:date="2025-10-08T02:33:00Z" w16du:dateUtc="2025-10-07T13:33:00Z">
            <w:rPr/>
          </w:rPrChange>
        </w:rPr>
        <w:t xml:space="preserve">need </w:t>
      </w:r>
      <w:r w:rsidR="00F12D5A" w:rsidRPr="002D5FA2">
        <w:rPr>
          <w:sz w:val="22"/>
          <w:rPrChange w:id="225" w:author="Nathan Quai Hoi" w:date="2025-10-08T02:33:00Z" w16du:dateUtc="2025-10-07T13:33:00Z">
            <w:rPr/>
          </w:rPrChange>
        </w:rPr>
        <w:t xml:space="preserve">to revise the various performance metrics </w:t>
      </w:r>
      <w:r w:rsidR="007C5686" w:rsidRPr="002D5FA2">
        <w:rPr>
          <w:sz w:val="22"/>
          <w:rPrChange w:id="226" w:author="Nathan Quai Hoi" w:date="2025-10-08T02:33:00Z" w16du:dateUtc="2025-10-07T13:33:00Z">
            <w:rPr/>
          </w:rPrChange>
        </w:rPr>
        <w:t>that will be measured during this project.</w:t>
      </w:r>
    </w:p>
    <w:p w14:paraId="57BF748F" w14:textId="68C4669E" w:rsidR="00A91BCA" w:rsidRDefault="000A33FA" w:rsidP="005E5AF1">
      <w:pPr>
        <w:pStyle w:val="ListParagraph"/>
        <w:numPr>
          <w:ilvl w:val="0"/>
          <w:numId w:val="5"/>
        </w:numPr>
        <w:rPr>
          <w:sz w:val="22"/>
          <w:rPrChange w:id="227" w:author="Nathan Quai Hoi" w:date="2025-10-08T02:33:00Z" w16du:dateUtc="2025-10-07T13:33:00Z">
            <w:rPr/>
          </w:rPrChange>
        </w:rPr>
      </w:pPr>
      <w:r w:rsidRPr="002D5FA2">
        <w:rPr>
          <w:sz w:val="22"/>
          <w:rPrChange w:id="228" w:author="Nathan Quai Hoi" w:date="2025-10-08T02:33:00Z" w16du:dateUtc="2025-10-07T13:33:00Z">
            <w:rPr/>
          </w:rPrChange>
        </w:rPr>
        <w:t xml:space="preserve">All team members have done basic C programming, which will make </w:t>
      </w:r>
      <w:r w:rsidR="00605317" w:rsidRPr="002D5FA2">
        <w:rPr>
          <w:sz w:val="22"/>
          <w:rPrChange w:id="229" w:author="Nathan Quai Hoi" w:date="2025-10-08T02:33:00Z" w16du:dateUtc="2025-10-07T13:33:00Z">
            <w:rPr/>
          </w:rPrChange>
        </w:rPr>
        <w:t>understanding BASH scripting much easier.</w:t>
      </w:r>
    </w:p>
    <w:p w14:paraId="64DE2327" w14:textId="77777777" w:rsidR="00C42DDF" w:rsidRDefault="00C42DDF" w:rsidP="00C42DDF">
      <w:pPr>
        <w:rPr>
          <w:ins w:id="230" w:author="Nathan Quai Hoi" w:date="2025-10-08T02:33:00Z" w16du:dateUtc="2025-10-07T13:33:00Z"/>
          <w:sz w:val="22"/>
          <w:szCs w:val="22"/>
        </w:rPr>
      </w:pPr>
    </w:p>
    <w:p w14:paraId="38F78302" w14:textId="77777777" w:rsidR="00C42DDF" w:rsidRDefault="00C42DDF" w:rsidP="00C42DDF">
      <w:pPr>
        <w:rPr>
          <w:ins w:id="231" w:author="Nathan Quai Hoi" w:date="2025-10-08T02:33:00Z" w16du:dateUtc="2025-10-07T13:33:00Z"/>
          <w:sz w:val="22"/>
          <w:szCs w:val="22"/>
        </w:rPr>
      </w:pPr>
    </w:p>
    <w:p w14:paraId="0A69B687" w14:textId="77777777" w:rsidR="00C42DDF" w:rsidRDefault="00C42DDF" w:rsidP="00C42DDF">
      <w:pPr>
        <w:rPr>
          <w:ins w:id="232" w:author="Nathan Quai Hoi" w:date="2025-10-08T02:33:00Z" w16du:dateUtc="2025-10-07T13:33:00Z"/>
          <w:sz w:val="22"/>
          <w:szCs w:val="22"/>
        </w:rPr>
      </w:pPr>
    </w:p>
    <w:p w14:paraId="148C0182" w14:textId="77777777" w:rsidR="00C42DDF" w:rsidRDefault="00C42DDF" w:rsidP="00C42DDF">
      <w:pPr>
        <w:rPr>
          <w:ins w:id="233" w:author="Nathan Quai Hoi" w:date="2025-10-08T02:33:00Z" w16du:dateUtc="2025-10-07T13:33:00Z"/>
          <w:sz w:val="22"/>
          <w:szCs w:val="22"/>
        </w:rPr>
      </w:pPr>
    </w:p>
    <w:p w14:paraId="5A228EFF" w14:textId="77777777" w:rsidR="00C42DDF" w:rsidRDefault="00C42DDF" w:rsidP="00C42DDF">
      <w:pPr>
        <w:rPr>
          <w:ins w:id="234" w:author="Nathan Quai Hoi" w:date="2025-10-08T02:33:00Z" w16du:dateUtc="2025-10-07T13:33:00Z"/>
          <w:sz w:val="22"/>
          <w:szCs w:val="22"/>
        </w:rPr>
      </w:pPr>
    </w:p>
    <w:p w14:paraId="7AD4C45E" w14:textId="77777777" w:rsidR="00C42DDF" w:rsidRDefault="00C42DDF" w:rsidP="00C42DDF">
      <w:pPr>
        <w:rPr>
          <w:ins w:id="235" w:author="Nathan Quai Hoi" w:date="2025-10-08T02:33:00Z" w16du:dateUtc="2025-10-07T13:33:00Z"/>
          <w:sz w:val="22"/>
          <w:szCs w:val="22"/>
        </w:rPr>
      </w:pPr>
    </w:p>
    <w:p w14:paraId="4F7E5464" w14:textId="77777777" w:rsidR="00C42DDF" w:rsidRPr="00C42DDF" w:rsidRDefault="00C42DDF" w:rsidP="00C42DDF">
      <w:pPr>
        <w:rPr>
          <w:ins w:id="236" w:author="Nathan Quai Hoi" w:date="2025-10-08T02:33:00Z" w16du:dateUtc="2025-10-07T13:33:00Z"/>
          <w:sz w:val="22"/>
          <w:szCs w:val="22"/>
        </w:rPr>
      </w:pPr>
    </w:p>
    <w:p w14:paraId="3AD2377B" w14:textId="0C10AD42" w:rsidR="005D10F8" w:rsidRPr="002D5FA2" w:rsidRDefault="005D10F8" w:rsidP="005E5AF1">
      <w:pPr>
        <w:rPr>
          <w:sz w:val="22"/>
          <w:rPrChange w:id="237" w:author="Nathan Quai Hoi" w:date="2025-10-08T02:33:00Z" w16du:dateUtc="2025-10-07T13:33:00Z">
            <w:rPr/>
          </w:rPrChange>
        </w:rPr>
      </w:pPr>
      <w:r w:rsidRPr="002D5FA2">
        <w:rPr>
          <w:sz w:val="22"/>
          <w:rPrChange w:id="238" w:author="Nathan Quai Hoi" w:date="2025-10-08T02:33:00Z" w16du:dateUtc="2025-10-07T13:33:00Z">
            <w:rPr/>
          </w:rPrChange>
        </w:rPr>
        <w:t>Upskilling needed:</w:t>
      </w:r>
    </w:p>
    <w:p w14:paraId="4BF27951" w14:textId="6B1236D8" w:rsidR="00CD0A21" w:rsidRPr="002D5FA2" w:rsidRDefault="0095164A" w:rsidP="00CD0A21">
      <w:pPr>
        <w:pStyle w:val="ListParagraph"/>
        <w:numPr>
          <w:ilvl w:val="0"/>
          <w:numId w:val="2"/>
        </w:numPr>
        <w:rPr>
          <w:sz w:val="22"/>
          <w:rPrChange w:id="239" w:author="Nathan Quai Hoi" w:date="2025-10-08T02:33:00Z" w16du:dateUtc="2025-10-07T13:33:00Z">
            <w:rPr/>
          </w:rPrChange>
        </w:rPr>
      </w:pPr>
      <w:r w:rsidRPr="002D5FA2">
        <w:rPr>
          <w:sz w:val="22"/>
          <w:rPrChange w:id="240" w:author="Nathan Quai Hoi" w:date="2025-10-08T02:33:00Z" w16du:dateUtc="2025-10-07T13:33:00Z">
            <w:rPr/>
          </w:rPrChange>
        </w:rPr>
        <w:t xml:space="preserve">All of the team will need to </w:t>
      </w:r>
      <w:r w:rsidR="00A33BAD" w:rsidRPr="002D5FA2">
        <w:rPr>
          <w:sz w:val="22"/>
          <w:rPrChange w:id="241" w:author="Nathan Quai Hoi" w:date="2025-10-08T02:33:00Z" w16du:dateUtc="2025-10-07T13:33:00Z">
            <w:rPr/>
          </w:rPrChange>
        </w:rPr>
        <w:t>learn how to use D-ITG</w:t>
      </w:r>
      <w:r w:rsidR="00CD0A21" w:rsidRPr="002D5FA2">
        <w:rPr>
          <w:sz w:val="22"/>
          <w:rPrChange w:id="242" w:author="Nathan Quai Hoi" w:date="2025-10-08T02:33:00Z" w16du:dateUtc="2025-10-07T13:33:00Z">
            <w:rPr/>
          </w:rPrChange>
        </w:rPr>
        <w:t xml:space="preserve"> (and/or any other testing tools)</w:t>
      </w:r>
    </w:p>
    <w:p w14:paraId="041EFFE4" w14:textId="7BABBF70" w:rsidR="00BF18E7" w:rsidRPr="002D5FA2" w:rsidRDefault="00D63844" w:rsidP="007843B2">
      <w:pPr>
        <w:pStyle w:val="ListParagraph"/>
        <w:numPr>
          <w:ilvl w:val="1"/>
          <w:numId w:val="2"/>
        </w:numPr>
        <w:rPr>
          <w:sz w:val="22"/>
          <w:rPrChange w:id="243" w:author="Nathan Quai Hoi" w:date="2025-10-08T02:33:00Z" w16du:dateUtc="2025-10-07T13:33:00Z">
            <w:rPr/>
          </w:rPrChange>
        </w:rPr>
      </w:pPr>
      <w:r w:rsidRPr="002D5FA2">
        <w:rPr>
          <w:sz w:val="22"/>
          <w:rPrChange w:id="244" w:author="Nathan Quai Hoi" w:date="2025-10-08T02:33:00Z" w16du:dateUtc="2025-10-07T13:33:00Z">
            <w:rPr/>
          </w:rPrChange>
        </w:rPr>
        <w:t>This will be done between the acceptance of the proposal and the start of the project’s second phase (Milestone 1).</w:t>
      </w:r>
    </w:p>
    <w:p w14:paraId="452E16CA" w14:textId="16AD3646" w:rsidR="00D63844" w:rsidRPr="002D5FA2" w:rsidRDefault="00A8708C" w:rsidP="00D63844">
      <w:pPr>
        <w:pStyle w:val="ListParagraph"/>
        <w:numPr>
          <w:ilvl w:val="0"/>
          <w:numId w:val="2"/>
        </w:numPr>
        <w:rPr>
          <w:sz w:val="22"/>
          <w:rPrChange w:id="245" w:author="Nathan Quai Hoi" w:date="2025-10-08T02:33:00Z" w16du:dateUtc="2025-10-07T13:33:00Z">
            <w:rPr/>
          </w:rPrChange>
        </w:rPr>
      </w:pPr>
      <w:r w:rsidRPr="002D5FA2">
        <w:rPr>
          <w:sz w:val="22"/>
          <w:rPrChange w:id="246" w:author="Nathan Quai Hoi" w:date="2025-10-08T02:33:00Z" w16du:dateUtc="2025-10-07T13:33:00Z">
            <w:rPr/>
          </w:rPrChange>
        </w:rPr>
        <w:t xml:space="preserve">Most team members will </w:t>
      </w:r>
      <w:r w:rsidR="00C616E1" w:rsidRPr="002D5FA2">
        <w:rPr>
          <w:sz w:val="22"/>
          <w:rPrChange w:id="247" w:author="Nathan Quai Hoi" w:date="2025-10-08T02:33:00Z" w16du:dateUtc="2025-10-07T13:33:00Z">
            <w:rPr/>
          </w:rPrChange>
        </w:rPr>
        <w:t xml:space="preserve">need to </w:t>
      </w:r>
      <w:r w:rsidR="004F48AA" w:rsidRPr="002D5FA2">
        <w:rPr>
          <w:sz w:val="22"/>
          <w:rPrChange w:id="248" w:author="Nathan Quai Hoi" w:date="2025-10-08T02:33:00Z" w16du:dateUtc="2025-10-07T13:33:00Z">
            <w:rPr/>
          </w:rPrChange>
        </w:rPr>
        <w:t>learn basic BASH scripting for automation of testing.</w:t>
      </w:r>
    </w:p>
    <w:p w14:paraId="17230196" w14:textId="19C7A4BE" w:rsidR="00D816FE" w:rsidRPr="002D5FA2" w:rsidRDefault="00EC01A9" w:rsidP="00D816FE">
      <w:pPr>
        <w:pStyle w:val="ListParagraph"/>
        <w:numPr>
          <w:ilvl w:val="1"/>
          <w:numId w:val="2"/>
        </w:numPr>
        <w:rPr>
          <w:sz w:val="22"/>
          <w:rPrChange w:id="249" w:author="Nathan Quai Hoi" w:date="2025-10-08T02:33:00Z" w16du:dateUtc="2025-10-07T13:33:00Z">
            <w:rPr/>
          </w:rPrChange>
        </w:rPr>
      </w:pPr>
      <w:commentRangeStart w:id="250"/>
      <w:r w:rsidRPr="002D5FA2">
        <w:rPr>
          <w:sz w:val="22"/>
          <w:rPrChange w:id="251" w:author="Nathan Quai Hoi" w:date="2025-10-08T02:33:00Z" w16du:dateUtc="2025-10-07T13:33:00Z">
            <w:rPr/>
          </w:rPrChange>
        </w:rPr>
        <w:t>Since the scripts theoretically only need to be written once, this can be done by a single team member, so others might not require this skill.</w:t>
      </w:r>
      <w:commentRangeEnd w:id="250"/>
      <w:r w:rsidR="00C340B6" w:rsidRPr="002D5FA2">
        <w:rPr>
          <w:rStyle w:val="CommentReference"/>
          <w:rFonts w:ascii="Aptos" w:hAnsi="Aptos"/>
          <w:kern w:val="0"/>
          <w:sz w:val="14"/>
          <w14:ligatures w14:val="none"/>
          <w:rPrChange w:id="252" w:author="Nathan Quai Hoi" w:date="2025-10-08T02:33:00Z" w16du:dateUtc="2025-10-07T13:33:00Z">
            <w:rPr>
              <w:rStyle w:val="CommentReference"/>
              <w:rFonts w:ascii="Aptos" w:hAnsi="Aptos" w:cs="Aptos"/>
              <w:kern w:val="0"/>
              <w:lang w:eastAsia="en-NZ"/>
              <w14:ligatures w14:val="none"/>
            </w:rPr>
          </w:rPrChange>
        </w:rPr>
        <w:commentReference w:id="250"/>
      </w:r>
    </w:p>
    <w:p w14:paraId="146AD4EC" w14:textId="37F30EF8" w:rsidR="00D816FE" w:rsidRPr="002D5FA2" w:rsidRDefault="00D816FE" w:rsidP="00D816FE">
      <w:pPr>
        <w:pStyle w:val="ListParagraph"/>
        <w:numPr>
          <w:ilvl w:val="0"/>
          <w:numId w:val="2"/>
        </w:numPr>
        <w:rPr>
          <w:sz w:val="22"/>
          <w:rPrChange w:id="253" w:author="Nathan Quai Hoi" w:date="2025-10-08T02:33:00Z" w16du:dateUtc="2025-10-07T13:33:00Z">
            <w:rPr/>
          </w:rPrChange>
        </w:rPr>
      </w:pPr>
      <w:r w:rsidRPr="002D5FA2">
        <w:rPr>
          <w:sz w:val="22"/>
          <w:rPrChange w:id="254" w:author="Nathan Quai Hoi" w:date="2025-10-08T02:33:00Z" w16du:dateUtc="2025-10-07T13:33:00Z">
            <w:rPr/>
          </w:rPrChange>
        </w:rPr>
        <w:t>All of the team will need to learn how to configure Linux as a router</w:t>
      </w:r>
    </w:p>
    <w:p w14:paraId="365F0103" w14:textId="0B4E5FD8" w:rsidR="00D816FE" w:rsidRPr="002D5FA2" w:rsidRDefault="0098677A" w:rsidP="009172D4">
      <w:pPr>
        <w:pStyle w:val="ListParagraph"/>
        <w:numPr>
          <w:ilvl w:val="1"/>
          <w:numId w:val="2"/>
        </w:numPr>
        <w:rPr>
          <w:sz w:val="22"/>
          <w:rPrChange w:id="255" w:author="Nathan Quai Hoi" w:date="2025-10-08T02:33:00Z" w16du:dateUtc="2025-10-07T13:33:00Z">
            <w:rPr/>
          </w:rPrChange>
        </w:rPr>
      </w:pPr>
      <w:r w:rsidRPr="002D5FA2">
        <w:rPr>
          <w:sz w:val="22"/>
          <w:rPrChange w:id="256" w:author="Nathan Quai Hoi" w:date="2025-10-08T02:33:00Z" w16du:dateUtc="2025-10-07T13:33:00Z">
            <w:rPr/>
          </w:rPrChange>
        </w:rPr>
        <w:t xml:space="preserve">Once the proposal is accepted and equipment confirmed, </w:t>
      </w:r>
      <w:r w:rsidR="00704A66" w:rsidRPr="002D5FA2">
        <w:rPr>
          <w:sz w:val="22"/>
          <w:rPrChange w:id="257" w:author="Nathan Quai Hoi" w:date="2025-10-08T02:33:00Z" w16du:dateUtc="2025-10-07T13:33:00Z">
            <w:rPr/>
          </w:rPrChange>
        </w:rPr>
        <w:t xml:space="preserve">the team will schedule time with the equipment to </w:t>
      </w:r>
      <w:r w:rsidR="00A368B8" w:rsidRPr="002D5FA2">
        <w:rPr>
          <w:sz w:val="22"/>
          <w:rPrChange w:id="258" w:author="Nathan Quai Hoi" w:date="2025-10-08T02:33:00Z" w16du:dateUtc="2025-10-07T13:33:00Z">
            <w:rPr/>
          </w:rPrChange>
        </w:rPr>
        <w:t xml:space="preserve">practice </w:t>
      </w:r>
      <w:r w:rsidR="00E203EC" w:rsidRPr="002D5FA2">
        <w:rPr>
          <w:sz w:val="22"/>
          <w:rPrChange w:id="259" w:author="Nathan Quai Hoi" w:date="2025-10-08T02:33:00Z" w16du:dateUtc="2025-10-07T13:33:00Z">
            <w:rPr/>
          </w:rPrChange>
        </w:rPr>
        <w:t>this configuration.</w:t>
      </w:r>
    </w:p>
    <w:p w14:paraId="1255F48B" w14:textId="77777777" w:rsidR="00587BEF" w:rsidRDefault="00587BEF" w:rsidP="00587BEF">
      <w:pPr>
        <w:rPr>
          <w:del w:id="260" w:author="Nathan Quai Hoi" w:date="2025-10-08T02:33:00Z" w16du:dateUtc="2025-10-07T13:33:00Z"/>
        </w:rPr>
      </w:pPr>
    </w:p>
    <w:p w14:paraId="3CB147D5" w14:textId="77777777" w:rsidR="00587BEF" w:rsidRDefault="00587BEF" w:rsidP="00587BEF">
      <w:pPr>
        <w:rPr>
          <w:del w:id="261" w:author="Nathan Quai Hoi" w:date="2025-10-08T02:33:00Z" w16du:dateUtc="2025-10-07T13:33:00Z"/>
        </w:rPr>
      </w:pPr>
    </w:p>
    <w:p w14:paraId="1F0D7EB8" w14:textId="77777777" w:rsidR="00587BEF" w:rsidRPr="0077127E" w:rsidRDefault="00587BEF" w:rsidP="00587BEF">
      <w:pPr>
        <w:rPr>
          <w:del w:id="262" w:author="Nathan Quai Hoi" w:date="2025-10-08T02:33:00Z" w16du:dateUtc="2025-10-07T13:33:00Z"/>
        </w:rPr>
      </w:pPr>
    </w:p>
    <w:p w14:paraId="1A8C0DF4" w14:textId="73C95AA7" w:rsidR="005F4102" w:rsidRPr="002D5FA2" w:rsidRDefault="005F4102" w:rsidP="00544D63">
      <w:pPr>
        <w:pStyle w:val="Heading3"/>
        <w:rPr>
          <w:sz w:val="24"/>
          <w:rPrChange w:id="263" w:author="Nathan Quai Hoi" w:date="2025-10-08T02:33:00Z" w16du:dateUtc="2025-10-07T13:33:00Z">
            <w:rPr/>
          </w:rPrChange>
        </w:rPr>
      </w:pPr>
      <w:r w:rsidRPr="002D5FA2">
        <w:rPr>
          <w:sz w:val="24"/>
          <w:rPrChange w:id="264" w:author="Nathan Quai Hoi" w:date="2025-10-08T02:33:00Z" w16du:dateUtc="2025-10-07T13:33:00Z">
            <w:rPr/>
          </w:rPrChange>
        </w:rPr>
        <w:t>Team Roles</w:t>
      </w:r>
    </w:p>
    <w:p w14:paraId="1CD93B47" w14:textId="1618F410" w:rsidR="005F4102" w:rsidRPr="002D5FA2" w:rsidRDefault="005F4102" w:rsidP="005F4102">
      <w:pPr>
        <w:rPr>
          <w:sz w:val="22"/>
          <w:rPrChange w:id="265" w:author="Nathan Quai Hoi" w:date="2025-10-08T02:33:00Z" w16du:dateUtc="2025-10-07T13:33:00Z">
            <w:rPr/>
          </w:rPrChange>
        </w:rPr>
      </w:pPr>
      <w:r w:rsidRPr="002D5FA2">
        <w:rPr>
          <w:sz w:val="22"/>
          <w:rPrChange w:id="266" w:author="Nathan Quai Hoi" w:date="2025-10-08T02:33:00Z" w16du:dateUtc="2025-10-07T13:33:00Z">
            <w:rPr/>
          </w:rPrChange>
        </w:rPr>
        <w:t>This will include:</w:t>
      </w:r>
    </w:p>
    <w:p w14:paraId="002504A0" w14:textId="29C4A813" w:rsidR="005F4102" w:rsidRPr="002D5FA2" w:rsidRDefault="005F4102" w:rsidP="005F4102">
      <w:pPr>
        <w:pStyle w:val="ListParagraph"/>
        <w:numPr>
          <w:ilvl w:val="0"/>
          <w:numId w:val="2"/>
        </w:numPr>
        <w:rPr>
          <w:sz w:val="22"/>
          <w:rPrChange w:id="267" w:author="Nathan Quai Hoi" w:date="2025-10-08T02:33:00Z" w16du:dateUtc="2025-10-07T13:33:00Z">
            <w:rPr/>
          </w:rPrChange>
        </w:rPr>
      </w:pPr>
      <w:r w:rsidRPr="002D5FA2">
        <w:rPr>
          <w:sz w:val="22"/>
          <w:rPrChange w:id="268" w:author="Nathan Quai Hoi" w:date="2025-10-08T02:33:00Z" w16du:dateUtc="2025-10-07T13:33:00Z">
            <w:rPr/>
          </w:rPrChange>
        </w:rPr>
        <w:t>Responsibilities of each team member</w:t>
      </w:r>
    </w:p>
    <w:p w14:paraId="30F4C4FC" w14:textId="75788DC4" w:rsidR="00C81882" w:rsidRPr="002D5FA2" w:rsidRDefault="00C81882" w:rsidP="00C81882">
      <w:pPr>
        <w:pStyle w:val="ListParagraph"/>
        <w:numPr>
          <w:ilvl w:val="1"/>
          <w:numId w:val="2"/>
        </w:numPr>
        <w:rPr>
          <w:color w:val="000000"/>
          <w:sz w:val="22"/>
          <w:rPrChange w:id="269" w:author="Nathan Quai Hoi" w:date="2025-10-08T02:33:00Z" w16du:dateUtc="2025-10-07T13:33:00Z">
            <w:rPr>
              <w:rFonts w:eastAsia="Times New Roman"/>
              <w:color w:val="000000"/>
            </w:rPr>
          </w:rPrChange>
        </w:rPr>
      </w:pPr>
      <w:r w:rsidRPr="002D5FA2">
        <w:rPr>
          <w:color w:val="000000"/>
          <w:sz w:val="22"/>
          <w:rPrChange w:id="270" w:author="Nathan Quai Hoi" w:date="2025-10-08T02:33:00Z" w16du:dateUtc="2025-10-07T13:33:00Z">
            <w:rPr>
              <w:rFonts w:eastAsia="Times New Roman"/>
              <w:color w:val="000000"/>
            </w:rPr>
          </w:rPrChange>
        </w:rPr>
        <w:t>Team Leader</w:t>
      </w:r>
    </w:p>
    <w:p w14:paraId="44609A40" w14:textId="489F4E38" w:rsidR="00C81882" w:rsidRPr="002D5FA2" w:rsidRDefault="00C81882" w:rsidP="00C81882">
      <w:pPr>
        <w:pStyle w:val="ListParagraph"/>
        <w:numPr>
          <w:ilvl w:val="2"/>
          <w:numId w:val="2"/>
        </w:numPr>
        <w:rPr>
          <w:color w:val="000000"/>
          <w:sz w:val="22"/>
          <w:rPrChange w:id="271" w:author="Nathan Quai Hoi" w:date="2025-10-08T02:33:00Z" w16du:dateUtc="2025-10-07T13:33:00Z">
            <w:rPr>
              <w:rFonts w:eastAsia="Times New Roman"/>
              <w:color w:val="000000"/>
            </w:rPr>
          </w:rPrChange>
        </w:rPr>
      </w:pPr>
      <w:r w:rsidRPr="002D5FA2">
        <w:rPr>
          <w:color w:val="000000"/>
          <w:sz w:val="22"/>
          <w:rPrChange w:id="272" w:author="Nathan Quai Hoi" w:date="2025-10-08T02:33:00Z" w16du:dateUtc="2025-10-07T13:33:00Z">
            <w:rPr>
              <w:rFonts w:eastAsia="Times New Roman"/>
              <w:color w:val="000000"/>
            </w:rPr>
          </w:rPrChange>
        </w:rPr>
        <w:t>Thomas Robinson</w:t>
      </w:r>
      <w:r w:rsidR="00DB118D" w:rsidRPr="002D5FA2">
        <w:rPr>
          <w:color w:val="000000"/>
          <w:sz w:val="22"/>
          <w:rPrChange w:id="273" w:author="Nathan Quai Hoi" w:date="2025-10-08T02:33:00Z" w16du:dateUtc="2025-10-07T13:33:00Z">
            <w:rPr>
              <w:rFonts w:eastAsia="Times New Roman"/>
              <w:color w:val="000000"/>
            </w:rPr>
          </w:rPrChange>
        </w:rPr>
        <w:t xml:space="preserve"> (IPv4 Team)</w:t>
      </w:r>
    </w:p>
    <w:p w14:paraId="70D2A0DF" w14:textId="15A95FD1" w:rsidR="00C81882" w:rsidRPr="002D5FA2" w:rsidRDefault="00C81882" w:rsidP="00C81882">
      <w:pPr>
        <w:pStyle w:val="ListParagraph"/>
        <w:numPr>
          <w:ilvl w:val="1"/>
          <w:numId w:val="2"/>
        </w:numPr>
        <w:rPr>
          <w:color w:val="000000"/>
          <w:sz w:val="22"/>
          <w:rPrChange w:id="274" w:author="Nathan Quai Hoi" w:date="2025-10-08T02:33:00Z" w16du:dateUtc="2025-10-07T13:33:00Z">
            <w:rPr>
              <w:rFonts w:eastAsia="Times New Roman"/>
              <w:color w:val="000000"/>
            </w:rPr>
          </w:rPrChange>
        </w:rPr>
      </w:pPr>
      <w:r w:rsidRPr="002D5FA2">
        <w:rPr>
          <w:color w:val="000000"/>
          <w:sz w:val="22"/>
          <w:rPrChange w:id="275" w:author="Nathan Quai Hoi" w:date="2025-10-08T02:33:00Z" w16du:dateUtc="2025-10-07T13:33:00Z">
            <w:rPr>
              <w:rFonts w:eastAsia="Times New Roman"/>
              <w:color w:val="000000"/>
            </w:rPr>
          </w:rPrChange>
        </w:rPr>
        <w:t>Team Members</w:t>
      </w:r>
    </w:p>
    <w:p w14:paraId="1BE6524A" w14:textId="76771DD3" w:rsidR="006E27C2" w:rsidRPr="002D5FA2" w:rsidRDefault="006E27C2">
      <w:pPr>
        <w:pStyle w:val="ListParagraph"/>
        <w:numPr>
          <w:ilvl w:val="2"/>
          <w:numId w:val="2"/>
        </w:numPr>
        <w:rPr>
          <w:color w:val="000000"/>
          <w:sz w:val="22"/>
          <w:rPrChange w:id="276" w:author="Nathan Quai Hoi" w:date="2025-10-08T02:33:00Z" w16du:dateUtc="2025-10-07T13:33:00Z">
            <w:rPr>
              <w:rFonts w:eastAsia="Times New Roman"/>
              <w:color w:val="000000"/>
            </w:rPr>
          </w:rPrChange>
        </w:rPr>
      </w:pPr>
      <w:r w:rsidRPr="002D5FA2">
        <w:rPr>
          <w:color w:val="000000"/>
          <w:sz w:val="22"/>
          <w:rPrChange w:id="277" w:author="Nathan Quai Hoi" w:date="2025-10-08T02:33:00Z" w16du:dateUtc="2025-10-07T13:33:00Z">
            <w:rPr>
              <w:rFonts w:eastAsia="Times New Roman"/>
              <w:color w:val="000000"/>
            </w:rPr>
          </w:rPrChange>
        </w:rPr>
        <w:t>Kylie Afable</w:t>
      </w:r>
      <w:r w:rsidR="00DB118D" w:rsidRPr="002D5FA2">
        <w:rPr>
          <w:color w:val="000000"/>
          <w:sz w:val="22"/>
          <w:rPrChange w:id="278" w:author="Nathan Quai Hoi" w:date="2025-10-08T02:33:00Z" w16du:dateUtc="2025-10-07T13:33:00Z">
            <w:rPr>
              <w:rFonts w:eastAsia="Times New Roman"/>
              <w:color w:val="000000"/>
            </w:rPr>
          </w:rPrChange>
        </w:rPr>
        <w:t xml:space="preserve"> (IPv6 Team)</w:t>
      </w:r>
    </w:p>
    <w:p w14:paraId="53E75388" w14:textId="25DFF987" w:rsidR="00452015" w:rsidRPr="002D5FA2" w:rsidRDefault="00452015">
      <w:pPr>
        <w:pStyle w:val="ListParagraph"/>
        <w:numPr>
          <w:ilvl w:val="2"/>
          <w:numId w:val="2"/>
        </w:numPr>
        <w:rPr>
          <w:color w:val="000000"/>
          <w:sz w:val="22"/>
          <w:rPrChange w:id="279" w:author="Nathan Quai Hoi" w:date="2025-10-08T02:33:00Z" w16du:dateUtc="2025-10-07T13:33:00Z">
            <w:rPr>
              <w:rFonts w:eastAsia="Times New Roman"/>
              <w:color w:val="000000"/>
            </w:rPr>
          </w:rPrChange>
        </w:rPr>
      </w:pPr>
      <w:r w:rsidRPr="002D5FA2">
        <w:rPr>
          <w:color w:val="000000"/>
          <w:sz w:val="22"/>
          <w:rPrChange w:id="280" w:author="Nathan Quai Hoi" w:date="2025-10-08T02:33:00Z" w16du:dateUtc="2025-10-07T13:33:00Z">
            <w:rPr>
              <w:rFonts w:eastAsia="Times New Roman"/>
              <w:color w:val="000000"/>
            </w:rPr>
          </w:rPrChange>
        </w:rPr>
        <w:t>Zafar Azad</w:t>
      </w:r>
      <w:r w:rsidR="00DB118D" w:rsidRPr="002D5FA2">
        <w:rPr>
          <w:color w:val="000000"/>
          <w:sz w:val="22"/>
          <w:rPrChange w:id="281" w:author="Nathan Quai Hoi" w:date="2025-10-08T02:33:00Z" w16du:dateUtc="2025-10-07T13:33:00Z">
            <w:rPr>
              <w:rFonts w:eastAsia="Times New Roman"/>
              <w:color w:val="000000"/>
            </w:rPr>
          </w:rPrChange>
        </w:rPr>
        <w:t xml:space="preserve"> (IPv4 Team)</w:t>
      </w:r>
    </w:p>
    <w:p w14:paraId="3475754E" w14:textId="234DE10E" w:rsidR="006E27C2" w:rsidRPr="002D5FA2" w:rsidRDefault="006E27C2">
      <w:pPr>
        <w:pStyle w:val="ListParagraph"/>
        <w:numPr>
          <w:ilvl w:val="2"/>
          <w:numId w:val="2"/>
        </w:numPr>
        <w:rPr>
          <w:color w:val="000000"/>
          <w:sz w:val="22"/>
          <w:rPrChange w:id="282" w:author="Nathan Quai Hoi" w:date="2025-10-08T02:33:00Z" w16du:dateUtc="2025-10-07T13:33:00Z">
            <w:rPr>
              <w:rFonts w:eastAsia="Times New Roman"/>
              <w:color w:val="000000"/>
            </w:rPr>
          </w:rPrChange>
        </w:rPr>
      </w:pPr>
      <w:r w:rsidRPr="002D5FA2">
        <w:rPr>
          <w:color w:val="000000"/>
          <w:sz w:val="22"/>
          <w:rPrChange w:id="283" w:author="Nathan Quai Hoi" w:date="2025-10-08T02:33:00Z" w16du:dateUtc="2025-10-07T13:33:00Z">
            <w:rPr>
              <w:rFonts w:eastAsia="Times New Roman"/>
              <w:color w:val="000000"/>
            </w:rPr>
          </w:rPrChange>
        </w:rPr>
        <w:t>Larissa Goh</w:t>
      </w:r>
      <w:r w:rsidR="00DB118D" w:rsidRPr="002D5FA2">
        <w:rPr>
          <w:color w:val="000000"/>
          <w:sz w:val="22"/>
          <w:rPrChange w:id="284" w:author="Nathan Quai Hoi" w:date="2025-10-08T02:33:00Z" w16du:dateUtc="2025-10-07T13:33:00Z">
            <w:rPr>
              <w:rFonts w:eastAsia="Times New Roman"/>
              <w:color w:val="000000"/>
            </w:rPr>
          </w:rPrChange>
        </w:rPr>
        <w:t xml:space="preserve"> (IPv</w:t>
      </w:r>
      <w:r w:rsidR="00544D63" w:rsidRPr="002D5FA2">
        <w:rPr>
          <w:color w:val="000000"/>
          <w:sz w:val="22"/>
          <w:rPrChange w:id="285" w:author="Nathan Quai Hoi" w:date="2025-10-08T02:33:00Z" w16du:dateUtc="2025-10-07T13:33:00Z">
            <w:rPr>
              <w:rFonts w:eastAsia="Times New Roman"/>
              <w:color w:val="000000"/>
            </w:rPr>
          </w:rPrChange>
        </w:rPr>
        <w:t>6</w:t>
      </w:r>
      <w:r w:rsidR="00DB118D" w:rsidRPr="002D5FA2">
        <w:rPr>
          <w:color w:val="000000"/>
          <w:sz w:val="22"/>
          <w:rPrChange w:id="286" w:author="Nathan Quai Hoi" w:date="2025-10-08T02:33:00Z" w16du:dateUtc="2025-10-07T13:33:00Z">
            <w:rPr>
              <w:rFonts w:eastAsia="Times New Roman"/>
              <w:color w:val="000000"/>
            </w:rPr>
          </w:rPrChange>
        </w:rPr>
        <w:t xml:space="preserve"> Team)</w:t>
      </w:r>
    </w:p>
    <w:p w14:paraId="288A7B3F" w14:textId="6F2E34E2" w:rsidR="00C81882" w:rsidRPr="002D5FA2" w:rsidRDefault="00C81882" w:rsidP="00C81882">
      <w:pPr>
        <w:pStyle w:val="ListParagraph"/>
        <w:numPr>
          <w:ilvl w:val="2"/>
          <w:numId w:val="2"/>
        </w:numPr>
        <w:rPr>
          <w:color w:val="000000"/>
          <w:sz w:val="22"/>
          <w:rPrChange w:id="287" w:author="Nathan Quai Hoi" w:date="2025-10-08T02:33:00Z" w16du:dateUtc="2025-10-07T13:33:00Z">
            <w:rPr>
              <w:rFonts w:eastAsia="Times New Roman"/>
              <w:color w:val="000000"/>
            </w:rPr>
          </w:rPrChange>
        </w:rPr>
      </w:pPr>
      <w:r w:rsidRPr="002D5FA2">
        <w:rPr>
          <w:color w:val="000000"/>
          <w:sz w:val="22"/>
          <w:rPrChange w:id="288" w:author="Nathan Quai Hoi" w:date="2025-10-08T02:33:00Z" w16du:dateUtc="2025-10-07T13:33:00Z">
            <w:rPr>
              <w:rFonts w:eastAsia="Times New Roman"/>
              <w:color w:val="000000"/>
            </w:rPr>
          </w:rPrChange>
        </w:rPr>
        <w:t>Nathan Quai Hoi</w:t>
      </w:r>
      <w:r w:rsidR="00DB118D" w:rsidRPr="002D5FA2">
        <w:rPr>
          <w:color w:val="000000"/>
          <w:sz w:val="22"/>
          <w:rPrChange w:id="289" w:author="Nathan Quai Hoi" w:date="2025-10-08T02:33:00Z" w16du:dateUtc="2025-10-07T13:33:00Z">
            <w:rPr>
              <w:rFonts w:eastAsia="Times New Roman"/>
              <w:color w:val="000000"/>
            </w:rPr>
          </w:rPrChange>
        </w:rPr>
        <w:t xml:space="preserve"> (IPv</w:t>
      </w:r>
      <w:r w:rsidR="00544D63" w:rsidRPr="002D5FA2">
        <w:rPr>
          <w:color w:val="000000"/>
          <w:sz w:val="22"/>
          <w:rPrChange w:id="290" w:author="Nathan Quai Hoi" w:date="2025-10-08T02:33:00Z" w16du:dateUtc="2025-10-07T13:33:00Z">
            <w:rPr>
              <w:rFonts w:eastAsia="Times New Roman"/>
              <w:color w:val="000000"/>
            </w:rPr>
          </w:rPrChange>
        </w:rPr>
        <w:t>6</w:t>
      </w:r>
      <w:r w:rsidR="00DB118D" w:rsidRPr="002D5FA2">
        <w:rPr>
          <w:color w:val="000000"/>
          <w:sz w:val="22"/>
          <w:rPrChange w:id="291" w:author="Nathan Quai Hoi" w:date="2025-10-08T02:33:00Z" w16du:dateUtc="2025-10-07T13:33:00Z">
            <w:rPr>
              <w:rFonts w:eastAsia="Times New Roman"/>
              <w:color w:val="000000"/>
            </w:rPr>
          </w:rPrChange>
        </w:rPr>
        <w:t xml:space="preserve"> Team)</w:t>
      </w:r>
    </w:p>
    <w:p w14:paraId="791BBF33" w14:textId="14AD46FF" w:rsidR="006E27C2" w:rsidRPr="002D5FA2" w:rsidRDefault="006E27C2" w:rsidP="006E27C2">
      <w:pPr>
        <w:pStyle w:val="ListParagraph"/>
        <w:numPr>
          <w:ilvl w:val="2"/>
          <w:numId w:val="2"/>
        </w:numPr>
        <w:rPr>
          <w:color w:val="000000"/>
          <w:sz w:val="22"/>
          <w:rPrChange w:id="292" w:author="Nathan Quai Hoi" w:date="2025-10-08T02:33:00Z" w16du:dateUtc="2025-10-07T13:33:00Z">
            <w:rPr>
              <w:rFonts w:eastAsia="Times New Roman"/>
              <w:color w:val="000000"/>
            </w:rPr>
          </w:rPrChange>
        </w:rPr>
      </w:pPr>
      <w:r w:rsidRPr="002D5FA2">
        <w:rPr>
          <w:color w:val="000000"/>
          <w:sz w:val="22"/>
          <w:rPrChange w:id="293" w:author="Nathan Quai Hoi" w:date="2025-10-08T02:33:00Z" w16du:dateUtc="2025-10-07T13:33:00Z">
            <w:rPr>
              <w:rFonts w:eastAsia="Times New Roman"/>
              <w:color w:val="000000"/>
            </w:rPr>
          </w:rPrChange>
        </w:rPr>
        <w:t>Charmi Patel</w:t>
      </w:r>
      <w:r w:rsidR="00DB118D" w:rsidRPr="002D5FA2">
        <w:rPr>
          <w:color w:val="000000"/>
          <w:sz w:val="22"/>
          <w:rPrChange w:id="294" w:author="Nathan Quai Hoi" w:date="2025-10-08T02:33:00Z" w16du:dateUtc="2025-10-07T13:33:00Z">
            <w:rPr>
              <w:rFonts w:eastAsia="Times New Roman"/>
              <w:color w:val="000000"/>
            </w:rPr>
          </w:rPrChange>
        </w:rPr>
        <w:t xml:space="preserve"> (IPv</w:t>
      </w:r>
      <w:r w:rsidR="00544D63" w:rsidRPr="002D5FA2">
        <w:rPr>
          <w:color w:val="000000"/>
          <w:sz w:val="22"/>
          <w:rPrChange w:id="295" w:author="Nathan Quai Hoi" w:date="2025-10-08T02:33:00Z" w16du:dateUtc="2025-10-07T13:33:00Z">
            <w:rPr>
              <w:rFonts w:eastAsia="Times New Roman"/>
              <w:color w:val="000000"/>
            </w:rPr>
          </w:rPrChange>
        </w:rPr>
        <w:t>6</w:t>
      </w:r>
      <w:r w:rsidR="00DB118D" w:rsidRPr="002D5FA2">
        <w:rPr>
          <w:color w:val="000000"/>
          <w:sz w:val="22"/>
          <w:rPrChange w:id="296" w:author="Nathan Quai Hoi" w:date="2025-10-08T02:33:00Z" w16du:dateUtc="2025-10-07T13:33:00Z">
            <w:rPr>
              <w:rFonts w:eastAsia="Times New Roman"/>
              <w:color w:val="000000"/>
            </w:rPr>
          </w:rPrChange>
        </w:rPr>
        <w:t xml:space="preserve"> Team)</w:t>
      </w:r>
    </w:p>
    <w:p w14:paraId="16E42645" w14:textId="5DD830AE" w:rsidR="005F4102" w:rsidRPr="002D5FA2" w:rsidRDefault="00C81882" w:rsidP="005F4102">
      <w:pPr>
        <w:pStyle w:val="ListParagraph"/>
        <w:numPr>
          <w:ilvl w:val="2"/>
          <w:numId w:val="2"/>
        </w:numPr>
        <w:rPr>
          <w:color w:val="000000"/>
          <w:sz w:val="22"/>
          <w:rPrChange w:id="297" w:author="Nathan Quai Hoi" w:date="2025-10-08T02:33:00Z" w16du:dateUtc="2025-10-07T13:33:00Z">
            <w:rPr>
              <w:rFonts w:eastAsia="Times New Roman"/>
              <w:color w:val="000000"/>
            </w:rPr>
          </w:rPrChange>
        </w:rPr>
      </w:pPr>
      <w:r w:rsidRPr="002D5FA2">
        <w:rPr>
          <w:color w:val="000000"/>
          <w:sz w:val="22"/>
          <w:rPrChange w:id="298" w:author="Nathan Quai Hoi" w:date="2025-10-08T02:33:00Z" w16du:dateUtc="2025-10-07T13:33:00Z">
            <w:rPr>
              <w:rFonts w:eastAsia="Times New Roman"/>
              <w:color w:val="000000"/>
            </w:rPr>
          </w:rPrChange>
        </w:rPr>
        <w:t>Win Phyo</w:t>
      </w:r>
      <w:r w:rsidR="00DB118D" w:rsidRPr="002D5FA2">
        <w:rPr>
          <w:color w:val="000000"/>
          <w:sz w:val="22"/>
          <w:rPrChange w:id="299" w:author="Nathan Quai Hoi" w:date="2025-10-08T02:33:00Z" w16du:dateUtc="2025-10-07T13:33:00Z">
            <w:rPr>
              <w:rFonts w:eastAsia="Times New Roman"/>
              <w:color w:val="000000"/>
            </w:rPr>
          </w:rPrChange>
        </w:rPr>
        <w:t xml:space="preserve"> (IPv4 Team)</w:t>
      </w:r>
    </w:p>
    <w:p w14:paraId="7774AA39" w14:textId="0EA7BBDF" w:rsidR="005F4102" w:rsidRPr="002D5FA2" w:rsidRDefault="005F4102" w:rsidP="00544D63">
      <w:pPr>
        <w:pStyle w:val="Heading3"/>
        <w:rPr>
          <w:sz w:val="24"/>
          <w:rPrChange w:id="300" w:author="Nathan Quai Hoi" w:date="2025-10-08T02:33:00Z" w16du:dateUtc="2025-10-07T13:33:00Z">
            <w:rPr/>
          </w:rPrChange>
        </w:rPr>
      </w:pPr>
      <w:r w:rsidRPr="002D5FA2">
        <w:rPr>
          <w:sz w:val="24"/>
          <w:rPrChange w:id="301" w:author="Nathan Quai Hoi" w:date="2025-10-08T02:33:00Z" w16du:dateUtc="2025-10-07T13:33:00Z">
            <w:rPr/>
          </w:rPrChange>
        </w:rPr>
        <w:t>Team Schedule</w:t>
      </w:r>
    </w:p>
    <w:p w14:paraId="1C9B622E" w14:textId="17E451C0" w:rsidR="005F4102" w:rsidRPr="002D5FA2" w:rsidRDefault="005F4102" w:rsidP="009326BE">
      <w:pPr>
        <w:pStyle w:val="ListParagraph"/>
        <w:numPr>
          <w:ilvl w:val="0"/>
          <w:numId w:val="2"/>
        </w:numPr>
        <w:rPr>
          <w:sz w:val="22"/>
          <w:rPrChange w:id="302" w:author="Nathan Quai Hoi" w:date="2025-10-08T02:33:00Z" w16du:dateUtc="2025-10-07T13:33:00Z">
            <w:rPr/>
          </w:rPrChange>
        </w:rPr>
      </w:pPr>
      <w:r w:rsidRPr="002D5FA2">
        <w:rPr>
          <w:sz w:val="22"/>
          <w:rPrChange w:id="303" w:author="Nathan Quai Hoi" w:date="2025-10-08T02:33:00Z" w16du:dateUtc="2025-10-07T13:33:00Z">
            <w:rPr/>
          </w:rPrChange>
        </w:rPr>
        <w:t>Weekly Commitment: 12–15 hours</w:t>
      </w:r>
      <w:r w:rsidR="006A64BD" w:rsidRPr="002D5FA2">
        <w:rPr>
          <w:sz w:val="22"/>
          <w:rPrChange w:id="304" w:author="Nathan Quai Hoi" w:date="2025-10-08T02:33:00Z" w16du:dateUtc="2025-10-07T13:33:00Z">
            <w:rPr/>
          </w:rPrChange>
        </w:rPr>
        <w:t xml:space="preserve"> per team member</w:t>
      </w:r>
    </w:p>
    <w:p w14:paraId="61F95311" w14:textId="019E95F1" w:rsidR="006A64BD" w:rsidRPr="002D5FA2" w:rsidRDefault="006A64BD" w:rsidP="009326BE">
      <w:pPr>
        <w:pStyle w:val="ListParagraph"/>
        <w:numPr>
          <w:ilvl w:val="0"/>
          <w:numId w:val="2"/>
        </w:numPr>
        <w:rPr>
          <w:sz w:val="22"/>
          <w:rPrChange w:id="305" w:author="Nathan Quai Hoi" w:date="2025-10-08T02:33:00Z" w16du:dateUtc="2025-10-07T13:33:00Z">
            <w:rPr/>
          </w:rPrChange>
        </w:rPr>
      </w:pPr>
      <w:r w:rsidRPr="002D5FA2">
        <w:rPr>
          <w:sz w:val="22"/>
          <w:rPrChange w:id="306" w:author="Nathan Quai Hoi" w:date="2025-10-08T02:33:00Z" w16du:dateUtc="2025-10-07T13:33:00Z">
            <w:rPr/>
          </w:rPrChange>
        </w:rPr>
        <w:t xml:space="preserve">Weekly Meeting with Mentor  </w:t>
      </w:r>
    </w:p>
    <w:p w14:paraId="2C9ED685" w14:textId="45EE8FE4" w:rsidR="000D4F43" w:rsidRPr="002D5FA2" w:rsidRDefault="00570192" w:rsidP="006A64BD">
      <w:pPr>
        <w:pStyle w:val="ListParagraph"/>
        <w:numPr>
          <w:ilvl w:val="1"/>
          <w:numId w:val="2"/>
        </w:numPr>
        <w:rPr>
          <w:sz w:val="22"/>
          <w:rPrChange w:id="307" w:author="Nathan Quai Hoi" w:date="2025-10-08T02:33:00Z" w16du:dateUtc="2025-10-07T13:33:00Z">
            <w:rPr/>
          </w:rPrChange>
        </w:rPr>
      </w:pPr>
      <w:r w:rsidRPr="002D5FA2">
        <w:rPr>
          <w:sz w:val="22"/>
          <w:rPrChange w:id="308" w:author="Nathan Quai Hoi" w:date="2025-10-08T02:33:00Z" w16du:dateUtc="2025-10-07T13:33:00Z">
            <w:rPr/>
          </w:rPrChange>
        </w:rPr>
        <w:t>every</w:t>
      </w:r>
      <w:r w:rsidR="006A64BD" w:rsidRPr="002D5FA2">
        <w:rPr>
          <w:sz w:val="22"/>
          <w:rPrChange w:id="309" w:author="Nathan Quai Hoi" w:date="2025-10-08T02:33:00Z" w16du:dateUtc="2025-10-07T13:33:00Z">
            <w:rPr/>
          </w:rPrChange>
        </w:rPr>
        <w:t xml:space="preserve"> Thursday from Week 1 – 5</w:t>
      </w:r>
      <w:r w:rsidR="00F75B77" w:rsidRPr="002D5FA2">
        <w:rPr>
          <w:sz w:val="22"/>
          <w:rPrChange w:id="310" w:author="Nathan Quai Hoi" w:date="2025-10-08T02:33:00Z" w16du:dateUtc="2025-10-07T13:33:00Z">
            <w:rPr/>
          </w:rPrChange>
        </w:rPr>
        <w:t>, Time: 10 AM/ 1 PM</w:t>
      </w:r>
      <w:r w:rsidRPr="002D5FA2">
        <w:rPr>
          <w:sz w:val="22"/>
          <w:rPrChange w:id="311" w:author="Nathan Quai Hoi" w:date="2025-10-08T02:33:00Z" w16du:dateUtc="2025-10-07T13:33:00Z">
            <w:rPr/>
          </w:rPrChange>
        </w:rPr>
        <w:t xml:space="preserve"> | </w:t>
      </w:r>
      <w:r w:rsidR="00F75B77" w:rsidRPr="002D5FA2">
        <w:rPr>
          <w:sz w:val="22"/>
          <w:rPrChange w:id="312" w:author="Nathan Quai Hoi" w:date="2025-10-08T02:33:00Z" w16du:dateUtc="2025-10-07T13:33:00Z">
            <w:rPr/>
          </w:rPrChange>
        </w:rPr>
        <w:t xml:space="preserve">Location: WZ1101 </w:t>
      </w:r>
    </w:p>
    <w:p w14:paraId="690758EB" w14:textId="17DC390B" w:rsidR="006A64BD" w:rsidRPr="002D5FA2" w:rsidRDefault="000D4F43" w:rsidP="006A64BD">
      <w:pPr>
        <w:pStyle w:val="ListParagraph"/>
        <w:numPr>
          <w:ilvl w:val="1"/>
          <w:numId w:val="2"/>
        </w:numPr>
        <w:rPr>
          <w:sz w:val="22"/>
          <w:rPrChange w:id="313" w:author="Nathan Quai Hoi" w:date="2025-10-08T02:33:00Z" w16du:dateUtc="2025-10-07T13:33:00Z">
            <w:rPr/>
          </w:rPrChange>
        </w:rPr>
      </w:pPr>
      <w:r w:rsidRPr="002D5FA2">
        <w:rPr>
          <w:sz w:val="22"/>
          <w:rPrChange w:id="314" w:author="Nathan Quai Hoi" w:date="2025-10-08T02:33:00Z" w16du:dateUtc="2025-10-07T13:33:00Z">
            <w:rPr/>
          </w:rPrChange>
        </w:rPr>
        <w:t xml:space="preserve">on Thursday every fortnight from Week 6 onwards. </w:t>
      </w:r>
      <w:r w:rsidR="00A2030A" w:rsidRPr="002D5FA2">
        <w:rPr>
          <w:sz w:val="22"/>
          <w:rPrChange w:id="315" w:author="Nathan Quai Hoi" w:date="2025-10-08T02:33:00Z" w16du:dateUtc="2025-10-07T13:33:00Z">
            <w:rPr/>
          </w:rPrChange>
        </w:rPr>
        <w:t>Time: 1 PM | Location: WZ1101</w:t>
      </w:r>
      <w:r w:rsidR="00F75B77" w:rsidRPr="002D5FA2">
        <w:rPr>
          <w:sz w:val="22"/>
          <w:rPrChange w:id="316" w:author="Nathan Quai Hoi" w:date="2025-10-08T02:33:00Z" w16du:dateUtc="2025-10-07T13:33:00Z">
            <w:rPr/>
          </w:rPrChange>
        </w:rPr>
        <w:t xml:space="preserve"> </w:t>
      </w:r>
    </w:p>
    <w:p w14:paraId="7684E285" w14:textId="0A21F9A3" w:rsidR="000C1AFE" w:rsidRPr="002D5FA2" w:rsidRDefault="009326BE" w:rsidP="0089401C">
      <w:pPr>
        <w:pStyle w:val="ListParagraph"/>
        <w:numPr>
          <w:ilvl w:val="0"/>
          <w:numId w:val="2"/>
        </w:numPr>
        <w:rPr>
          <w:sz w:val="22"/>
          <w:rPrChange w:id="317" w:author="Nathan Quai Hoi" w:date="2025-10-08T02:33:00Z" w16du:dateUtc="2025-10-07T13:33:00Z">
            <w:rPr/>
          </w:rPrChange>
        </w:rPr>
      </w:pPr>
      <w:r w:rsidRPr="002D5FA2">
        <w:rPr>
          <w:sz w:val="22"/>
          <w:rPrChange w:id="318" w:author="Nathan Quai Hoi" w:date="2025-10-08T02:33:00Z" w16du:dateUtc="2025-10-07T13:33:00Z">
            <w:rPr/>
          </w:rPrChange>
        </w:rPr>
        <w:t>Weekly Team-Only Meeting</w:t>
      </w:r>
      <w:r w:rsidR="006A64BD" w:rsidRPr="002D5FA2">
        <w:rPr>
          <w:sz w:val="22"/>
          <w:rPrChange w:id="319" w:author="Nathan Quai Hoi" w:date="2025-10-08T02:33:00Z" w16du:dateUtc="2025-10-07T13:33:00Z">
            <w:rPr/>
          </w:rPrChange>
        </w:rPr>
        <w:t xml:space="preserve"> prior to Mentor meeting on Thursday. </w:t>
      </w:r>
    </w:p>
    <w:p w14:paraId="4E2153BA" w14:textId="012D964F" w:rsidR="000C1AFE" w:rsidRPr="002D5FA2" w:rsidRDefault="000C1AFE" w:rsidP="0089401C">
      <w:pPr>
        <w:pStyle w:val="ListParagraph"/>
        <w:numPr>
          <w:ilvl w:val="0"/>
          <w:numId w:val="2"/>
        </w:numPr>
        <w:rPr>
          <w:sz w:val="22"/>
          <w:rPrChange w:id="320" w:author="Nathan Quai Hoi" w:date="2025-10-08T02:33:00Z" w16du:dateUtc="2025-10-07T13:33:00Z">
            <w:rPr/>
          </w:rPrChange>
        </w:rPr>
      </w:pPr>
      <w:r w:rsidRPr="002D5FA2">
        <w:rPr>
          <w:sz w:val="22"/>
          <w:rPrChange w:id="321" w:author="Nathan Quai Hoi" w:date="2025-10-08T02:33:00Z" w16du:dateUtc="2025-10-07T13:33:00Z">
            <w:rPr/>
          </w:rPrChange>
        </w:rPr>
        <w:t>Additional Team-Only Meeting when necessary</w:t>
      </w:r>
      <w:r w:rsidR="0089401C" w:rsidRPr="002D5FA2">
        <w:rPr>
          <w:sz w:val="22"/>
          <w:rPrChange w:id="322" w:author="Nathan Quai Hoi" w:date="2025-10-08T02:33:00Z" w16du:dateUtc="2025-10-07T13:33:00Z">
            <w:rPr/>
          </w:rPrChange>
        </w:rPr>
        <w:t xml:space="preserve">/ </w:t>
      </w:r>
      <w:r w:rsidRPr="002D5FA2">
        <w:rPr>
          <w:sz w:val="22"/>
          <w:rPrChange w:id="323" w:author="Nathan Quai Hoi" w:date="2025-10-08T02:33:00Z" w16du:dateUtc="2025-10-07T13:33:00Z">
            <w:rPr/>
          </w:rPrChange>
        </w:rPr>
        <w:t xml:space="preserve">urgent. </w:t>
      </w:r>
    </w:p>
    <w:p w14:paraId="72EAA125" w14:textId="53DF0F96" w:rsidR="005F4102" w:rsidRPr="002D5FA2" w:rsidRDefault="005F4102" w:rsidP="00544D63">
      <w:pPr>
        <w:pStyle w:val="Heading3"/>
        <w:rPr>
          <w:sz w:val="24"/>
          <w:rPrChange w:id="324" w:author="Nathan Quai Hoi" w:date="2025-10-08T02:33:00Z" w16du:dateUtc="2025-10-07T13:33:00Z">
            <w:rPr/>
          </w:rPrChange>
        </w:rPr>
      </w:pPr>
      <w:r w:rsidRPr="002D5FA2">
        <w:rPr>
          <w:sz w:val="24"/>
          <w:rPrChange w:id="325" w:author="Nathan Quai Hoi" w:date="2025-10-08T02:33:00Z" w16du:dateUtc="2025-10-07T13:33:00Z">
            <w:rPr/>
          </w:rPrChange>
        </w:rPr>
        <w:t>Project Management Methodology</w:t>
      </w:r>
    </w:p>
    <w:p w14:paraId="092E0120" w14:textId="77777777" w:rsidR="00692D8B" w:rsidRPr="002D5FA2" w:rsidRDefault="2D057D33" w:rsidP="00692D8B">
      <w:pPr>
        <w:pStyle w:val="ListParagraph"/>
        <w:numPr>
          <w:ilvl w:val="0"/>
          <w:numId w:val="2"/>
        </w:numPr>
        <w:rPr>
          <w:sz w:val="22"/>
          <w:rPrChange w:id="326" w:author="Nathan Quai Hoi" w:date="2025-10-08T02:33:00Z" w16du:dateUtc="2025-10-07T13:33:00Z">
            <w:rPr/>
          </w:rPrChange>
        </w:rPr>
      </w:pPr>
      <w:r w:rsidRPr="002D5FA2">
        <w:rPr>
          <w:sz w:val="22"/>
          <w:rPrChange w:id="327" w:author="Nathan Quai Hoi" w:date="2025-10-08T02:33:00Z" w16du:dateUtc="2025-10-07T13:33:00Z">
            <w:rPr/>
          </w:rPrChange>
        </w:rPr>
        <w:t xml:space="preserve">Management methodology </w:t>
      </w:r>
    </w:p>
    <w:p w14:paraId="47164888" w14:textId="77777777" w:rsidR="00692D8B" w:rsidRPr="002D5FA2" w:rsidRDefault="005F4102" w:rsidP="00692D8B">
      <w:pPr>
        <w:pStyle w:val="ListParagraph"/>
        <w:numPr>
          <w:ilvl w:val="0"/>
          <w:numId w:val="2"/>
        </w:numPr>
        <w:rPr>
          <w:sz w:val="22"/>
          <w:rPrChange w:id="328" w:author="Nathan Quai Hoi" w:date="2025-10-08T02:33:00Z" w16du:dateUtc="2025-10-07T13:33:00Z">
            <w:rPr/>
          </w:rPrChange>
        </w:rPr>
      </w:pPr>
      <w:r w:rsidRPr="002D5FA2">
        <w:rPr>
          <w:sz w:val="22"/>
          <w:rPrChange w:id="329" w:author="Nathan Quai Hoi" w:date="2025-10-08T02:33:00Z" w16du:dateUtc="2025-10-07T13:33:00Z">
            <w:rPr/>
          </w:rPrChange>
        </w:rPr>
        <w:t>Justification for the project</w:t>
      </w:r>
    </w:p>
    <w:p w14:paraId="1FFC529F" w14:textId="77777777" w:rsidR="00692D8B" w:rsidRPr="002D5FA2" w:rsidRDefault="005F4102" w:rsidP="00692D8B">
      <w:pPr>
        <w:pStyle w:val="ListParagraph"/>
        <w:numPr>
          <w:ilvl w:val="0"/>
          <w:numId w:val="2"/>
        </w:numPr>
        <w:rPr>
          <w:sz w:val="22"/>
          <w:rPrChange w:id="330" w:author="Nathan Quai Hoi" w:date="2025-10-08T02:33:00Z" w16du:dateUtc="2025-10-07T13:33:00Z">
            <w:rPr/>
          </w:rPrChange>
        </w:rPr>
      </w:pPr>
      <w:r w:rsidRPr="002D5FA2">
        <w:rPr>
          <w:sz w:val="22"/>
          <w:rPrChange w:id="331" w:author="Nathan Quai Hoi" w:date="2025-10-08T02:33:00Z" w16du:dateUtc="2025-10-07T13:33:00Z">
            <w:rPr/>
          </w:rPrChange>
        </w:rPr>
        <w:t>Work Breakdown Structure (WBS)</w:t>
      </w:r>
    </w:p>
    <w:p w14:paraId="4A2AE351" w14:textId="77777777" w:rsidR="00692D8B" w:rsidRPr="002D5FA2" w:rsidRDefault="005F4102" w:rsidP="00692D8B">
      <w:pPr>
        <w:pStyle w:val="ListParagraph"/>
        <w:numPr>
          <w:ilvl w:val="0"/>
          <w:numId w:val="2"/>
        </w:numPr>
        <w:rPr>
          <w:sz w:val="22"/>
          <w:rPrChange w:id="332" w:author="Nathan Quai Hoi" w:date="2025-10-08T02:33:00Z" w16du:dateUtc="2025-10-07T13:33:00Z">
            <w:rPr/>
          </w:rPrChange>
        </w:rPr>
      </w:pPr>
      <w:r w:rsidRPr="002D5FA2">
        <w:rPr>
          <w:sz w:val="22"/>
          <w:rPrChange w:id="333" w:author="Nathan Quai Hoi" w:date="2025-10-08T02:33:00Z" w16du:dateUtc="2025-10-07T13:33:00Z">
            <w:rPr/>
          </w:rPrChange>
        </w:rPr>
        <w:t>Key Tasks</w:t>
      </w:r>
    </w:p>
    <w:p w14:paraId="79E9A41D" w14:textId="32BAFA8E" w:rsidR="58214951" w:rsidRPr="002D5FA2" w:rsidRDefault="005F4102" w:rsidP="00692D8B">
      <w:pPr>
        <w:pStyle w:val="ListParagraph"/>
        <w:numPr>
          <w:ilvl w:val="0"/>
          <w:numId w:val="2"/>
        </w:numPr>
        <w:rPr>
          <w:sz w:val="22"/>
          <w:rPrChange w:id="334" w:author="Nathan Quai Hoi" w:date="2025-10-08T02:33:00Z" w16du:dateUtc="2025-10-07T13:33:00Z">
            <w:rPr/>
          </w:rPrChange>
        </w:rPr>
      </w:pPr>
      <w:r w:rsidRPr="002D5FA2">
        <w:rPr>
          <w:sz w:val="22"/>
          <w:rPrChange w:id="335" w:author="Nathan Quai Hoi" w:date="2025-10-08T02:33:00Z" w16du:dateUtc="2025-10-07T13:33:00Z">
            <w:rPr/>
          </w:rPrChange>
        </w:rPr>
        <w:t>Deliverables</w:t>
      </w:r>
    </w:p>
    <w:tbl>
      <w:tblPr>
        <w:tblStyle w:val="TableGrid"/>
        <w:tblW w:w="9640" w:type="dxa"/>
        <w:tblInd w:w="-289" w:type="dxa"/>
        <w:tblLayout w:type="fixed"/>
        <w:tblLook w:val="06A0" w:firstRow="1" w:lastRow="0" w:firstColumn="1" w:lastColumn="0" w:noHBand="1" w:noVBand="1"/>
      </w:tblPr>
      <w:tblGrid>
        <w:gridCol w:w="2269"/>
        <w:gridCol w:w="1984"/>
        <w:gridCol w:w="2552"/>
        <w:gridCol w:w="2835"/>
      </w:tblGrid>
      <w:tr w:rsidR="07A2620C" w:rsidRPr="0077127E" w14:paraId="6D8F2549" w14:textId="77777777" w:rsidTr="0067523C">
        <w:trPr>
          <w:trHeight w:val="300"/>
        </w:trPr>
        <w:tc>
          <w:tcPr>
            <w:tcW w:w="2269" w:type="dxa"/>
          </w:tcPr>
          <w:p w14:paraId="3C58836D" w14:textId="183302C8" w:rsidR="67F73709" w:rsidRPr="002D5FA2" w:rsidRDefault="004F53F1" w:rsidP="07A2620C">
            <w:pPr>
              <w:rPr>
                <w:b/>
                <w:sz w:val="22"/>
                <w:rPrChange w:id="336" w:author="Nathan Quai Hoi" w:date="2025-10-08T02:33:00Z" w16du:dateUtc="2025-10-07T13:33:00Z">
                  <w:rPr>
                    <w:b/>
                    <w:bCs/>
                  </w:rPr>
                </w:rPrChange>
              </w:rPr>
            </w:pPr>
            <w:r w:rsidRPr="002D5FA2">
              <w:rPr>
                <w:b/>
                <w:sz w:val="22"/>
                <w:rPrChange w:id="337" w:author="Nathan Quai Hoi" w:date="2025-10-08T02:33:00Z" w16du:dateUtc="2025-10-07T13:33:00Z">
                  <w:rPr>
                    <w:b/>
                    <w:bCs/>
                  </w:rPr>
                </w:rPrChange>
              </w:rPr>
              <w:lastRenderedPageBreak/>
              <w:t>Project Methodologies</w:t>
            </w:r>
            <w:r w:rsidR="67F73709" w:rsidRPr="002D5FA2">
              <w:rPr>
                <w:b/>
                <w:sz w:val="22"/>
                <w:rPrChange w:id="338" w:author="Nathan Quai Hoi" w:date="2025-10-08T02:33:00Z" w16du:dateUtc="2025-10-07T13:33:00Z">
                  <w:rPr>
                    <w:b/>
                    <w:bCs/>
                  </w:rPr>
                </w:rPrChange>
              </w:rPr>
              <w:t xml:space="preserve"> </w:t>
            </w:r>
          </w:p>
        </w:tc>
        <w:tc>
          <w:tcPr>
            <w:tcW w:w="1984" w:type="dxa"/>
          </w:tcPr>
          <w:p w14:paraId="4CC723A9" w14:textId="7CBFFAE7" w:rsidR="67F73709" w:rsidRPr="002D5FA2" w:rsidRDefault="67F73709" w:rsidP="07A2620C">
            <w:pPr>
              <w:rPr>
                <w:b/>
                <w:sz w:val="22"/>
                <w:rPrChange w:id="339" w:author="Nathan Quai Hoi" w:date="2025-10-08T02:33:00Z" w16du:dateUtc="2025-10-07T13:33:00Z">
                  <w:rPr>
                    <w:b/>
                    <w:bCs/>
                  </w:rPr>
                </w:rPrChange>
              </w:rPr>
            </w:pPr>
            <w:r w:rsidRPr="002D5FA2">
              <w:rPr>
                <w:b/>
                <w:sz w:val="22"/>
                <w:rPrChange w:id="340" w:author="Nathan Quai Hoi" w:date="2025-10-08T02:33:00Z" w16du:dateUtc="2025-10-07T13:33:00Z">
                  <w:rPr>
                    <w:b/>
                    <w:bCs/>
                  </w:rPr>
                </w:rPrChange>
              </w:rPr>
              <w:t xml:space="preserve">Core approach </w:t>
            </w:r>
          </w:p>
        </w:tc>
        <w:tc>
          <w:tcPr>
            <w:tcW w:w="2552" w:type="dxa"/>
          </w:tcPr>
          <w:p w14:paraId="63EDCA22" w14:textId="4D4C6B99" w:rsidR="07A2620C" w:rsidRPr="002D5FA2" w:rsidRDefault="67F73709" w:rsidP="07A2620C">
            <w:pPr>
              <w:rPr>
                <w:b/>
                <w:sz w:val="22"/>
                <w:rPrChange w:id="341" w:author="Nathan Quai Hoi" w:date="2025-10-08T02:33:00Z" w16du:dateUtc="2025-10-07T13:33:00Z">
                  <w:rPr>
                    <w:b/>
                    <w:bCs/>
                  </w:rPr>
                </w:rPrChange>
              </w:rPr>
            </w:pPr>
            <w:r w:rsidRPr="002D5FA2">
              <w:rPr>
                <w:b/>
                <w:sz w:val="22"/>
                <w:rPrChange w:id="342" w:author="Nathan Quai Hoi" w:date="2025-10-08T02:33:00Z" w16du:dateUtc="2025-10-07T13:33:00Z">
                  <w:rPr>
                    <w:b/>
                    <w:bCs/>
                  </w:rPr>
                </w:rPrChange>
              </w:rPr>
              <w:t>Pros</w:t>
            </w:r>
          </w:p>
        </w:tc>
        <w:tc>
          <w:tcPr>
            <w:tcW w:w="2835" w:type="dxa"/>
          </w:tcPr>
          <w:p w14:paraId="19C073EA" w14:textId="6A8E4C44" w:rsidR="07A2620C" w:rsidRPr="002D5FA2" w:rsidRDefault="67F73709" w:rsidP="07A2620C">
            <w:pPr>
              <w:rPr>
                <w:b/>
                <w:sz w:val="22"/>
                <w:rPrChange w:id="343" w:author="Nathan Quai Hoi" w:date="2025-10-08T02:33:00Z" w16du:dateUtc="2025-10-07T13:33:00Z">
                  <w:rPr>
                    <w:b/>
                    <w:bCs/>
                  </w:rPr>
                </w:rPrChange>
              </w:rPr>
            </w:pPr>
            <w:r w:rsidRPr="002D5FA2">
              <w:rPr>
                <w:b/>
                <w:sz w:val="22"/>
                <w:rPrChange w:id="344" w:author="Nathan Quai Hoi" w:date="2025-10-08T02:33:00Z" w16du:dateUtc="2025-10-07T13:33:00Z">
                  <w:rPr>
                    <w:b/>
                    <w:bCs/>
                  </w:rPr>
                </w:rPrChange>
              </w:rPr>
              <w:t>Cons</w:t>
            </w:r>
          </w:p>
        </w:tc>
      </w:tr>
      <w:tr w:rsidR="07A2620C" w:rsidRPr="0077127E" w14:paraId="4FD2759B" w14:textId="77777777" w:rsidTr="0067523C">
        <w:trPr>
          <w:trHeight w:val="300"/>
        </w:trPr>
        <w:tc>
          <w:tcPr>
            <w:tcW w:w="2269" w:type="dxa"/>
          </w:tcPr>
          <w:p w14:paraId="70417314" w14:textId="39A9AD64" w:rsidR="07A2620C" w:rsidRPr="002D5FA2" w:rsidRDefault="67F73709" w:rsidP="07A2620C">
            <w:pPr>
              <w:rPr>
                <w:sz w:val="22"/>
                <w:rPrChange w:id="345" w:author="Nathan Quai Hoi" w:date="2025-10-08T02:33:00Z" w16du:dateUtc="2025-10-07T13:33:00Z">
                  <w:rPr/>
                </w:rPrChange>
              </w:rPr>
            </w:pPr>
            <w:r w:rsidRPr="002D5FA2">
              <w:rPr>
                <w:sz w:val="22"/>
                <w:rPrChange w:id="346" w:author="Nathan Quai Hoi" w:date="2025-10-08T02:33:00Z" w16du:dateUtc="2025-10-07T13:33:00Z">
                  <w:rPr/>
                </w:rPrChange>
              </w:rPr>
              <w:t xml:space="preserve">Waterfall </w:t>
            </w:r>
          </w:p>
        </w:tc>
        <w:tc>
          <w:tcPr>
            <w:tcW w:w="1984" w:type="dxa"/>
          </w:tcPr>
          <w:p w14:paraId="024D00D8" w14:textId="0F2793C6" w:rsidR="07A2620C" w:rsidRPr="002D5FA2" w:rsidRDefault="5652EEA1" w:rsidP="49017315">
            <w:pPr>
              <w:rPr>
                <w:sz w:val="18"/>
                <w:rPrChange w:id="347" w:author="Nathan Quai Hoi" w:date="2025-10-08T02:33:00Z" w16du:dateUtc="2025-10-07T13:33:00Z">
                  <w:rPr>
                    <w:sz w:val="20"/>
                    <w:szCs w:val="20"/>
                  </w:rPr>
                </w:rPrChange>
              </w:rPr>
            </w:pPr>
            <w:r w:rsidRPr="002D5FA2">
              <w:rPr>
                <w:sz w:val="18"/>
                <w:rPrChange w:id="348" w:author="Nathan Quai Hoi" w:date="2025-10-08T02:33:00Z" w16du:dateUtc="2025-10-07T13:33:00Z">
                  <w:rPr>
                    <w:sz w:val="20"/>
                    <w:szCs w:val="20"/>
                  </w:rPr>
                </w:rPrChange>
              </w:rPr>
              <w:t>A fixed set of phases</w:t>
            </w:r>
            <w:r w:rsidR="142FA9FD" w:rsidRPr="002D5FA2">
              <w:rPr>
                <w:sz w:val="18"/>
                <w:rPrChange w:id="349" w:author="Nathan Quai Hoi" w:date="2025-10-08T02:33:00Z" w16du:dateUtc="2025-10-07T13:33:00Z">
                  <w:rPr>
                    <w:sz w:val="20"/>
                    <w:szCs w:val="20"/>
                  </w:rPr>
                </w:rPrChange>
              </w:rPr>
              <w:t>, where each phase must be completed before moving to the next phase</w:t>
            </w:r>
          </w:p>
        </w:tc>
        <w:tc>
          <w:tcPr>
            <w:tcW w:w="2552" w:type="dxa"/>
          </w:tcPr>
          <w:p w14:paraId="3FE2989C" w14:textId="0F1DD205" w:rsidR="07A2620C" w:rsidRPr="002D5FA2" w:rsidRDefault="5B511761" w:rsidP="58214951">
            <w:pPr>
              <w:rPr>
                <w:sz w:val="18"/>
                <w:rPrChange w:id="350" w:author="Nathan Quai Hoi" w:date="2025-10-08T02:33:00Z" w16du:dateUtc="2025-10-07T13:33:00Z">
                  <w:rPr>
                    <w:sz w:val="20"/>
                    <w:szCs w:val="20"/>
                  </w:rPr>
                </w:rPrChange>
              </w:rPr>
            </w:pPr>
            <w:r w:rsidRPr="002D5FA2">
              <w:rPr>
                <w:sz w:val="18"/>
                <w:rPrChange w:id="351" w:author="Nathan Quai Hoi" w:date="2025-10-08T02:33:00Z" w16du:dateUtc="2025-10-07T13:33:00Z">
                  <w:rPr>
                    <w:sz w:val="20"/>
                    <w:szCs w:val="20"/>
                  </w:rPr>
                </w:rPrChange>
              </w:rPr>
              <w:t xml:space="preserve">Waterfall outlines a clear project </w:t>
            </w:r>
            <w:r w:rsidR="18D10CD1" w:rsidRPr="002D5FA2">
              <w:rPr>
                <w:sz w:val="18"/>
                <w:rPrChange w:id="352" w:author="Nathan Quai Hoi" w:date="2025-10-08T02:33:00Z" w16du:dateUtc="2025-10-07T13:33:00Z">
                  <w:rPr>
                    <w:sz w:val="20"/>
                    <w:szCs w:val="20"/>
                  </w:rPr>
                </w:rPrChange>
              </w:rPr>
              <w:t>structure;</w:t>
            </w:r>
            <w:r w:rsidR="5F47A9F6" w:rsidRPr="002D5FA2">
              <w:rPr>
                <w:sz w:val="18"/>
                <w:rPrChange w:id="353" w:author="Nathan Quai Hoi" w:date="2025-10-08T02:33:00Z" w16du:dateUtc="2025-10-07T13:33:00Z">
                  <w:rPr>
                    <w:sz w:val="20"/>
                    <w:szCs w:val="20"/>
                  </w:rPr>
                </w:rPrChange>
              </w:rPr>
              <w:t xml:space="preserve"> this demonstrates </w:t>
            </w:r>
            <w:r w:rsidR="65F12510" w:rsidRPr="002D5FA2">
              <w:rPr>
                <w:sz w:val="18"/>
                <w:rPrChange w:id="354" w:author="Nathan Quai Hoi" w:date="2025-10-08T02:33:00Z" w16du:dateUtc="2025-10-07T13:33:00Z">
                  <w:rPr>
                    <w:sz w:val="20"/>
                    <w:szCs w:val="20"/>
                  </w:rPr>
                </w:rPrChange>
              </w:rPr>
              <w:t>clear cost</w:t>
            </w:r>
            <w:r w:rsidR="5F47A9F6" w:rsidRPr="002D5FA2">
              <w:rPr>
                <w:sz w:val="18"/>
                <w:rPrChange w:id="355" w:author="Nathan Quai Hoi" w:date="2025-10-08T02:33:00Z" w16du:dateUtc="2025-10-07T13:33:00Z">
                  <w:rPr>
                    <w:sz w:val="20"/>
                    <w:szCs w:val="20"/>
                  </w:rPr>
                </w:rPrChange>
              </w:rPr>
              <w:t xml:space="preserve"> and goals</w:t>
            </w:r>
            <w:r w:rsidR="2A1474E8" w:rsidRPr="002D5FA2">
              <w:rPr>
                <w:sz w:val="18"/>
                <w:rPrChange w:id="356" w:author="Nathan Quai Hoi" w:date="2025-10-08T02:33:00Z" w16du:dateUtc="2025-10-07T13:33:00Z">
                  <w:rPr>
                    <w:sz w:val="20"/>
                    <w:szCs w:val="20"/>
                  </w:rPr>
                </w:rPrChange>
              </w:rPr>
              <w:t>. Due to the fixed nature of the</w:t>
            </w:r>
            <w:r w:rsidR="6E3D943F" w:rsidRPr="002D5FA2">
              <w:rPr>
                <w:sz w:val="18"/>
                <w:rPrChange w:id="357" w:author="Nathan Quai Hoi" w:date="2025-10-08T02:33:00Z" w16du:dateUtc="2025-10-07T13:33:00Z">
                  <w:rPr>
                    <w:sz w:val="20"/>
                    <w:szCs w:val="20"/>
                  </w:rPr>
                </w:rPrChange>
              </w:rPr>
              <w:t xml:space="preserve"> methodology, tracking is linier and easier. </w:t>
            </w:r>
            <w:r w:rsidR="392E7007" w:rsidRPr="002D5FA2">
              <w:rPr>
                <w:sz w:val="18"/>
                <w:rPrChange w:id="358" w:author="Nathan Quai Hoi" w:date="2025-10-08T02:33:00Z" w16du:dateUtc="2025-10-07T13:33:00Z">
                  <w:rPr>
                    <w:sz w:val="20"/>
                    <w:szCs w:val="20"/>
                  </w:rPr>
                </w:rPrChange>
              </w:rPr>
              <w:t>The upfront planning approach also minimises risk factors as most of them are accounted for in the initial planning phase.</w:t>
            </w:r>
            <w:r w:rsidR="72E407DE" w:rsidRPr="002D5FA2">
              <w:rPr>
                <w:sz w:val="18"/>
                <w:rPrChange w:id="359" w:author="Nathan Quai Hoi" w:date="2025-10-08T02:33:00Z" w16du:dateUtc="2025-10-07T13:33:00Z">
                  <w:rPr>
                    <w:sz w:val="20"/>
                    <w:szCs w:val="20"/>
                  </w:rPr>
                </w:rPrChange>
              </w:rPr>
              <w:t xml:space="preserve"> Waterfall approach also expects fewer delays that can occur from additional requirements</w:t>
            </w:r>
            <w:r w:rsidR="0077127E" w:rsidRPr="002D5FA2">
              <w:rPr>
                <w:sz w:val="18"/>
                <w:rPrChange w:id="360" w:author="Nathan Quai Hoi" w:date="2025-10-08T02:33:00Z" w16du:dateUtc="2025-10-07T13:33:00Z">
                  <w:rPr>
                    <w:sz w:val="20"/>
                    <w:szCs w:val="20"/>
                  </w:rPr>
                </w:rPrChange>
              </w:rPr>
              <w:t>.</w:t>
            </w:r>
          </w:p>
        </w:tc>
        <w:tc>
          <w:tcPr>
            <w:tcW w:w="2835" w:type="dxa"/>
          </w:tcPr>
          <w:p w14:paraId="25F3F631" w14:textId="7902F539" w:rsidR="07A2620C" w:rsidRPr="002D5FA2" w:rsidRDefault="72E407DE" w:rsidP="58214951">
            <w:pPr>
              <w:rPr>
                <w:sz w:val="18"/>
                <w:rPrChange w:id="361" w:author="Nathan Quai Hoi" w:date="2025-10-08T02:33:00Z" w16du:dateUtc="2025-10-07T13:33:00Z">
                  <w:rPr>
                    <w:sz w:val="20"/>
                    <w:szCs w:val="20"/>
                  </w:rPr>
                </w:rPrChange>
              </w:rPr>
            </w:pPr>
            <w:r w:rsidRPr="002D5FA2">
              <w:rPr>
                <w:sz w:val="18"/>
                <w:rPrChange w:id="362" w:author="Nathan Quai Hoi" w:date="2025-10-08T02:33:00Z" w16du:dateUtc="2025-10-07T13:33:00Z">
                  <w:rPr>
                    <w:sz w:val="20"/>
                    <w:szCs w:val="20"/>
                  </w:rPr>
                </w:rPrChange>
              </w:rPr>
              <w:t xml:space="preserve">Due to the fixed nature of the </w:t>
            </w:r>
            <w:r w:rsidR="7B63C862" w:rsidRPr="002D5FA2">
              <w:rPr>
                <w:sz w:val="18"/>
                <w:rPrChange w:id="363" w:author="Nathan Quai Hoi" w:date="2025-10-08T02:33:00Z" w16du:dateUtc="2025-10-07T13:33:00Z">
                  <w:rPr>
                    <w:sz w:val="20"/>
                    <w:szCs w:val="20"/>
                  </w:rPr>
                </w:rPrChange>
              </w:rPr>
              <w:t>methodology</w:t>
            </w:r>
            <w:r w:rsidRPr="002D5FA2">
              <w:rPr>
                <w:sz w:val="18"/>
                <w:rPrChange w:id="364" w:author="Nathan Quai Hoi" w:date="2025-10-08T02:33:00Z" w16du:dateUtc="2025-10-07T13:33:00Z">
                  <w:rPr>
                    <w:sz w:val="20"/>
                    <w:szCs w:val="20"/>
                  </w:rPr>
                </w:rPrChange>
              </w:rPr>
              <w:t xml:space="preserve"> its benefit can also be </w:t>
            </w:r>
            <w:r w:rsidR="6036CE18" w:rsidRPr="002D5FA2">
              <w:rPr>
                <w:sz w:val="18"/>
                <w:rPrChange w:id="365" w:author="Nathan Quai Hoi" w:date="2025-10-08T02:33:00Z" w16du:dateUtc="2025-10-07T13:33:00Z">
                  <w:rPr>
                    <w:sz w:val="20"/>
                    <w:szCs w:val="20"/>
                  </w:rPr>
                </w:rPrChange>
              </w:rPr>
              <w:t>a drawback depending on the nature of the project.</w:t>
            </w:r>
            <w:r w:rsidR="35D34E6E" w:rsidRPr="002D5FA2">
              <w:rPr>
                <w:sz w:val="18"/>
                <w:rPrChange w:id="366" w:author="Nathan Quai Hoi" w:date="2025-10-08T02:33:00Z" w16du:dateUtc="2025-10-07T13:33:00Z">
                  <w:rPr>
                    <w:sz w:val="20"/>
                    <w:szCs w:val="20"/>
                  </w:rPr>
                </w:rPrChange>
              </w:rPr>
              <w:t xml:space="preserve"> Project s that </w:t>
            </w:r>
            <w:r w:rsidR="359420A1" w:rsidRPr="002D5FA2">
              <w:rPr>
                <w:sz w:val="18"/>
                <w:rPrChange w:id="367" w:author="Nathan Quai Hoi" w:date="2025-10-08T02:33:00Z" w16du:dateUtc="2025-10-07T13:33:00Z">
                  <w:rPr>
                    <w:sz w:val="20"/>
                    <w:szCs w:val="20"/>
                  </w:rPr>
                </w:rPrChange>
              </w:rPr>
              <w:t>requires</w:t>
            </w:r>
            <w:r w:rsidR="35D34E6E" w:rsidRPr="002D5FA2">
              <w:rPr>
                <w:sz w:val="18"/>
                <w:rPrChange w:id="368" w:author="Nathan Quai Hoi" w:date="2025-10-08T02:33:00Z" w16du:dateUtc="2025-10-07T13:33:00Z">
                  <w:rPr>
                    <w:sz w:val="20"/>
                    <w:szCs w:val="20"/>
                  </w:rPr>
                </w:rPrChange>
              </w:rPr>
              <w:t xml:space="preserve"> continual </w:t>
            </w:r>
            <w:r w:rsidR="7E94C24F" w:rsidRPr="002D5FA2">
              <w:rPr>
                <w:sz w:val="18"/>
                <w:rPrChange w:id="369" w:author="Nathan Quai Hoi" w:date="2025-10-08T02:33:00Z" w16du:dateUtc="2025-10-07T13:33:00Z">
                  <w:rPr>
                    <w:sz w:val="20"/>
                    <w:szCs w:val="20"/>
                  </w:rPr>
                </w:rPrChange>
              </w:rPr>
              <w:t>interactions</w:t>
            </w:r>
            <w:r w:rsidR="35D34E6E" w:rsidRPr="002D5FA2">
              <w:rPr>
                <w:sz w:val="18"/>
                <w:rPrChange w:id="370" w:author="Nathan Quai Hoi" w:date="2025-10-08T02:33:00Z" w16du:dateUtc="2025-10-07T13:33:00Z">
                  <w:rPr>
                    <w:sz w:val="20"/>
                    <w:szCs w:val="20"/>
                  </w:rPr>
                </w:rPrChange>
              </w:rPr>
              <w:t xml:space="preserve"> with end users and the team to </w:t>
            </w:r>
            <w:r w:rsidR="77E3F607" w:rsidRPr="002D5FA2">
              <w:rPr>
                <w:sz w:val="18"/>
                <w:rPrChange w:id="371" w:author="Nathan Quai Hoi" w:date="2025-10-08T02:33:00Z" w16du:dateUtc="2025-10-07T13:33:00Z">
                  <w:rPr>
                    <w:sz w:val="20"/>
                    <w:szCs w:val="20"/>
                  </w:rPr>
                </w:rPrChange>
              </w:rPr>
              <w:t>review</w:t>
            </w:r>
            <w:r w:rsidR="35D34E6E" w:rsidRPr="002D5FA2">
              <w:rPr>
                <w:sz w:val="18"/>
                <w:rPrChange w:id="372" w:author="Nathan Quai Hoi" w:date="2025-10-08T02:33:00Z" w16du:dateUtc="2025-10-07T13:33:00Z">
                  <w:rPr>
                    <w:sz w:val="20"/>
                    <w:szCs w:val="20"/>
                  </w:rPr>
                </w:rPrChange>
              </w:rPr>
              <w:t xml:space="preserve"> current direction and course correction </w:t>
            </w:r>
            <w:r w:rsidR="10039046" w:rsidRPr="002D5FA2">
              <w:rPr>
                <w:sz w:val="18"/>
                <w:rPrChange w:id="373" w:author="Nathan Quai Hoi" w:date="2025-10-08T02:33:00Z" w16du:dateUtc="2025-10-07T13:33:00Z">
                  <w:rPr>
                    <w:sz w:val="20"/>
                    <w:szCs w:val="20"/>
                  </w:rPr>
                </w:rPrChange>
              </w:rPr>
              <w:t xml:space="preserve">do not fit in the waterfall </w:t>
            </w:r>
            <w:r w:rsidR="1D34F19E" w:rsidRPr="002D5FA2">
              <w:rPr>
                <w:sz w:val="18"/>
                <w:rPrChange w:id="374" w:author="Nathan Quai Hoi" w:date="2025-10-08T02:33:00Z" w16du:dateUtc="2025-10-07T13:33:00Z">
                  <w:rPr>
                    <w:sz w:val="20"/>
                    <w:szCs w:val="20"/>
                  </w:rPr>
                </w:rPrChange>
              </w:rPr>
              <w:t>approach</w:t>
            </w:r>
            <w:r w:rsidR="10039046" w:rsidRPr="002D5FA2">
              <w:rPr>
                <w:sz w:val="18"/>
                <w:rPrChange w:id="375" w:author="Nathan Quai Hoi" w:date="2025-10-08T02:33:00Z" w16du:dateUtc="2025-10-07T13:33:00Z">
                  <w:rPr>
                    <w:sz w:val="20"/>
                    <w:szCs w:val="20"/>
                  </w:rPr>
                </w:rPrChange>
              </w:rPr>
              <w:t>.</w:t>
            </w:r>
            <w:r w:rsidR="71A05FE5" w:rsidRPr="002D5FA2">
              <w:rPr>
                <w:sz w:val="18"/>
                <w:rPrChange w:id="376" w:author="Nathan Quai Hoi" w:date="2025-10-08T02:33:00Z" w16du:dateUtc="2025-10-07T13:33:00Z">
                  <w:rPr>
                    <w:sz w:val="20"/>
                    <w:szCs w:val="20"/>
                  </w:rPr>
                </w:rPrChange>
              </w:rPr>
              <w:t xml:space="preserve"> Its fixed approach is ultimately limiting flexibility. </w:t>
            </w:r>
            <w:r w:rsidR="10039046" w:rsidRPr="002D5FA2">
              <w:rPr>
                <w:sz w:val="18"/>
                <w:rPrChange w:id="377" w:author="Nathan Quai Hoi" w:date="2025-10-08T02:33:00Z" w16du:dateUtc="2025-10-07T13:33:00Z">
                  <w:rPr>
                    <w:sz w:val="20"/>
                    <w:szCs w:val="20"/>
                  </w:rPr>
                </w:rPrChange>
              </w:rPr>
              <w:t xml:space="preserve"> </w:t>
            </w:r>
            <w:r w:rsidR="6036CE18" w:rsidRPr="002D5FA2">
              <w:rPr>
                <w:sz w:val="18"/>
                <w:rPrChange w:id="378" w:author="Nathan Quai Hoi" w:date="2025-10-08T02:33:00Z" w16du:dateUtc="2025-10-07T13:33:00Z">
                  <w:rPr>
                    <w:sz w:val="20"/>
                    <w:szCs w:val="20"/>
                  </w:rPr>
                </w:rPrChange>
              </w:rPr>
              <w:t xml:space="preserve"> </w:t>
            </w:r>
          </w:p>
        </w:tc>
      </w:tr>
      <w:tr w:rsidR="07A2620C" w:rsidRPr="0077127E" w14:paraId="4A8176D2" w14:textId="77777777" w:rsidTr="0067523C">
        <w:trPr>
          <w:trHeight w:val="300"/>
        </w:trPr>
        <w:tc>
          <w:tcPr>
            <w:tcW w:w="2269" w:type="dxa"/>
          </w:tcPr>
          <w:p w14:paraId="0435153D" w14:textId="40F14990" w:rsidR="07A2620C" w:rsidRPr="002D5FA2" w:rsidRDefault="67F73709" w:rsidP="07A2620C">
            <w:pPr>
              <w:rPr>
                <w:sz w:val="22"/>
                <w:rPrChange w:id="379" w:author="Nathan Quai Hoi" w:date="2025-10-08T02:33:00Z" w16du:dateUtc="2025-10-07T13:33:00Z">
                  <w:rPr/>
                </w:rPrChange>
              </w:rPr>
            </w:pPr>
            <w:r w:rsidRPr="002D5FA2">
              <w:rPr>
                <w:sz w:val="22"/>
                <w:rPrChange w:id="380" w:author="Nathan Quai Hoi" w:date="2025-10-08T02:33:00Z" w16du:dateUtc="2025-10-07T13:33:00Z">
                  <w:rPr/>
                </w:rPrChange>
              </w:rPr>
              <w:t xml:space="preserve">Agile </w:t>
            </w:r>
          </w:p>
        </w:tc>
        <w:tc>
          <w:tcPr>
            <w:tcW w:w="1984" w:type="dxa"/>
          </w:tcPr>
          <w:p w14:paraId="56BD1973" w14:textId="33E54430" w:rsidR="07A2620C" w:rsidRPr="002D5FA2" w:rsidRDefault="6FC79607" w:rsidP="49017315">
            <w:pPr>
              <w:rPr>
                <w:sz w:val="18"/>
                <w:rPrChange w:id="381" w:author="Nathan Quai Hoi" w:date="2025-10-08T02:33:00Z" w16du:dateUtc="2025-10-07T13:33:00Z">
                  <w:rPr>
                    <w:sz w:val="20"/>
                    <w:szCs w:val="20"/>
                  </w:rPr>
                </w:rPrChange>
              </w:rPr>
            </w:pPr>
            <w:r w:rsidRPr="002D5FA2">
              <w:rPr>
                <w:sz w:val="18"/>
                <w:rPrChange w:id="382" w:author="Nathan Quai Hoi" w:date="2025-10-08T02:33:00Z" w16du:dateUtc="2025-10-07T13:33:00Z">
                  <w:rPr>
                    <w:sz w:val="20"/>
                    <w:szCs w:val="20"/>
                  </w:rPr>
                </w:rPrChange>
              </w:rPr>
              <w:t>Working quickly and collaboratively while promoting an environment that allows changes during the development cycle</w:t>
            </w:r>
          </w:p>
          <w:p w14:paraId="4CC4CCDA" w14:textId="5B712E4A" w:rsidR="07A2620C" w:rsidRPr="002D5FA2" w:rsidRDefault="07A2620C" w:rsidP="49017315">
            <w:pPr>
              <w:rPr>
                <w:sz w:val="22"/>
                <w:rPrChange w:id="383" w:author="Nathan Quai Hoi" w:date="2025-10-08T02:33:00Z" w16du:dateUtc="2025-10-07T13:33:00Z">
                  <w:rPr/>
                </w:rPrChange>
              </w:rPr>
            </w:pPr>
          </w:p>
        </w:tc>
        <w:tc>
          <w:tcPr>
            <w:tcW w:w="2552" w:type="dxa"/>
          </w:tcPr>
          <w:p w14:paraId="22CCEED5" w14:textId="07FB21FC" w:rsidR="07A2620C" w:rsidRPr="002D5FA2" w:rsidRDefault="7A11B2DC" w:rsidP="07A2620C">
            <w:pPr>
              <w:rPr>
                <w:sz w:val="18"/>
                <w:rPrChange w:id="384" w:author="Nathan Quai Hoi" w:date="2025-10-08T02:33:00Z" w16du:dateUtc="2025-10-07T13:33:00Z">
                  <w:rPr>
                    <w:sz w:val="20"/>
                    <w:szCs w:val="20"/>
                  </w:rPr>
                </w:rPrChange>
              </w:rPr>
            </w:pPr>
            <w:r w:rsidRPr="002D5FA2">
              <w:rPr>
                <w:sz w:val="18"/>
                <w:rPrChange w:id="385" w:author="Nathan Quai Hoi" w:date="2025-10-08T02:33:00Z" w16du:dateUtc="2025-10-07T13:33:00Z">
                  <w:rPr>
                    <w:sz w:val="20"/>
                    <w:szCs w:val="20"/>
                  </w:rPr>
                </w:rPrChange>
              </w:rPr>
              <w:t>The agile framework is the suggested approach for software development projects that prioritises customer needs constantly changing</w:t>
            </w:r>
            <w:r w:rsidR="61276428" w:rsidRPr="002D5FA2">
              <w:rPr>
                <w:sz w:val="18"/>
                <w:rPrChange w:id="386" w:author="Nathan Quai Hoi" w:date="2025-10-08T02:33:00Z" w16du:dateUtc="2025-10-07T13:33:00Z">
                  <w:rPr>
                    <w:sz w:val="20"/>
                    <w:szCs w:val="20"/>
                  </w:rPr>
                </w:rPrChange>
              </w:rPr>
              <w:t xml:space="preserve"> throughout the </w:t>
            </w:r>
            <w:r w:rsidR="38BE9E4A" w:rsidRPr="002D5FA2">
              <w:rPr>
                <w:sz w:val="18"/>
                <w:rPrChange w:id="387" w:author="Nathan Quai Hoi" w:date="2025-10-08T02:33:00Z" w16du:dateUtc="2025-10-07T13:33:00Z">
                  <w:rPr>
                    <w:sz w:val="20"/>
                    <w:szCs w:val="20"/>
                  </w:rPr>
                </w:rPrChange>
              </w:rPr>
              <w:t>development</w:t>
            </w:r>
            <w:r w:rsidR="61276428" w:rsidRPr="002D5FA2">
              <w:rPr>
                <w:sz w:val="18"/>
                <w:rPrChange w:id="388" w:author="Nathan Quai Hoi" w:date="2025-10-08T02:33:00Z" w16du:dateUtc="2025-10-07T13:33:00Z">
                  <w:rPr>
                    <w:sz w:val="20"/>
                    <w:szCs w:val="20"/>
                  </w:rPr>
                </w:rPrChange>
              </w:rPr>
              <w:t xml:space="preserve"> lifecycle. </w:t>
            </w:r>
            <w:r w:rsidR="00434506" w:rsidRPr="002D5FA2">
              <w:rPr>
                <w:sz w:val="18"/>
                <w:rPrChange w:id="389" w:author="Nathan Quai Hoi" w:date="2025-10-08T02:33:00Z" w16du:dateUtc="2025-10-07T13:33:00Z">
                  <w:rPr>
                    <w:sz w:val="20"/>
                    <w:szCs w:val="20"/>
                  </w:rPr>
                </w:rPrChange>
              </w:rPr>
              <w:br/>
            </w:r>
            <w:r w:rsidR="38ABD4D9" w:rsidRPr="002D5FA2">
              <w:rPr>
                <w:sz w:val="18"/>
                <w:rPrChange w:id="390" w:author="Nathan Quai Hoi" w:date="2025-10-08T02:33:00Z" w16du:dateUtc="2025-10-07T13:33:00Z">
                  <w:rPr>
                    <w:sz w:val="20"/>
                    <w:szCs w:val="20"/>
                  </w:rPr>
                </w:rPrChange>
              </w:rPr>
              <w:t xml:space="preserve">The </w:t>
            </w:r>
            <w:r w:rsidR="21E3E0A1" w:rsidRPr="002D5FA2">
              <w:rPr>
                <w:sz w:val="18"/>
                <w:rPrChange w:id="391" w:author="Nathan Quai Hoi" w:date="2025-10-08T02:33:00Z" w16du:dateUtc="2025-10-07T13:33:00Z">
                  <w:rPr>
                    <w:sz w:val="20"/>
                    <w:szCs w:val="20"/>
                  </w:rPr>
                </w:rPrChange>
              </w:rPr>
              <w:t xml:space="preserve">phases </w:t>
            </w:r>
            <w:r w:rsidR="38ABD4D9" w:rsidRPr="002D5FA2">
              <w:rPr>
                <w:sz w:val="18"/>
                <w:rPrChange w:id="392" w:author="Nathan Quai Hoi" w:date="2025-10-08T02:33:00Z" w16du:dateUtc="2025-10-07T13:33:00Z">
                  <w:rPr>
                    <w:sz w:val="20"/>
                    <w:szCs w:val="20"/>
                  </w:rPr>
                </w:rPrChange>
              </w:rPr>
              <w:t xml:space="preserve">of this approach </w:t>
            </w:r>
            <w:r w:rsidR="00434506" w:rsidRPr="002D5FA2">
              <w:rPr>
                <w:sz w:val="18"/>
                <w:rPrChange w:id="393" w:author="Nathan Quai Hoi" w:date="2025-10-08T02:33:00Z" w16du:dateUtc="2025-10-07T13:33:00Z">
                  <w:rPr>
                    <w:sz w:val="20"/>
                    <w:szCs w:val="20"/>
                  </w:rPr>
                </w:rPrChange>
              </w:rPr>
              <w:t>are</w:t>
            </w:r>
            <w:r w:rsidR="38ABD4D9" w:rsidRPr="002D5FA2">
              <w:rPr>
                <w:sz w:val="18"/>
                <w:rPrChange w:id="394" w:author="Nathan Quai Hoi" w:date="2025-10-08T02:33:00Z" w16du:dateUtc="2025-10-07T13:33:00Z">
                  <w:rPr>
                    <w:sz w:val="20"/>
                    <w:szCs w:val="20"/>
                  </w:rPr>
                </w:rPrChange>
              </w:rPr>
              <w:t xml:space="preserve"> broken down into sprints</w:t>
            </w:r>
            <w:r w:rsidR="44323349" w:rsidRPr="002D5FA2">
              <w:rPr>
                <w:sz w:val="18"/>
                <w:rPrChange w:id="395" w:author="Nathan Quai Hoi" w:date="2025-10-08T02:33:00Z" w16du:dateUtc="2025-10-07T13:33:00Z">
                  <w:rPr>
                    <w:sz w:val="20"/>
                    <w:szCs w:val="20"/>
                  </w:rPr>
                </w:rPrChange>
              </w:rPr>
              <w:t xml:space="preserve">. </w:t>
            </w:r>
            <w:r w:rsidR="00434506" w:rsidRPr="002D5FA2">
              <w:rPr>
                <w:sz w:val="18"/>
                <w:rPrChange w:id="396" w:author="Nathan Quai Hoi" w:date="2025-10-08T02:33:00Z" w16du:dateUtc="2025-10-07T13:33:00Z">
                  <w:rPr>
                    <w:sz w:val="20"/>
                    <w:szCs w:val="20"/>
                  </w:rPr>
                </w:rPrChange>
              </w:rPr>
              <w:br/>
            </w:r>
            <w:r w:rsidR="44323349" w:rsidRPr="002D5FA2">
              <w:rPr>
                <w:sz w:val="18"/>
                <w:rPrChange w:id="397" w:author="Nathan Quai Hoi" w:date="2025-10-08T02:33:00Z" w16du:dateUtc="2025-10-07T13:33:00Z">
                  <w:rPr>
                    <w:sz w:val="20"/>
                    <w:szCs w:val="20"/>
                  </w:rPr>
                </w:rPrChange>
              </w:rPr>
              <w:t xml:space="preserve">Once a sprint is completed review and feedback commence to improve the efficiency of the next sprint. </w:t>
            </w:r>
          </w:p>
        </w:tc>
        <w:tc>
          <w:tcPr>
            <w:tcW w:w="2835" w:type="dxa"/>
          </w:tcPr>
          <w:p w14:paraId="6C6CC404" w14:textId="3E95DA6A" w:rsidR="07A2620C" w:rsidRPr="002D5FA2" w:rsidRDefault="0F2262AB" w:rsidP="75E5AE54">
            <w:pPr>
              <w:rPr>
                <w:sz w:val="18"/>
                <w:rPrChange w:id="398" w:author="Nathan Quai Hoi" w:date="2025-10-08T02:33:00Z" w16du:dateUtc="2025-10-07T13:33:00Z">
                  <w:rPr>
                    <w:sz w:val="20"/>
                    <w:szCs w:val="20"/>
                  </w:rPr>
                </w:rPrChange>
              </w:rPr>
            </w:pPr>
            <w:r w:rsidRPr="002D5FA2">
              <w:rPr>
                <w:sz w:val="18"/>
                <w:rPrChange w:id="399" w:author="Nathan Quai Hoi" w:date="2025-10-08T02:33:00Z" w16du:dateUtc="2025-10-07T13:33:00Z">
                  <w:rPr>
                    <w:sz w:val="20"/>
                    <w:szCs w:val="20"/>
                  </w:rPr>
                </w:rPrChange>
              </w:rPr>
              <w:t>Due to the agile approaches being constantly changing and reviewed after each sprint</w:t>
            </w:r>
            <w:r w:rsidR="02A8FC9D" w:rsidRPr="002D5FA2">
              <w:rPr>
                <w:sz w:val="18"/>
                <w:rPrChange w:id="400" w:author="Nathan Quai Hoi" w:date="2025-10-08T02:33:00Z" w16du:dateUtc="2025-10-07T13:33:00Z">
                  <w:rPr>
                    <w:sz w:val="20"/>
                    <w:szCs w:val="20"/>
                  </w:rPr>
                </w:rPrChange>
              </w:rPr>
              <w:t>, l</w:t>
            </w:r>
            <w:r w:rsidRPr="002D5FA2">
              <w:rPr>
                <w:sz w:val="18"/>
                <w:rPrChange w:id="401" w:author="Nathan Quai Hoi" w:date="2025-10-08T02:33:00Z" w16du:dateUtc="2025-10-07T13:33:00Z">
                  <w:rPr>
                    <w:sz w:val="20"/>
                    <w:szCs w:val="20"/>
                  </w:rPr>
                </w:rPrChange>
              </w:rPr>
              <w:t>imitation on resource</w:t>
            </w:r>
            <w:r w:rsidR="00434506" w:rsidRPr="002D5FA2">
              <w:rPr>
                <w:sz w:val="18"/>
                <w:rPrChange w:id="402" w:author="Nathan Quai Hoi" w:date="2025-10-08T02:33:00Z" w16du:dateUtc="2025-10-07T13:33:00Z">
                  <w:rPr>
                    <w:sz w:val="20"/>
                    <w:szCs w:val="20"/>
                  </w:rPr>
                </w:rPrChange>
              </w:rPr>
              <w:t xml:space="preserve"> </w:t>
            </w:r>
            <w:r w:rsidRPr="002D5FA2">
              <w:rPr>
                <w:sz w:val="18"/>
                <w:rPrChange w:id="403" w:author="Nathan Quai Hoi" w:date="2025-10-08T02:33:00Z" w16du:dateUtc="2025-10-07T13:33:00Z">
                  <w:rPr>
                    <w:sz w:val="20"/>
                    <w:szCs w:val="20"/>
                  </w:rPr>
                </w:rPrChange>
              </w:rPr>
              <w:t>planning</w:t>
            </w:r>
            <w:r w:rsidR="43E55A19" w:rsidRPr="002D5FA2">
              <w:rPr>
                <w:sz w:val="18"/>
                <w:rPrChange w:id="404" w:author="Nathan Quai Hoi" w:date="2025-10-08T02:33:00Z" w16du:dateUtc="2025-10-07T13:33:00Z">
                  <w:rPr>
                    <w:sz w:val="20"/>
                    <w:szCs w:val="20"/>
                  </w:rPr>
                </w:rPrChange>
              </w:rPr>
              <w:t xml:space="preserve"> can occur due to the unclear end object</w:t>
            </w:r>
            <w:r w:rsidR="001228C5" w:rsidRPr="002D5FA2">
              <w:rPr>
                <w:sz w:val="18"/>
                <w:rPrChange w:id="405" w:author="Nathan Quai Hoi" w:date="2025-10-08T02:33:00Z" w16du:dateUtc="2025-10-07T13:33:00Z">
                  <w:rPr>
                    <w:sz w:val="20"/>
                    <w:szCs w:val="20"/>
                  </w:rPr>
                </w:rPrChange>
              </w:rPr>
              <w:t>. I</w:t>
            </w:r>
            <w:r w:rsidR="43E55A19" w:rsidRPr="002D5FA2">
              <w:rPr>
                <w:sz w:val="18"/>
                <w:rPrChange w:id="406" w:author="Nathan Quai Hoi" w:date="2025-10-08T02:33:00Z" w16du:dateUtc="2025-10-07T13:33:00Z">
                  <w:rPr>
                    <w:sz w:val="20"/>
                    <w:szCs w:val="20"/>
                  </w:rPr>
                </w:rPrChange>
              </w:rPr>
              <w:t>n most cases</w:t>
            </w:r>
            <w:r w:rsidR="001228C5" w:rsidRPr="002D5FA2">
              <w:rPr>
                <w:sz w:val="18"/>
                <w:rPrChange w:id="407" w:author="Nathan Quai Hoi" w:date="2025-10-08T02:33:00Z" w16du:dateUtc="2025-10-07T13:33:00Z">
                  <w:rPr>
                    <w:sz w:val="20"/>
                    <w:szCs w:val="20"/>
                  </w:rPr>
                </w:rPrChange>
              </w:rPr>
              <w:t>,</w:t>
            </w:r>
            <w:r w:rsidR="43E55A19" w:rsidRPr="002D5FA2">
              <w:rPr>
                <w:sz w:val="18"/>
                <w:rPrChange w:id="408" w:author="Nathan Quai Hoi" w:date="2025-10-08T02:33:00Z" w16du:dateUtc="2025-10-07T13:33:00Z">
                  <w:rPr>
                    <w:sz w:val="20"/>
                    <w:szCs w:val="20"/>
                  </w:rPr>
                </w:rPrChange>
              </w:rPr>
              <w:t xml:space="preserve"> the dev team can only have s</w:t>
            </w:r>
            <w:r w:rsidR="3FCCC11B" w:rsidRPr="002D5FA2">
              <w:rPr>
                <w:sz w:val="18"/>
                <w:rPrChange w:id="409" w:author="Nathan Quai Hoi" w:date="2025-10-08T02:33:00Z" w16du:dateUtc="2025-10-07T13:33:00Z">
                  <w:rPr>
                    <w:sz w:val="20"/>
                    <w:szCs w:val="20"/>
                  </w:rPr>
                </w:rPrChange>
              </w:rPr>
              <w:t>ight on a few sprints</w:t>
            </w:r>
            <w:r w:rsidR="00434506" w:rsidRPr="002D5FA2">
              <w:rPr>
                <w:sz w:val="18"/>
                <w:rPrChange w:id="410" w:author="Nathan Quai Hoi" w:date="2025-10-08T02:33:00Z" w16du:dateUtc="2025-10-07T13:33:00Z">
                  <w:rPr>
                    <w:sz w:val="20"/>
                    <w:szCs w:val="20"/>
                  </w:rPr>
                </w:rPrChange>
              </w:rPr>
              <w:t xml:space="preserve"> a</w:t>
            </w:r>
            <w:r w:rsidR="212E6F0D" w:rsidRPr="002D5FA2">
              <w:rPr>
                <w:sz w:val="18"/>
                <w:rPrChange w:id="411" w:author="Nathan Quai Hoi" w:date="2025-10-08T02:33:00Z" w16du:dateUtc="2025-10-07T13:33:00Z">
                  <w:rPr>
                    <w:sz w:val="20"/>
                    <w:szCs w:val="20"/>
                  </w:rPr>
                </w:rPrChange>
              </w:rPr>
              <w:t>he</w:t>
            </w:r>
            <w:r w:rsidR="00434506" w:rsidRPr="002D5FA2">
              <w:rPr>
                <w:sz w:val="18"/>
                <w:rPrChange w:id="412" w:author="Nathan Quai Hoi" w:date="2025-10-08T02:33:00Z" w16du:dateUtc="2025-10-07T13:33:00Z">
                  <w:rPr>
                    <w:sz w:val="20"/>
                    <w:szCs w:val="20"/>
                  </w:rPr>
                </w:rPrChange>
              </w:rPr>
              <w:t>a</w:t>
            </w:r>
            <w:r w:rsidR="212E6F0D" w:rsidRPr="002D5FA2">
              <w:rPr>
                <w:sz w:val="18"/>
                <w:rPrChange w:id="413" w:author="Nathan Quai Hoi" w:date="2025-10-08T02:33:00Z" w16du:dateUtc="2025-10-07T13:33:00Z">
                  <w:rPr>
                    <w:sz w:val="20"/>
                    <w:szCs w:val="20"/>
                  </w:rPr>
                </w:rPrChange>
              </w:rPr>
              <w:t>d</w:t>
            </w:r>
            <w:r w:rsidR="3FCCC11B" w:rsidRPr="002D5FA2">
              <w:rPr>
                <w:sz w:val="18"/>
                <w:rPrChange w:id="414" w:author="Nathan Quai Hoi" w:date="2025-10-08T02:33:00Z" w16du:dateUtc="2025-10-07T13:33:00Z">
                  <w:rPr>
                    <w:sz w:val="20"/>
                    <w:szCs w:val="20"/>
                  </w:rPr>
                </w:rPrChange>
              </w:rPr>
              <w:t xml:space="preserve">. </w:t>
            </w:r>
            <w:r w:rsidR="00434506" w:rsidRPr="002D5FA2">
              <w:rPr>
                <w:sz w:val="18"/>
                <w:rPrChange w:id="415" w:author="Nathan Quai Hoi" w:date="2025-10-08T02:33:00Z" w16du:dateUtc="2025-10-07T13:33:00Z">
                  <w:rPr>
                    <w:sz w:val="20"/>
                    <w:szCs w:val="20"/>
                  </w:rPr>
                </w:rPrChange>
              </w:rPr>
              <w:br/>
            </w:r>
            <w:r w:rsidR="4E8BDE3C" w:rsidRPr="002D5FA2">
              <w:rPr>
                <w:sz w:val="18"/>
                <w:rPrChange w:id="416" w:author="Nathan Quai Hoi" w:date="2025-10-08T02:33:00Z" w16du:dateUtc="2025-10-07T13:33:00Z">
                  <w:rPr>
                    <w:sz w:val="20"/>
                    <w:szCs w:val="20"/>
                  </w:rPr>
                </w:rPrChange>
              </w:rPr>
              <w:t xml:space="preserve">Agile is also difficult to measure due to its nature of change which can also result in scope creep. </w:t>
            </w:r>
            <w:r w:rsidR="3FCCC11B" w:rsidRPr="002D5FA2">
              <w:rPr>
                <w:sz w:val="18"/>
                <w:rPrChange w:id="417" w:author="Nathan Quai Hoi" w:date="2025-10-08T02:33:00Z" w16du:dateUtc="2025-10-07T13:33:00Z">
                  <w:rPr>
                    <w:sz w:val="20"/>
                    <w:szCs w:val="20"/>
                  </w:rPr>
                </w:rPrChange>
              </w:rPr>
              <w:t xml:space="preserve"> </w:t>
            </w:r>
            <w:r w:rsidRPr="002D5FA2">
              <w:rPr>
                <w:sz w:val="18"/>
                <w:rPrChange w:id="418" w:author="Nathan Quai Hoi" w:date="2025-10-08T02:33:00Z" w16du:dateUtc="2025-10-07T13:33:00Z">
                  <w:rPr>
                    <w:sz w:val="20"/>
                    <w:szCs w:val="20"/>
                  </w:rPr>
                </w:rPrChange>
              </w:rPr>
              <w:t xml:space="preserve"> </w:t>
            </w:r>
          </w:p>
        </w:tc>
      </w:tr>
      <w:tr w:rsidR="07A2620C" w:rsidRPr="0077127E" w14:paraId="40A3858C" w14:textId="77777777" w:rsidTr="0067523C">
        <w:trPr>
          <w:trHeight w:val="300"/>
        </w:trPr>
        <w:tc>
          <w:tcPr>
            <w:tcW w:w="2269" w:type="dxa"/>
          </w:tcPr>
          <w:p w14:paraId="190F31B0" w14:textId="70F1374C" w:rsidR="07A2620C" w:rsidRPr="002D5FA2" w:rsidRDefault="67F73709" w:rsidP="07A2620C">
            <w:pPr>
              <w:rPr>
                <w:sz w:val="22"/>
                <w:rPrChange w:id="419" w:author="Nathan Quai Hoi" w:date="2025-10-08T02:33:00Z" w16du:dateUtc="2025-10-07T13:33:00Z">
                  <w:rPr/>
                </w:rPrChange>
              </w:rPr>
            </w:pPr>
            <w:r w:rsidRPr="002D5FA2">
              <w:rPr>
                <w:sz w:val="22"/>
                <w:rPrChange w:id="420" w:author="Nathan Quai Hoi" w:date="2025-10-08T02:33:00Z" w16du:dateUtc="2025-10-07T13:33:00Z">
                  <w:rPr/>
                </w:rPrChange>
              </w:rPr>
              <w:t xml:space="preserve">Lean </w:t>
            </w:r>
          </w:p>
        </w:tc>
        <w:tc>
          <w:tcPr>
            <w:tcW w:w="1984" w:type="dxa"/>
          </w:tcPr>
          <w:p w14:paraId="7E83C317" w14:textId="4E2D1E35" w:rsidR="07A2620C" w:rsidRPr="002D5FA2" w:rsidRDefault="292F16F5" w:rsidP="49017315">
            <w:pPr>
              <w:rPr>
                <w:sz w:val="18"/>
                <w:rPrChange w:id="421" w:author="Nathan Quai Hoi" w:date="2025-10-08T02:33:00Z" w16du:dateUtc="2025-10-07T13:33:00Z">
                  <w:rPr>
                    <w:sz w:val="20"/>
                    <w:szCs w:val="20"/>
                  </w:rPr>
                </w:rPrChange>
              </w:rPr>
            </w:pPr>
            <w:r w:rsidRPr="002D5FA2">
              <w:rPr>
                <w:sz w:val="18"/>
                <w:rPrChange w:id="422" w:author="Nathan Quai Hoi" w:date="2025-10-08T02:33:00Z" w16du:dateUtc="2025-10-07T13:33:00Z">
                  <w:rPr>
                    <w:sz w:val="20"/>
                    <w:szCs w:val="20"/>
                  </w:rPr>
                </w:rPrChange>
              </w:rPr>
              <w:t xml:space="preserve">A methodology that </w:t>
            </w:r>
            <w:r w:rsidR="63185E36" w:rsidRPr="002D5FA2">
              <w:rPr>
                <w:sz w:val="18"/>
                <w:rPrChange w:id="423" w:author="Nathan Quai Hoi" w:date="2025-10-08T02:33:00Z" w16du:dateUtc="2025-10-07T13:33:00Z">
                  <w:rPr>
                    <w:sz w:val="20"/>
                    <w:szCs w:val="20"/>
                  </w:rPr>
                </w:rPrChange>
              </w:rPr>
              <w:t>focuses</w:t>
            </w:r>
            <w:r w:rsidRPr="002D5FA2">
              <w:rPr>
                <w:sz w:val="18"/>
                <w:rPrChange w:id="424" w:author="Nathan Quai Hoi" w:date="2025-10-08T02:33:00Z" w16du:dateUtc="2025-10-07T13:33:00Z">
                  <w:rPr>
                    <w:sz w:val="20"/>
                    <w:szCs w:val="20"/>
                  </w:rPr>
                </w:rPrChange>
              </w:rPr>
              <w:t xml:space="preserve"> on </w:t>
            </w:r>
            <w:r w:rsidR="0986A8EB" w:rsidRPr="002D5FA2">
              <w:rPr>
                <w:sz w:val="18"/>
                <w:rPrChange w:id="425" w:author="Nathan Quai Hoi" w:date="2025-10-08T02:33:00Z" w16du:dateUtc="2025-10-07T13:33:00Z">
                  <w:rPr>
                    <w:sz w:val="20"/>
                    <w:szCs w:val="20"/>
                  </w:rPr>
                </w:rPrChange>
              </w:rPr>
              <w:t xml:space="preserve">maximising </w:t>
            </w:r>
            <w:r w:rsidR="32B1DD05" w:rsidRPr="002D5FA2">
              <w:rPr>
                <w:sz w:val="18"/>
                <w:rPrChange w:id="426" w:author="Nathan Quai Hoi" w:date="2025-10-08T02:33:00Z" w16du:dateUtc="2025-10-07T13:33:00Z">
                  <w:rPr>
                    <w:sz w:val="20"/>
                    <w:szCs w:val="20"/>
                  </w:rPr>
                </w:rPrChange>
              </w:rPr>
              <w:t>efficiency</w:t>
            </w:r>
            <w:r w:rsidR="0986A8EB" w:rsidRPr="002D5FA2">
              <w:rPr>
                <w:sz w:val="18"/>
                <w:rPrChange w:id="427" w:author="Nathan Quai Hoi" w:date="2025-10-08T02:33:00Z" w16du:dateUtc="2025-10-07T13:33:00Z">
                  <w:rPr>
                    <w:sz w:val="20"/>
                    <w:szCs w:val="20"/>
                  </w:rPr>
                </w:rPrChange>
              </w:rPr>
              <w:t xml:space="preserve"> by </w:t>
            </w:r>
            <w:r w:rsidR="2D53A314" w:rsidRPr="002D5FA2">
              <w:rPr>
                <w:sz w:val="18"/>
                <w:rPrChange w:id="428" w:author="Nathan Quai Hoi" w:date="2025-10-08T02:33:00Z" w16du:dateUtc="2025-10-07T13:33:00Z">
                  <w:rPr>
                    <w:sz w:val="20"/>
                    <w:szCs w:val="20"/>
                  </w:rPr>
                </w:rPrChange>
              </w:rPr>
              <w:t xml:space="preserve">reducing waste and continually looking for workflow improvements </w:t>
            </w:r>
          </w:p>
        </w:tc>
        <w:tc>
          <w:tcPr>
            <w:tcW w:w="2552" w:type="dxa"/>
          </w:tcPr>
          <w:p w14:paraId="2DA6A20C" w14:textId="5B243FCB" w:rsidR="07A2620C" w:rsidRPr="002D5FA2" w:rsidRDefault="07A2620C" w:rsidP="710EE750">
            <w:pPr>
              <w:rPr>
                <w:sz w:val="22"/>
                <w:rPrChange w:id="429" w:author="Nathan Quai Hoi" w:date="2025-10-08T02:33:00Z" w16du:dateUtc="2025-10-07T13:33:00Z">
                  <w:rPr/>
                </w:rPrChange>
              </w:rPr>
            </w:pPr>
          </w:p>
          <w:p w14:paraId="521A116B" w14:textId="13559838" w:rsidR="07A2620C" w:rsidRPr="002D5FA2" w:rsidRDefault="07A2620C" w:rsidP="07A2620C">
            <w:pPr>
              <w:rPr>
                <w:sz w:val="22"/>
                <w:rPrChange w:id="430" w:author="Nathan Quai Hoi" w:date="2025-10-08T02:33:00Z" w16du:dateUtc="2025-10-07T13:33:00Z">
                  <w:rPr/>
                </w:rPrChange>
              </w:rPr>
            </w:pPr>
          </w:p>
        </w:tc>
        <w:tc>
          <w:tcPr>
            <w:tcW w:w="2835" w:type="dxa"/>
          </w:tcPr>
          <w:p w14:paraId="398A532A" w14:textId="7C62337A" w:rsidR="07A2620C" w:rsidRPr="002D5FA2" w:rsidRDefault="07A2620C" w:rsidP="07A2620C">
            <w:pPr>
              <w:rPr>
                <w:sz w:val="22"/>
                <w:rPrChange w:id="431" w:author="Nathan Quai Hoi" w:date="2025-10-08T02:33:00Z" w16du:dateUtc="2025-10-07T13:33:00Z">
                  <w:rPr/>
                </w:rPrChange>
              </w:rPr>
            </w:pPr>
          </w:p>
        </w:tc>
      </w:tr>
    </w:tbl>
    <w:p w14:paraId="181432CE" w14:textId="77777777" w:rsidR="005F4102" w:rsidRPr="002D5FA2" w:rsidRDefault="005F4102" w:rsidP="005F4102">
      <w:pPr>
        <w:rPr>
          <w:sz w:val="22"/>
          <w:rPrChange w:id="432" w:author="Nathan Quai Hoi" w:date="2025-10-08T02:33:00Z" w16du:dateUtc="2025-10-07T13:33:00Z">
            <w:rPr/>
          </w:rPrChange>
        </w:rPr>
      </w:pPr>
    </w:p>
    <w:p w14:paraId="1F8D43EF" w14:textId="3F5A01CB" w:rsidR="00A617EB" w:rsidRPr="002D5FA2" w:rsidRDefault="00A617EB" w:rsidP="005F4102">
      <w:pPr>
        <w:rPr>
          <w:sz w:val="22"/>
          <w:rPrChange w:id="433" w:author="Nathan Quai Hoi" w:date="2025-10-08T02:33:00Z" w16du:dateUtc="2025-10-07T13:33:00Z">
            <w:rPr/>
          </w:rPrChange>
        </w:rPr>
      </w:pPr>
      <w:r w:rsidRPr="002D5FA2">
        <w:rPr>
          <w:sz w:val="22"/>
          <w:rPrChange w:id="434" w:author="Nathan Quai Hoi" w:date="2025-10-08T02:33:00Z" w16du:dateUtc="2025-10-07T13:33:00Z">
            <w:rPr/>
          </w:rPrChange>
        </w:rPr>
        <w:t>Deliverables</w:t>
      </w:r>
    </w:p>
    <w:p w14:paraId="56D736C6" w14:textId="0F267337" w:rsidR="00A617EB" w:rsidRPr="002D5FA2" w:rsidRDefault="00FA0771" w:rsidP="00A617EB">
      <w:pPr>
        <w:pStyle w:val="ListParagraph"/>
        <w:numPr>
          <w:ilvl w:val="0"/>
          <w:numId w:val="2"/>
        </w:numPr>
        <w:rPr>
          <w:sz w:val="22"/>
          <w:rPrChange w:id="435" w:author="Nathan Quai Hoi" w:date="2025-10-08T02:33:00Z" w16du:dateUtc="2025-10-07T13:33:00Z">
            <w:rPr/>
          </w:rPrChange>
        </w:rPr>
      </w:pPr>
      <w:r w:rsidRPr="002D5FA2">
        <w:rPr>
          <w:sz w:val="22"/>
          <w:rPrChange w:id="436" w:author="Nathan Quai Hoi" w:date="2025-10-08T02:33:00Z" w16du:dateUtc="2025-10-07T13:33:00Z">
            <w:rPr/>
          </w:rPrChange>
        </w:rPr>
        <w:t xml:space="preserve">Results </w:t>
      </w:r>
      <w:r w:rsidR="00D930FC" w:rsidRPr="002D5FA2">
        <w:rPr>
          <w:sz w:val="22"/>
          <w:rPrChange w:id="437" w:author="Nathan Quai Hoi" w:date="2025-10-08T02:33:00Z" w16du:dateUtc="2025-10-07T13:33:00Z">
            <w:rPr/>
          </w:rPrChange>
        </w:rPr>
        <w:t xml:space="preserve">of the performance of </w:t>
      </w:r>
      <w:r w:rsidR="00B07F9A" w:rsidRPr="002D5FA2">
        <w:rPr>
          <w:sz w:val="22"/>
          <w:rPrChange w:id="438" w:author="Nathan Quai Hoi" w:date="2025-10-08T02:33:00Z" w16du:dateUtc="2025-10-07T13:33:00Z">
            <w:rPr/>
          </w:rPrChange>
        </w:rPr>
        <w:t xml:space="preserve">IPv6 </w:t>
      </w:r>
      <w:r w:rsidR="00330DA0" w:rsidRPr="002D5FA2">
        <w:rPr>
          <w:sz w:val="22"/>
          <w:rPrChange w:id="439" w:author="Nathan Quai Hoi" w:date="2025-10-08T02:33:00Z" w16du:dateUtc="2025-10-07T13:33:00Z">
            <w:rPr/>
          </w:rPrChange>
        </w:rPr>
        <w:t>/ IPv4</w:t>
      </w:r>
      <w:r w:rsidR="00C7034B" w:rsidRPr="002D5FA2">
        <w:rPr>
          <w:sz w:val="22"/>
          <w:rPrChange w:id="440" w:author="Nathan Quai Hoi" w:date="2025-10-08T02:33:00Z" w16du:dateUtc="2025-10-07T13:33:00Z">
            <w:rPr/>
          </w:rPrChange>
        </w:rPr>
        <w:t xml:space="preserve"> at the 12 packet sizes. Measuring the </w:t>
      </w:r>
      <w:r w:rsidR="00837517" w:rsidRPr="002D5FA2">
        <w:rPr>
          <w:sz w:val="22"/>
          <w:rPrChange w:id="441" w:author="Nathan Quai Hoi" w:date="2025-10-08T02:33:00Z" w16du:dateUtc="2025-10-07T13:33:00Z">
            <w:rPr/>
          </w:rPrChange>
        </w:rPr>
        <w:t>throughput, delay, jitter, and packet loss.</w:t>
      </w:r>
      <w:r w:rsidR="0061511A" w:rsidRPr="002D5FA2">
        <w:rPr>
          <w:sz w:val="22"/>
          <w:rPrChange w:id="442" w:author="Nathan Quai Hoi" w:date="2025-10-08T02:33:00Z" w16du:dateUtc="2025-10-07T13:33:00Z">
            <w:rPr/>
          </w:rPrChange>
        </w:rPr>
        <w:t xml:space="preserve"> (Excel File + Log) </w:t>
      </w:r>
    </w:p>
    <w:p w14:paraId="16970C04" w14:textId="71B7FCA1" w:rsidR="00A617EB" w:rsidRPr="002D5FA2" w:rsidRDefault="00C92D01" w:rsidP="005F4102">
      <w:pPr>
        <w:pStyle w:val="ListParagraph"/>
        <w:numPr>
          <w:ilvl w:val="0"/>
          <w:numId w:val="2"/>
        </w:numPr>
        <w:rPr>
          <w:sz w:val="22"/>
          <w:rPrChange w:id="443" w:author="Nathan Quai Hoi" w:date="2025-10-08T02:33:00Z" w16du:dateUtc="2025-10-07T13:33:00Z">
            <w:rPr/>
          </w:rPrChange>
        </w:rPr>
      </w:pPr>
      <w:r w:rsidRPr="002D5FA2">
        <w:rPr>
          <w:sz w:val="22"/>
          <w:rPrChange w:id="444" w:author="Nathan Quai Hoi" w:date="2025-10-08T02:33:00Z" w16du:dateUtc="2025-10-07T13:33:00Z">
            <w:rPr/>
          </w:rPrChange>
        </w:rPr>
        <w:t>Comparing them</w:t>
      </w:r>
    </w:p>
    <w:p w14:paraId="5DF0C69F" w14:textId="77777777" w:rsidR="00E318B2" w:rsidRPr="0077127E" w:rsidRDefault="00E318B2" w:rsidP="00E318B2">
      <w:pPr>
        <w:rPr>
          <w:del w:id="445" w:author="Nathan Quai Hoi" w:date="2025-10-08T02:33:00Z" w16du:dateUtc="2025-10-07T13:33:00Z"/>
        </w:rPr>
      </w:pPr>
    </w:p>
    <w:p w14:paraId="6EA3A1DE" w14:textId="2BC6EDC7" w:rsidR="00E9583F" w:rsidRPr="002D5FA2" w:rsidRDefault="005F4102" w:rsidP="00544D63">
      <w:pPr>
        <w:pStyle w:val="Heading3"/>
        <w:rPr>
          <w:sz w:val="24"/>
          <w:rPrChange w:id="446" w:author="Nathan Quai Hoi" w:date="2025-10-08T02:33:00Z" w16du:dateUtc="2025-10-07T13:33:00Z">
            <w:rPr/>
          </w:rPrChange>
        </w:rPr>
      </w:pPr>
      <w:r w:rsidRPr="002D5FA2">
        <w:rPr>
          <w:sz w:val="24"/>
          <w:rPrChange w:id="447" w:author="Nathan Quai Hoi" w:date="2025-10-08T02:33:00Z" w16du:dateUtc="2025-10-07T13:33:00Z">
            <w:rPr/>
          </w:rPrChange>
        </w:rPr>
        <w:t>Risk and Issue</w:t>
      </w:r>
      <w:r w:rsidR="00544D63" w:rsidRPr="002D5FA2">
        <w:rPr>
          <w:sz w:val="24"/>
          <w:rPrChange w:id="448" w:author="Nathan Quai Hoi" w:date="2025-10-08T02:33:00Z" w16du:dateUtc="2025-10-07T13:33:00Z">
            <w:rPr/>
          </w:rPrChange>
        </w:rPr>
        <w:t>s</w:t>
      </w:r>
      <w:r w:rsidRPr="002D5FA2">
        <w:rPr>
          <w:sz w:val="24"/>
          <w:rPrChange w:id="449" w:author="Nathan Quai Hoi" w:date="2025-10-08T02:33:00Z" w16du:dateUtc="2025-10-07T13:33:00Z">
            <w:rPr/>
          </w:rPrChange>
        </w:rPr>
        <w:t xml:space="preserve"> Management</w:t>
      </w:r>
    </w:p>
    <w:p w14:paraId="7DFC89DE" w14:textId="15484284" w:rsidR="005F4102" w:rsidRPr="002D5FA2" w:rsidRDefault="005F4102" w:rsidP="00544D63">
      <w:pPr>
        <w:rPr>
          <w:sz w:val="22"/>
          <w:rPrChange w:id="450" w:author="Nathan Quai Hoi" w:date="2025-10-08T02:33:00Z" w16du:dateUtc="2025-10-07T13:33:00Z">
            <w:rPr/>
          </w:rPrChange>
        </w:rPr>
      </w:pPr>
      <w:r w:rsidRPr="002D5FA2">
        <w:rPr>
          <w:sz w:val="22"/>
          <w:rPrChange w:id="451" w:author="Nathan Quai Hoi" w:date="2025-10-08T02:33:00Z" w16du:dateUtc="2025-10-07T13:33:00Z">
            <w:rPr/>
          </w:rPrChange>
        </w:rPr>
        <w:t>Risk Register</w:t>
      </w:r>
    </w:p>
    <w:p w14:paraId="70CBB35F" w14:textId="77777777" w:rsidR="005F4102" w:rsidRPr="002D5FA2" w:rsidRDefault="005F4102" w:rsidP="00544D63">
      <w:pPr>
        <w:pStyle w:val="ListParagraph"/>
        <w:numPr>
          <w:ilvl w:val="0"/>
          <w:numId w:val="2"/>
        </w:numPr>
        <w:rPr>
          <w:sz w:val="22"/>
          <w:rPrChange w:id="452" w:author="Nathan Quai Hoi" w:date="2025-10-08T02:33:00Z" w16du:dateUtc="2025-10-07T13:33:00Z">
            <w:rPr/>
          </w:rPrChange>
        </w:rPr>
      </w:pPr>
      <w:r w:rsidRPr="002D5FA2">
        <w:rPr>
          <w:sz w:val="22"/>
          <w:rPrChange w:id="453" w:author="Nathan Quai Hoi" w:date="2025-10-08T02:33:00Z" w16du:dateUtc="2025-10-07T13:33:00Z">
            <w:rPr/>
          </w:rPrChange>
        </w:rPr>
        <w:t>Incorrect router configuration affecting test results.</w:t>
      </w:r>
    </w:p>
    <w:p w14:paraId="51AD4057" w14:textId="77777777" w:rsidR="005F4102" w:rsidRPr="002D5FA2" w:rsidRDefault="005F4102" w:rsidP="00544D63">
      <w:pPr>
        <w:pStyle w:val="ListParagraph"/>
        <w:numPr>
          <w:ilvl w:val="0"/>
          <w:numId w:val="2"/>
        </w:numPr>
        <w:rPr>
          <w:sz w:val="22"/>
          <w:rPrChange w:id="454" w:author="Nathan Quai Hoi" w:date="2025-10-08T02:33:00Z" w16du:dateUtc="2025-10-07T13:33:00Z">
            <w:rPr/>
          </w:rPrChange>
        </w:rPr>
      </w:pPr>
      <w:r w:rsidRPr="002D5FA2">
        <w:rPr>
          <w:sz w:val="22"/>
          <w:rPrChange w:id="455" w:author="Nathan Quai Hoi" w:date="2025-10-08T02:33:00Z" w16du:dateUtc="2025-10-07T13:33:00Z">
            <w:rPr/>
          </w:rPrChange>
        </w:rPr>
        <w:t>Lack of Linux networking expertise.</w:t>
      </w:r>
    </w:p>
    <w:p w14:paraId="7E8A3B1E" w14:textId="77777777" w:rsidR="005F4102" w:rsidRPr="002D5FA2" w:rsidRDefault="005F4102" w:rsidP="00544D63">
      <w:pPr>
        <w:pStyle w:val="ListParagraph"/>
        <w:numPr>
          <w:ilvl w:val="0"/>
          <w:numId w:val="2"/>
        </w:numPr>
        <w:rPr>
          <w:sz w:val="22"/>
          <w:rPrChange w:id="456" w:author="Nathan Quai Hoi" w:date="2025-10-08T02:33:00Z" w16du:dateUtc="2025-10-07T13:33:00Z">
            <w:rPr/>
          </w:rPrChange>
        </w:rPr>
      </w:pPr>
      <w:r w:rsidRPr="002D5FA2">
        <w:rPr>
          <w:sz w:val="22"/>
          <w:rPrChange w:id="457" w:author="Nathan Quai Hoi" w:date="2025-10-08T02:33:00Z" w16du:dateUtc="2025-10-07T13:33:00Z">
            <w:rPr/>
          </w:rPrChange>
        </w:rPr>
        <w:t>Hardware/software compatibility issues.</w:t>
      </w:r>
    </w:p>
    <w:p w14:paraId="13FB1623" w14:textId="68F2AC6B" w:rsidR="005F4102" w:rsidRPr="002D5FA2" w:rsidRDefault="005F4102" w:rsidP="00544D63">
      <w:pPr>
        <w:rPr>
          <w:sz w:val="22"/>
          <w:rPrChange w:id="458" w:author="Nathan Quai Hoi" w:date="2025-10-08T02:33:00Z" w16du:dateUtc="2025-10-07T13:33:00Z">
            <w:rPr/>
          </w:rPrChange>
        </w:rPr>
      </w:pPr>
      <w:r w:rsidRPr="002D5FA2">
        <w:rPr>
          <w:sz w:val="22"/>
          <w:rPrChange w:id="459" w:author="Nathan Quai Hoi" w:date="2025-10-08T02:33:00Z" w16du:dateUtc="2025-10-07T13:33:00Z">
            <w:rPr/>
          </w:rPrChange>
        </w:rPr>
        <w:t xml:space="preserve">Issue </w:t>
      </w:r>
      <w:r w:rsidR="00093C6D" w:rsidRPr="002D5FA2">
        <w:rPr>
          <w:sz w:val="22"/>
          <w:rPrChange w:id="460" w:author="Nathan Quai Hoi" w:date="2025-10-08T02:33:00Z" w16du:dateUtc="2025-10-07T13:33:00Z">
            <w:rPr/>
          </w:rPrChange>
        </w:rPr>
        <w:t>Log</w:t>
      </w:r>
    </w:p>
    <w:p w14:paraId="776E40FA" w14:textId="25EF2DEC" w:rsidR="005F4102" w:rsidRPr="002D5FA2" w:rsidRDefault="00093C6D" w:rsidP="00544D63">
      <w:pPr>
        <w:pStyle w:val="ListParagraph"/>
        <w:numPr>
          <w:ilvl w:val="0"/>
          <w:numId w:val="2"/>
        </w:numPr>
        <w:rPr>
          <w:sz w:val="22"/>
          <w:rPrChange w:id="461" w:author="Nathan Quai Hoi" w:date="2025-10-08T02:33:00Z" w16du:dateUtc="2025-10-07T13:33:00Z">
            <w:rPr/>
          </w:rPrChange>
        </w:rPr>
      </w:pPr>
      <w:r w:rsidRPr="002D5FA2">
        <w:rPr>
          <w:sz w:val="22"/>
          <w:rPrChange w:id="462" w:author="Nathan Quai Hoi" w:date="2025-10-08T02:33:00Z" w16du:dateUtc="2025-10-07T13:33:00Z">
            <w:rPr/>
          </w:rPrChange>
        </w:rPr>
        <w:t>D-ITG</w:t>
      </w:r>
      <w:r w:rsidR="007F1998" w:rsidRPr="002D5FA2">
        <w:rPr>
          <w:sz w:val="22"/>
          <w:rPrChange w:id="463" w:author="Nathan Quai Hoi" w:date="2025-10-08T02:33:00Z" w16du:dateUtc="2025-10-07T13:33:00Z">
            <w:rPr/>
          </w:rPrChange>
        </w:rPr>
        <w:t xml:space="preserve"> not available for Fedora.</w:t>
      </w:r>
    </w:p>
    <w:p w14:paraId="01C502DB" w14:textId="23BCA683" w:rsidR="005F4102" w:rsidRPr="002D5FA2" w:rsidRDefault="005F4102" w:rsidP="00544D63">
      <w:pPr>
        <w:rPr>
          <w:sz w:val="22"/>
          <w:rPrChange w:id="464" w:author="Nathan Quai Hoi" w:date="2025-10-08T02:33:00Z" w16du:dateUtc="2025-10-07T13:33:00Z">
            <w:rPr/>
          </w:rPrChange>
        </w:rPr>
      </w:pPr>
      <w:r w:rsidRPr="002D5FA2">
        <w:rPr>
          <w:sz w:val="22"/>
          <w:rPrChange w:id="465" w:author="Nathan Quai Hoi" w:date="2025-10-08T02:33:00Z" w16du:dateUtc="2025-10-07T13:33:00Z">
            <w:rPr/>
          </w:rPrChange>
        </w:rPr>
        <w:t xml:space="preserve">Mitigation </w:t>
      </w:r>
      <w:r w:rsidR="00093C6D" w:rsidRPr="002D5FA2">
        <w:rPr>
          <w:sz w:val="22"/>
          <w:rPrChange w:id="466" w:author="Nathan Quai Hoi" w:date="2025-10-08T02:33:00Z" w16du:dateUtc="2025-10-07T13:33:00Z">
            <w:rPr/>
          </w:rPrChange>
        </w:rPr>
        <w:t>S</w:t>
      </w:r>
      <w:r w:rsidRPr="002D5FA2">
        <w:rPr>
          <w:sz w:val="22"/>
          <w:rPrChange w:id="467" w:author="Nathan Quai Hoi" w:date="2025-10-08T02:33:00Z" w16du:dateUtc="2025-10-07T13:33:00Z">
            <w:rPr/>
          </w:rPrChange>
        </w:rPr>
        <w:t>trategies</w:t>
      </w:r>
    </w:p>
    <w:p w14:paraId="65B4C94D" w14:textId="77777777" w:rsidR="005F4102" w:rsidRPr="002D5FA2" w:rsidRDefault="005F4102" w:rsidP="00544D63">
      <w:pPr>
        <w:pStyle w:val="ListParagraph"/>
        <w:numPr>
          <w:ilvl w:val="0"/>
          <w:numId w:val="2"/>
        </w:numPr>
        <w:rPr>
          <w:sz w:val="22"/>
          <w:rPrChange w:id="468" w:author="Nathan Quai Hoi" w:date="2025-10-08T02:33:00Z" w16du:dateUtc="2025-10-07T13:33:00Z">
            <w:rPr/>
          </w:rPrChange>
        </w:rPr>
      </w:pPr>
      <w:r w:rsidRPr="002D5FA2">
        <w:rPr>
          <w:sz w:val="22"/>
          <w:rPrChange w:id="469" w:author="Nathan Quai Hoi" w:date="2025-10-08T02:33:00Z" w16du:dateUtc="2025-10-07T13:33:00Z">
            <w:rPr/>
          </w:rPrChange>
        </w:rPr>
        <w:t>Research best practices for Linux router setup.</w:t>
      </w:r>
    </w:p>
    <w:p w14:paraId="4D66C898" w14:textId="35AD3D78" w:rsidR="005F4102" w:rsidRPr="002D5FA2" w:rsidRDefault="005F4102" w:rsidP="00544D63">
      <w:pPr>
        <w:pStyle w:val="ListParagraph"/>
        <w:numPr>
          <w:ilvl w:val="0"/>
          <w:numId w:val="2"/>
        </w:numPr>
        <w:rPr>
          <w:sz w:val="22"/>
          <w:rPrChange w:id="470" w:author="Nathan Quai Hoi" w:date="2025-10-08T02:33:00Z" w16du:dateUtc="2025-10-07T13:33:00Z">
            <w:rPr/>
          </w:rPrChange>
        </w:rPr>
      </w:pPr>
      <w:r w:rsidRPr="002D5FA2">
        <w:rPr>
          <w:sz w:val="22"/>
          <w:rPrChange w:id="471" w:author="Nathan Quai Hoi" w:date="2025-10-08T02:33:00Z" w16du:dateUtc="2025-10-07T13:33:00Z">
            <w:rPr/>
          </w:rPrChange>
        </w:rPr>
        <w:t>Conduct preliminary tests before the main experiment.</w:t>
      </w:r>
    </w:p>
    <w:p w14:paraId="4E172085" w14:textId="099CC583" w:rsidR="005F4102" w:rsidRPr="002D5FA2" w:rsidRDefault="005F4102" w:rsidP="007F1998">
      <w:pPr>
        <w:pStyle w:val="Heading3"/>
        <w:rPr>
          <w:sz w:val="24"/>
          <w:rPrChange w:id="472" w:author="Nathan Quai Hoi" w:date="2025-10-08T02:33:00Z" w16du:dateUtc="2025-10-07T13:33:00Z">
            <w:rPr/>
          </w:rPrChange>
        </w:rPr>
      </w:pPr>
      <w:r w:rsidRPr="002D5FA2">
        <w:rPr>
          <w:sz w:val="24"/>
          <w:rPrChange w:id="473" w:author="Nathan Quai Hoi" w:date="2025-10-08T02:33:00Z" w16du:dateUtc="2025-10-07T13:33:00Z">
            <w:rPr/>
          </w:rPrChange>
        </w:rPr>
        <w:lastRenderedPageBreak/>
        <w:t>Project Plan</w:t>
      </w:r>
    </w:p>
    <w:p w14:paraId="5676FACE" w14:textId="77777777" w:rsidR="005F4102" w:rsidRPr="002D5FA2" w:rsidRDefault="005F4102" w:rsidP="009326BE">
      <w:pPr>
        <w:rPr>
          <w:sz w:val="22"/>
          <w:rPrChange w:id="474" w:author="Nathan Quai Hoi" w:date="2025-10-08T02:33:00Z" w16du:dateUtc="2025-10-07T13:33:00Z">
            <w:rPr/>
          </w:rPrChange>
        </w:rPr>
      </w:pPr>
      <w:r w:rsidRPr="002D5FA2">
        <w:rPr>
          <w:sz w:val="22"/>
          <w:rPrChange w:id="475" w:author="Nathan Quai Hoi" w:date="2025-10-08T02:33:00Z" w16du:dateUtc="2025-10-07T13:33:00Z">
            <w:rPr/>
          </w:rPrChange>
        </w:rPr>
        <w:t>Gantt chart / timeline</w:t>
      </w:r>
    </w:p>
    <w:p w14:paraId="30871139" w14:textId="77777777" w:rsidR="005F4102" w:rsidRPr="002D5FA2" w:rsidRDefault="005F4102" w:rsidP="009326BE">
      <w:pPr>
        <w:rPr>
          <w:sz w:val="22"/>
          <w:rPrChange w:id="476" w:author="Nathan Quai Hoi" w:date="2025-10-08T02:33:00Z" w16du:dateUtc="2025-10-07T13:33:00Z">
            <w:rPr/>
          </w:rPrChange>
        </w:rPr>
      </w:pPr>
      <w:r w:rsidRPr="002D5FA2">
        <w:rPr>
          <w:sz w:val="22"/>
          <w:rPrChange w:id="477" w:author="Nathan Quai Hoi" w:date="2025-10-08T02:33:00Z" w16du:dateUtc="2025-10-07T13:33:00Z">
            <w:rPr/>
          </w:rPrChange>
        </w:rPr>
        <w:t>Milestones</w:t>
      </w:r>
    </w:p>
    <w:p w14:paraId="439B7642" w14:textId="3F1F0F61" w:rsidR="00FE23F3" w:rsidRPr="002D5FA2" w:rsidRDefault="00FE23F3" w:rsidP="00FE23F3">
      <w:pPr>
        <w:pStyle w:val="ListParagraph"/>
        <w:numPr>
          <w:ilvl w:val="0"/>
          <w:numId w:val="6"/>
        </w:numPr>
        <w:rPr>
          <w:sz w:val="22"/>
          <w:rPrChange w:id="478" w:author="Nathan Quai Hoi" w:date="2025-10-08T02:33:00Z" w16du:dateUtc="2025-10-07T13:33:00Z">
            <w:rPr/>
          </w:rPrChange>
        </w:rPr>
      </w:pPr>
      <w:r w:rsidRPr="002D5FA2">
        <w:rPr>
          <w:sz w:val="22"/>
          <w:rPrChange w:id="479" w:author="Nathan Quai Hoi" w:date="2025-10-08T02:33:00Z" w16du:dateUtc="2025-10-07T13:33:00Z">
            <w:rPr/>
          </w:rPrChange>
        </w:rPr>
        <w:t>Project Proposal</w:t>
      </w:r>
    </w:p>
    <w:p w14:paraId="54FE9598" w14:textId="58EEA119" w:rsidR="00F705CF" w:rsidRPr="002D5FA2" w:rsidRDefault="00F705CF" w:rsidP="00FE23F3">
      <w:pPr>
        <w:pStyle w:val="ListParagraph"/>
        <w:numPr>
          <w:ilvl w:val="0"/>
          <w:numId w:val="6"/>
        </w:numPr>
        <w:rPr>
          <w:sz w:val="22"/>
          <w:rPrChange w:id="480" w:author="Nathan Quai Hoi" w:date="2025-10-08T02:33:00Z" w16du:dateUtc="2025-10-07T13:33:00Z">
            <w:rPr/>
          </w:rPrChange>
        </w:rPr>
      </w:pPr>
      <w:r w:rsidRPr="002D5FA2">
        <w:rPr>
          <w:sz w:val="22"/>
          <w:rPrChange w:id="481" w:author="Nathan Quai Hoi" w:date="2025-10-08T02:33:00Z" w16du:dateUtc="2025-10-07T13:33:00Z">
            <w:rPr/>
          </w:rPrChange>
        </w:rPr>
        <w:t>First Iteration Testing</w:t>
      </w:r>
      <w:r w:rsidR="006A5765" w:rsidRPr="002D5FA2">
        <w:rPr>
          <w:sz w:val="22"/>
          <w:rPrChange w:id="482" w:author="Nathan Quai Hoi" w:date="2025-10-08T02:33:00Z" w16du:dateUtc="2025-10-07T13:33:00Z">
            <w:rPr/>
          </w:rPrChange>
        </w:rPr>
        <w:t xml:space="preserve"> / Data</w:t>
      </w:r>
    </w:p>
    <w:p w14:paraId="34EDDAA2" w14:textId="51803B15" w:rsidR="00FE23F3" w:rsidRPr="002D5FA2" w:rsidRDefault="00FE23F3" w:rsidP="00FE23F3">
      <w:pPr>
        <w:pStyle w:val="ListParagraph"/>
        <w:numPr>
          <w:ilvl w:val="0"/>
          <w:numId w:val="6"/>
        </w:numPr>
        <w:rPr>
          <w:sz w:val="22"/>
          <w:rPrChange w:id="483" w:author="Nathan Quai Hoi" w:date="2025-10-08T02:33:00Z" w16du:dateUtc="2025-10-07T13:33:00Z">
            <w:rPr/>
          </w:rPrChange>
        </w:rPr>
      </w:pPr>
      <w:r w:rsidRPr="002D5FA2">
        <w:rPr>
          <w:sz w:val="22"/>
          <w:rPrChange w:id="484" w:author="Nathan Quai Hoi" w:date="2025-10-08T02:33:00Z" w16du:dateUtc="2025-10-07T13:33:00Z">
            <w:rPr/>
          </w:rPrChange>
        </w:rPr>
        <w:t>Mid-Term Review</w:t>
      </w:r>
    </w:p>
    <w:p w14:paraId="6D0C7080" w14:textId="5530E8DD" w:rsidR="00E318B2" w:rsidRPr="002D5FA2" w:rsidRDefault="005F4102" w:rsidP="00E318B2">
      <w:pPr>
        <w:rPr>
          <w:sz w:val="22"/>
          <w:rPrChange w:id="485" w:author="Nathan Quai Hoi" w:date="2025-10-08T02:33:00Z" w16du:dateUtc="2025-10-07T13:33:00Z">
            <w:rPr/>
          </w:rPrChange>
        </w:rPr>
      </w:pPr>
      <w:r w:rsidRPr="002D5FA2">
        <w:rPr>
          <w:sz w:val="22"/>
          <w:rPrChange w:id="486" w:author="Nathan Quai Hoi" w:date="2025-10-08T02:33:00Z" w16du:dateUtc="2025-10-07T13:33:00Z">
            <w:rPr/>
          </w:rPrChange>
        </w:rPr>
        <w:t>Key assessments</w:t>
      </w:r>
    </w:p>
    <w:p w14:paraId="5218B0FB" w14:textId="68023125" w:rsidR="00A4024A" w:rsidRPr="002D5FA2" w:rsidRDefault="00A4024A" w:rsidP="00A4024A">
      <w:pPr>
        <w:pStyle w:val="ListParagraph"/>
        <w:numPr>
          <w:ilvl w:val="0"/>
          <w:numId w:val="7"/>
        </w:numPr>
        <w:rPr>
          <w:sz w:val="22"/>
          <w:rPrChange w:id="487" w:author="Nathan Quai Hoi" w:date="2025-10-08T02:33:00Z" w16du:dateUtc="2025-10-07T13:33:00Z">
            <w:rPr/>
          </w:rPrChange>
        </w:rPr>
      </w:pPr>
      <w:r w:rsidRPr="002D5FA2">
        <w:rPr>
          <w:sz w:val="22"/>
          <w:rPrChange w:id="488" w:author="Nathan Quai Hoi" w:date="2025-10-08T02:33:00Z" w16du:dateUtc="2025-10-07T13:33:00Z">
            <w:rPr/>
          </w:rPrChange>
        </w:rPr>
        <w:t>Project Proposal</w:t>
      </w:r>
    </w:p>
    <w:p w14:paraId="045052D2" w14:textId="0673CCE9" w:rsidR="00A4024A" w:rsidRPr="002D5FA2" w:rsidRDefault="00A4024A" w:rsidP="00A4024A">
      <w:pPr>
        <w:pStyle w:val="ListParagraph"/>
        <w:numPr>
          <w:ilvl w:val="0"/>
          <w:numId w:val="7"/>
        </w:numPr>
        <w:rPr>
          <w:sz w:val="22"/>
          <w:rPrChange w:id="489" w:author="Nathan Quai Hoi" w:date="2025-10-08T02:33:00Z" w16du:dateUtc="2025-10-07T13:33:00Z">
            <w:rPr/>
          </w:rPrChange>
        </w:rPr>
      </w:pPr>
      <w:r w:rsidRPr="002D5FA2">
        <w:rPr>
          <w:sz w:val="22"/>
          <w:rPrChange w:id="490" w:author="Nathan Quai Hoi" w:date="2025-10-08T02:33:00Z" w16du:dateUtc="2025-10-07T13:33:00Z">
            <w:rPr/>
          </w:rPrChange>
        </w:rPr>
        <w:t>Mid-Term Review</w:t>
      </w:r>
    </w:p>
    <w:p w14:paraId="516CD102" w14:textId="53AAB61C" w:rsidR="00A4024A" w:rsidRPr="002D5FA2" w:rsidRDefault="00CF249A" w:rsidP="00A4024A">
      <w:pPr>
        <w:pStyle w:val="ListParagraph"/>
        <w:numPr>
          <w:ilvl w:val="0"/>
          <w:numId w:val="7"/>
        </w:numPr>
        <w:rPr>
          <w:sz w:val="22"/>
          <w:rPrChange w:id="491" w:author="Nathan Quai Hoi" w:date="2025-10-08T02:33:00Z" w16du:dateUtc="2025-10-07T13:33:00Z">
            <w:rPr/>
          </w:rPrChange>
        </w:rPr>
      </w:pPr>
      <w:r w:rsidRPr="002D5FA2">
        <w:rPr>
          <w:sz w:val="22"/>
          <w:rPrChange w:id="492" w:author="Nathan Quai Hoi" w:date="2025-10-08T02:33:00Z" w16du:dateUtc="2025-10-07T13:33:00Z">
            <w:rPr/>
          </w:rPrChange>
        </w:rPr>
        <w:t>Poster</w:t>
      </w:r>
    </w:p>
    <w:p w14:paraId="7D5630C6" w14:textId="504BC02E" w:rsidR="00CF249A" w:rsidRPr="002D5FA2" w:rsidRDefault="00CF249A" w:rsidP="00A4024A">
      <w:pPr>
        <w:pStyle w:val="ListParagraph"/>
        <w:numPr>
          <w:ilvl w:val="0"/>
          <w:numId w:val="7"/>
        </w:numPr>
        <w:rPr>
          <w:sz w:val="22"/>
          <w:rPrChange w:id="493" w:author="Nathan Quai Hoi" w:date="2025-10-08T02:33:00Z" w16du:dateUtc="2025-10-07T13:33:00Z">
            <w:rPr/>
          </w:rPrChange>
        </w:rPr>
      </w:pPr>
      <w:r w:rsidRPr="002D5FA2">
        <w:rPr>
          <w:sz w:val="22"/>
          <w:rPrChange w:id="494" w:author="Nathan Quai Hoi" w:date="2025-10-08T02:33:00Z" w16du:dateUtc="2025-10-07T13:33:00Z">
            <w:rPr/>
          </w:rPrChange>
        </w:rPr>
        <w:t>Overall Portfolio</w:t>
      </w:r>
    </w:p>
    <w:p w14:paraId="49F368BF" w14:textId="68A069EC" w:rsidR="005F4102" w:rsidRPr="002D5FA2" w:rsidRDefault="005F4102" w:rsidP="00E318B2">
      <w:pPr>
        <w:pStyle w:val="Heading3"/>
        <w:rPr>
          <w:sz w:val="24"/>
          <w:rPrChange w:id="495" w:author="Nathan Quai Hoi" w:date="2025-10-08T02:33:00Z" w16du:dateUtc="2025-10-07T13:33:00Z">
            <w:rPr/>
          </w:rPrChange>
        </w:rPr>
      </w:pPr>
      <w:r w:rsidRPr="002D5FA2">
        <w:rPr>
          <w:sz w:val="24"/>
          <w:rPrChange w:id="496" w:author="Nathan Quai Hoi" w:date="2025-10-08T02:33:00Z" w16du:dateUtc="2025-10-07T13:33:00Z">
            <w:rPr/>
          </w:rPrChange>
        </w:rPr>
        <w:t>Estimated Costs</w:t>
      </w:r>
    </w:p>
    <w:p w14:paraId="6975EABD" w14:textId="221AEE34" w:rsidR="005F4102" w:rsidRPr="002D5FA2" w:rsidRDefault="005F4102" w:rsidP="000B3CDB">
      <w:pPr>
        <w:rPr>
          <w:sz w:val="22"/>
          <w:rPrChange w:id="497" w:author="Nathan Quai Hoi" w:date="2025-10-08T02:33:00Z" w16du:dateUtc="2025-10-07T13:33:00Z">
            <w:rPr/>
          </w:rPrChange>
        </w:rPr>
      </w:pPr>
      <w:r w:rsidRPr="002D5FA2">
        <w:rPr>
          <w:sz w:val="22"/>
          <w:rPrChange w:id="498" w:author="Nathan Quai Hoi" w:date="2025-10-08T02:33:00Z" w16du:dateUtc="2025-10-07T13:33:00Z">
            <w:rPr/>
          </w:rPrChange>
        </w:rPr>
        <w:t>Resource estimates</w:t>
      </w:r>
    </w:p>
    <w:p w14:paraId="2FB146AE" w14:textId="628CD4D8" w:rsidR="005F4102" w:rsidRPr="002D5FA2" w:rsidRDefault="005F4102" w:rsidP="000B3CDB">
      <w:pPr>
        <w:pStyle w:val="ListParagraph"/>
        <w:numPr>
          <w:ilvl w:val="0"/>
          <w:numId w:val="2"/>
        </w:numPr>
        <w:rPr>
          <w:sz w:val="22"/>
          <w:rPrChange w:id="499" w:author="Nathan Quai Hoi" w:date="2025-10-08T02:33:00Z" w16du:dateUtc="2025-10-07T13:33:00Z">
            <w:rPr/>
          </w:rPrChange>
        </w:rPr>
      </w:pPr>
      <w:r w:rsidRPr="002D5FA2">
        <w:rPr>
          <w:sz w:val="22"/>
          <w:rPrChange w:id="500" w:author="Nathan Quai Hoi" w:date="2025-10-08T02:33:00Z" w16du:dateUtc="2025-10-07T13:33:00Z">
            <w:rPr/>
          </w:rPrChange>
        </w:rPr>
        <w:t xml:space="preserve">Linux </w:t>
      </w:r>
      <w:r w:rsidR="007F1998" w:rsidRPr="002D5FA2">
        <w:rPr>
          <w:sz w:val="22"/>
          <w:rPrChange w:id="501" w:author="Nathan Quai Hoi" w:date="2025-10-08T02:33:00Z" w16du:dateUtc="2025-10-07T13:33:00Z">
            <w:rPr/>
          </w:rPrChange>
        </w:rPr>
        <w:t>o</w:t>
      </w:r>
      <w:r w:rsidR="00094A75" w:rsidRPr="002D5FA2">
        <w:rPr>
          <w:sz w:val="22"/>
          <w:rPrChange w:id="502" w:author="Nathan Quai Hoi" w:date="2025-10-08T02:33:00Z" w16du:dateUtc="2025-10-07T13:33:00Z">
            <w:rPr/>
          </w:rPrChange>
        </w:rPr>
        <w:t>perating systems are f</w:t>
      </w:r>
      <w:r w:rsidRPr="002D5FA2">
        <w:rPr>
          <w:sz w:val="22"/>
          <w:rPrChange w:id="503" w:author="Nathan Quai Hoi" w:date="2025-10-08T02:33:00Z" w16du:dateUtc="2025-10-07T13:33:00Z">
            <w:rPr/>
          </w:rPrChange>
        </w:rPr>
        <w:t>ree</w:t>
      </w:r>
    </w:p>
    <w:p w14:paraId="2FDFEA8D" w14:textId="735BB109" w:rsidR="00094A75" w:rsidRPr="002D5FA2" w:rsidRDefault="00094A75" w:rsidP="000B3CDB">
      <w:pPr>
        <w:pStyle w:val="ListParagraph"/>
        <w:numPr>
          <w:ilvl w:val="0"/>
          <w:numId w:val="2"/>
        </w:numPr>
        <w:rPr>
          <w:sz w:val="22"/>
          <w:rPrChange w:id="504" w:author="Nathan Quai Hoi" w:date="2025-10-08T02:33:00Z" w16du:dateUtc="2025-10-07T13:33:00Z">
            <w:rPr/>
          </w:rPrChange>
        </w:rPr>
      </w:pPr>
      <w:r w:rsidRPr="002D5FA2">
        <w:rPr>
          <w:sz w:val="22"/>
          <w:rPrChange w:id="505" w:author="Nathan Quai Hoi" w:date="2025-10-08T02:33:00Z" w16du:dateUtc="2025-10-07T13:33:00Z">
            <w:rPr/>
          </w:rPrChange>
        </w:rPr>
        <w:t xml:space="preserve">D-ITG </w:t>
      </w:r>
      <w:r w:rsidR="007F1998" w:rsidRPr="002D5FA2">
        <w:rPr>
          <w:sz w:val="22"/>
          <w:rPrChange w:id="506" w:author="Nathan Quai Hoi" w:date="2025-10-08T02:33:00Z" w16du:dateUtc="2025-10-07T13:33:00Z">
            <w:rPr/>
          </w:rPrChange>
        </w:rPr>
        <w:t>and</w:t>
      </w:r>
      <w:r w:rsidRPr="002D5FA2">
        <w:rPr>
          <w:sz w:val="22"/>
          <w:rPrChange w:id="507" w:author="Nathan Quai Hoi" w:date="2025-10-08T02:33:00Z" w16du:dateUtc="2025-10-07T13:33:00Z">
            <w:rPr/>
          </w:rPrChange>
        </w:rPr>
        <w:t xml:space="preserve"> </w:t>
      </w:r>
      <w:r w:rsidR="007F1998" w:rsidRPr="002D5FA2">
        <w:rPr>
          <w:sz w:val="22"/>
          <w:rPrChange w:id="508" w:author="Nathan Quai Hoi" w:date="2025-10-08T02:33:00Z" w16du:dateUtc="2025-10-07T13:33:00Z">
            <w:rPr/>
          </w:rPrChange>
        </w:rPr>
        <w:t>i</w:t>
      </w:r>
      <w:r w:rsidRPr="002D5FA2">
        <w:rPr>
          <w:sz w:val="22"/>
          <w:rPrChange w:id="509" w:author="Nathan Quai Hoi" w:date="2025-10-08T02:33:00Z" w16du:dateUtc="2025-10-07T13:33:00Z">
            <w:rPr/>
          </w:rPrChange>
        </w:rPr>
        <w:t>Perf are free</w:t>
      </w:r>
    </w:p>
    <w:p w14:paraId="385BD3C6" w14:textId="03C3A090" w:rsidR="002E3F59" w:rsidRPr="002D5FA2" w:rsidRDefault="00094A75" w:rsidP="000B3CDB">
      <w:pPr>
        <w:pStyle w:val="ListParagraph"/>
        <w:numPr>
          <w:ilvl w:val="0"/>
          <w:numId w:val="2"/>
        </w:numPr>
        <w:rPr>
          <w:sz w:val="22"/>
          <w:rPrChange w:id="510" w:author="Nathan Quai Hoi" w:date="2025-10-08T02:33:00Z" w16du:dateUtc="2025-10-07T13:33:00Z">
            <w:rPr/>
          </w:rPrChange>
        </w:rPr>
      </w:pPr>
      <w:r w:rsidRPr="002D5FA2">
        <w:rPr>
          <w:sz w:val="22"/>
          <w:rPrChange w:id="511" w:author="Nathan Quai Hoi" w:date="2025-10-08T02:33:00Z" w16du:dateUtc="2025-10-07T13:33:00Z">
            <w:rPr/>
          </w:rPrChange>
        </w:rPr>
        <w:t>4x computers</w:t>
      </w:r>
    </w:p>
    <w:p w14:paraId="499B1125" w14:textId="60D32F23" w:rsidR="00094A75" w:rsidRPr="002D5FA2" w:rsidRDefault="003D0643" w:rsidP="000B3CDB">
      <w:pPr>
        <w:pStyle w:val="ListParagraph"/>
        <w:numPr>
          <w:ilvl w:val="0"/>
          <w:numId w:val="2"/>
        </w:numPr>
        <w:rPr>
          <w:sz w:val="22"/>
          <w:rPrChange w:id="512" w:author="Nathan Quai Hoi" w:date="2025-10-08T02:33:00Z" w16du:dateUtc="2025-10-07T13:33:00Z">
            <w:rPr/>
          </w:rPrChange>
        </w:rPr>
      </w:pPr>
      <w:r w:rsidRPr="002D5FA2">
        <w:rPr>
          <w:sz w:val="22"/>
          <w:rPrChange w:id="513" w:author="Nathan Quai Hoi" w:date="2025-10-08T02:33:00Z" w16du:dateUtc="2025-10-07T13:33:00Z">
            <w:rPr/>
          </w:rPrChange>
        </w:rPr>
        <w:t>6</w:t>
      </w:r>
      <w:r w:rsidR="00094A75" w:rsidRPr="002D5FA2">
        <w:rPr>
          <w:sz w:val="22"/>
          <w:rPrChange w:id="514" w:author="Nathan Quai Hoi" w:date="2025-10-08T02:33:00Z" w16du:dateUtc="2025-10-07T13:33:00Z">
            <w:rPr/>
          </w:rPrChange>
        </w:rPr>
        <w:t>x network cards</w:t>
      </w:r>
    </w:p>
    <w:p w14:paraId="37D6636A" w14:textId="5F21F9DA" w:rsidR="005F4102" w:rsidRPr="002D5FA2" w:rsidRDefault="005F4102" w:rsidP="000B3CDB">
      <w:pPr>
        <w:rPr>
          <w:sz w:val="22"/>
          <w:rPrChange w:id="515" w:author="Nathan Quai Hoi" w:date="2025-10-08T02:33:00Z" w16du:dateUtc="2025-10-07T13:33:00Z">
            <w:rPr/>
          </w:rPrChange>
        </w:rPr>
      </w:pPr>
      <w:r w:rsidRPr="002D5FA2">
        <w:rPr>
          <w:sz w:val="22"/>
          <w:rPrChange w:id="516" w:author="Nathan Quai Hoi" w:date="2025-10-08T02:33:00Z" w16du:dateUtc="2025-10-07T13:33:00Z">
            <w:rPr/>
          </w:rPrChange>
        </w:rPr>
        <w:t>Labour</w:t>
      </w:r>
      <w:r w:rsidR="00180165" w:rsidRPr="002D5FA2">
        <w:rPr>
          <w:sz w:val="22"/>
          <w:rPrChange w:id="517" w:author="Nathan Quai Hoi" w:date="2025-10-08T02:33:00Z" w16du:dateUtc="2025-10-07T13:33:00Z">
            <w:rPr/>
          </w:rPrChange>
        </w:rPr>
        <w:t xml:space="preserve"> Breakdown</w:t>
      </w:r>
    </w:p>
    <w:p w14:paraId="4B1F6054" w14:textId="77777777" w:rsidR="005F4102" w:rsidRPr="002D5FA2" w:rsidRDefault="005F4102" w:rsidP="000B3CDB">
      <w:pPr>
        <w:pStyle w:val="ListParagraph"/>
        <w:numPr>
          <w:ilvl w:val="0"/>
          <w:numId w:val="2"/>
        </w:numPr>
        <w:rPr>
          <w:sz w:val="22"/>
          <w:rPrChange w:id="518" w:author="Nathan Quai Hoi" w:date="2025-10-08T02:33:00Z" w16du:dateUtc="2025-10-07T13:33:00Z">
            <w:rPr/>
          </w:rPrChange>
        </w:rPr>
      </w:pPr>
      <w:r w:rsidRPr="002D5FA2">
        <w:rPr>
          <w:sz w:val="22"/>
          <w:rPrChange w:id="519" w:author="Nathan Quai Hoi" w:date="2025-10-08T02:33:00Z" w16du:dateUtc="2025-10-07T13:33:00Z">
            <w:rPr/>
          </w:rPrChange>
        </w:rPr>
        <w:t>Team’s time (not monetized).</w:t>
      </w:r>
    </w:p>
    <w:p w14:paraId="0DBF4605" w14:textId="77777777" w:rsidR="005F4102" w:rsidRPr="002D5FA2" w:rsidRDefault="005F4102" w:rsidP="000B3CDB">
      <w:pPr>
        <w:pStyle w:val="ListParagraph"/>
        <w:numPr>
          <w:ilvl w:val="1"/>
          <w:numId w:val="2"/>
        </w:numPr>
        <w:rPr>
          <w:sz w:val="22"/>
          <w:rPrChange w:id="520" w:author="Nathan Quai Hoi" w:date="2025-10-08T02:33:00Z" w16du:dateUtc="2025-10-07T13:33:00Z">
            <w:rPr/>
          </w:rPrChange>
        </w:rPr>
      </w:pPr>
      <w:r w:rsidRPr="002D5FA2">
        <w:rPr>
          <w:sz w:val="22"/>
          <w:rPrChange w:id="521" w:author="Nathan Quai Hoi" w:date="2025-10-08T02:33:00Z" w16du:dateUtc="2025-10-07T13:33:00Z">
            <w:rPr/>
          </w:rPrChange>
        </w:rPr>
        <w:t>15h per week</w:t>
      </w:r>
    </w:p>
    <w:p w14:paraId="7DEDD693" w14:textId="77777777" w:rsidR="005F4102" w:rsidRPr="002D5FA2" w:rsidRDefault="005F4102" w:rsidP="000B3CDB">
      <w:pPr>
        <w:pStyle w:val="ListParagraph"/>
        <w:numPr>
          <w:ilvl w:val="1"/>
          <w:numId w:val="2"/>
        </w:numPr>
        <w:rPr>
          <w:sz w:val="22"/>
          <w:rPrChange w:id="522" w:author="Nathan Quai Hoi" w:date="2025-10-08T02:33:00Z" w16du:dateUtc="2025-10-07T13:33:00Z">
            <w:rPr/>
          </w:rPrChange>
        </w:rPr>
      </w:pPr>
      <w:r w:rsidRPr="002D5FA2">
        <w:rPr>
          <w:sz w:val="22"/>
          <w:rPrChange w:id="523" w:author="Nathan Quai Hoi" w:date="2025-10-08T02:33:00Z" w16du:dateUtc="2025-10-07T13:33:00Z">
            <w:rPr/>
          </w:rPrChange>
        </w:rPr>
        <w:t>12 weeks in a semester</w:t>
      </w:r>
    </w:p>
    <w:p w14:paraId="284DBE6A" w14:textId="3671A9C6" w:rsidR="005F4102" w:rsidRPr="002D5FA2" w:rsidRDefault="005F4102" w:rsidP="000B3CDB">
      <w:pPr>
        <w:pStyle w:val="ListParagraph"/>
        <w:numPr>
          <w:ilvl w:val="1"/>
          <w:numId w:val="2"/>
        </w:numPr>
        <w:rPr>
          <w:sz w:val="22"/>
          <w:rPrChange w:id="524" w:author="Nathan Quai Hoi" w:date="2025-10-08T02:33:00Z" w16du:dateUtc="2025-10-07T13:33:00Z">
            <w:rPr/>
          </w:rPrChange>
        </w:rPr>
      </w:pPr>
      <w:r w:rsidRPr="002D5FA2">
        <w:rPr>
          <w:sz w:val="22"/>
          <w:rPrChange w:id="525" w:author="Nathan Quai Hoi" w:date="2025-10-08T02:33:00Z" w16du:dateUtc="2025-10-07T13:33:00Z">
            <w:rPr/>
          </w:rPrChange>
        </w:rPr>
        <w:t>15h x 12 weeks = 1</w:t>
      </w:r>
      <w:r w:rsidR="00E5537A" w:rsidRPr="002D5FA2">
        <w:rPr>
          <w:sz w:val="22"/>
          <w:rPrChange w:id="526" w:author="Nathan Quai Hoi" w:date="2025-10-08T02:33:00Z" w16du:dateUtc="2025-10-07T13:33:00Z">
            <w:rPr/>
          </w:rPrChange>
        </w:rPr>
        <w:t>44</w:t>
      </w:r>
      <w:r w:rsidRPr="002D5FA2">
        <w:rPr>
          <w:sz w:val="22"/>
          <w:rPrChange w:id="527" w:author="Nathan Quai Hoi" w:date="2025-10-08T02:33:00Z" w16du:dateUtc="2025-10-07T13:33:00Z">
            <w:rPr/>
          </w:rPrChange>
        </w:rPr>
        <w:t>h x 2semesters = 360h (estimate)</w:t>
      </w:r>
    </w:p>
    <w:p w14:paraId="113A7E93" w14:textId="77777777" w:rsidR="001302AA" w:rsidRPr="002D5FA2" w:rsidRDefault="005F4102" w:rsidP="000B3CDB">
      <w:pPr>
        <w:pStyle w:val="ListParagraph"/>
        <w:numPr>
          <w:ilvl w:val="1"/>
          <w:numId w:val="2"/>
        </w:numPr>
        <w:rPr>
          <w:sz w:val="22"/>
          <w:lang w:val="en-US"/>
          <w:rPrChange w:id="528" w:author="Nathan Quai Hoi" w:date="2025-10-08T02:33:00Z" w16du:dateUtc="2025-10-07T13:33:00Z">
            <w:rPr>
              <w:lang w:val="en-US"/>
            </w:rPr>
          </w:rPrChange>
        </w:rPr>
      </w:pPr>
      <w:r w:rsidRPr="002D5FA2">
        <w:rPr>
          <w:sz w:val="22"/>
          <w:rPrChange w:id="529" w:author="Nathan Quai Hoi" w:date="2025-10-08T02:33:00Z" w16du:dateUtc="2025-10-07T13:33:00Z">
            <w:rPr/>
          </w:rPrChange>
        </w:rPr>
        <w:t xml:space="preserve">Average pay for a network engineer in NZ per hour = $30.99 NZD </w:t>
      </w:r>
    </w:p>
    <w:p w14:paraId="498EA978" w14:textId="395872D7" w:rsidR="005F4102" w:rsidRPr="002D5FA2" w:rsidRDefault="005F4102" w:rsidP="001302AA">
      <w:pPr>
        <w:pStyle w:val="ListParagraph"/>
        <w:numPr>
          <w:ilvl w:val="2"/>
          <w:numId w:val="2"/>
        </w:numPr>
        <w:rPr>
          <w:sz w:val="22"/>
          <w:lang w:val="en-US"/>
          <w:rPrChange w:id="530" w:author="Nathan Quai Hoi" w:date="2025-10-08T02:33:00Z" w16du:dateUtc="2025-10-07T13:33:00Z">
            <w:rPr>
              <w:lang w:val="en-US"/>
            </w:rPr>
          </w:rPrChange>
        </w:rPr>
      </w:pPr>
      <w:r w:rsidRPr="002D5FA2">
        <w:rPr>
          <w:sz w:val="22"/>
          <w:lang w:val="en-US"/>
          <w:rPrChange w:id="531" w:author="Nathan Quai Hoi" w:date="2025-10-08T02:33:00Z" w16du:dateUtc="2025-10-07T13:33:00Z">
            <w:rPr>
              <w:lang w:val="en-US"/>
            </w:rPr>
          </w:rPrChange>
        </w:rPr>
        <w:t>(Network Engineer Salary in New Zealand, n.d.)</w:t>
      </w:r>
    </w:p>
    <w:p w14:paraId="5AAF7F60" w14:textId="0205F36E" w:rsidR="009C5CBD" w:rsidRPr="002D5FA2" w:rsidRDefault="005F4102" w:rsidP="000B3CDB">
      <w:pPr>
        <w:pStyle w:val="ListParagraph"/>
        <w:numPr>
          <w:ilvl w:val="1"/>
          <w:numId w:val="2"/>
        </w:numPr>
        <w:rPr>
          <w:sz w:val="22"/>
          <w:rPrChange w:id="532" w:author="Nathan Quai Hoi" w:date="2025-10-08T02:33:00Z" w16du:dateUtc="2025-10-07T13:33:00Z">
            <w:rPr/>
          </w:rPrChange>
        </w:rPr>
      </w:pPr>
      <w:r w:rsidRPr="002D5FA2">
        <w:rPr>
          <w:sz w:val="22"/>
          <w:rPrChange w:id="533" w:author="Nathan Quai Hoi" w:date="2025-10-08T02:33:00Z" w16du:dateUtc="2025-10-07T13:33:00Z">
            <w:rPr/>
          </w:rPrChange>
        </w:rPr>
        <w:t>$30.99 x 360h = $11,156.40</w:t>
      </w:r>
      <w:r w:rsidR="001302AA" w:rsidRPr="002D5FA2">
        <w:rPr>
          <w:sz w:val="22"/>
          <w:rPrChange w:id="534" w:author="Nathan Quai Hoi" w:date="2025-10-08T02:33:00Z" w16du:dateUtc="2025-10-07T13:33:00Z">
            <w:rPr/>
          </w:rPrChange>
        </w:rPr>
        <w:t xml:space="preserve"> (estimate)</w:t>
      </w:r>
    </w:p>
    <w:p w14:paraId="0D250338" w14:textId="6384F287" w:rsidR="005F4102" w:rsidRPr="002D5FA2" w:rsidRDefault="005F4102" w:rsidP="000B3CDB">
      <w:pPr>
        <w:rPr>
          <w:sz w:val="22"/>
          <w:rPrChange w:id="535" w:author="Nathan Quai Hoi" w:date="2025-10-08T02:33:00Z" w16du:dateUtc="2025-10-07T13:33:00Z">
            <w:rPr/>
          </w:rPrChange>
        </w:rPr>
      </w:pPr>
      <w:r w:rsidRPr="002D5FA2">
        <w:rPr>
          <w:sz w:val="22"/>
          <w:rPrChange w:id="536" w:author="Nathan Quai Hoi" w:date="2025-10-08T02:33:00Z" w16du:dateUtc="2025-10-07T13:33:00Z">
            <w:rPr/>
          </w:rPrChange>
        </w:rPr>
        <w:t xml:space="preserve">Mentor Costs </w:t>
      </w:r>
      <w:r w:rsidR="00180165" w:rsidRPr="002D5FA2">
        <w:rPr>
          <w:sz w:val="22"/>
          <w:rPrChange w:id="537" w:author="Nathan Quai Hoi" w:date="2025-10-08T02:33:00Z" w16du:dateUtc="2025-10-07T13:33:00Z">
            <w:rPr/>
          </w:rPrChange>
        </w:rPr>
        <w:t xml:space="preserve">Breakdown </w:t>
      </w:r>
      <w:r w:rsidRPr="002D5FA2">
        <w:rPr>
          <w:sz w:val="22"/>
          <w:rPrChange w:id="538" w:author="Nathan Quai Hoi" w:date="2025-10-08T02:33:00Z" w16du:dateUtc="2025-10-07T13:33:00Z">
            <w:rPr/>
          </w:rPrChange>
        </w:rPr>
        <w:t>(which is put at $142 + GST per hour)</w:t>
      </w:r>
    </w:p>
    <w:p w14:paraId="622F8C05" w14:textId="77777777" w:rsidR="005F4102" w:rsidRPr="002D5FA2" w:rsidRDefault="005F4102" w:rsidP="000B3CDB">
      <w:pPr>
        <w:pStyle w:val="ListParagraph"/>
        <w:numPr>
          <w:ilvl w:val="0"/>
          <w:numId w:val="2"/>
        </w:numPr>
        <w:rPr>
          <w:sz w:val="22"/>
          <w:rPrChange w:id="539" w:author="Nathan Quai Hoi" w:date="2025-10-08T02:33:00Z" w16du:dateUtc="2025-10-07T13:33:00Z">
            <w:rPr/>
          </w:rPrChange>
        </w:rPr>
      </w:pPr>
      <w:r w:rsidRPr="002D5FA2">
        <w:rPr>
          <w:sz w:val="22"/>
          <w:rPrChange w:id="540" w:author="Nathan Quai Hoi" w:date="2025-10-08T02:33:00Z" w16du:dateUtc="2025-10-07T13:33:00Z">
            <w:rPr/>
          </w:rPrChange>
        </w:rPr>
        <w:t>$142+GST per hour.</w:t>
      </w:r>
    </w:p>
    <w:p w14:paraId="551B8551" w14:textId="77777777" w:rsidR="005F4102" w:rsidRPr="002D5FA2" w:rsidRDefault="005F4102" w:rsidP="000B3CDB">
      <w:pPr>
        <w:pStyle w:val="ListParagraph"/>
        <w:numPr>
          <w:ilvl w:val="0"/>
          <w:numId w:val="2"/>
        </w:numPr>
        <w:rPr>
          <w:sz w:val="22"/>
          <w:rPrChange w:id="541" w:author="Nathan Quai Hoi" w:date="2025-10-08T02:33:00Z" w16du:dateUtc="2025-10-07T13:33:00Z">
            <w:rPr/>
          </w:rPrChange>
        </w:rPr>
      </w:pPr>
      <w:r w:rsidRPr="002D5FA2">
        <w:rPr>
          <w:sz w:val="22"/>
          <w:rPrChange w:id="542" w:author="Nathan Quai Hoi" w:date="2025-10-08T02:33:00Z" w16du:dateUtc="2025-10-07T13:33:00Z">
            <w:rPr/>
          </w:rPrChange>
        </w:rPr>
        <w:t>GST = 15%</w:t>
      </w:r>
    </w:p>
    <w:p w14:paraId="1BD644AD" w14:textId="77777777" w:rsidR="005F4102" w:rsidRPr="002D5FA2" w:rsidRDefault="005F4102" w:rsidP="000B3CDB">
      <w:pPr>
        <w:pStyle w:val="ListParagraph"/>
        <w:numPr>
          <w:ilvl w:val="0"/>
          <w:numId w:val="2"/>
        </w:numPr>
        <w:rPr>
          <w:sz w:val="22"/>
          <w:rPrChange w:id="543" w:author="Nathan Quai Hoi" w:date="2025-10-08T02:33:00Z" w16du:dateUtc="2025-10-07T13:33:00Z">
            <w:rPr/>
          </w:rPrChange>
        </w:rPr>
      </w:pPr>
      <w:r w:rsidRPr="002D5FA2">
        <w:rPr>
          <w:sz w:val="22"/>
          <w:rPrChange w:id="544" w:author="Nathan Quai Hoi" w:date="2025-10-08T02:33:00Z" w16du:dateUtc="2025-10-07T13:33:00Z">
            <w:rPr/>
          </w:rPrChange>
        </w:rPr>
        <w:t>$142 x 15% (1.15) = $163.30</w:t>
      </w:r>
    </w:p>
    <w:p w14:paraId="061568EF" w14:textId="77777777" w:rsidR="005F4102" w:rsidRPr="002D5FA2" w:rsidRDefault="005F4102" w:rsidP="000B3CDB">
      <w:pPr>
        <w:pStyle w:val="ListParagraph"/>
        <w:numPr>
          <w:ilvl w:val="0"/>
          <w:numId w:val="2"/>
        </w:numPr>
        <w:rPr>
          <w:sz w:val="22"/>
          <w:rPrChange w:id="545" w:author="Nathan Quai Hoi" w:date="2025-10-08T02:33:00Z" w16du:dateUtc="2025-10-07T13:33:00Z">
            <w:rPr/>
          </w:rPrChange>
        </w:rPr>
      </w:pPr>
      <w:r w:rsidRPr="002D5FA2">
        <w:rPr>
          <w:sz w:val="22"/>
          <w:rPrChange w:id="546" w:author="Nathan Quai Hoi" w:date="2025-10-08T02:33:00Z" w16du:dateUtc="2025-10-07T13:33:00Z">
            <w:rPr/>
          </w:rPrChange>
        </w:rPr>
        <w:t>At about an hour per week</w:t>
      </w:r>
    </w:p>
    <w:p w14:paraId="7E674242" w14:textId="77777777" w:rsidR="005F4102" w:rsidRPr="002D5FA2" w:rsidRDefault="005F4102" w:rsidP="000B3CDB">
      <w:pPr>
        <w:pStyle w:val="ListParagraph"/>
        <w:numPr>
          <w:ilvl w:val="1"/>
          <w:numId w:val="2"/>
        </w:numPr>
        <w:rPr>
          <w:sz w:val="22"/>
          <w:rPrChange w:id="547" w:author="Nathan Quai Hoi" w:date="2025-10-08T02:33:00Z" w16du:dateUtc="2025-10-07T13:33:00Z">
            <w:rPr/>
          </w:rPrChange>
        </w:rPr>
      </w:pPr>
      <w:r w:rsidRPr="002D5FA2">
        <w:rPr>
          <w:sz w:val="22"/>
          <w:rPrChange w:id="548" w:author="Nathan Quai Hoi" w:date="2025-10-08T02:33:00Z" w16du:dateUtc="2025-10-07T13:33:00Z">
            <w:rPr/>
          </w:rPrChange>
        </w:rPr>
        <w:t>12 weeks x 1h = 12h x 2 semesters = 24h</w:t>
      </w:r>
    </w:p>
    <w:p w14:paraId="5A65C8F9" w14:textId="77777777" w:rsidR="005F4102" w:rsidRPr="002D5FA2" w:rsidRDefault="005F4102" w:rsidP="000B3CDB">
      <w:pPr>
        <w:pStyle w:val="ListParagraph"/>
        <w:numPr>
          <w:ilvl w:val="0"/>
          <w:numId w:val="2"/>
        </w:numPr>
        <w:rPr>
          <w:sz w:val="22"/>
          <w:rPrChange w:id="549" w:author="Nathan Quai Hoi" w:date="2025-10-08T02:33:00Z" w16du:dateUtc="2025-10-07T13:33:00Z">
            <w:rPr/>
          </w:rPrChange>
        </w:rPr>
      </w:pPr>
      <w:r w:rsidRPr="002D5FA2">
        <w:rPr>
          <w:sz w:val="22"/>
          <w:rPrChange w:id="550" w:author="Nathan Quai Hoi" w:date="2025-10-08T02:33:00Z" w16du:dateUtc="2025-10-07T13:33:00Z">
            <w:rPr/>
          </w:rPrChange>
        </w:rPr>
        <w:t>24h x $163.30 = $3,919.20 (estimate)</w:t>
      </w:r>
    </w:p>
    <w:p w14:paraId="7A7131AF" w14:textId="77777777" w:rsidR="005F4102" w:rsidRPr="0077127E" w:rsidRDefault="005F4102" w:rsidP="005F4102"/>
    <w:p w14:paraId="050C7712" w14:textId="77777777" w:rsidR="005F4102" w:rsidRPr="0077127E" w:rsidRDefault="005F4102" w:rsidP="005F4102"/>
    <w:p w14:paraId="4A40AF07" w14:textId="77777777" w:rsidR="005F4102" w:rsidRPr="0077127E" w:rsidRDefault="005F4102" w:rsidP="005F4102"/>
    <w:p w14:paraId="2E876FF1" w14:textId="77777777" w:rsidR="005F4102" w:rsidRPr="0077127E" w:rsidRDefault="005F4102" w:rsidP="005F4102"/>
    <w:p w14:paraId="1CDE4692" w14:textId="77777777" w:rsidR="005F4102" w:rsidRPr="0077127E" w:rsidRDefault="005F4102" w:rsidP="005F4102"/>
    <w:p w14:paraId="16461699" w14:textId="77777777" w:rsidR="005F4102" w:rsidRPr="0077127E" w:rsidRDefault="005F4102" w:rsidP="005F4102"/>
    <w:p w14:paraId="19DDB0F8" w14:textId="77777777" w:rsidR="005F4102" w:rsidRPr="0077127E" w:rsidRDefault="005F4102" w:rsidP="005F4102"/>
    <w:p w14:paraId="68DAD536" w14:textId="77777777" w:rsidR="005F4102" w:rsidRPr="0077127E" w:rsidRDefault="005F4102" w:rsidP="005F4102"/>
    <w:p w14:paraId="2E325E85" w14:textId="77777777" w:rsidR="005F4102" w:rsidRPr="0077127E" w:rsidRDefault="005F4102" w:rsidP="005F4102"/>
    <w:p w14:paraId="5D60EF5A" w14:textId="77777777" w:rsidR="005F4102" w:rsidRPr="0077127E" w:rsidRDefault="005F4102" w:rsidP="005F4102"/>
    <w:p w14:paraId="6ACB4422" w14:textId="77777777" w:rsidR="005F4102" w:rsidRPr="0077127E" w:rsidRDefault="005F4102" w:rsidP="005F4102"/>
    <w:p w14:paraId="1301B089" w14:textId="77777777" w:rsidR="005F4102" w:rsidRPr="0077127E" w:rsidRDefault="005F4102" w:rsidP="005F4102"/>
    <w:p w14:paraId="42DE25B3" w14:textId="77777777" w:rsidR="005F4102" w:rsidRPr="0077127E" w:rsidRDefault="005F4102" w:rsidP="005F4102"/>
    <w:p w14:paraId="5F592B21" w14:textId="77777777" w:rsidR="005F4102" w:rsidRPr="0077127E" w:rsidRDefault="005F4102" w:rsidP="005F4102"/>
    <w:p w14:paraId="7AD8686D" w14:textId="77777777" w:rsidR="005F4102" w:rsidRPr="0077127E" w:rsidRDefault="005F4102" w:rsidP="005F4102"/>
    <w:p w14:paraId="5B2B1CD3" w14:textId="77777777" w:rsidR="005F4102" w:rsidRPr="0077127E" w:rsidRDefault="005F4102" w:rsidP="005F4102"/>
    <w:p w14:paraId="1FFDB4FA" w14:textId="77777777" w:rsidR="005F4102" w:rsidRPr="0077127E" w:rsidRDefault="005F4102" w:rsidP="005F4102"/>
    <w:p w14:paraId="1579842B" w14:textId="77777777" w:rsidR="004D01CA" w:rsidRPr="0077127E" w:rsidRDefault="004D01CA">
      <w:pPr>
        <w:spacing w:after="160" w:line="278" w:lineRule="auto"/>
        <w:rPr>
          <w:rFonts w:asciiTheme="minorHAnsi" w:eastAsia="Times New Roman" w:hAnsiTheme="minorHAnsi" w:cs="Times New Roman"/>
          <w:b/>
          <w:bCs/>
          <w:szCs w:val="20"/>
          <w:lang w:val="en-GB" w:eastAsia="en-US"/>
        </w:rPr>
      </w:pPr>
      <w:r w:rsidRPr="0077127E">
        <w:rPr>
          <w:rFonts w:asciiTheme="minorHAnsi" w:hAnsiTheme="minorHAnsi"/>
          <w:b/>
          <w:bCs/>
          <w:lang w:val="en-GB"/>
        </w:rPr>
        <w:br w:type="page"/>
      </w:r>
    </w:p>
    <w:p w14:paraId="6314AAFE" w14:textId="59C4576F" w:rsidR="005F4102" w:rsidRPr="0077127E" w:rsidRDefault="005F4102" w:rsidP="0026497E">
      <w:pPr>
        <w:pStyle w:val="Heading1"/>
        <w:jc w:val="center"/>
        <w:rPr>
          <w:color w:val="auto"/>
          <w:lang w:val="en-GB"/>
        </w:rPr>
      </w:pPr>
      <w:r w:rsidRPr="0077127E">
        <w:rPr>
          <w:color w:val="auto"/>
          <w:lang w:val="en-GB"/>
        </w:rPr>
        <w:lastRenderedPageBreak/>
        <w:t xml:space="preserve">Appendix </w:t>
      </w:r>
      <w:r w:rsidR="00944888" w:rsidRPr="0077127E">
        <w:rPr>
          <w:color w:val="auto"/>
          <w:lang w:val="en-GB"/>
        </w:rPr>
        <w:t>A</w:t>
      </w:r>
      <w:r w:rsidR="0026497E" w:rsidRPr="0077127E">
        <w:rPr>
          <w:color w:val="auto"/>
          <w:lang w:val="en-GB"/>
        </w:rPr>
        <w:t xml:space="preserve"> - Disclaimer</w:t>
      </w:r>
    </w:p>
    <w:p w14:paraId="2AF0B9C0" w14:textId="77777777" w:rsidR="005F4102" w:rsidRPr="0077127E"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77127E" w:rsidRDefault="005F4102" w:rsidP="005F4102">
      <w:pPr>
        <w:tabs>
          <w:tab w:val="left" w:pos="-720"/>
          <w:tab w:val="left" w:pos="0"/>
          <w:tab w:val="left" w:pos="720"/>
        </w:tabs>
        <w:suppressAutoHyphens/>
        <w:ind w:left="567"/>
        <w:jc w:val="center"/>
        <w:rPr>
          <w:rFonts w:asciiTheme="minorHAnsi" w:hAnsiTheme="minorHAnsi"/>
          <w:b/>
          <w:spacing w:val="-3"/>
          <w:sz w:val="28"/>
        </w:rPr>
      </w:pPr>
      <w:r w:rsidRPr="0077127E">
        <w:rPr>
          <w:rFonts w:asciiTheme="minorHAnsi" w:hAnsiTheme="minorHAnsi"/>
          <w:b/>
          <w:spacing w:val="-3"/>
          <w:sz w:val="28"/>
        </w:rPr>
        <w:t>Auckland University of Technology</w:t>
      </w:r>
    </w:p>
    <w:p w14:paraId="1C8F60BF" w14:textId="77777777" w:rsidR="005F4102" w:rsidRPr="0077127E" w:rsidRDefault="005F4102" w:rsidP="005F4102">
      <w:pPr>
        <w:tabs>
          <w:tab w:val="left" w:pos="0"/>
          <w:tab w:val="center" w:pos="4152"/>
          <w:tab w:val="left" w:pos="4320"/>
        </w:tabs>
        <w:suppressAutoHyphens/>
        <w:jc w:val="center"/>
        <w:rPr>
          <w:rFonts w:asciiTheme="minorHAnsi" w:hAnsiTheme="minorHAnsi"/>
          <w:b/>
          <w:spacing w:val="-3"/>
          <w:sz w:val="32"/>
        </w:rPr>
      </w:pPr>
      <w:r w:rsidRPr="0077127E">
        <w:rPr>
          <w:rFonts w:asciiTheme="minorHAnsi" w:hAnsiTheme="minorHAnsi"/>
          <w:b/>
          <w:spacing w:val="-3"/>
          <w:sz w:val="32"/>
        </w:rPr>
        <w:t>Bachelor of Computer &amp; Information Sciences</w:t>
      </w:r>
    </w:p>
    <w:p w14:paraId="437F4525" w14:textId="77777777" w:rsidR="005F4102" w:rsidRPr="0077127E" w:rsidRDefault="005F4102" w:rsidP="005F4102">
      <w:pPr>
        <w:tabs>
          <w:tab w:val="left" w:pos="-720"/>
        </w:tabs>
        <w:suppressAutoHyphens/>
        <w:jc w:val="both"/>
        <w:rPr>
          <w:rFonts w:asciiTheme="minorHAnsi" w:hAnsiTheme="minorHAnsi"/>
          <w:b/>
          <w:spacing w:val="-3"/>
          <w:sz w:val="28"/>
        </w:rPr>
      </w:pPr>
    </w:p>
    <w:p w14:paraId="048C7A68" w14:textId="77777777" w:rsidR="005F4102" w:rsidRPr="0077127E" w:rsidRDefault="005F4102" w:rsidP="005F4102">
      <w:pPr>
        <w:tabs>
          <w:tab w:val="left" w:pos="-720"/>
        </w:tabs>
        <w:suppressAutoHyphens/>
        <w:jc w:val="center"/>
        <w:rPr>
          <w:rFonts w:asciiTheme="minorHAnsi" w:hAnsiTheme="minorHAnsi"/>
          <w:b/>
          <w:spacing w:val="-3"/>
          <w:sz w:val="32"/>
        </w:rPr>
      </w:pPr>
      <w:r w:rsidRPr="0077127E">
        <w:rPr>
          <w:rFonts w:asciiTheme="minorHAnsi" w:hAnsiTheme="minorHAnsi"/>
          <w:b/>
          <w:spacing w:val="-3"/>
          <w:sz w:val="32"/>
        </w:rPr>
        <w:t>Research &amp; Development Project</w:t>
      </w:r>
    </w:p>
    <w:p w14:paraId="1C4092B8"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8"/>
        </w:rPr>
      </w:pPr>
      <w:r w:rsidRPr="0077127E">
        <w:rPr>
          <w:rFonts w:asciiTheme="minorHAnsi" w:hAnsiTheme="minorHAnsi"/>
          <w:b/>
          <w:spacing w:val="-3"/>
          <w:sz w:val="28"/>
        </w:rPr>
        <w:tab/>
      </w:r>
    </w:p>
    <w:p w14:paraId="74495364"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5"/>
          <w:szCs w:val="20"/>
        </w:rPr>
      </w:pPr>
      <w:r w:rsidRPr="0077127E">
        <w:rPr>
          <w:rFonts w:asciiTheme="minorHAnsi" w:hAnsiTheme="minorHAnsi"/>
          <w:b/>
          <w:spacing w:val="-3"/>
          <w:sz w:val="25"/>
          <w:szCs w:val="20"/>
        </w:rPr>
        <w:t>Disclaimer: Network Performance Evaluation on Linux Based Operating Systems</w:t>
      </w:r>
    </w:p>
    <w:p w14:paraId="3C110629"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8"/>
        </w:rPr>
      </w:pPr>
      <w:r w:rsidRPr="0077127E">
        <w:rPr>
          <w:rFonts w:asciiTheme="minorHAnsi" w:hAnsiTheme="minorHAnsi"/>
          <w:b/>
          <w:spacing w:val="-3"/>
          <w:sz w:val="28"/>
        </w:rPr>
        <w:t>Clients should note the general basis upon which the Auckland University of Technology undertakes its student projects on behalf of external sponsors:</w:t>
      </w:r>
    </w:p>
    <w:p w14:paraId="752D9562" w14:textId="77777777" w:rsidR="005F4102" w:rsidRPr="0077127E"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77127E" w:rsidRDefault="005F4102" w:rsidP="005F4102">
      <w:pPr>
        <w:tabs>
          <w:tab w:val="left" w:pos="0"/>
          <w:tab w:val="center" w:pos="4152"/>
          <w:tab w:val="left" w:pos="4320"/>
        </w:tabs>
        <w:suppressAutoHyphens/>
        <w:jc w:val="both"/>
        <w:rPr>
          <w:rFonts w:asciiTheme="minorHAnsi" w:hAnsiTheme="minorHAnsi"/>
          <w:bCs/>
          <w:spacing w:val="-3"/>
        </w:rPr>
      </w:pPr>
      <w:r w:rsidRPr="0077127E">
        <w:rPr>
          <w:rFonts w:asciiTheme="minorHAnsi" w:hAnsiTheme="minorHAnsi"/>
          <w:bCs/>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77127E" w:rsidRDefault="005F4102" w:rsidP="005F4102">
      <w:pPr>
        <w:tabs>
          <w:tab w:val="left" w:pos="0"/>
          <w:tab w:val="center" w:pos="4152"/>
          <w:tab w:val="left" w:pos="4320"/>
        </w:tabs>
        <w:suppressAutoHyphens/>
        <w:jc w:val="both"/>
        <w:rPr>
          <w:rFonts w:asciiTheme="minorHAnsi" w:hAnsiTheme="minorHAnsi"/>
          <w:bCs/>
          <w:spacing w:val="-3"/>
        </w:rPr>
      </w:pPr>
    </w:p>
    <w:p w14:paraId="445BD1AF" w14:textId="15840C7D" w:rsidR="005F4102" w:rsidRPr="0077127E" w:rsidRDefault="005F4102" w:rsidP="005F4102">
      <w:pPr>
        <w:tabs>
          <w:tab w:val="left" w:pos="0"/>
          <w:tab w:val="center" w:pos="4152"/>
          <w:tab w:val="left" w:pos="4320"/>
        </w:tabs>
        <w:suppressAutoHyphens/>
        <w:jc w:val="both"/>
        <w:rPr>
          <w:rFonts w:asciiTheme="minorHAnsi" w:hAnsiTheme="minorHAnsi"/>
          <w:bCs/>
          <w:spacing w:val="-3"/>
        </w:rPr>
      </w:pPr>
      <w:r w:rsidRPr="0077127E">
        <w:rPr>
          <w:rFonts w:asciiTheme="minorHAnsi" w:hAnsiTheme="minorHAnsi"/>
          <w:bCs/>
          <w:spacing w:val="-3"/>
        </w:rPr>
        <w:t xml:space="preserve">This inherently means that the client assumes a degree of risk.  This is part of an arrangement, which is intended to be of mutual benefit.  On completion of the </w:t>
      </w:r>
      <w:r w:rsidR="00E318B2" w:rsidRPr="0077127E">
        <w:rPr>
          <w:rFonts w:asciiTheme="minorHAnsi" w:hAnsiTheme="minorHAnsi"/>
          <w:bCs/>
          <w:spacing w:val="-3"/>
        </w:rPr>
        <w:t>project,</w:t>
      </w:r>
      <w:r w:rsidRPr="0077127E">
        <w:rPr>
          <w:rFonts w:asciiTheme="minorHAnsi" w:hAnsiTheme="minorHAnsi"/>
          <w:bCs/>
          <w:spacing w:val="-3"/>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77127E" w:rsidRDefault="005F4102" w:rsidP="005F4102">
      <w:pPr>
        <w:tabs>
          <w:tab w:val="left" w:pos="0"/>
          <w:tab w:val="center" w:pos="4152"/>
          <w:tab w:val="left" w:pos="4320"/>
        </w:tabs>
        <w:suppressAutoHyphens/>
        <w:jc w:val="both"/>
        <w:rPr>
          <w:rFonts w:asciiTheme="minorHAnsi" w:hAnsiTheme="minorHAnsi"/>
          <w:bCs/>
          <w:spacing w:val="-3"/>
        </w:rPr>
      </w:pPr>
    </w:p>
    <w:p w14:paraId="27376EB1" w14:textId="506251F5" w:rsidR="005F4102" w:rsidRPr="0077127E" w:rsidRDefault="005F4102" w:rsidP="005F4102">
      <w:pPr>
        <w:tabs>
          <w:tab w:val="left" w:pos="0"/>
          <w:tab w:val="center" w:pos="4152"/>
          <w:tab w:val="left" w:pos="4320"/>
        </w:tabs>
        <w:suppressAutoHyphens/>
        <w:jc w:val="both"/>
        <w:rPr>
          <w:rFonts w:asciiTheme="minorHAnsi" w:hAnsiTheme="minorHAnsi"/>
          <w:bCs/>
        </w:rPr>
      </w:pPr>
      <w:r w:rsidRPr="0077127E">
        <w:rPr>
          <w:rFonts w:asciiTheme="minorHAnsi" w:hAnsiTheme="minorHAnsi"/>
          <w:bCs/>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Pr>
          <w:rFonts w:asciiTheme="minorHAnsi" w:hAnsiTheme="minorHAnsi"/>
          <w:bCs/>
          <w:spacing w:val="-3"/>
        </w:rPr>
        <w:t xml:space="preserve"> </w:t>
      </w:r>
      <w:r w:rsidRPr="0077127E">
        <w:rPr>
          <w:rFonts w:asciiTheme="minorHAnsi" w:hAnsiTheme="minorHAnsi"/>
          <w:bCs/>
          <w:spacing w:val="-3"/>
        </w:rPr>
        <w:t>both in relation to their use and results from their use.</w:t>
      </w:r>
    </w:p>
    <w:p w14:paraId="149E5684" w14:textId="77777777" w:rsidR="005F4102" w:rsidRPr="0077127E" w:rsidRDefault="005F4102" w:rsidP="005F4102"/>
    <w:p w14:paraId="1969D41B" w14:textId="77777777" w:rsidR="005F4102" w:rsidRPr="0077127E" w:rsidRDefault="005F4102" w:rsidP="005F4102"/>
    <w:p w14:paraId="0BFAD499" w14:textId="77777777" w:rsidR="005F4102" w:rsidRPr="0077127E" w:rsidRDefault="005F4102" w:rsidP="005F4102"/>
    <w:p w14:paraId="30BA9B51" w14:textId="77777777" w:rsidR="005F4102" w:rsidRPr="0077127E" w:rsidRDefault="005F4102" w:rsidP="005F4102"/>
    <w:p w14:paraId="01E552F0" w14:textId="77777777" w:rsidR="005F4102" w:rsidRPr="0077127E" w:rsidRDefault="005F4102" w:rsidP="005F4102"/>
    <w:p w14:paraId="55AB72DD" w14:textId="77777777" w:rsidR="005F4102" w:rsidRPr="0077127E" w:rsidRDefault="005F4102" w:rsidP="005F4102"/>
    <w:p w14:paraId="2D62728A" w14:textId="77777777" w:rsidR="005F4102" w:rsidRPr="0077127E" w:rsidRDefault="005F4102" w:rsidP="005F4102"/>
    <w:p w14:paraId="34D0D1FA" w14:textId="77777777" w:rsidR="005F4102" w:rsidRPr="0077127E" w:rsidRDefault="005F4102" w:rsidP="005F4102"/>
    <w:p w14:paraId="4A14465A" w14:textId="77777777" w:rsidR="005F4102" w:rsidRPr="0077127E" w:rsidRDefault="005F4102" w:rsidP="005F4102"/>
    <w:p w14:paraId="06DBBF12" w14:textId="77777777" w:rsidR="005F4102" w:rsidRPr="0077127E" w:rsidRDefault="005F4102" w:rsidP="005F4102"/>
    <w:p w14:paraId="373DB6E2" w14:textId="77777777" w:rsidR="005F4102" w:rsidRPr="0077127E" w:rsidRDefault="005F4102" w:rsidP="005F4102"/>
    <w:p w14:paraId="559DCF6C" w14:textId="77777777" w:rsidR="005F4102" w:rsidRPr="0077127E" w:rsidRDefault="005F4102" w:rsidP="005F4102"/>
    <w:p w14:paraId="222B3B7A" w14:textId="77777777" w:rsidR="005F4102" w:rsidRPr="0077127E" w:rsidRDefault="005F4102" w:rsidP="005F4102"/>
    <w:p w14:paraId="6F95779B" w14:textId="77777777" w:rsidR="005F4102" w:rsidRPr="0077127E" w:rsidRDefault="005F4102" w:rsidP="005F4102"/>
    <w:sdt>
      <w:sdtPr>
        <w:rPr>
          <w:rFonts w:ascii="Aptos" w:eastAsiaTheme="minorHAnsi" w:hAnsi="Aptos" w:cs="Aptos"/>
          <w:color w:val="auto"/>
          <w:kern w:val="0"/>
          <w:sz w:val="24"/>
          <w:szCs w:val="24"/>
          <w:lang w:val="en-GB" w:eastAsia="en-NZ"/>
          <w14:ligatures w14:val="none"/>
        </w:rPr>
        <w:id w:val="-14390523"/>
        <w:docPartObj>
          <w:docPartGallery w:val="Bibliographies"/>
          <w:docPartUnique/>
        </w:docPartObj>
      </w:sdtPr>
      <w:sdtEndPr>
        <w:rPr>
          <w:lang w:val="en-NZ"/>
        </w:rPr>
      </w:sdtEndPr>
      <w:sdtContent>
        <w:p w14:paraId="7D8E5891" w14:textId="7318200D" w:rsidR="00BC5965" w:rsidRDefault="00BC5965">
          <w:pPr>
            <w:pStyle w:val="Heading1"/>
          </w:pPr>
          <w:r>
            <w:rPr>
              <w:lang w:val="en-GB"/>
            </w:rPr>
            <w:t>References</w:t>
          </w:r>
        </w:p>
        <w:sdt>
          <w:sdtPr>
            <w:id w:val="-573587230"/>
            <w:bibliography/>
          </w:sdtPr>
          <w:sdtEndPr/>
          <w:sdtContent>
            <w:sdt>
              <w:sdtPr>
                <w:id w:val="1395701388"/>
                <w:bibliography/>
              </w:sdtPr>
              <w:sdtEndPr/>
              <w:sdtContent>
                <w:p w14:paraId="4154E0BA" w14:textId="6E319979" w:rsidR="00BC5965" w:rsidRPr="00BC5965" w:rsidRDefault="00BC5965" w:rsidP="00BC5965">
                  <w:pPr>
                    <w:rPr>
                      <w:lang w:val="en-US"/>
                    </w:rPr>
                  </w:pPr>
                  <w:r w:rsidRPr="00BC5965">
                    <w:rPr>
                      <w:lang w:val="en-US"/>
                    </w:rPr>
                    <w:t>Network engineer salary in New Zealand. (n.d.). Indeed.</w:t>
                  </w:r>
                  <w:r>
                    <w:rPr>
                      <w:lang w:val="en-US"/>
                    </w:rPr>
                    <w:t xml:space="preserve"> </w:t>
                  </w:r>
                  <w:hyperlink r:id="rId12" w:history="1">
                    <w:r w:rsidRPr="009F2C1F">
                      <w:rPr>
                        <w:rStyle w:val="Hyperlink"/>
                        <w:lang w:val="en-US"/>
                      </w:rPr>
                      <w:t>https://nz.indeed.com/career/network-engineer/salaries</w:t>
                    </w:r>
                  </w:hyperlink>
                </w:p>
                <w:p w14:paraId="10B72AB0" w14:textId="77777777" w:rsidR="00BC5965" w:rsidRDefault="00BC5965" w:rsidP="00BC5965"/>
                <w:p w14:paraId="5DED6D9D" w14:textId="77777777" w:rsidR="00BC5965" w:rsidRDefault="00BC5965" w:rsidP="00BC5965">
                  <w:r w:rsidRPr="0077127E">
                    <w:t xml:space="preserve">Atlassian. (n.d.). Waterfall methodology: A comprehensive guide. Atlassian. </w:t>
                  </w:r>
                  <w:hyperlink r:id="rId13">
                    <w:r w:rsidRPr="0077127E">
                      <w:rPr>
                        <w:rStyle w:val="Hyperlink"/>
                      </w:rPr>
                      <w:t>https://www.atlassian.com/agile/project-management/waterfall-methodology</w:t>
                    </w:r>
                  </w:hyperlink>
                </w:p>
                <w:p w14:paraId="1A9EA702" w14:textId="77777777" w:rsidR="00BC5965" w:rsidRDefault="00BC5965" w:rsidP="00BC5965"/>
                <w:p w14:paraId="01868F14" w14:textId="53E0C25D" w:rsidR="00BC5965" w:rsidRDefault="00BC5965" w:rsidP="00BC5965">
                  <w:r w:rsidRPr="0077127E">
                    <w:rPr>
                      <w:rFonts w:eastAsia="Aptos"/>
                    </w:rPr>
                    <w:t xml:space="preserve">Laoyan, S. (2025, February 20). What is Agile methodology? (A beginner’s guide). Asana. </w:t>
                  </w:r>
                  <w:hyperlink r:id="rId14">
                    <w:r w:rsidRPr="0077127E">
                      <w:rPr>
                        <w:rStyle w:val="Hyperlink"/>
                        <w:rFonts w:eastAsia="Aptos"/>
                      </w:rPr>
                      <w:t>https://asana.com/resources/agile-methodology</w:t>
                    </w:r>
                  </w:hyperlink>
                </w:p>
                <w:p w14:paraId="1E55077E" w14:textId="77777777" w:rsidR="00BC5965" w:rsidRDefault="00BC5965" w:rsidP="00BC5965"/>
                <w:p w14:paraId="7A553279" w14:textId="77777777" w:rsidR="00BC5965" w:rsidRPr="0077127E" w:rsidRDefault="00BC5965" w:rsidP="00BC5965"/>
                <w:p w14:paraId="495100AA" w14:textId="139FF59B" w:rsidR="0C4C1AB4" w:rsidRPr="0077127E" w:rsidRDefault="007B46CC"/>
              </w:sdtContent>
            </w:sdt>
          </w:sdtContent>
        </w:sdt>
      </w:sdtContent>
    </w:sdt>
    <w:sectPr w:rsidR="0C4C1AB4" w:rsidRPr="0077127E">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0" w:author="Nathan Quai Hoi" w:date="2025-03-26T13:52:00Z" w:initials="NQ">
    <w:p w14:paraId="4E924526" w14:textId="77777777" w:rsidR="00C340B6" w:rsidRDefault="00C340B6" w:rsidP="00C340B6">
      <w:pPr>
        <w:pStyle w:val="CommentText"/>
      </w:pPr>
      <w:r>
        <w:rPr>
          <w:rStyle w:val="CommentReference"/>
        </w:rPr>
        <w:annotationRef/>
      </w:r>
      <w:r>
        <w:t>They want us working as a team so, probably remove this. Or reword it as if we all are taking part in the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9245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15C062" w16cex:dateUtc="2025-03-26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924526" w16cid:durableId="2115C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D6CD5" w14:textId="77777777" w:rsidR="007B46CC" w:rsidRDefault="007B46CC" w:rsidP="008A10B8">
      <w:r>
        <w:separator/>
      </w:r>
    </w:p>
  </w:endnote>
  <w:endnote w:type="continuationSeparator" w:id="0">
    <w:p w14:paraId="3BD336B6" w14:textId="77777777" w:rsidR="007B46CC" w:rsidRDefault="007B46CC" w:rsidP="008A10B8">
      <w:r>
        <w:continuationSeparator/>
      </w:r>
    </w:p>
  </w:endnote>
  <w:endnote w:type="continuationNotice" w:id="1">
    <w:p w14:paraId="1D014979" w14:textId="77777777" w:rsidR="007B46CC" w:rsidRDefault="007B4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261E7" w14:textId="77777777" w:rsidR="007B46CC" w:rsidRDefault="007B46CC" w:rsidP="008A10B8">
      <w:r>
        <w:separator/>
      </w:r>
    </w:p>
  </w:footnote>
  <w:footnote w:type="continuationSeparator" w:id="0">
    <w:p w14:paraId="6A3F6F93" w14:textId="77777777" w:rsidR="007B46CC" w:rsidRDefault="007B46CC" w:rsidP="008A10B8">
      <w:r>
        <w:continuationSeparator/>
      </w:r>
    </w:p>
  </w:footnote>
  <w:footnote w:type="continuationNotice" w:id="1">
    <w:p w14:paraId="393BD9EA" w14:textId="77777777" w:rsidR="007B46CC" w:rsidRDefault="007B46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17446833" w:rsidR="00B105AE" w:rsidRDefault="00183130">
    <w:pPr>
      <w:pStyle w:val="Header"/>
    </w:pPr>
    <w:r>
      <w:t>[Logo] Team A</w:t>
    </w:r>
    <w:r w:rsidR="00B105AE">
      <w:ptab w:relativeTo="margin" w:alignment="center" w:leader="none"/>
    </w:r>
    <w:r w:rsidR="00B105AE">
      <w:ptab w:relativeTo="margin" w:alignment="right" w:leader="none"/>
    </w:r>
    <w:r w:rsidR="00B105AE">
      <w:t>Project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37BF1"/>
    <w:multiLevelType w:val="hybridMultilevel"/>
    <w:tmpl w:val="3208E2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F637DAF"/>
    <w:multiLevelType w:val="hybridMultilevel"/>
    <w:tmpl w:val="9B7A32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99A75B5"/>
    <w:multiLevelType w:val="hybridMultilevel"/>
    <w:tmpl w:val="C66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C2BE4"/>
    <w:multiLevelType w:val="hybridMultilevel"/>
    <w:tmpl w:val="1BC2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109839">
    <w:abstractNumId w:val="3"/>
  </w:num>
  <w:num w:numId="2" w16cid:durableId="365063046">
    <w:abstractNumId w:val="2"/>
  </w:num>
  <w:num w:numId="3" w16cid:durableId="327370663">
    <w:abstractNumId w:val="4"/>
  </w:num>
  <w:num w:numId="4" w16cid:durableId="1388215732">
    <w:abstractNumId w:val="0"/>
  </w:num>
  <w:num w:numId="5" w16cid:durableId="688217200">
    <w:abstractNumId w:val="1"/>
  </w:num>
  <w:num w:numId="6" w16cid:durableId="1523088197">
    <w:abstractNumId w:val="5"/>
  </w:num>
  <w:num w:numId="7" w16cid:durableId="169407218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Quai Hoi">
    <w15:presenceInfo w15:providerId="AD" w15:userId="S::wgk6332@autuni.ac.nz::7f6a9d7e-9f9d-48c5-9ed4-7cb551ec7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138AD"/>
    <w:rsid w:val="00017F54"/>
    <w:rsid w:val="00023DFB"/>
    <w:rsid w:val="000261BB"/>
    <w:rsid w:val="000323C9"/>
    <w:rsid w:val="000353DA"/>
    <w:rsid w:val="00035A55"/>
    <w:rsid w:val="00036943"/>
    <w:rsid w:val="00036F8F"/>
    <w:rsid w:val="0003F6C8"/>
    <w:rsid w:val="0004049C"/>
    <w:rsid w:val="000455CC"/>
    <w:rsid w:val="00045BE3"/>
    <w:rsid w:val="00055FD9"/>
    <w:rsid w:val="00060829"/>
    <w:rsid w:val="00061613"/>
    <w:rsid w:val="0006314C"/>
    <w:rsid w:val="00067513"/>
    <w:rsid w:val="00067860"/>
    <w:rsid w:val="000817FE"/>
    <w:rsid w:val="00082757"/>
    <w:rsid w:val="00084742"/>
    <w:rsid w:val="00087E34"/>
    <w:rsid w:val="0008C5C5"/>
    <w:rsid w:val="00093C6D"/>
    <w:rsid w:val="00094A75"/>
    <w:rsid w:val="00094F40"/>
    <w:rsid w:val="000A33FA"/>
    <w:rsid w:val="000A5916"/>
    <w:rsid w:val="000B3CDB"/>
    <w:rsid w:val="000B4D66"/>
    <w:rsid w:val="000C1AFE"/>
    <w:rsid w:val="000C4212"/>
    <w:rsid w:val="000C7F6C"/>
    <w:rsid w:val="000D4F43"/>
    <w:rsid w:val="000E62D5"/>
    <w:rsid w:val="00102956"/>
    <w:rsid w:val="00104E0C"/>
    <w:rsid w:val="00107B40"/>
    <w:rsid w:val="001108CE"/>
    <w:rsid w:val="0011583C"/>
    <w:rsid w:val="001168C6"/>
    <w:rsid w:val="00116B25"/>
    <w:rsid w:val="00122557"/>
    <w:rsid w:val="001228C5"/>
    <w:rsid w:val="001302AA"/>
    <w:rsid w:val="00136138"/>
    <w:rsid w:val="00144AB1"/>
    <w:rsid w:val="00147C18"/>
    <w:rsid w:val="0015136D"/>
    <w:rsid w:val="00152292"/>
    <w:rsid w:val="00155D07"/>
    <w:rsid w:val="001638BF"/>
    <w:rsid w:val="0016571C"/>
    <w:rsid w:val="001750C6"/>
    <w:rsid w:val="00175836"/>
    <w:rsid w:val="00180165"/>
    <w:rsid w:val="00183130"/>
    <w:rsid w:val="00184584"/>
    <w:rsid w:val="00190A1A"/>
    <w:rsid w:val="00197307"/>
    <w:rsid w:val="001A1503"/>
    <w:rsid w:val="001A41E6"/>
    <w:rsid w:val="001A4354"/>
    <w:rsid w:val="001B609B"/>
    <w:rsid w:val="001C3231"/>
    <w:rsid w:val="001D46B5"/>
    <w:rsid w:val="001D69EB"/>
    <w:rsid w:val="001E17F7"/>
    <w:rsid w:val="001F0A94"/>
    <w:rsid w:val="001F2A8A"/>
    <w:rsid w:val="001F458D"/>
    <w:rsid w:val="00202546"/>
    <w:rsid w:val="0021178C"/>
    <w:rsid w:val="002143A1"/>
    <w:rsid w:val="00216D38"/>
    <w:rsid w:val="00217FF7"/>
    <w:rsid w:val="00217FFC"/>
    <w:rsid w:val="00221B19"/>
    <w:rsid w:val="00223857"/>
    <w:rsid w:val="0023354D"/>
    <w:rsid w:val="002379F1"/>
    <w:rsid w:val="00240B1A"/>
    <w:rsid w:val="00241C6C"/>
    <w:rsid w:val="00243C9C"/>
    <w:rsid w:val="00244746"/>
    <w:rsid w:val="00260B13"/>
    <w:rsid w:val="00262542"/>
    <w:rsid w:val="0026497E"/>
    <w:rsid w:val="00265CAA"/>
    <w:rsid w:val="00270458"/>
    <w:rsid w:val="002750AD"/>
    <w:rsid w:val="00286678"/>
    <w:rsid w:val="002A119A"/>
    <w:rsid w:val="002A389F"/>
    <w:rsid w:val="002B2564"/>
    <w:rsid w:val="002C1E6E"/>
    <w:rsid w:val="002C772C"/>
    <w:rsid w:val="002D11BF"/>
    <w:rsid w:val="002D13F9"/>
    <w:rsid w:val="002D5FA2"/>
    <w:rsid w:val="002D65D1"/>
    <w:rsid w:val="002D675F"/>
    <w:rsid w:val="002E3F59"/>
    <w:rsid w:val="002F1DCC"/>
    <w:rsid w:val="002F26B4"/>
    <w:rsid w:val="002F774E"/>
    <w:rsid w:val="002F7E51"/>
    <w:rsid w:val="00300613"/>
    <w:rsid w:val="003010BC"/>
    <w:rsid w:val="00305765"/>
    <w:rsid w:val="00313877"/>
    <w:rsid w:val="00323E7B"/>
    <w:rsid w:val="00327612"/>
    <w:rsid w:val="00330DA0"/>
    <w:rsid w:val="00331342"/>
    <w:rsid w:val="003337DE"/>
    <w:rsid w:val="00334F0A"/>
    <w:rsid w:val="00352A92"/>
    <w:rsid w:val="00353DA6"/>
    <w:rsid w:val="00365777"/>
    <w:rsid w:val="00366A4A"/>
    <w:rsid w:val="0039004E"/>
    <w:rsid w:val="00391B9A"/>
    <w:rsid w:val="00393973"/>
    <w:rsid w:val="0039583D"/>
    <w:rsid w:val="003A0180"/>
    <w:rsid w:val="003A02AD"/>
    <w:rsid w:val="003A5782"/>
    <w:rsid w:val="003A5AC0"/>
    <w:rsid w:val="003B77E1"/>
    <w:rsid w:val="003B7B54"/>
    <w:rsid w:val="003C0AB7"/>
    <w:rsid w:val="003C102D"/>
    <w:rsid w:val="003C74B4"/>
    <w:rsid w:val="003D0643"/>
    <w:rsid w:val="003D0BD8"/>
    <w:rsid w:val="003D259A"/>
    <w:rsid w:val="003D61AC"/>
    <w:rsid w:val="003F25DE"/>
    <w:rsid w:val="003F7C6F"/>
    <w:rsid w:val="00400509"/>
    <w:rsid w:val="00403501"/>
    <w:rsid w:val="004051D2"/>
    <w:rsid w:val="0042051E"/>
    <w:rsid w:val="00430605"/>
    <w:rsid w:val="00434506"/>
    <w:rsid w:val="00441C4A"/>
    <w:rsid w:val="004459AB"/>
    <w:rsid w:val="00446B31"/>
    <w:rsid w:val="00447220"/>
    <w:rsid w:val="00452015"/>
    <w:rsid w:val="00457B12"/>
    <w:rsid w:val="00457FB8"/>
    <w:rsid w:val="0046035B"/>
    <w:rsid w:val="00464F50"/>
    <w:rsid w:val="00467882"/>
    <w:rsid w:val="004704AE"/>
    <w:rsid w:val="00470657"/>
    <w:rsid w:val="00472E1E"/>
    <w:rsid w:val="00483449"/>
    <w:rsid w:val="00483E11"/>
    <w:rsid w:val="00485532"/>
    <w:rsid w:val="00493862"/>
    <w:rsid w:val="004A2B89"/>
    <w:rsid w:val="004B2A25"/>
    <w:rsid w:val="004B6F17"/>
    <w:rsid w:val="004C75D2"/>
    <w:rsid w:val="004D0183"/>
    <w:rsid w:val="004D01CA"/>
    <w:rsid w:val="004F1AC8"/>
    <w:rsid w:val="004F1FBD"/>
    <w:rsid w:val="004F48AA"/>
    <w:rsid w:val="004F53F1"/>
    <w:rsid w:val="004F7140"/>
    <w:rsid w:val="00500D01"/>
    <w:rsid w:val="005113E1"/>
    <w:rsid w:val="005117B9"/>
    <w:rsid w:val="00511A00"/>
    <w:rsid w:val="00513217"/>
    <w:rsid w:val="00517105"/>
    <w:rsid w:val="00523B31"/>
    <w:rsid w:val="005247A0"/>
    <w:rsid w:val="005266A8"/>
    <w:rsid w:val="00527645"/>
    <w:rsid w:val="00531AC6"/>
    <w:rsid w:val="005334C4"/>
    <w:rsid w:val="00537689"/>
    <w:rsid w:val="00541B4E"/>
    <w:rsid w:val="0054398A"/>
    <w:rsid w:val="00544D63"/>
    <w:rsid w:val="00545309"/>
    <w:rsid w:val="00547A71"/>
    <w:rsid w:val="005513C1"/>
    <w:rsid w:val="00552D58"/>
    <w:rsid w:val="005567F5"/>
    <w:rsid w:val="005606E8"/>
    <w:rsid w:val="005659DB"/>
    <w:rsid w:val="005675C4"/>
    <w:rsid w:val="00567E39"/>
    <w:rsid w:val="00570192"/>
    <w:rsid w:val="0057217C"/>
    <w:rsid w:val="005760D1"/>
    <w:rsid w:val="0057701E"/>
    <w:rsid w:val="00577BE5"/>
    <w:rsid w:val="00586BEC"/>
    <w:rsid w:val="00587BEF"/>
    <w:rsid w:val="00591B65"/>
    <w:rsid w:val="00592CA9"/>
    <w:rsid w:val="005944AF"/>
    <w:rsid w:val="005B12B8"/>
    <w:rsid w:val="005B202B"/>
    <w:rsid w:val="005B2676"/>
    <w:rsid w:val="005B37E7"/>
    <w:rsid w:val="005B7E50"/>
    <w:rsid w:val="005C696A"/>
    <w:rsid w:val="005D10F8"/>
    <w:rsid w:val="005E0EA0"/>
    <w:rsid w:val="005E1A3E"/>
    <w:rsid w:val="005E420F"/>
    <w:rsid w:val="005E5252"/>
    <w:rsid w:val="005E5653"/>
    <w:rsid w:val="005E5AF1"/>
    <w:rsid w:val="005E6C4A"/>
    <w:rsid w:val="005E7416"/>
    <w:rsid w:val="005F1424"/>
    <w:rsid w:val="005F3EFC"/>
    <w:rsid w:val="005F4102"/>
    <w:rsid w:val="005F4246"/>
    <w:rsid w:val="005F5FFB"/>
    <w:rsid w:val="00605317"/>
    <w:rsid w:val="00605BEC"/>
    <w:rsid w:val="00611570"/>
    <w:rsid w:val="006129E1"/>
    <w:rsid w:val="0061511A"/>
    <w:rsid w:val="006205E8"/>
    <w:rsid w:val="006208D2"/>
    <w:rsid w:val="006213D1"/>
    <w:rsid w:val="00632BFE"/>
    <w:rsid w:val="00635F9E"/>
    <w:rsid w:val="0064105E"/>
    <w:rsid w:val="00643316"/>
    <w:rsid w:val="00644D34"/>
    <w:rsid w:val="0066090A"/>
    <w:rsid w:val="00661E29"/>
    <w:rsid w:val="0067523C"/>
    <w:rsid w:val="00680BC3"/>
    <w:rsid w:val="00683B5A"/>
    <w:rsid w:val="00685C26"/>
    <w:rsid w:val="00690519"/>
    <w:rsid w:val="00690B74"/>
    <w:rsid w:val="00692D8B"/>
    <w:rsid w:val="00694835"/>
    <w:rsid w:val="00694899"/>
    <w:rsid w:val="00694947"/>
    <w:rsid w:val="006A5131"/>
    <w:rsid w:val="006A5765"/>
    <w:rsid w:val="006A64BD"/>
    <w:rsid w:val="006A76D9"/>
    <w:rsid w:val="006B1B3F"/>
    <w:rsid w:val="006B440C"/>
    <w:rsid w:val="006B53DF"/>
    <w:rsid w:val="006B71F6"/>
    <w:rsid w:val="006C50FE"/>
    <w:rsid w:val="006C6DFC"/>
    <w:rsid w:val="006C757A"/>
    <w:rsid w:val="006D30BB"/>
    <w:rsid w:val="006D6BBA"/>
    <w:rsid w:val="006E0707"/>
    <w:rsid w:val="006E27C2"/>
    <w:rsid w:val="006E37BD"/>
    <w:rsid w:val="0070306D"/>
    <w:rsid w:val="00704A66"/>
    <w:rsid w:val="007174AB"/>
    <w:rsid w:val="007200EA"/>
    <w:rsid w:val="00720F27"/>
    <w:rsid w:val="00723B1C"/>
    <w:rsid w:val="00727E00"/>
    <w:rsid w:val="0073127A"/>
    <w:rsid w:val="007356B9"/>
    <w:rsid w:val="00741C95"/>
    <w:rsid w:val="0074600E"/>
    <w:rsid w:val="007520C9"/>
    <w:rsid w:val="00752CFB"/>
    <w:rsid w:val="007553D3"/>
    <w:rsid w:val="0077127E"/>
    <w:rsid w:val="00771633"/>
    <w:rsid w:val="00783531"/>
    <w:rsid w:val="007843B2"/>
    <w:rsid w:val="007A6C2C"/>
    <w:rsid w:val="007A6FA1"/>
    <w:rsid w:val="007A7C3E"/>
    <w:rsid w:val="007B2514"/>
    <w:rsid w:val="007B46CC"/>
    <w:rsid w:val="007C3E50"/>
    <w:rsid w:val="007C5686"/>
    <w:rsid w:val="007D3556"/>
    <w:rsid w:val="007F038C"/>
    <w:rsid w:val="007F0C7D"/>
    <w:rsid w:val="007F1998"/>
    <w:rsid w:val="008110B6"/>
    <w:rsid w:val="0081440F"/>
    <w:rsid w:val="0081D767"/>
    <w:rsid w:val="00822ADA"/>
    <w:rsid w:val="00826A04"/>
    <w:rsid w:val="0083201F"/>
    <w:rsid w:val="008328B2"/>
    <w:rsid w:val="00837517"/>
    <w:rsid w:val="00856008"/>
    <w:rsid w:val="00856CC2"/>
    <w:rsid w:val="00860CDB"/>
    <w:rsid w:val="008635D2"/>
    <w:rsid w:val="00871CEF"/>
    <w:rsid w:val="00875E7D"/>
    <w:rsid w:val="008763E5"/>
    <w:rsid w:val="00881CFC"/>
    <w:rsid w:val="008879B1"/>
    <w:rsid w:val="00891B92"/>
    <w:rsid w:val="00891CB8"/>
    <w:rsid w:val="0089398D"/>
    <w:rsid w:val="0089401C"/>
    <w:rsid w:val="00894907"/>
    <w:rsid w:val="008A01C9"/>
    <w:rsid w:val="008A046C"/>
    <w:rsid w:val="008A10B8"/>
    <w:rsid w:val="008A2938"/>
    <w:rsid w:val="008A2CEF"/>
    <w:rsid w:val="008A3505"/>
    <w:rsid w:val="008B2386"/>
    <w:rsid w:val="008C072C"/>
    <w:rsid w:val="008D06F2"/>
    <w:rsid w:val="008D5C71"/>
    <w:rsid w:val="008D6125"/>
    <w:rsid w:val="008E10D2"/>
    <w:rsid w:val="008E2B03"/>
    <w:rsid w:val="008F0DB8"/>
    <w:rsid w:val="008F314E"/>
    <w:rsid w:val="008F3D23"/>
    <w:rsid w:val="009106B3"/>
    <w:rsid w:val="0091092C"/>
    <w:rsid w:val="009172D4"/>
    <w:rsid w:val="009239CB"/>
    <w:rsid w:val="00924B31"/>
    <w:rsid w:val="00925381"/>
    <w:rsid w:val="009300A3"/>
    <w:rsid w:val="009326BE"/>
    <w:rsid w:val="00933FF9"/>
    <w:rsid w:val="00936742"/>
    <w:rsid w:val="00937CA6"/>
    <w:rsid w:val="00944888"/>
    <w:rsid w:val="0094772B"/>
    <w:rsid w:val="0095164A"/>
    <w:rsid w:val="00951A37"/>
    <w:rsid w:val="00952816"/>
    <w:rsid w:val="009560BA"/>
    <w:rsid w:val="0095612B"/>
    <w:rsid w:val="00970C01"/>
    <w:rsid w:val="0098031F"/>
    <w:rsid w:val="0098128C"/>
    <w:rsid w:val="009839D8"/>
    <w:rsid w:val="0098677A"/>
    <w:rsid w:val="00987D55"/>
    <w:rsid w:val="00993B0A"/>
    <w:rsid w:val="009A4B9D"/>
    <w:rsid w:val="009A66BD"/>
    <w:rsid w:val="009A7978"/>
    <w:rsid w:val="009B03D4"/>
    <w:rsid w:val="009B0B3E"/>
    <w:rsid w:val="009B3249"/>
    <w:rsid w:val="009B3E05"/>
    <w:rsid w:val="009C5CBD"/>
    <w:rsid w:val="009D2431"/>
    <w:rsid w:val="009D3F17"/>
    <w:rsid w:val="009D5D02"/>
    <w:rsid w:val="009F004D"/>
    <w:rsid w:val="00A0281A"/>
    <w:rsid w:val="00A060D7"/>
    <w:rsid w:val="00A13CB8"/>
    <w:rsid w:val="00A1552D"/>
    <w:rsid w:val="00A16AE0"/>
    <w:rsid w:val="00A2030A"/>
    <w:rsid w:val="00A2087A"/>
    <w:rsid w:val="00A222C0"/>
    <w:rsid w:val="00A236B0"/>
    <w:rsid w:val="00A23B2B"/>
    <w:rsid w:val="00A24A49"/>
    <w:rsid w:val="00A26591"/>
    <w:rsid w:val="00A33113"/>
    <w:rsid w:val="00A33B29"/>
    <w:rsid w:val="00A33BAD"/>
    <w:rsid w:val="00A3481E"/>
    <w:rsid w:val="00A3655F"/>
    <w:rsid w:val="00A368B8"/>
    <w:rsid w:val="00A4024A"/>
    <w:rsid w:val="00A4062E"/>
    <w:rsid w:val="00A45FA8"/>
    <w:rsid w:val="00A52AC9"/>
    <w:rsid w:val="00A57638"/>
    <w:rsid w:val="00A617EB"/>
    <w:rsid w:val="00A64DDC"/>
    <w:rsid w:val="00A67886"/>
    <w:rsid w:val="00A71504"/>
    <w:rsid w:val="00A72231"/>
    <w:rsid w:val="00A86B98"/>
    <w:rsid w:val="00A8708C"/>
    <w:rsid w:val="00A91BCA"/>
    <w:rsid w:val="00A96544"/>
    <w:rsid w:val="00AA7A15"/>
    <w:rsid w:val="00AB2981"/>
    <w:rsid w:val="00AC330A"/>
    <w:rsid w:val="00AD145F"/>
    <w:rsid w:val="00AD373A"/>
    <w:rsid w:val="00AD3A2F"/>
    <w:rsid w:val="00AE6B9F"/>
    <w:rsid w:val="00AE7EE8"/>
    <w:rsid w:val="00AF45B1"/>
    <w:rsid w:val="00AF5F38"/>
    <w:rsid w:val="00B07F9A"/>
    <w:rsid w:val="00B105AE"/>
    <w:rsid w:val="00B2181E"/>
    <w:rsid w:val="00B316AA"/>
    <w:rsid w:val="00B31BC0"/>
    <w:rsid w:val="00B56394"/>
    <w:rsid w:val="00B6536F"/>
    <w:rsid w:val="00B73BB8"/>
    <w:rsid w:val="00B80308"/>
    <w:rsid w:val="00B8225D"/>
    <w:rsid w:val="00B9138A"/>
    <w:rsid w:val="00B91B61"/>
    <w:rsid w:val="00BA14C2"/>
    <w:rsid w:val="00BA346E"/>
    <w:rsid w:val="00BA4F5E"/>
    <w:rsid w:val="00BB0E39"/>
    <w:rsid w:val="00BB263D"/>
    <w:rsid w:val="00BB3F13"/>
    <w:rsid w:val="00BB4993"/>
    <w:rsid w:val="00BB6D7D"/>
    <w:rsid w:val="00BC562E"/>
    <w:rsid w:val="00BC563D"/>
    <w:rsid w:val="00BC5965"/>
    <w:rsid w:val="00BC5CBB"/>
    <w:rsid w:val="00BE75A2"/>
    <w:rsid w:val="00BE7ABD"/>
    <w:rsid w:val="00BF18E7"/>
    <w:rsid w:val="00BF2D6C"/>
    <w:rsid w:val="00BF3F1A"/>
    <w:rsid w:val="00BF578A"/>
    <w:rsid w:val="00C02A49"/>
    <w:rsid w:val="00C04199"/>
    <w:rsid w:val="00C052E8"/>
    <w:rsid w:val="00C05F8C"/>
    <w:rsid w:val="00C06B1F"/>
    <w:rsid w:val="00C100F1"/>
    <w:rsid w:val="00C25649"/>
    <w:rsid w:val="00C340B6"/>
    <w:rsid w:val="00C34FEE"/>
    <w:rsid w:val="00C40CB7"/>
    <w:rsid w:val="00C41155"/>
    <w:rsid w:val="00C42DDF"/>
    <w:rsid w:val="00C53750"/>
    <w:rsid w:val="00C5604B"/>
    <w:rsid w:val="00C616E1"/>
    <w:rsid w:val="00C6620A"/>
    <w:rsid w:val="00C7034B"/>
    <w:rsid w:val="00C80640"/>
    <w:rsid w:val="00C80DBE"/>
    <w:rsid w:val="00C81329"/>
    <w:rsid w:val="00C81882"/>
    <w:rsid w:val="00C83D29"/>
    <w:rsid w:val="00C841AC"/>
    <w:rsid w:val="00C92D01"/>
    <w:rsid w:val="00C9463A"/>
    <w:rsid w:val="00CA3A6C"/>
    <w:rsid w:val="00CA4311"/>
    <w:rsid w:val="00CB5F55"/>
    <w:rsid w:val="00CB79BB"/>
    <w:rsid w:val="00CD0A21"/>
    <w:rsid w:val="00CD0F5A"/>
    <w:rsid w:val="00CD11B9"/>
    <w:rsid w:val="00CE7199"/>
    <w:rsid w:val="00CF249A"/>
    <w:rsid w:val="00CF7946"/>
    <w:rsid w:val="00D00B05"/>
    <w:rsid w:val="00D04696"/>
    <w:rsid w:val="00D176C8"/>
    <w:rsid w:val="00D20BEA"/>
    <w:rsid w:val="00D22090"/>
    <w:rsid w:val="00D23400"/>
    <w:rsid w:val="00D24DC4"/>
    <w:rsid w:val="00D278C7"/>
    <w:rsid w:val="00D32654"/>
    <w:rsid w:val="00D33523"/>
    <w:rsid w:val="00D4275C"/>
    <w:rsid w:val="00D45395"/>
    <w:rsid w:val="00D50EEE"/>
    <w:rsid w:val="00D519AA"/>
    <w:rsid w:val="00D51EB0"/>
    <w:rsid w:val="00D53C1D"/>
    <w:rsid w:val="00D55C2A"/>
    <w:rsid w:val="00D63844"/>
    <w:rsid w:val="00D70B9F"/>
    <w:rsid w:val="00D80049"/>
    <w:rsid w:val="00D816FE"/>
    <w:rsid w:val="00D81AEB"/>
    <w:rsid w:val="00D82FA7"/>
    <w:rsid w:val="00D85274"/>
    <w:rsid w:val="00D930FC"/>
    <w:rsid w:val="00D94542"/>
    <w:rsid w:val="00D94E09"/>
    <w:rsid w:val="00D9511F"/>
    <w:rsid w:val="00DA4BA7"/>
    <w:rsid w:val="00DA4E7D"/>
    <w:rsid w:val="00DA5BEA"/>
    <w:rsid w:val="00DB118D"/>
    <w:rsid w:val="00DB705B"/>
    <w:rsid w:val="00DC2174"/>
    <w:rsid w:val="00DC67AB"/>
    <w:rsid w:val="00DD2963"/>
    <w:rsid w:val="00DD34DA"/>
    <w:rsid w:val="00DE658B"/>
    <w:rsid w:val="00DE6BCC"/>
    <w:rsid w:val="00DF631C"/>
    <w:rsid w:val="00E025A7"/>
    <w:rsid w:val="00E10F1C"/>
    <w:rsid w:val="00E12201"/>
    <w:rsid w:val="00E17215"/>
    <w:rsid w:val="00E203EC"/>
    <w:rsid w:val="00E20F11"/>
    <w:rsid w:val="00E25A94"/>
    <w:rsid w:val="00E318B2"/>
    <w:rsid w:val="00E31EBA"/>
    <w:rsid w:val="00E42C98"/>
    <w:rsid w:val="00E443A3"/>
    <w:rsid w:val="00E4719E"/>
    <w:rsid w:val="00E47E20"/>
    <w:rsid w:val="00E51612"/>
    <w:rsid w:val="00E51A1C"/>
    <w:rsid w:val="00E5537A"/>
    <w:rsid w:val="00E63828"/>
    <w:rsid w:val="00E67B02"/>
    <w:rsid w:val="00E73BF1"/>
    <w:rsid w:val="00E7575C"/>
    <w:rsid w:val="00E86BB7"/>
    <w:rsid w:val="00E86BFC"/>
    <w:rsid w:val="00E92FA0"/>
    <w:rsid w:val="00E9583F"/>
    <w:rsid w:val="00EA55C3"/>
    <w:rsid w:val="00EB06A1"/>
    <w:rsid w:val="00EB745E"/>
    <w:rsid w:val="00EC01A9"/>
    <w:rsid w:val="00EC11A0"/>
    <w:rsid w:val="00EC3276"/>
    <w:rsid w:val="00EC616B"/>
    <w:rsid w:val="00ED231B"/>
    <w:rsid w:val="00ED7278"/>
    <w:rsid w:val="00EE4F21"/>
    <w:rsid w:val="00EE54A0"/>
    <w:rsid w:val="00EE7321"/>
    <w:rsid w:val="00EF3023"/>
    <w:rsid w:val="00EF3791"/>
    <w:rsid w:val="00EF48D3"/>
    <w:rsid w:val="00F0033A"/>
    <w:rsid w:val="00F0307C"/>
    <w:rsid w:val="00F06FF2"/>
    <w:rsid w:val="00F12D5A"/>
    <w:rsid w:val="00F15F65"/>
    <w:rsid w:val="00F20588"/>
    <w:rsid w:val="00F23B41"/>
    <w:rsid w:val="00F400D8"/>
    <w:rsid w:val="00F428C0"/>
    <w:rsid w:val="00F455C5"/>
    <w:rsid w:val="00F4671B"/>
    <w:rsid w:val="00F57918"/>
    <w:rsid w:val="00F57F70"/>
    <w:rsid w:val="00F705CF"/>
    <w:rsid w:val="00F74727"/>
    <w:rsid w:val="00F75B77"/>
    <w:rsid w:val="00F8653C"/>
    <w:rsid w:val="00F92A67"/>
    <w:rsid w:val="00F9773A"/>
    <w:rsid w:val="00FA0771"/>
    <w:rsid w:val="00FA1992"/>
    <w:rsid w:val="00FA5715"/>
    <w:rsid w:val="00FE23F3"/>
    <w:rsid w:val="00FE501E"/>
    <w:rsid w:val="00FED08C"/>
    <w:rsid w:val="00FF00F4"/>
    <w:rsid w:val="0155B166"/>
    <w:rsid w:val="02A8FC9D"/>
    <w:rsid w:val="0484FB19"/>
    <w:rsid w:val="06442AFF"/>
    <w:rsid w:val="07A2620C"/>
    <w:rsid w:val="09701D04"/>
    <w:rsid w:val="0986A8EB"/>
    <w:rsid w:val="0A783558"/>
    <w:rsid w:val="0A8D990E"/>
    <w:rsid w:val="0AC8929C"/>
    <w:rsid w:val="0B3A7274"/>
    <w:rsid w:val="0B885413"/>
    <w:rsid w:val="0C4C1AB4"/>
    <w:rsid w:val="0E5C8B3C"/>
    <w:rsid w:val="0F2262AB"/>
    <w:rsid w:val="10039046"/>
    <w:rsid w:val="1026873E"/>
    <w:rsid w:val="10EE13B4"/>
    <w:rsid w:val="1194F8AE"/>
    <w:rsid w:val="11A2123D"/>
    <w:rsid w:val="12F30076"/>
    <w:rsid w:val="132B6EEB"/>
    <w:rsid w:val="139B7419"/>
    <w:rsid w:val="142FA9FD"/>
    <w:rsid w:val="15A1F13F"/>
    <w:rsid w:val="1607B9CD"/>
    <w:rsid w:val="16690FF5"/>
    <w:rsid w:val="181C7F66"/>
    <w:rsid w:val="18D10CD1"/>
    <w:rsid w:val="199690C8"/>
    <w:rsid w:val="1A13C183"/>
    <w:rsid w:val="1ABA2637"/>
    <w:rsid w:val="1ABC9921"/>
    <w:rsid w:val="1D34F19E"/>
    <w:rsid w:val="1FCD8B0F"/>
    <w:rsid w:val="20AB7883"/>
    <w:rsid w:val="212E6F0D"/>
    <w:rsid w:val="21319F9B"/>
    <w:rsid w:val="218FDC68"/>
    <w:rsid w:val="2199D560"/>
    <w:rsid w:val="21E3E0A1"/>
    <w:rsid w:val="21E58B9E"/>
    <w:rsid w:val="2213C3C5"/>
    <w:rsid w:val="24597C91"/>
    <w:rsid w:val="251653A1"/>
    <w:rsid w:val="26A53591"/>
    <w:rsid w:val="27E3470E"/>
    <w:rsid w:val="27E71C3A"/>
    <w:rsid w:val="2858EEC1"/>
    <w:rsid w:val="292F16F5"/>
    <w:rsid w:val="29FF436B"/>
    <w:rsid w:val="2A054B85"/>
    <w:rsid w:val="2A1474E8"/>
    <w:rsid w:val="2A429989"/>
    <w:rsid w:val="2A9A422B"/>
    <w:rsid w:val="2AD22405"/>
    <w:rsid w:val="2CC2E55F"/>
    <w:rsid w:val="2D057D33"/>
    <w:rsid w:val="2D1E7558"/>
    <w:rsid w:val="2D53A314"/>
    <w:rsid w:val="2ED8B451"/>
    <w:rsid w:val="2EE2B044"/>
    <w:rsid w:val="2F24D58C"/>
    <w:rsid w:val="2F863A51"/>
    <w:rsid w:val="2F9C250C"/>
    <w:rsid w:val="31585357"/>
    <w:rsid w:val="32B1DD05"/>
    <w:rsid w:val="32D6B5CD"/>
    <w:rsid w:val="342C3D9F"/>
    <w:rsid w:val="359420A1"/>
    <w:rsid w:val="35D34E6E"/>
    <w:rsid w:val="3744E965"/>
    <w:rsid w:val="38A88832"/>
    <w:rsid w:val="38ABD4D9"/>
    <w:rsid w:val="38BE9E4A"/>
    <w:rsid w:val="392E7007"/>
    <w:rsid w:val="39AAEC26"/>
    <w:rsid w:val="39CA8913"/>
    <w:rsid w:val="39EA8EA7"/>
    <w:rsid w:val="3BE3F59A"/>
    <w:rsid w:val="3D00AA1B"/>
    <w:rsid w:val="3F3C1A5A"/>
    <w:rsid w:val="3FCCC11B"/>
    <w:rsid w:val="43E55A19"/>
    <w:rsid w:val="44323349"/>
    <w:rsid w:val="4539B275"/>
    <w:rsid w:val="4668A158"/>
    <w:rsid w:val="4679D443"/>
    <w:rsid w:val="47056BA8"/>
    <w:rsid w:val="49017315"/>
    <w:rsid w:val="49DF9089"/>
    <w:rsid w:val="4AA55A80"/>
    <w:rsid w:val="4B815359"/>
    <w:rsid w:val="4DEBCEE6"/>
    <w:rsid w:val="4E15548D"/>
    <w:rsid w:val="4E8BDE3C"/>
    <w:rsid w:val="4E98B7CA"/>
    <w:rsid w:val="526A08B2"/>
    <w:rsid w:val="52B0A0EB"/>
    <w:rsid w:val="536A8F0D"/>
    <w:rsid w:val="5376B018"/>
    <w:rsid w:val="537FF264"/>
    <w:rsid w:val="53849D8A"/>
    <w:rsid w:val="5458827A"/>
    <w:rsid w:val="556F7280"/>
    <w:rsid w:val="5652EEA1"/>
    <w:rsid w:val="56EFAAF3"/>
    <w:rsid w:val="575B333D"/>
    <w:rsid w:val="58214951"/>
    <w:rsid w:val="58BB483A"/>
    <w:rsid w:val="5AC152EB"/>
    <w:rsid w:val="5B511761"/>
    <w:rsid w:val="5B549D9D"/>
    <w:rsid w:val="5D5C2DFD"/>
    <w:rsid w:val="5D794F89"/>
    <w:rsid w:val="5E7C1DCE"/>
    <w:rsid w:val="5E94C860"/>
    <w:rsid w:val="5F4462D5"/>
    <w:rsid w:val="5F47A9F6"/>
    <w:rsid w:val="5F5A0E6C"/>
    <w:rsid w:val="5F614331"/>
    <w:rsid w:val="6036CE18"/>
    <w:rsid w:val="6048489E"/>
    <w:rsid w:val="60ACA870"/>
    <w:rsid w:val="60B1DED2"/>
    <w:rsid w:val="60E1D3DA"/>
    <w:rsid w:val="61276428"/>
    <w:rsid w:val="6246D08C"/>
    <w:rsid w:val="62835D8B"/>
    <w:rsid w:val="63185E36"/>
    <w:rsid w:val="646F7B1F"/>
    <w:rsid w:val="64DDCA51"/>
    <w:rsid w:val="65F12510"/>
    <w:rsid w:val="66F28DDC"/>
    <w:rsid w:val="67189C2A"/>
    <w:rsid w:val="67733B04"/>
    <w:rsid w:val="67B6414C"/>
    <w:rsid w:val="67CF81A6"/>
    <w:rsid w:val="67F73709"/>
    <w:rsid w:val="68D959D8"/>
    <w:rsid w:val="68FF61F8"/>
    <w:rsid w:val="69618B3D"/>
    <w:rsid w:val="6A4DE3A6"/>
    <w:rsid w:val="6B4581DF"/>
    <w:rsid w:val="6C26EA14"/>
    <w:rsid w:val="6D2A440E"/>
    <w:rsid w:val="6DE905AB"/>
    <w:rsid w:val="6E3D943F"/>
    <w:rsid w:val="6E6BEC24"/>
    <w:rsid w:val="6FC79607"/>
    <w:rsid w:val="710EE750"/>
    <w:rsid w:val="71A05FE5"/>
    <w:rsid w:val="72D7F3B0"/>
    <w:rsid w:val="72E407DE"/>
    <w:rsid w:val="73300E87"/>
    <w:rsid w:val="737739AC"/>
    <w:rsid w:val="748B1A7D"/>
    <w:rsid w:val="75E5AE54"/>
    <w:rsid w:val="7711225F"/>
    <w:rsid w:val="77E3F607"/>
    <w:rsid w:val="7A11B2DC"/>
    <w:rsid w:val="7A5D83A6"/>
    <w:rsid w:val="7B63C862"/>
    <w:rsid w:val="7C227AB2"/>
    <w:rsid w:val="7D74176E"/>
    <w:rsid w:val="7DAB6120"/>
    <w:rsid w:val="7E94C24F"/>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B2333CDA-9CCD-4908-A52C-932F4B49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8F0DB8"/>
    <w:pPr>
      <w:numPr>
        <w:numId w:val="4"/>
      </w:numPr>
      <w:contextualSpacing/>
    </w:pPr>
  </w:style>
  <w:style w:type="character" w:styleId="CommentReference">
    <w:name w:val="annotation reference"/>
    <w:basedOn w:val="DefaultParagraphFont"/>
    <w:uiPriority w:val="99"/>
    <w:semiHidden/>
    <w:unhideWhenUsed/>
    <w:rsid w:val="00C340B6"/>
    <w:rPr>
      <w:sz w:val="16"/>
      <w:szCs w:val="16"/>
    </w:rPr>
  </w:style>
  <w:style w:type="paragraph" w:styleId="CommentText">
    <w:name w:val="annotation text"/>
    <w:basedOn w:val="Normal"/>
    <w:link w:val="CommentTextChar"/>
    <w:uiPriority w:val="99"/>
    <w:unhideWhenUsed/>
    <w:rsid w:val="00C340B6"/>
    <w:rPr>
      <w:sz w:val="20"/>
      <w:szCs w:val="20"/>
    </w:rPr>
  </w:style>
  <w:style w:type="character" w:customStyle="1" w:styleId="CommentTextChar">
    <w:name w:val="Comment Text Char"/>
    <w:basedOn w:val="DefaultParagraphFont"/>
    <w:link w:val="CommentText"/>
    <w:uiPriority w:val="99"/>
    <w:rsid w:val="00C340B6"/>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C340B6"/>
    <w:rPr>
      <w:b/>
      <w:bCs/>
    </w:rPr>
  </w:style>
  <w:style w:type="character" w:customStyle="1" w:styleId="CommentSubjectChar">
    <w:name w:val="Comment Subject Char"/>
    <w:basedOn w:val="CommentTextChar"/>
    <w:link w:val="CommentSubject"/>
    <w:uiPriority w:val="99"/>
    <w:semiHidden/>
    <w:rsid w:val="00C340B6"/>
    <w:rPr>
      <w:rFonts w:ascii="Aptos" w:hAnsi="Aptos" w:cs="Aptos"/>
      <w:b/>
      <w:bCs/>
      <w:kern w:val="0"/>
      <w:sz w:val="20"/>
      <w:szCs w:val="2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tlassian.com/agile/project-management/waterfall-methodology"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z.indeed.com/career/network-engineer/sala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sana.com/resources/agile-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Links>
    <vt:vector size="18" baseType="variant">
      <vt:variant>
        <vt:i4>1310800</vt:i4>
      </vt:variant>
      <vt:variant>
        <vt:i4>6</vt:i4>
      </vt:variant>
      <vt:variant>
        <vt:i4>0</vt:i4>
      </vt:variant>
      <vt:variant>
        <vt:i4>5</vt:i4>
      </vt:variant>
      <vt:variant>
        <vt:lpwstr>https://asana.com/resources/agile-methodology</vt:lpwstr>
      </vt:variant>
      <vt:variant>
        <vt:lpwstr/>
      </vt:variant>
      <vt:variant>
        <vt:i4>5505117</vt:i4>
      </vt:variant>
      <vt:variant>
        <vt:i4>3</vt:i4>
      </vt:variant>
      <vt:variant>
        <vt:i4>0</vt:i4>
      </vt:variant>
      <vt:variant>
        <vt:i4>5</vt:i4>
      </vt:variant>
      <vt:variant>
        <vt:lpwstr>https://www.atlassian.com/agile/project-management/waterfall-methodology</vt:lpwstr>
      </vt:variant>
      <vt:variant>
        <vt:lpwstr/>
      </vt:variant>
      <vt:variant>
        <vt:i4>3735663</vt:i4>
      </vt:variant>
      <vt:variant>
        <vt:i4>0</vt:i4>
      </vt:variant>
      <vt:variant>
        <vt:i4>0</vt:i4>
      </vt:variant>
      <vt:variant>
        <vt:i4>5</vt:i4>
      </vt:variant>
      <vt:variant>
        <vt:lpwstr>https://nz.indeed.com/career/network-engineer/salaries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2025-03-21T07:57:00Z</dcterms:created>
  <dcterms:modified xsi:type="dcterms:W3CDTF">2025-10-07T13:33:00Z</dcterms:modified>
</cp:coreProperties>
</file>