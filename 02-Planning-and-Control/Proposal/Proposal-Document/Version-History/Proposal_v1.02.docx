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ADB86" w14:textId="4787CFD8" w:rsidR="005F4102" w:rsidRDefault="005F4102" w:rsidP="005F4102">
      <w:pPr>
        <w:jc w:val="center"/>
        <w:rPr>
          <w:rFonts w:eastAsia="Times New Roman"/>
          <w:b/>
          <w:bCs/>
          <w:color w:val="000000"/>
          <w:sz w:val="40"/>
          <w:szCs w:val="40"/>
        </w:rPr>
      </w:pPr>
      <w:r w:rsidRPr="00D55C2A">
        <w:rPr>
          <w:rFonts w:eastAsia="Times New Roman"/>
          <w:b/>
          <w:bCs/>
          <w:color w:val="000000"/>
          <w:sz w:val="40"/>
          <w:szCs w:val="40"/>
        </w:rPr>
        <w:t>Network Performance Evaluation on Linux Based Operating Systems</w:t>
      </w:r>
    </w:p>
    <w:p w14:paraId="251B3F4D" w14:textId="77777777" w:rsidR="005F4102" w:rsidRDefault="005F4102" w:rsidP="005F4102">
      <w:pPr>
        <w:jc w:val="center"/>
        <w:rPr>
          <w:rFonts w:eastAsia="Times New Roman"/>
          <w:b/>
          <w:bCs/>
          <w:color w:val="000000"/>
          <w:sz w:val="40"/>
          <w:szCs w:val="40"/>
        </w:rPr>
      </w:pPr>
    </w:p>
    <w:p w14:paraId="4D4EE889" w14:textId="27C5464A" w:rsidR="005F4102" w:rsidRDefault="005F4102" w:rsidP="005F4102">
      <w:pPr>
        <w:jc w:val="center"/>
        <w:rPr>
          <w:rFonts w:eastAsia="Times New Roman"/>
          <w:b/>
          <w:bCs/>
          <w:color w:val="000000"/>
          <w:sz w:val="40"/>
          <w:szCs w:val="40"/>
        </w:rPr>
      </w:pPr>
      <w:r>
        <w:rPr>
          <w:rFonts w:eastAsia="Times New Roman"/>
          <w:b/>
          <w:bCs/>
          <w:color w:val="000000"/>
          <w:sz w:val="40"/>
          <w:szCs w:val="40"/>
        </w:rPr>
        <w:t>Date:</w:t>
      </w:r>
      <w:ins w:id="0" w:author="Thomas Robinson" w:date="2025-10-08T02:25:00Z" w16du:dateUtc="2025-10-07T13:25:00Z">
        <w:r w:rsidR="00D04696">
          <w:rPr>
            <w:rFonts w:eastAsia="Times New Roman"/>
            <w:b/>
            <w:bCs/>
            <w:color w:val="000000"/>
            <w:sz w:val="40"/>
            <w:szCs w:val="40"/>
          </w:rPr>
          <w:t xml:space="preserve"> 18/03/2025</w:t>
        </w:r>
      </w:ins>
    </w:p>
    <w:p w14:paraId="43E8FBE3" w14:textId="6A0A7ADC" w:rsidR="005F4102" w:rsidRPr="00D55C2A" w:rsidRDefault="005F4102" w:rsidP="005F4102">
      <w:pPr>
        <w:jc w:val="center"/>
        <w:rPr>
          <w:rFonts w:eastAsia="Times New Roman"/>
          <w:b/>
          <w:bCs/>
          <w:color w:val="000000"/>
          <w:sz w:val="40"/>
          <w:szCs w:val="40"/>
        </w:rPr>
      </w:pPr>
      <w:r>
        <w:rPr>
          <w:rFonts w:eastAsia="Times New Roman"/>
          <w:b/>
          <w:bCs/>
          <w:color w:val="000000"/>
          <w:sz w:val="40"/>
          <w:szCs w:val="40"/>
        </w:rPr>
        <w:t>Version: 1.0</w:t>
      </w:r>
    </w:p>
    <w:p w14:paraId="0D75FC74" w14:textId="77777777" w:rsidR="005F4102" w:rsidRDefault="005F4102" w:rsidP="005F4102">
      <w:pPr>
        <w:rPr>
          <w:rFonts w:eastAsia="Times New Roman"/>
          <w:b/>
          <w:bCs/>
          <w:color w:val="000000"/>
        </w:rPr>
      </w:pPr>
    </w:p>
    <w:p w14:paraId="4D1C4DF0" w14:textId="77777777" w:rsidR="005F4102" w:rsidRDefault="005F4102" w:rsidP="005F4102">
      <w:pPr>
        <w:rPr>
          <w:rFonts w:eastAsia="Times New Roman"/>
          <w:b/>
          <w:bCs/>
          <w:color w:val="000000"/>
        </w:rPr>
      </w:pPr>
      <w:r>
        <w:rPr>
          <w:rFonts w:eastAsia="Times New Roman"/>
          <w:b/>
          <w:bCs/>
          <w:color w:val="000000"/>
        </w:rPr>
        <w:t>Client</w:t>
      </w:r>
    </w:p>
    <w:p w14:paraId="6F3E516E" w14:textId="2B0E0F5F" w:rsidR="005F4102" w:rsidRDefault="005F4102" w:rsidP="005F4102">
      <w:pPr>
        <w:pStyle w:val="ListParagraph"/>
        <w:numPr>
          <w:ilvl w:val="0"/>
          <w:numId w:val="1"/>
        </w:numPr>
        <w:rPr>
          <w:rFonts w:eastAsia="Times New Roman"/>
          <w:color w:val="000000"/>
        </w:rPr>
      </w:pPr>
      <w:r w:rsidRPr="00A16AE0">
        <w:rPr>
          <w:rFonts w:eastAsia="Times New Roman"/>
          <w:b/>
          <w:bCs/>
          <w:color w:val="000000"/>
        </w:rPr>
        <w:t xml:space="preserve"> </w:t>
      </w:r>
      <w:r w:rsidRPr="00936742">
        <w:rPr>
          <w:rFonts w:eastAsia="Times New Roman"/>
          <w:color w:val="000000"/>
        </w:rPr>
        <w:t>Raymond</w:t>
      </w:r>
      <w:r>
        <w:rPr>
          <w:rFonts w:eastAsia="Times New Roman"/>
          <w:color w:val="000000"/>
        </w:rPr>
        <w:t xml:space="preserve"> Lutui</w:t>
      </w:r>
    </w:p>
    <w:p w14:paraId="587A7D11" w14:textId="32E40F98" w:rsidR="005F4102" w:rsidRDefault="005F4102" w:rsidP="005F4102">
      <w:pPr>
        <w:rPr>
          <w:rFonts w:eastAsia="Times New Roman"/>
          <w:b/>
          <w:bCs/>
          <w:color w:val="000000"/>
        </w:rPr>
      </w:pPr>
      <w:r>
        <w:rPr>
          <w:rFonts w:eastAsia="Times New Roman"/>
          <w:b/>
          <w:bCs/>
          <w:color w:val="000000"/>
        </w:rPr>
        <w:t>Mentor</w:t>
      </w:r>
    </w:p>
    <w:p w14:paraId="438851F6" w14:textId="16902ED9" w:rsidR="005F4102" w:rsidRPr="00694835" w:rsidRDefault="005F4102" w:rsidP="005F4102">
      <w:pPr>
        <w:pStyle w:val="ListParagraph"/>
        <w:numPr>
          <w:ilvl w:val="0"/>
          <w:numId w:val="1"/>
        </w:numPr>
        <w:rPr>
          <w:rFonts w:eastAsia="Times New Roman"/>
          <w:color w:val="000000"/>
        </w:rPr>
      </w:pPr>
      <w:r>
        <w:rPr>
          <w:rFonts w:eastAsia="Times New Roman"/>
          <w:color w:val="000000"/>
        </w:rPr>
        <w:t>Daniel Vaipulu</w:t>
      </w:r>
    </w:p>
    <w:p w14:paraId="04A89C0C" w14:textId="3A67555E" w:rsidR="005F4102" w:rsidRDefault="005F4102" w:rsidP="005F4102">
      <w:pPr>
        <w:rPr>
          <w:rFonts w:eastAsia="Times New Roman"/>
          <w:b/>
          <w:bCs/>
          <w:color w:val="000000"/>
        </w:rPr>
      </w:pPr>
      <w:r>
        <w:rPr>
          <w:rFonts w:eastAsia="Times New Roman"/>
          <w:b/>
          <w:bCs/>
          <w:color w:val="000000"/>
        </w:rPr>
        <w:t>Team Members</w:t>
      </w:r>
    </w:p>
    <w:p w14:paraId="767684F1" w14:textId="77777777" w:rsidR="005F4102" w:rsidRPr="00685C26" w:rsidRDefault="005F4102" w:rsidP="005F4102">
      <w:pPr>
        <w:pStyle w:val="ListParagraph"/>
        <w:numPr>
          <w:ilvl w:val="0"/>
          <w:numId w:val="2"/>
        </w:numPr>
        <w:rPr>
          <w:rFonts w:eastAsia="Times New Roman"/>
          <w:color w:val="000000"/>
        </w:rPr>
      </w:pPr>
      <w:r w:rsidRPr="00685C26">
        <w:rPr>
          <w:rFonts w:eastAsia="Times New Roman"/>
          <w:color w:val="000000"/>
        </w:rPr>
        <w:t>Nathan Quai Hoi</w:t>
      </w:r>
    </w:p>
    <w:p w14:paraId="3BD6FAFA" w14:textId="77777777" w:rsidR="005F4102" w:rsidRPr="00685C26" w:rsidRDefault="005F4102" w:rsidP="005F4102">
      <w:pPr>
        <w:pStyle w:val="ListParagraph"/>
        <w:numPr>
          <w:ilvl w:val="0"/>
          <w:numId w:val="2"/>
        </w:numPr>
        <w:rPr>
          <w:rFonts w:eastAsia="Times New Roman"/>
          <w:color w:val="000000"/>
        </w:rPr>
      </w:pPr>
      <w:r w:rsidRPr="00685C26">
        <w:rPr>
          <w:rFonts w:eastAsia="Times New Roman"/>
          <w:color w:val="000000"/>
        </w:rPr>
        <w:t>Win Phyo</w:t>
      </w:r>
    </w:p>
    <w:p w14:paraId="4167122D" w14:textId="77777777" w:rsidR="005F4102" w:rsidRPr="00685C26" w:rsidRDefault="005F4102" w:rsidP="005F4102">
      <w:pPr>
        <w:pStyle w:val="ListParagraph"/>
        <w:numPr>
          <w:ilvl w:val="0"/>
          <w:numId w:val="2"/>
        </w:numPr>
        <w:rPr>
          <w:rFonts w:eastAsia="Times New Roman"/>
          <w:color w:val="000000"/>
        </w:rPr>
      </w:pPr>
      <w:r w:rsidRPr="00685C26">
        <w:rPr>
          <w:rFonts w:eastAsia="Times New Roman"/>
          <w:color w:val="000000"/>
        </w:rPr>
        <w:t>Zafar Azad</w:t>
      </w:r>
    </w:p>
    <w:p w14:paraId="2A311B85" w14:textId="70CEFFA5" w:rsidR="005F4102" w:rsidRPr="00685C26" w:rsidRDefault="005F4102" w:rsidP="005F4102">
      <w:pPr>
        <w:pStyle w:val="ListParagraph"/>
        <w:numPr>
          <w:ilvl w:val="0"/>
          <w:numId w:val="2"/>
        </w:numPr>
        <w:rPr>
          <w:rFonts w:eastAsia="Times New Roman"/>
          <w:color w:val="000000"/>
        </w:rPr>
      </w:pPr>
      <w:r w:rsidRPr="00685C26">
        <w:rPr>
          <w:rFonts w:eastAsia="Times New Roman"/>
          <w:color w:val="000000"/>
        </w:rPr>
        <w:t>Thomas</w:t>
      </w:r>
      <w:del w:id="1" w:author="Thomas Robinson" w:date="2025-10-08T02:25:00Z" w16du:dateUtc="2025-10-07T13:25:00Z">
        <w:r w:rsidRPr="00685C26">
          <w:rPr>
            <w:rFonts w:eastAsia="Times New Roman"/>
            <w:color w:val="000000"/>
          </w:rPr>
          <w:delText xml:space="preserve"> Hugh</w:delText>
        </w:r>
      </w:del>
      <w:r w:rsidRPr="00685C26">
        <w:rPr>
          <w:rFonts w:eastAsia="Times New Roman"/>
          <w:color w:val="000000"/>
        </w:rPr>
        <w:t xml:space="preserve"> Robinson</w:t>
      </w:r>
      <w:r w:rsidR="002379F1">
        <w:rPr>
          <w:rFonts w:eastAsia="Times New Roman"/>
          <w:color w:val="000000"/>
        </w:rPr>
        <w:t xml:space="preserve"> (Team Lead)</w:t>
      </w:r>
    </w:p>
    <w:p w14:paraId="38F9889F" w14:textId="77777777" w:rsidR="005F4102" w:rsidRPr="00685C26" w:rsidRDefault="005F4102" w:rsidP="005F4102">
      <w:pPr>
        <w:pStyle w:val="ListParagraph"/>
        <w:numPr>
          <w:ilvl w:val="0"/>
          <w:numId w:val="2"/>
        </w:numPr>
        <w:rPr>
          <w:rFonts w:eastAsia="Times New Roman"/>
          <w:color w:val="000000"/>
        </w:rPr>
      </w:pPr>
      <w:r w:rsidRPr="00685C26">
        <w:rPr>
          <w:rFonts w:eastAsia="Times New Roman"/>
          <w:color w:val="000000"/>
        </w:rPr>
        <w:t>Larissa Goh</w:t>
      </w:r>
    </w:p>
    <w:p w14:paraId="7FF152C4" w14:textId="57FB044B" w:rsidR="005F4102" w:rsidRPr="009B3249" w:rsidRDefault="005F4102" w:rsidP="005F4102">
      <w:pPr>
        <w:pStyle w:val="ListParagraph"/>
        <w:numPr>
          <w:ilvl w:val="0"/>
          <w:numId w:val="2"/>
        </w:numPr>
        <w:rPr>
          <w:rFonts w:eastAsia="Times New Roman"/>
          <w:color w:val="000000"/>
        </w:rPr>
      </w:pPr>
      <w:r w:rsidRPr="00685C26">
        <w:rPr>
          <w:rFonts w:eastAsia="Times New Roman"/>
          <w:color w:val="000000"/>
        </w:rPr>
        <w:t>Charmi Patel</w:t>
      </w:r>
    </w:p>
    <w:p w14:paraId="3A2E39F8" w14:textId="77777777" w:rsidR="005F4102" w:rsidRDefault="005F4102" w:rsidP="005F4102"/>
    <w:p w14:paraId="6D91AC48" w14:textId="77777777" w:rsidR="005F4102" w:rsidRDefault="005F4102" w:rsidP="005F4102"/>
    <w:p w14:paraId="5ED84E9E" w14:textId="77777777" w:rsidR="005F4102" w:rsidRDefault="005F4102" w:rsidP="005F4102"/>
    <w:p w14:paraId="4117C494" w14:textId="77777777" w:rsidR="005F4102" w:rsidRDefault="005F4102" w:rsidP="005F4102"/>
    <w:p w14:paraId="0E4FCEF5" w14:textId="77777777" w:rsidR="005F4102" w:rsidRDefault="005F4102" w:rsidP="005F4102"/>
    <w:p w14:paraId="2B8AA07D" w14:textId="77777777" w:rsidR="005F4102" w:rsidRDefault="005F4102" w:rsidP="005F4102"/>
    <w:p w14:paraId="087245CE" w14:textId="77777777" w:rsidR="005F4102" w:rsidRDefault="005F4102" w:rsidP="005F4102"/>
    <w:p w14:paraId="69ACC658" w14:textId="77777777" w:rsidR="005F4102" w:rsidRDefault="005F4102" w:rsidP="005F4102"/>
    <w:p w14:paraId="1551B95E" w14:textId="77777777" w:rsidR="005F4102" w:rsidRDefault="005F4102" w:rsidP="005F4102"/>
    <w:p w14:paraId="09C53729" w14:textId="77777777" w:rsidR="005F4102" w:rsidRDefault="005F4102" w:rsidP="005F4102"/>
    <w:p w14:paraId="0AA7BE80" w14:textId="77777777" w:rsidR="005F4102" w:rsidRDefault="005F4102" w:rsidP="005F4102"/>
    <w:p w14:paraId="2694C59A" w14:textId="77777777" w:rsidR="005F4102" w:rsidRDefault="005F4102" w:rsidP="005F4102"/>
    <w:p w14:paraId="620E3718" w14:textId="77777777" w:rsidR="005F4102" w:rsidRDefault="005F4102" w:rsidP="005F4102"/>
    <w:p w14:paraId="6894B88C" w14:textId="77777777" w:rsidR="005F4102" w:rsidRDefault="005F4102" w:rsidP="005F4102"/>
    <w:p w14:paraId="2E85C9AE" w14:textId="77777777" w:rsidR="005F4102" w:rsidRDefault="005F4102" w:rsidP="005F4102"/>
    <w:p w14:paraId="020D3731" w14:textId="77777777" w:rsidR="005F4102" w:rsidRDefault="005F4102" w:rsidP="005F4102"/>
    <w:p w14:paraId="53ABD011" w14:textId="77777777" w:rsidR="005F4102" w:rsidRDefault="005F4102" w:rsidP="005F4102"/>
    <w:p w14:paraId="75FA49B2" w14:textId="77777777" w:rsidR="005F4102" w:rsidRDefault="005F4102" w:rsidP="005F4102"/>
    <w:p w14:paraId="3BDE567D" w14:textId="77777777" w:rsidR="005F4102" w:rsidRDefault="005F4102" w:rsidP="005F4102"/>
    <w:p w14:paraId="7874DC22" w14:textId="77777777" w:rsidR="005F4102" w:rsidRDefault="005F4102" w:rsidP="005F4102"/>
    <w:p w14:paraId="1BDF4B07" w14:textId="77777777" w:rsidR="005F4102" w:rsidRDefault="005F4102" w:rsidP="005F4102"/>
    <w:p w14:paraId="2AF557B9" w14:textId="77777777" w:rsidR="005F4102" w:rsidRDefault="005F4102" w:rsidP="005F4102"/>
    <w:p w14:paraId="419A49A1" w14:textId="77777777" w:rsidR="005F4102" w:rsidRDefault="005F4102" w:rsidP="005F4102"/>
    <w:p w14:paraId="798297D1" w14:textId="48EF2F2B" w:rsidR="66F28DDC" w:rsidRDefault="66F28DDC"/>
    <w:p w14:paraId="591EDA3B" w14:textId="77777777" w:rsidR="005F4102" w:rsidRDefault="005F4102" w:rsidP="005F4102"/>
    <w:p w14:paraId="3E7035C1" w14:textId="576D77C3" w:rsidR="005F4102" w:rsidRDefault="005F4102" w:rsidP="005F4102">
      <w:r>
        <w:t>Executive Summary</w:t>
      </w:r>
    </w:p>
    <w:p w14:paraId="792D83C1" w14:textId="3DB25051" w:rsidR="005F4102" w:rsidRDefault="005F4102" w:rsidP="005F4102">
      <w:pPr>
        <w:rPr>
          <w:i/>
          <w:iCs/>
        </w:rPr>
      </w:pPr>
      <w:r>
        <w:rPr>
          <w:i/>
          <w:iCs/>
        </w:rPr>
        <w:t>This will include</w:t>
      </w:r>
    </w:p>
    <w:p w14:paraId="6B3A845E" w14:textId="7125E9E6" w:rsidR="005F4102" w:rsidRDefault="005F4102" w:rsidP="005F4102">
      <w:pPr>
        <w:pStyle w:val="ListParagraph"/>
        <w:numPr>
          <w:ilvl w:val="0"/>
          <w:numId w:val="2"/>
        </w:numPr>
        <w:rPr>
          <w:i/>
          <w:iCs/>
        </w:rPr>
      </w:pPr>
      <w:r>
        <w:rPr>
          <w:i/>
          <w:iCs/>
        </w:rPr>
        <w:t>Scope</w:t>
      </w:r>
    </w:p>
    <w:p w14:paraId="0C7C4BC4" w14:textId="77777777" w:rsidR="005F4102" w:rsidRDefault="005F4102" w:rsidP="005F4102">
      <w:pPr>
        <w:pStyle w:val="ListParagraph"/>
        <w:numPr>
          <w:ilvl w:val="1"/>
          <w:numId w:val="2"/>
        </w:numPr>
        <w:rPr>
          <w:i/>
          <w:iCs/>
        </w:rPr>
      </w:pPr>
      <w:r w:rsidRPr="00790418">
        <w:rPr>
          <w:i/>
          <w:iCs/>
        </w:rPr>
        <w:t>Evaluating IPv4 and IPv6 network performance on three Linux-based software routers using iPerf/D-ITG.</w:t>
      </w:r>
    </w:p>
    <w:p w14:paraId="17734492" w14:textId="77777777" w:rsidR="005F4102" w:rsidRDefault="005F4102" w:rsidP="005F4102">
      <w:pPr>
        <w:pStyle w:val="ListParagraph"/>
        <w:numPr>
          <w:ilvl w:val="0"/>
          <w:numId w:val="2"/>
        </w:numPr>
        <w:rPr>
          <w:i/>
          <w:iCs/>
        </w:rPr>
      </w:pPr>
      <w:r>
        <w:rPr>
          <w:i/>
          <w:iCs/>
        </w:rPr>
        <w:t>Time</w:t>
      </w:r>
    </w:p>
    <w:p w14:paraId="3C1A4884" w14:textId="77777777" w:rsidR="005F4102" w:rsidRDefault="005F4102" w:rsidP="005F4102">
      <w:pPr>
        <w:pStyle w:val="ListParagraph"/>
        <w:numPr>
          <w:ilvl w:val="1"/>
          <w:numId w:val="2"/>
        </w:numPr>
        <w:rPr>
          <w:i/>
          <w:iCs/>
        </w:rPr>
      </w:pPr>
      <w:r>
        <w:rPr>
          <w:i/>
          <w:iCs/>
        </w:rPr>
        <w:t>The estimated time it will take to complete this project would be 360h.</w:t>
      </w:r>
    </w:p>
    <w:p w14:paraId="575CC1A0" w14:textId="77777777" w:rsidR="005F4102" w:rsidRDefault="005F4102" w:rsidP="005F4102">
      <w:pPr>
        <w:pStyle w:val="ListParagraph"/>
        <w:numPr>
          <w:ilvl w:val="0"/>
          <w:numId w:val="2"/>
        </w:numPr>
        <w:rPr>
          <w:i/>
          <w:iCs/>
        </w:rPr>
      </w:pPr>
      <w:r>
        <w:rPr>
          <w:i/>
          <w:iCs/>
        </w:rPr>
        <w:t>Methods</w:t>
      </w:r>
    </w:p>
    <w:p w14:paraId="1C7CF084" w14:textId="77777777" w:rsidR="005F4102" w:rsidRDefault="005F4102" w:rsidP="005F4102">
      <w:pPr>
        <w:pStyle w:val="ListParagraph"/>
        <w:numPr>
          <w:ilvl w:val="1"/>
          <w:numId w:val="2"/>
        </w:numPr>
        <w:rPr>
          <w:i/>
          <w:iCs/>
        </w:rPr>
      </w:pPr>
      <w:r w:rsidRPr="00790418">
        <w:rPr>
          <w:i/>
          <w:iCs/>
        </w:rPr>
        <w:t>Performance testing using TCP/UDP over 12 packet sizes, collecting throughput, delay, jitter, and packet loss data.</w:t>
      </w:r>
    </w:p>
    <w:p w14:paraId="0023C62F" w14:textId="77777777" w:rsidR="005F4102" w:rsidRDefault="005F4102" w:rsidP="005F4102">
      <w:pPr>
        <w:pStyle w:val="ListParagraph"/>
        <w:numPr>
          <w:ilvl w:val="0"/>
          <w:numId w:val="2"/>
        </w:numPr>
        <w:rPr>
          <w:i/>
          <w:iCs/>
        </w:rPr>
      </w:pPr>
      <w:r>
        <w:rPr>
          <w:i/>
          <w:iCs/>
        </w:rPr>
        <w:t>Risks</w:t>
      </w:r>
    </w:p>
    <w:p w14:paraId="77769E76" w14:textId="77777777" w:rsidR="005F4102" w:rsidRDefault="005F4102" w:rsidP="005F4102">
      <w:pPr>
        <w:pStyle w:val="ListParagraph"/>
        <w:numPr>
          <w:ilvl w:val="1"/>
          <w:numId w:val="2"/>
        </w:numPr>
        <w:rPr>
          <w:i/>
          <w:iCs/>
        </w:rPr>
      </w:pPr>
      <w:r w:rsidRPr="00565797">
        <w:rPr>
          <w:i/>
          <w:iCs/>
        </w:rPr>
        <w:t>Lack of experience with Linux networking, hardware limitations, configuration errors.</w:t>
      </w:r>
    </w:p>
    <w:p w14:paraId="1CAA0736" w14:textId="77777777" w:rsidR="005F4102" w:rsidRDefault="005F4102" w:rsidP="005F4102">
      <w:pPr>
        <w:pStyle w:val="ListParagraph"/>
        <w:numPr>
          <w:ilvl w:val="0"/>
          <w:numId w:val="2"/>
        </w:numPr>
        <w:rPr>
          <w:i/>
          <w:iCs/>
        </w:rPr>
      </w:pPr>
      <w:r>
        <w:rPr>
          <w:i/>
          <w:iCs/>
        </w:rPr>
        <w:t>Costs</w:t>
      </w:r>
    </w:p>
    <w:p w14:paraId="41E36B86" w14:textId="77777777" w:rsidR="005F4102" w:rsidRDefault="005F4102" w:rsidP="005F4102">
      <w:pPr>
        <w:pStyle w:val="ListParagraph"/>
        <w:numPr>
          <w:ilvl w:val="1"/>
          <w:numId w:val="2"/>
        </w:numPr>
        <w:rPr>
          <w:i/>
          <w:iCs/>
        </w:rPr>
      </w:pPr>
      <w:r>
        <w:rPr>
          <w:i/>
          <w:iCs/>
        </w:rPr>
        <w:t>Mentor</w:t>
      </w:r>
    </w:p>
    <w:p w14:paraId="4CA0C367" w14:textId="77777777" w:rsidR="005F4102" w:rsidRDefault="005F4102" w:rsidP="005F4102">
      <w:pPr>
        <w:pStyle w:val="ListParagraph"/>
        <w:numPr>
          <w:ilvl w:val="2"/>
          <w:numId w:val="2"/>
        </w:numPr>
        <w:rPr>
          <w:i/>
          <w:iCs/>
        </w:rPr>
      </w:pPr>
      <w:r>
        <w:rPr>
          <w:i/>
          <w:iCs/>
        </w:rPr>
        <w:t>From the estimate of around an hour per week with the mentor came up with $3,919.20 being the estimated cost of the mentor.</w:t>
      </w:r>
    </w:p>
    <w:p w14:paraId="4E752A72" w14:textId="77777777" w:rsidR="005F4102" w:rsidRDefault="005F4102" w:rsidP="005F4102">
      <w:pPr>
        <w:pStyle w:val="ListParagraph"/>
        <w:numPr>
          <w:ilvl w:val="1"/>
          <w:numId w:val="2"/>
        </w:numPr>
        <w:rPr>
          <w:i/>
          <w:iCs/>
        </w:rPr>
      </w:pPr>
      <w:r>
        <w:rPr>
          <w:i/>
          <w:iCs/>
        </w:rPr>
        <w:t>Equipment</w:t>
      </w:r>
    </w:p>
    <w:p w14:paraId="1CEED563" w14:textId="61734220" w:rsidR="00331342" w:rsidRDefault="00331342" w:rsidP="00331342">
      <w:pPr>
        <w:pStyle w:val="ListParagraph"/>
        <w:numPr>
          <w:ilvl w:val="2"/>
          <w:numId w:val="2"/>
        </w:numPr>
        <w:rPr>
          <w:i/>
          <w:iCs/>
        </w:rPr>
      </w:pPr>
      <w:r w:rsidRPr="00305765">
        <w:rPr>
          <w:i/>
          <w:iCs/>
          <w:highlight w:val="yellow"/>
        </w:rPr>
        <w:t>TBA</w:t>
      </w:r>
    </w:p>
    <w:p w14:paraId="2CA68D50" w14:textId="77777777" w:rsidR="005F4102" w:rsidRDefault="005F4102" w:rsidP="005F4102"/>
    <w:p w14:paraId="5A8C25F3" w14:textId="77777777" w:rsidR="005F4102" w:rsidRDefault="005F4102" w:rsidP="005F4102"/>
    <w:p w14:paraId="7AE6DDD6" w14:textId="77777777" w:rsidR="005F4102" w:rsidRDefault="005F4102" w:rsidP="005F4102"/>
    <w:p w14:paraId="7E9F865D" w14:textId="77777777" w:rsidR="005F4102" w:rsidRDefault="005F4102" w:rsidP="005F4102"/>
    <w:p w14:paraId="1F309E3F" w14:textId="77777777" w:rsidR="005F4102" w:rsidRDefault="005F4102" w:rsidP="005F4102"/>
    <w:p w14:paraId="037A537B" w14:textId="77777777" w:rsidR="005F4102" w:rsidRDefault="005F4102" w:rsidP="005F4102"/>
    <w:p w14:paraId="0C86D2A5" w14:textId="77777777" w:rsidR="005F4102" w:rsidRDefault="005F4102" w:rsidP="005F4102"/>
    <w:p w14:paraId="16184F65" w14:textId="77777777" w:rsidR="005F4102" w:rsidRDefault="005F4102" w:rsidP="005F4102"/>
    <w:p w14:paraId="5414D481" w14:textId="77777777" w:rsidR="005F4102" w:rsidRDefault="005F4102" w:rsidP="005F4102"/>
    <w:p w14:paraId="50B87076" w14:textId="77777777" w:rsidR="005F4102" w:rsidRDefault="005F4102" w:rsidP="005F4102"/>
    <w:p w14:paraId="1C508280" w14:textId="77777777" w:rsidR="005F4102" w:rsidRDefault="005F4102" w:rsidP="005F4102"/>
    <w:p w14:paraId="5E200C2B" w14:textId="77777777" w:rsidR="005F4102" w:rsidRDefault="005F4102" w:rsidP="005F4102"/>
    <w:p w14:paraId="524B0B69" w14:textId="77777777" w:rsidR="005F4102" w:rsidRDefault="005F4102" w:rsidP="005F4102"/>
    <w:p w14:paraId="6B0E011B" w14:textId="77777777" w:rsidR="005F4102" w:rsidRDefault="005F4102" w:rsidP="005F4102"/>
    <w:p w14:paraId="191EE828" w14:textId="77777777" w:rsidR="005F4102" w:rsidRDefault="005F4102" w:rsidP="005F4102"/>
    <w:p w14:paraId="5B260102" w14:textId="77777777" w:rsidR="005F4102" w:rsidRDefault="005F4102" w:rsidP="005F4102"/>
    <w:p w14:paraId="424EF5C5" w14:textId="77777777" w:rsidR="005F4102" w:rsidRDefault="005F4102" w:rsidP="005F4102"/>
    <w:p w14:paraId="67CDFAB8" w14:textId="77777777" w:rsidR="005F4102" w:rsidRDefault="005F4102" w:rsidP="005F4102"/>
    <w:p w14:paraId="16E0AF6C" w14:textId="77777777" w:rsidR="005F4102" w:rsidRDefault="005F4102" w:rsidP="005F4102"/>
    <w:p w14:paraId="2897A43A" w14:textId="77777777" w:rsidR="005F4102" w:rsidRDefault="005F4102" w:rsidP="005F4102"/>
    <w:p w14:paraId="531B8865" w14:textId="77777777" w:rsidR="005F4102" w:rsidRDefault="005F4102" w:rsidP="005F4102"/>
    <w:p w14:paraId="27F0249F" w14:textId="77777777" w:rsidR="005F4102" w:rsidRDefault="005F4102" w:rsidP="005F4102"/>
    <w:p w14:paraId="6AF7661B" w14:textId="77777777" w:rsidR="005F4102" w:rsidRDefault="005F4102" w:rsidP="005F4102"/>
    <w:p w14:paraId="33EFDE49" w14:textId="77777777" w:rsidR="005F4102" w:rsidRDefault="005F4102" w:rsidP="005F4102"/>
    <w:p w14:paraId="77F10DE1" w14:textId="77777777" w:rsidR="005F4102" w:rsidRDefault="005F4102" w:rsidP="005F4102"/>
    <w:p w14:paraId="3F8606DA" w14:textId="77777777" w:rsidR="005F4102" w:rsidRDefault="005F4102" w:rsidP="005F4102"/>
    <w:p w14:paraId="0AE11C38" w14:textId="77777777" w:rsidR="005F4102" w:rsidRDefault="005F4102" w:rsidP="005F4102"/>
    <w:p w14:paraId="335464D7" w14:textId="77777777" w:rsidR="005F4102" w:rsidRDefault="005F4102" w:rsidP="005F4102"/>
    <w:p w14:paraId="6363389E" w14:textId="77777777" w:rsidR="005F4102" w:rsidRDefault="005F4102" w:rsidP="005F4102"/>
    <w:p w14:paraId="118295D9" w14:textId="77777777" w:rsidR="005F4102" w:rsidRDefault="005F4102" w:rsidP="005F4102"/>
    <w:p w14:paraId="372B9115" w14:textId="3030D6F3" w:rsidR="005F4102" w:rsidRDefault="005F4102" w:rsidP="005F4102">
      <w:r>
        <w:t>Terms of Reference</w:t>
      </w:r>
    </w:p>
    <w:p w14:paraId="56011D23" w14:textId="7D188997" w:rsidR="005F4102" w:rsidRDefault="005F4102" w:rsidP="005F4102">
      <w:pPr>
        <w:rPr>
          <w:i/>
          <w:iCs/>
        </w:rPr>
      </w:pPr>
      <w:r>
        <w:rPr>
          <w:i/>
          <w:iCs/>
        </w:rPr>
        <w:t>This will include:</w:t>
      </w:r>
    </w:p>
    <w:p w14:paraId="4C522A94" w14:textId="0B9BC6AE" w:rsidR="005F4102" w:rsidRDefault="005F4102" w:rsidP="005F4102">
      <w:pPr>
        <w:pStyle w:val="ListParagraph"/>
        <w:numPr>
          <w:ilvl w:val="0"/>
          <w:numId w:val="2"/>
        </w:numPr>
        <w:rPr>
          <w:i/>
          <w:iCs/>
        </w:rPr>
      </w:pPr>
      <w:r>
        <w:rPr>
          <w:i/>
          <w:iCs/>
        </w:rPr>
        <w:t>Project purpose</w:t>
      </w:r>
    </w:p>
    <w:p w14:paraId="13DB2191" w14:textId="01EE3804" w:rsidR="005F4102" w:rsidRDefault="005F4102" w:rsidP="005F4102">
      <w:pPr>
        <w:pStyle w:val="ListParagraph"/>
        <w:numPr>
          <w:ilvl w:val="0"/>
          <w:numId w:val="2"/>
        </w:numPr>
        <w:rPr>
          <w:i/>
          <w:iCs/>
        </w:rPr>
      </w:pPr>
      <w:r>
        <w:rPr>
          <w:i/>
          <w:iCs/>
        </w:rPr>
        <w:t>Context of the project</w:t>
      </w:r>
    </w:p>
    <w:p w14:paraId="13834E1A" w14:textId="3F28C83E" w:rsidR="005F4102" w:rsidRDefault="005F4102" w:rsidP="005F4102">
      <w:pPr>
        <w:pStyle w:val="ListParagraph"/>
        <w:numPr>
          <w:ilvl w:val="0"/>
          <w:numId w:val="2"/>
        </w:numPr>
        <w:rPr>
          <w:i/>
          <w:iCs/>
        </w:rPr>
      </w:pPr>
      <w:r>
        <w:rPr>
          <w:i/>
          <w:iCs/>
        </w:rPr>
        <w:t>Client details</w:t>
      </w:r>
    </w:p>
    <w:p w14:paraId="11B1A64B" w14:textId="33E79571" w:rsidR="005F4102" w:rsidRDefault="005F4102" w:rsidP="005F4102">
      <w:pPr>
        <w:pStyle w:val="ListParagraph"/>
        <w:numPr>
          <w:ilvl w:val="0"/>
          <w:numId w:val="2"/>
        </w:numPr>
        <w:rPr>
          <w:i/>
          <w:iCs/>
        </w:rPr>
      </w:pPr>
      <w:r>
        <w:rPr>
          <w:i/>
          <w:iCs/>
        </w:rPr>
        <w:t>Problem / opportunities</w:t>
      </w:r>
    </w:p>
    <w:p w14:paraId="42A8A27A" w14:textId="77777777" w:rsidR="005F4102" w:rsidRDefault="005F4102" w:rsidP="005F4102"/>
    <w:p w14:paraId="0B838BFB" w14:textId="77777777" w:rsidR="005F4102" w:rsidRDefault="005F4102" w:rsidP="005F4102"/>
    <w:p w14:paraId="51E0D04E" w14:textId="77777777" w:rsidR="005F4102" w:rsidRDefault="005F4102" w:rsidP="005F4102"/>
    <w:p w14:paraId="0DAC1E12" w14:textId="77777777" w:rsidR="005F4102" w:rsidRDefault="005F4102" w:rsidP="005F4102"/>
    <w:p w14:paraId="69CAFED9" w14:textId="77777777" w:rsidR="005F4102" w:rsidRDefault="005F4102" w:rsidP="005F4102"/>
    <w:p w14:paraId="2723E4A8" w14:textId="77777777" w:rsidR="005F4102" w:rsidRDefault="005F4102" w:rsidP="005F4102"/>
    <w:p w14:paraId="71FFFEB8" w14:textId="77777777" w:rsidR="005F4102" w:rsidRDefault="005F4102" w:rsidP="005F4102"/>
    <w:p w14:paraId="7D28E0E2" w14:textId="77777777" w:rsidR="005F4102" w:rsidRDefault="005F4102" w:rsidP="005F4102"/>
    <w:p w14:paraId="03AD5AF3" w14:textId="77777777" w:rsidR="005F4102" w:rsidRDefault="005F4102" w:rsidP="005F4102"/>
    <w:p w14:paraId="4BA9079A" w14:textId="77777777" w:rsidR="005F4102" w:rsidRDefault="005F4102" w:rsidP="005F4102"/>
    <w:p w14:paraId="395B50C4" w14:textId="77777777" w:rsidR="005F4102" w:rsidRDefault="005F4102" w:rsidP="005F4102"/>
    <w:p w14:paraId="61469509" w14:textId="77777777" w:rsidR="005F4102" w:rsidRDefault="005F4102" w:rsidP="005F4102"/>
    <w:p w14:paraId="35F79CA6" w14:textId="77777777" w:rsidR="005F4102" w:rsidRDefault="005F4102" w:rsidP="005F4102"/>
    <w:p w14:paraId="239963E0" w14:textId="77777777" w:rsidR="005F4102" w:rsidRDefault="005F4102" w:rsidP="005F4102"/>
    <w:p w14:paraId="67776D6B" w14:textId="77777777" w:rsidR="005F4102" w:rsidRDefault="005F4102" w:rsidP="005F4102"/>
    <w:p w14:paraId="7B07F46C" w14:textId="77777777" w:rsidR="005F4102" w:rsidRDefault="005F4102" w:rsidP="005F4102"/>
    <w:p w14:paraId="4C8D5306" w14:textId="77777777" w:rsidR="005F4102" w:rsidRDefault="005F4102" w:rsidP="005F4102"/>
    <w:p w14:paraId="56878AF9" w14:textId="77777777" w:rsidR="005F4102" w:rsidRDefault="005F4102" w:rsidP="005F4102"/>
    <w:p w14:paraId="65F78FFC" w14:textId="77777777" w:rsidR="005F4102" w:rsidRDefault="005F4102" w:rsidP="005F4102"/>
    <w:p w14:paraId="0A003B1E" w14:textId="77777777" w:rsidR="005F4102" w:rsidRDefault="005F4102" w:rsidP="005F4102"/>
    <w:p w14:paraId="06E0046F" w14:textId="77777777" w:rsidR="005F4102" w:rsidRDefault="005F4102" w:rsidP="005F4102"/>
    <w:p w14:paraId="1265A4E0" w14:textId="77777777" w:rsidR="005F4102" w:rsidRDefault="005F4102" w:rsidP="005F4102"/>
    <w:p w14:paraId="3129B28A" w14:textId="77777777" w:rsidR="005F4102" w:rsidRDefault="005F4102" w:rsidP="005F4102"/>
    <w:p w14:paraId="20E16B83" w14:textId="77777777" w:rsidR="005F4102" w:rsidRDefault="005F4102" w:rsidP="005F4102"/>
    <w:p w14:paraId="544B8324" w14:textId="77777777" w:rsidR="005F4102" w:rsidRDefault="005F4102" w:rsidP="005F4102"/>
    <w:p w14:paraId="52617CE8" w14:textId="77777777" w:rsidR="005F4102" w:rsidRDefault="005F4102" w:rsidP="005F4102"/>
    <w:p w14:paraId="39B9E3FC" w14:textId="77777777" w:rsidR="005F4102" w:rsidRDefault="005F4102" w:rsidP="005F4102"/>
    <w:p w14:paraId="69F59284" w14:textId="77777777" w:rsidR="005F4102" w:rsidRDefault="005F4102" w:rsidP="005F4102"/>
    <w:p w14:paraId="3DB2D7D2" w14:textId="77777777" w:rsidR="005F4102" w:rsidRDefault="005F4102" w:rsidP="005F4102"/>
    <w:p w14:paraId="6F1ED7F2" w14:textId="77777777" w:rsidR="005F4102" w:rsidRDefault="005F4102" w:rsidP="005F4102"/>
    <w:p w14:paraId="37040A9D" w14:textId="77777777" w:rsidR="005F4102" w:rsidRDefault="005F4102" w:rsidP="005F4102"/>
    <w:p w14:paraId="7D8CE713" w14:textId="77777777" w:rsidR="005F4102" w:rsidRDefault="005F4102" w:rsidP="005F4102"/>
    <w:p w14:paraId="3CA27814" w14:textId="77777777" w:rsidR="005F4102" w:rsidRDefault="005F4102" w:rsidP="005F4102"/>
    <w:p w14:paraId="5D202DC9" w14:textId="77777777" w:rsidR="005F4102" w:rsidRDefault="005F4102" w:rsidP="005F4102"/>
    <w:p w14:paraId="5900CA03" w14:textId="1BDBD75D" w:rsidR="005F4102" w:rsidRDefault="005F4102" w:rsidP="005F4102">
      <w:r>
        <w:lastRenderedPageBreak/>
        <w:t>Rationale:</w:t>
      </w:r>
    </w:p>
    <w:p w14:paraId="02D924A4" w14:textId="5E185ECF" w:rsidR="005F4102" w:rsidRDefault="005F4102" w:rsidP="005F4102">
      <w:pPr>
        <w:rPr>
          <w:i/>
          <w:iCs/>
        </w:rPr>
      </w:pPr>
      <w:r>
        <w:rPr>
          <w:i/>
          <w:iCs/>
        </w:rPr>
        <w:t>This will include:</w:t>
      </w:r>
    </w:p>
    <w:p w14:paraId="00FE7B83" w14:textId="7E20AD18" w:rsidR="005F4102" w:rsidRDefault="005F4102" w:rsidP="005F4102">
      <w:pPr>
        <w:pStyle w:val="ListParagraph"/>
        <w:numPr>
          <w:ilvl w:val="0"/>
          <w:numId w:val="2"/>
        </w:numPr>
        <w:rPr>
          <w:i/>
          <w:iCs/>
        </w:rPr>
      </w:pPr>
      <w:r>
        <w:rPr>
          <w:i/>
          <w:iCs/>
        </w:rPr>
        <w:t>Why is the project needed</w:t>
      </w:r>
    </w:p>
    <w:p w14:paraId="17B7E8B0" w14:textId="77777777" w:rsidR="005F4102" w:rsidRDefault="005F4102" w:rsidP="005F4102">
      <w:pPr>
        <w:pStyle w:val="ListParagraph"/>
        <w:numPr>
          <w:ilvl w:val="1"/>
          <w:numId w:val="2"/>
        </w:numPr>
        <w:rPr>
          <w:i/>
          <w:iCs/>
        </w:rPr>
      </w:pPr>
      <w:r w:rsidRPr="000E214E">
        <w:rPr>
          <w:i/>
          <w:iCs/>
        </w:rPr>
        <w:t>IPv4 is widely used but has scalability issues; IPv6 is the replacement but comes with larger data overhead.</w:t>
      </w:r>
    </w:p>
    <w:p w14:paraId="2119DD34" w14:textId="74DEA3C7" w:rsidR="005F4102" w:rsidRDefault="005F4102" w:rsidP="005F4102">
      <w:pPr>
        <w:pStyle w:val="ListParagraph"/>
        <w:numPr>
          <w:ilvl w:val="0"/>
          <w:numId w:val="2"/>
        </w:numPr>
        <w:rPr>
          <w:i/>
          <w:iCs/>
        </w:rPr>
      </w:pPr>
      <w:r>
        <w:rPr>
          <w:i/>
          <w:iCs/>
        </w:rPr>
        <w:t>Existing systems</w:t>
      </w:r>
    </w:p>
    <w:p w14:paraId="44FE49F6" w14:textId="77777777" w:rsidR="005F4102" w:rsidRDefault="005F4102" w:rsidP="005F4102">
      <w:pPr>
        <w:pStyle w:val="ListParagraph"/>
        <w:numPr>
          <w:ilvl w:val="1"/>
          <w:numId w:val="2"/>
        </w:numPr>
        <w:rPr>
          <w:i/>
          <w:iCs/>
        </w:rPr>
      </w:pPr>
      <w:r w:rsidRPr="00C0216B">
        <w:rPr>
          <w:i/>
          <w:iCs/>
        </w:rPr>
        <w:t>IPv4 is widely used but has scalability issues; IPv6 is the replacement but comes with larger data overhead.</w:t>
      </w:r>
    </w:p>
    <w:p w14:paraId="18AA3675" w14:textId="62094912" w:rsidR="005F4102" w:rsidRDefault="005F4102" w:rsidP="005F4102">
      <w:pPr>
        <w:pStyle w:val="ListParagraph"/>
        <w:numPr>
          <w:ilvl w:val="0"/>
          <w:numId w:val="2"/>
        </w:numPr>
        <w:rPr>
          <w:i/>
          <w:iCs/>
        </w:rPr>
      </w:pPr>
      <w:r>
        <w:rPr>
          <w:i/>
          <w:iCs/>
        </w:rPr>
        <w:t>Key issues / opportunities</w:t>
      </w:r>
    </w:p>
    <w:p w14:paraId="3C16EC36" w14:textId="77777777" w:rsidR="005F4102" w:rsidRDefault="005F4102" w:rsidP="005F4102">
      <w:pPr>
        <w:pStyle w:val="ListParagraph"/>
        <w:numPr>
          <w:ilvl w:val="1"/>
          <w:numId w:val="2"/>
        </w:numPr>
        <w:rPr>
          <w:i/>
          <w:iCs/>
        </w:rPr>
      </w:pPr>
      <w:r w:rsidRPr="00C0216B">
        <w:rPr>
          <w:i/>
          <w:iCs/>
        </w:rPr>
        <w:t>IPv6 adoption barriers, need for empirical performance testing</w:t>
      </w:r>
      <w:r>
        <w:rPr>
          <w:i/>
          <w:iCs/>
        </w:rPr>
        <w:t>.</w:t>
      </w:r>
    </w:p>
    <w:p w14:paraId="0A4281B5" w14:textId="77777777" w:rsidR="005F4102" w:rsidRDefault="005F4102" w:rsidP="005F4102"/>
    <w:p w14:paraId="1705CBA3" w14:textId="58603228" w:rsidR="005F4102" w:rsidRDefault="005F4102" w:rsidP="005F4102">
      <w:r>
        <w:t>Objectives / Scope:</w:t>
      </w:r>
    </w:p>
    <w:p w14:paraId="72E50EA6" w14:textId="786978A0" w:rsidR="005F4102" w:rsidRDefault="005F4102" w:rsidP="005F4102">
      <w:pPr>
        <w:rPr>
          <w:i/>
          <w:iCs/>
        </w:rPr>
      </w:pPr>
      <w:r>
        <w:rPr>
          <w:i/>
          <w:iCs/>
        </w:rPr>
        <w:t>This will include:</w:t>
      </w:r>
    </w:p>
    <w:p w14:paraId="61C1383A" w14:textId="5C747160" w:rsidR="005F4102" w:rsidRDefault="005F4102" w:rsidP="005F4102">
      <w:pPr>
        <w:pStyle w:val="ListParagraph"/>
        <w:numPr>
          <w:ilvl w:val="0"/>
          <w:numId w:val="2"/>
        </w:numPr>
        <w:rPr>
          <w:i/>
          <w:iCs/>
        </w:rPr>
      </w:pPr>
      <w:r>
        <w:rPr>
          <w:i/>
          <w:iCs/>
        </w:rPr>
        <w:t>Deliverables</w:t>
      </w:r>
    </w:p>
    <w:p w14:paraId="5D28BCAA" w14:textId="2189C4E1" w:rsidR="005F4102" w:rsidRPr="00C0216B" w:rsidRDefault="005F4102" w:rsidP="005F4102">
      <w:pPr>
        <w:pStyle w:val="ListParagraph"/>
        <w:numPr>
          <w:ilvl w:val="1"/>
          <w:numId w:val="2"/>
        </w:numPr>
        <w:rPr>
          <w:i/>
          <w:iCs/>
        </w:rPr>
      </w:pPr>
      <w:r w:rsidRPr="00C0216B">
        <w:rPr>
          <w:i/>
          <w:iCs/>
        </w:rPr>
        <w:t xml:space="preserve">Configured Linux software routers (Fedora, Ubuntu, </w:t>
      </w:r>
      <w:r w:rsidRPr="00305765">
        <w:rPr>
          <w:i/>
          <w:iCs/>
          <w:highlight w:val="yellow"/>
        </w:rPr>
        <w:t>third OS</w:t>
      </w:r>
      <w:r w:rsidR="00305765" w:rsidRPr="00305765">
        <w:rPr>
          <w:i/>
          <w:iCs/>
          <w:highlight w:val="yellow"/>
        </w:rPr>
        <w:t xml:space="preserve"> of choice</w:t>
      </w:r>
      <w:r w:rsidRPr="00C0216B">
        <w:rPr>
          <w:i/>
          <w:iCs/>
        </w:rPr>
        <w:t>).</w:t>
      </w:r>
    </w:p>
    <w:p w14:paraId="7EDAA823" w14:textId="77777777" w:rsidR="005F4102" w:rsidRPr="00C0216B" w:rsidRDefault="005F4102" w:rsidP="005F4102">
      <w:pPr>
        <w:pStyle w:val="ListParagraph"/>
        <w:numPr>
          <w:ilvl w:val="1"/>
          <w:numId w:val="2"/>
        </w:numPr>
        <w:rPr>
          <w:i/>
          <w:iCs/>
        </w:rPr>
      </w:pPr>
      <w:r w:rsidRPr="00C0216B">
        <w:rPr>
          <w:i/>
          <w:iCs/>
        </w:rPr>
        <w:t>Performance test results (throughput, delay, jitter, packet loss).</w:t>
      </w:r>
    </w:p>
    <w:p w14:paraId="25713383" w14:textId="77777777" w:rsidR="005F4102" w:rsidRPr="00C0216B" w:rsidRDefault="005F4102" w:rsidP="005F4102">
      <w:pPr>
        <w:pStyle w:val="ListParagraph"/>
        <w:numPr>
          <w:ilvl w:val="1"/>
          <w:numId w:val="2"/>
        </w:numPr>
        <w:rPr>
          <w:i/>
          <w:iCs/>
        </w:rPr>
      </w:pPr>
      <w:r w:rsidRPr="00C0216B">
        <w:rPr>
          <w:i/>
          <w:iCs/>
        </w:rPr>
        <w:t>Statistical analysis (confidence interval re-runs).</w:t>
      </w:r>
    </w:p>
    <w:p w14:paraId="02D1F88B" w14:textId="77777777" w:rsidR="005F4102" w:rsidRDefault="005F4102" w:rsidP="005F4102">
      <w:pPr>
        <w:pStyle w:val="ListParagraph"/>
        <w:numPr>
          <w:ilvl w:val="1"/>
          <w:numId w:val="2"/>
        </w:numPr>
        <w:rPr>
          <w:i/>
          <w:iCs/>
        </w:rPr>
      </w:pPr>
      <w:r w:rsidRPr="00C0216B">
        <w:rPr>
          <w:i/>
          <w:iCs/>
        </w:rPr>
        <w:t>Comparison of IPv4 vs. IPv6 performance.</w:t>
      </w:r>
    </w:p>
    <w:p w14:paraId="6174CD9C" w14:textId="0EE855F2" w:rsidR="005F4102" w:rsidRDefault="005F4102" w:rsidP="005F4102">
      <w:pPr>
        <w:pStyle w:val="ListParagraph"/>
        <w:numPr>
          <w:ilvl w:val="0"/>
          <w:numId w:val="2"/>
        </w:numPr>
        <w:rPr>
          <w:i/>
          <w:iCs/>
        </w:rPr>
      </w:pPr>
      <w:r>
        <w:rPr>
          <w:i/>
          <w:iCs/>
        </w:rPr>
        <w:t>High level functional and non-functional requirements</w:t>
      </w:r>
    </w:p>
    <w:p w14:paraId="324711AD" w14:textId="77777777" w:rsidR="005F4102" w:rsidRPr="00DC21C1" w:rsidRDefault="005F4102" w:rsidP="005F4102">
      <w:pPr>
        <w:pStyle w:val="ListParagraph"/>
        <w:numPr>
          <w:ilvl w:val="1"/>
          <w:numId w:val="2"/>
        </w:numPr>
        <w:rPr>
          <w:i/>
          <w:iCs/>
        </w:rPr>
      </w:pPr>
      <w:r w:rsidRPr="00DC21C1">
        <w:rPr>
          <w:i/>
          <w:iCs/>
        </w:rPr>
        <w:t>Functional: Must route traffic, measure performance under TCP/UDP.</w:t>
      </w:r>
    </w:p>
    <w:p w14:paraId="6B7DF3FC" w14:textId="77777777" w:rsidR="005F4102" w:rsidRDefault="005F4102" w:rsidP="005F4102">
      <w:pPr>
        <w:pStyle w:val="ListParagraph"/>
        <w:numPr>
          <w:ilvl w:val="1"/>
          <w:numId w:val="2"/>
        </w:numPr>
        <w:rPr>
          <w:i/>
          <w:iCs/>
        </w:rPr>
      </w:pPr>
      <w:r w:rsidRPr="00DC21C1">
        <w:rPr>
          <w:i/>
          <w:iCs/>
        </w:rPr>
        <w:t>Non-Functional: Must handle various packet sizes accurately.</w:t>
      </w:r>
    </w:p>
    <w:p w14:paraId="68AC8FA0" w14:textId="1488F497" w:rsidR="005F4102" w:rsidRDefault="005F4102" w:rsidP="005F4102">
      <w:pPr>
        <w:pStyle w:val="ListParagraph"/>
        <w:numPr>
          <w:ilvl w:val="0"/>
          <w:numId w:val="2"/>
        </w:numPr>
        <w:rPr>
          <w:i/>
          <w:iCs/>
        </w:rPr>
      </w:pPr>
      <w:r>
        <w:rPr>
          <w:i/>
          <w:iCs/>
        </w:rPr>
        <w:t>Infostructure needs</w:t>
      </w:r>
    </w:p>
    <w:p w14:paraId="320B79C6" w14:textId="77777777" w:rsidR="005F4102" w:rsidRPr="00DC21C1" w:rsidRDefault="005F4102" w:rsidP="005F4102">
      <w:pPr>
        <w:pStyle w:val="ListParagraph"/>
        <w:numPr>
          <w:ilvl w:val="1"/>
          <w:numId w:val="2"/>
        </w:numPr>
        <w:rPr>
          <w:i/>
          <w:iCs/>
        </w:rPr>
      </w:pPr>
      <w:r w:rsidRPr="00DC21C1">
        <w:rPr>
          <w:i/>
          <w:iCs/>
        </w:rPr>
        <w:t>Three Linux-based OS installations.</w:t>
      </w:r>
    </w:p>
    <w:p w14:paraId="7D4B7E96" w14:textId="77777777" w:rsidR="005F4102" w:rsidRPr="00DC21C1" w:rsidRDefault="005F4102" w:rsidP="005F4102">
      <w:pPr>
        <w:pStyle w:val="ListParagraph"/>
        <w:numPr>
          <w:ilvl w:val="1"/>
          <w:numId w:val="2"/>
        </w:numPr>
        <w:rPr>
          <w:i/>
          <w:iCs/>
        </w:rPr>
      </w:pPr>
      <w:r w:rsidRPr="00DC21C1">
        <w:rPr>
          <w:i/>
          <w:iCs/>
        </w:rPr>
        <w:t>Testbed setup for network performance testing.</w:t>
      </w:r>
    </w:p>
    <w:p w14:paraId="544442A4" w14:textId="77777777" w:rsidR="005F4102" w:rsidRDefault="005F4102" w:rsidP="005F4102">
      <w:pPr>
        <w:pStyle w:val="ListParagraph"/>
        <w:numPr>
          <w:ilvl w:val="1"/>
          <w:numId w:val="2"/>
        </w:numPr>
        <w:rPr>
          <w:i/>
          <w:iCs/>
        </w:rPr>
      </w:pPr>
      <w:r w:rsidRPr="00DC21C1">
        <w:rPr>
          <w:i/>
          <w:iCs/>
        </w:rPr>
        <w:t>Software tools (iPerf, D-ITG).</w:t>
      </w:r>
    </w:p>
    <w:p w14:paraId="03E0D561" w14:textId="77777777" w:rsidR="005F4102" w:rsidRDefault="005F4102" w:rsidP="005F4102"/>
    <w:p w14:paraId="1B254115" w14:textId="3B6C5FCB" w:rsidR="005F4102" w:rsidRDefault="005F4102" w:rsidP="005F4102">
      <w:r>
        <w:t>Skills Analysis:</w:t>
      </w:r>
    </w:p>
    <w:p w14:paraId="71643363" w14:textId="5FE60099" w:rsidR="005F4102" w:rsidRDefault="005F4102" w:rsidP="005F4102">
      <w:pPr>
        <w:rPr>
          <w:i/>
          <w:iCs/>
        </w:rPr>
      </w:pPr>
      <w:r>
        <w:rPr>
          <w:i/>
          <w:iCs/>
        </w:rPr>
        <w:t>This will include:</w:t>
      </w:r>
    </w:p>
    <w:p w14:paraId="628C7143" w14:textId="1308C430" w:rsidR="005F4102" w:rsidRDefault="005F4102" w:rsidP="005F4102">
      <w:pPr>
        <w:pStyle w:val="ListParagraph"/>
        <w:numPr>
          <w:ilvl w:val="0"/>
          <w:numId w:val="2"/>
        </w:numPr>
        <w:rPr>
          <w:i/>
          <w:iCs/>
        </w:rPr>
      </w:pPr>
      <w:r>
        <w:rPr>
          <w:i/>
          <w:iCs/>
        </w:rPr>
        <w:t>Required skills to complete the project</w:t>
      </w:r>
    </w:p>
    <w:p w14:paraId="0C0E34BC" w14:textId="77777777" w:rsidR="005F4102" w:rsidRPr="00DC21C1" w:rsidRDefault="005F4102" w:rsidP="005F4102">
      <w:pPr>
        <w:pStyle w:val="ListParagraph"/>
        <w:numPr>
          <w:ilvl w:val="1"/>
          <w:numId w:val="2"/>
        </w:numPr>
        <w:rPr>
          <w:i/>
          <w:iCs/>
        </w:rPr>
      </w:pPr>
      <w:r w:rsidRPr="00DC21C1">
        <w:rPr>
          <w:i/>
          <w:iCs/>
        </w:rPr>
        <w:t>Linux server configuration.</w:t>
      </w:r>
    </w:p>
    <w:p w14:paraId="1809C08E" w14:textId="77777777" w:rsidR="005F4102" w:rsidRPr="00DC21C1" w:rsidRDefault="005F4102" w:rsidP="005F4102">
      <w:pPr>
        <w:pStyle w:val="ListParagraph"/>
        <w:numPr>
          <w:ilvl w:val="1"/>
          <w:numId w:val="2"/>
        </w:numPr>
        <w:rPr>
          <w:i/>
          <w:iCs/>
        </w:rPr>
      </w:pPr>
      <w:r w:rsidRPr="00DC21C1">
        <w:rPr>
          <w:i/>
          <w:iCs/>
        </w:rPr>
        <w:t>Networking (IPv4, IPv6, TCP/UDP).</w:t>
      </w:r>
    </w:p>
    <w:p w14:paraId="492CBA2A" w14:textId="77777777" w:rsidR="005F4102" w:rsidRPr="00DC21C1" w:rsidRDefault="005F4102" w:rsidP="005F4102">
      <w:pPr>
        <w:pStyle w:val="ListParagraph"/>
        <w:numPr>
          <w:ilvl w:val="1"/>
          <w:numId w:val="2"/>
        </w:numPr>
        <w:rPr>
          <w:i/>
          <w:iCs/>
        </w:rPr>
      </w:pPr>
      <w:r w:rsidRPr="00DC21C1">
        <w:rPr>
          <w:i/>
          <w:iCs/>
        </w:rPr>
        <w:t>Performance testing tools (iPerf, D-ITG).</w:t>
      </w:r>
    </w:p>
    <w:p w14:paraId="53EEA809" w14:textId="77777777" w:rsidR="005F4102" w:rsidRDefault="005F4102" w:rsidP="005F4102">
      <w:pPr>
        <w:pStyle w:val="ListParagraph"/>
        <w:numPr>
          <w:ilvl w:val="1"/>
          <w:numId w:val="2"/>
        </w:numPr>
        <w:rPr>
          <w:i/>
          <w:iCs/>
        </w:rPr>
      </w:pPr>
      <w:r w:rsidRPr="00DC21C1">
        <w:rPr>
          <w:i/>
          <w:iCs/>
        </w:rPr>
        <w:t>Data analysis for performance metrics.</w:t>
      </w:r>
    </w:p>
    <w:p w14:paraId="0AEBFC4A" w14:textId="3CB32E8E" w:rsidR="005F4102" w:rsidRDefault="005F4102" w:rsidP="005F4102">
      <w:pPr>
        <w:pStyle w:val="ListParagraph"/>
        <w:numPr>
          <w:ilvl w:val="0"/>
          <w:numId w:val="2"/>
        </w:numPr>
        <w:rPr>
          <w:i/>
          <w:iCs/>
        </w:rPr>
      </w:pPr>
      <w:r>
        <w:rPr>
          <w:i/>
          <w:iCs/>
        </w:rPr>
        <w:t>Any knowledge gaps</w:t>
      </w:r>
    </w:p>
    <w:p w14:paraId="7CCDA07A" w14:textId="77777777" w:rsidR="005F4102" w:rsidRDefault="005F4102" w:rsidP="005F4102">
      <w:pPr>
        <w:pStyle w:val="ListParagraph"/>
        <w:numPr>
          <w:ilvl w:val="1"/>
          <w:numId w:val="2"/>
        </w:numPr>
        <w:rPr>
          <w:i/>
          <w:iCs/>
        </w:rPr>
      </w:pPr>
      <w:r w:rsidRPr="00D03270">
        <w:rPr>
          <w:i/>
          <w:iCs/>
        </w:rPr>
        <w:t>Team may need additional training in Linux networking and performance testing.</w:t>
      </w:r>
    </w:p>
    <w:p w14:paraId="69ECC792" w14:textId="0E94B00B" w:rsidR="12F30076" w:rsidRDefault="7E9AC706" w:rsidP="12F30076">
      <w:pPr>
        <w:pStyle w:val="ListParagraph"/>
        <w:numPr>
          <w:ilvl w:val="1"/>
          <w:numId w:val="2"/>
        </w:numPr>
        <w:rPr>
          <w:i/>
          <w:iCs/>
        </w:rPr>
      </w:pPr>
      <w:r w:rsidRPr="60B1DED2">
        <w:rPr>
          <w:i/>
          <w:iCs/>
        </w:rPr>
        <w:t xml:space="preserve">Team may need upskilling on testing tools such as </w:t>
      </w:r>
      <w:r w:rsidRPr="4B815359">
        <w:rPr>
          <w:i/>
          <w:iCs/>
        </w:rPr>
        <w:t xml:space="preserve">iPerf, </w:t>
      </w:r>
      <w:r w:rsidRPr="526A08B2">
        <w:rPr>
          <w:i/>
          <w:iCs/>
        </w:rPr>
        <w:t>D-ITG</w:t>
      </w:r>
    </w:p>
    <w:p w14:paraId="47AD0932" w14:textId="2FEFD856" w:rsidR="005F4102" w:rsidRDefault="005F4102" w:rsidP="005F4102">
      <w:pPr>
        <w:pStyle w:val="ListParagraph"/>
        <w:numPr>
          <w:ilvl w:val="0"/>
          <w:numId w:val="2"/>
        </w:numPr>
        <w:rPr>
          <w:i/>
          <w:iCs/>
        </w:rPr>
      </w:pPr>
      <w:r>
        <w:rPr>
          <w:i/>
          <w:iCs/>
        </w:rPr>
        <w:t>Upskill plan (how will we upskill to learn what is needed)</w:t>
      </w:r>
    </w:p>
    <w:p w14:paraId="4539C004" w14:textId="77777777" w:rsidR="005F4102" w:rsidRPr="00305765" w:rsidRDefault="005F4102" w:rsidP="005F4102">
      <w:pPr>
        <w:pStyle w:val="ListParagraph"/>
        <w:numPr>
          <w:ilvl w:val="1"/>
          <w:numId w:val="2"/>
        </w:numPr>
        <w:rPr>
          <w:i/>
          <w:iCs/>
          <w:highlight w:val="yellow"/>
        </w:rPr>
      </w:pPr>
      <w:r w:rsidRPr="00305765">
        <w:rPr>
          <w:i/>
          <w:iCs/>
          <w:highlight w:val="yellow"/>
        </w:rPr>
        <w:t>TBA</w:t>
      </w:r>
    </w:p>
    <w:p w14:paraId="53882AE6" w14:textId="77777777" w:rsidR="005F4102" w:rsidRDefault="005F4102" w:rsidP="005F4102"/>
    <w:p w14:paraId="29E2A467" w14:textId="77777777" w:rsidR="005F4102" w:rsidRDefault="005F4102" w:rsidP="005F4102"/>
    <w:p w14:paraId="1A8C0DF4" w14:textId="230FF099" w:rsidR="005F4102" w:rsidRDefault="005F4102" w:rsidP="005F4102">
      <w:r>
        <w:lastRenderedPageBreak/>
        <w:t>Team Roles:</w:t>
      </w:r>
    </w:p>
    <w:p w14:paraId="1CD93B47" w14:textId="1618F410" w:rsidR="005F4102" w:rsidRDefault="005F4102" w:rsidP="005F4102">
      <w:pPr>
        <w:rPr>
          <w:i/>
          <w:iCs/>
        </w:rPr>
      </w:pPr>
      <w:r>
        <w:rPr>
          <w:i/>
          <w:iCs/>
        </w:rPr>
        <w:t>This will include:</w:t>
      </w:r>
    </w:p>
    <w:p w14:paraId="002504A0" w14:textId="29C4A813" w:rsidR="005F4102" w:rsidRDefault="005F4102" w:rsidP="005F4102">
      <w:pPr>
        <w:pStyle w:val="ListParagraph"/>
        <w:numPr>
          <w:ilvl w:val="0"/>
          <w:numId w:val="2"/>
        </w:numPr>
        <w:rPr>
          <w:i/>
          <w:iCs/>
        </w:rPr>
      </w:pPr>
      <w:r>
        <w:rPr>
          <w:i/>
          <w:iCs/>
        </w:rPr>
        <w:t>Responsibilities of each team member</w:t>
      </w:r>
    </w:p>
    <w:p w14:paraId="30F4C4FC" w14:textId="75788DC4" w:rsidR="00C81882" w:rsidRDefault="00C81882" w:rsidP="00C81882">
      <w:pPr>
        <w:pStyle w:val="ListParagraph"/>
        <w:numPr>
          <w:ilvl w:val="1"/>
          <w:numId w:val="2"/>
        </w:numPr>
        <w:rPr>
          <w:rFonts w:eastAsia="Times New Roman"/>
          <w:color w:val="000000"/>
        </w:rPr>
      </w:pPr>
      <w:r>
        <w:rPr>
          <w:rFonts w:eastAsia="Times New Roman"/>
          <w:color w:val="000000"/>
        </w:rPr>
        <w:t>Team Leader</w:t>
      </w:r>
    </w:p>
    <w:p w14:paraId="44609A40" w14:textId="490A50A8" w:rsidR="00C81882" w:rsidRDefault="00C81882" w:rsidP="00C81882">
      <w:pPr>
        <w:pStyle w:val="ListParagraph"/>
        <w:numPr>
          <w:ilvl w:val="2"/>
          <w:numId w:val="2"/>
        </w:numPr>
        <w:rPr>
          <w:rFonts w:eastAsia="Times New Roman"/>
          <w:color w:val="000000"/>
        </w:rPr>
      </w:pPr>
      <w:r w:rsidRPr="00685C26">
        <w:rPr>
          <w:rFonts w:eastAsia="Times New Roman"/>
          <w:color w:val="000000"/>
        </w:rPr>
        <w:t>Thomas Hugh Robinson</w:t>
      </w:r>
    </w:p>
    <w:p w14:paraId="70D2A0DF" w14:textId="15A95FD1" w:rsidR="00C81882" w:rsidRDefault="00C81882" w:rsidP="00C81882">
      <w:pPr>
        <w:pStyle w:val="ListParagraph"/>
        <w:numPr>
          <w:ilvl w:val="1"/>
          <w:numId w:val="2"/>
        </w:numPr>
        <w:rPr>
          <w:rFonts w:eastAsia="Times New Roman"/>
          <w:color w:val="000000"/>
        </w:rPr>
      </w:pPr>
      <w:r>
        <w:rPr>
          <w:rFonts w:eastAsia="Times New Roman"/>
          <w:color w:val="000000"/>
        </w:rPr>
        <w:t>Team Members</w:t>
      </w:r>
    </w:p>
    <w:p w14:paraId="288A7B3F" w14:textId="5A2DFAA0" w:rsidR="00C81882" w:rsidRPr="00685C26" w:rsidRDefault="00C81882" w:rsidP="00C81882">
      <w:pPr>
        <w:pStyle w:val="ListParagraph"/>
        <w:numPr>
          <w:ilvl w:val="2"/>
          <w:numId w:val="2"/>
        </w:numPr>
        <w:rPr>
          <w:rFonts w:eastAsia="Times New Roman"/>
          <w:color w:val="000000"/>
        </w:rPr>
      </w:pPr>
      <w:r w:rsidRPr="00685C26">
        <w:rPr>
          <w:rFonts w:eastAsia="Times New Roman"/>
          <w:color w:val="000000"/>
        </w:rPr>
        <w:t>Nathan Quai Hoi</w:t>
      </w:r>
    </w:p>
    <w:p w14:paraId="63A6FB86" w14:textId="77777777" w:rsidR="00C81882" w:rsidRPr="00685C26" w:rsidRDefault="00C81882" w:rsidP="00C81882">
      <w:pPr>
        <w:pStyle w:val="ListParagraph"/>
        <w:numPr>
          <w:ilvl w:val="2"/>
          <w:numId w:val="2"/>
        </w:numPr>
        <w:rPr>
          <w:rFonts w:eastAsia="Times New Roman"/>
          <w:color w:val="000000"/>
        </w:rPr>
      </w:pPr>
      <w:r w:rsidRPr="00685C26">
        <w:rPr>
          <w:rFonts w:eastAsia="Times New Roman"/>
          <w:color w:val="000000"/>
        </w:rPr>
        <w:t>Win Phyo</w:t>
      </w:r>
    </w:p>
    <w:p w14:paraId="180C2324" w14:textId="77777777" w:rsidR="00C81882" w:rsidRPr="00685C26" w:rsidRDefault="00C81882" w:rsidP="00C81882">
      <w:pPr>
        <w:pStyle w:val="ListParagraph"/>
        <w:numPr>
          <w:ilvl w:val="2"/>
          <w:numId w:val="2"/>
        </w:numPr>
        <w:rPr>
          <w:rFonts w:eastAsia="Times New Roman"/>
          <w:color w:val="000000"/>
        </w:rPr>
      </w:pPr>
      <w:r w:rsidRPr="00685C26">
        <w:rPr>
          <w:rFonts w:eastAsia="Times New Roman"/>
          <w:color w:val="000000"/>
        </w:rPr>
        <w:t>Zafar Azad</w:t>
      </w:r>
    </w:p>
    <w:p w14:paraId="16FEF11A" w14:textId="77777777" w:rsidR="00C81882" w:rsidRPr="00685C26" w:rsidRDefault="00C81882" w:rsidP="00C81882">
      <w:pPr>
        <w:pStyle w:val="ListParagraph"/>
        <w:numPr>
          <w:ilvl w:val="2"/>
          <w:numId w:val="2"/>
        </w:numPr>
        <w:rPr>
          <w:rFonts w:eastAsia="Times New Roman"/>
          <w:color w:val="000000"/>
        </w:rPr>
      </w:pPr>
      <w:r w:rsidRPr="00685C26">
        <w:rPr>
          <w:rFonts w:eastAsia="Times New Roman"/>
          <w:color w:val="000000"/>
        </w:rPr>
        <w:t>Larissa Goh</w:t>
      </w:r>
    </w:p>
    <w:p w14:paraId="4D743668" w14:textId="77777777" w:rsidR="00C81882" w:rsidRPr="009B3249" w:rsidRDefault="00C81882" w:rsidP="00C81882">
      <w:pPr>
        <w:pStyle w:val="ListParagraph"/>
        <w:numPr>
          <w:ilvl w:val="2"/>
          <w:numId w:val="2"/>
        </w:numPr>
        <w:rPr>
          <w:rFonts w:eastAsia="Times New Roman"/>
          <w:color w:val="000000"/>
        </w:rPr>
      </w:pPr>
      <w:r w:rsidRPr="00685C26">
        <w:rPr>
          <w:rFonts w:eastAsia="Times New Roman"/>
          <w:color w:val="000000"/>
        </w:rPr>
        <w:t>Charmi Patel</w:t>
      </w:r>
    </w:p>
    <w:p w14:paraId="16E42645" w14:textId="77777777" w:rsidR="005F4102" w:rsidRDefault="005F4102" w:rsidP="005F4102"/>
    <w:p w14:paraId="7774AA39" w14:textId="47231B9A" w:rsidR="005F4102" w:rsidRDefault="005F4102" w:rsidP="005F4102">
      <w:r>
        <w:t>Team Schedule:</w:t>
      </w:r>
    </w:p>
    <w:p w14:paraId="35EE07D0" w14:textId="06AD241E" w:rsidR="005F4102" w:rsidRDefault="005F4102" w:rsidP="005F4102">
      <w:pPr>
        <w:rPr>
          <w:i/>
          <w:iCs/>
        </w:rPr>
      </w:pPr>
      <w:r>
        <w:rPr>
          <w:i/>
          <w:iCs/>
        </w:rPr>
        <w:t>This will include:</w:t>
      </w:r>
    </w:p>
    <w:p w14:paraId="689F8153" w14:textId="774064F3" w:rsidR="005F4102" w:rsidRDefault="005F4102" w:rsidP="005F4102">
      <w:pPr>
        <w:pStyle w:val="ListParagraph"/>
        <w:numPr>
          <w:ilvl w:val="0"/>
          <w:numId w:val="2"/>
        </w:numPr>
        <w:rPr>
          <w:i/>
          <w:iCs/>
        </w:rPr>
      </w:pPr>
      <w:r>
        <w:rPr>
          <w:i/>
          <w:iCs/>
        </w:rPr>
        <w:t>Weekly schedule (what is happening each week)</w:t>
      </w:r>
    </w:p>
    <w:p w14:paraId="1C9B622E" w14:textId="77777777" w:rsidR="005F4102" w:rsidRPr="00D03270" w:rsidRDefault="005F4102" w:rsidP="005F4102">
      <w:pPr>
        <w:pStyle w:val="ListParagraph"/>
        <w:numPr>
          <w:ilvl w:val="1"/>
          <w:numId w:val="2"/>
        </w:numPr>
        <w:rPr>
          <w:i/>
          <w:iCs/>
        </w:rPr>
      </w:pPr>
      <w:r w:rsidRPr="00D03270">
        <w:rPr>
          <w:i/>
          <w:iCs/>
        </w:rPr>
        <w:t>Weekly Commitment: 12–15 hours.</w:t>
      </w:r>
    </w:p>
    <w:p w14:paraId="10122D9F" w14:textId="77777777" w:rsidR="005F4102" w:rsidRDefault="005F4102" w:rsidP="005F4102">
      <w:pPr>
        <w:pStyle w:val="ListParagraph"/>
        <w:numPr>
          <w:ilvl w:val="1"/>
          <w:numId w:val="2"/>
        </w:numPr>
        <w:rPr>
          <w:i/>
          <w:iCs/>
        </w:rPr>
      </w:pPr>
      <w:r w:rsidRPr="00D03270">
        <w:rPr>
          <w:i/>
          <w:iCs/>
        </w:rPr>
        <w:t>Meetings: To be scheduled with mentor and team.</w:t>
      </w:r>
      <w:r>
        <w:rPr>
          <w:i/>
          <w:iCs/>
        </w:rPr>
        <w:t xml:space="preserve"> TBA</w:t>
      </w:r>
    </w:p>
    <w:p w14:paraId="194B2532" w14:textId="77777777" w:rsidR="005F4102" w:rsidRDefault="005F4102" w:rsidP="005F4102">
      <w:pPr>
        <w:rPr>
          <w:i/>
          <w:iCs/>
        </w:rPr>
      </w:pPr>
    </w:p>
    <w:p w14:paraId="72EAA125" w14:textId="18CEBBE3" w:rsidR="005F4102" w:rsidRDefault="005F4102" w:rsidP="005F4102">
      <w:r>
        <w:t>Project Management and Methodology:</w:t>
      </w:r>
    </w:p>
    <w:p w14:paraId="0ABE9133" w14:textId="2F35157C" w:rsidR="005F4102" w:rsidRDefault="005F4102" w:rsidP="005F4102">
      <w:pPr>
        <w:rPr>
          <w:i/>
          <w:iCs/>
        </w:rPr>
      </w:pPr>
      <w:r>
        <w:rPr>
          <w:i/>
          <w:iCs/>
        </w:rPr>
        <w:t>This will include:</w:t>
      </w:r>
    </w:p>
    <w:p w14:paraId="0AA699F4" w14:textId="7BB3308E" w:rsidR="005F4102" w:rsidRDefault="005F4102" w:rsidP="005F4102">
      <w:pPr>
        <w:pStyle w:val="ListParagraph"/>
        <w:numPr>
          <w:ilvl w:val="0"/>
          <w:numId w:val="2"/>
        </w:numPr>
        <w:rPr>
          <w:i/>
          <w:iCs/>
        </w:rPr>
      </w:pPr>
      <w:r>
        <w:rPr>
          <w:i/>
          <w:iCs/>
        </w:rPr>
        <w:t>Justification for the project</w:t>
      </w:r>
    </w:p>
    <w:p w14:paraId="3FEC85D4" w14:textId="3E920802" w:rsidR="005F4102" w:rsidRDefault="005F4102" w:rsidP="005F4102">
      <w:pPr>
        <w:pStyle w:val="ListParagraph"/>
        <w:numPr>
          <w:ilvl w:val="0"/>
          <w:numId w:val="2"/>
        </w:numPr>
        <w:rPr>
          <w:i/>
          <w:iCs/>
        </w:rPr>
      </w:pPr>
      <w:r>
        <w:rPr>
          <w:i/>
          <w:iCs/>
        </w:rPr>
        <w:t>Work Breakdown Structure (WBS)</w:t>
      </w:r>
    </w:p>
    <w:p w14:paraId="4A48EBEB" w14:textId="44A6BDF6" w:rsidR="005F4102" w:rsidRDefault="005F4102" w:rsidP="005F4102">
      <w:pPr>
        <w:pStyle w:val="ListParagraph"/>
        <w:numPr>
          <w:ilvl w:val="0"/>
          <w:numId w:val="2"/>
        </w:numPr>
        <w:rPr>
          <w:i/>
          <w:iCs/>
        </w:rPr>
      </w:pPr>
      <w:r>
        <w:rPr>
          <w:i/>
          <w:iCs/>
        </w:rPr>
        <w:t>Key Tasks</w:t>
      </w:r>
    </w:p>
    <w:p w14:paraId="6342A616" w14:textId="251DA497" w:rsidR="005F4102" w:rsidRDefault="005F4102" w:rsidP="005F4102">
      <w:pPr>
        <w:pStyle w:val="ListParagraph"/>
        <w:numPr>
          <w:ilvl w:val="0"/>
          <w:numId w:val="2"/>
        </w:numPr>
        <w:rPr>
          <w:i/>
          <w:iCs/>
        </w:rPr>
      </w:pPr>
      <w:r>
        <w:rPr>
          <w:i/>
          <w:iCs/>
        </w:rPr>
        <w:t>Deliverables</w:t>
      </w:r>
    </w:p>
    <w:p w14:paraId="181432CE" w14:textId="77777777" w:rsidR="005F4102" w:rsidRDefault="005F4102" w:rsidP="005F4102">
      <w:pPr>
        <w:rPr>
          <w:i/>
          <w:iCs/>
        </w:rPr>
      </w:pPr>
    </w:p>
    <w:p w14:paraId="39E87EC8" w14:textId="3F48949C" w:rsidR="005F4102" w:rsidRDefault="005F4102" w:rsidP="005F4102">
      <w:r>
        <w:t>Risk and Issue Management:</w:t>
      </w:r>
    </w:p>
    <w:p w14:paraId="06069D38" w14:textId="2CF890DA" w:rsidR="005F4102" w:rsidRDefault="005F4102" w:rsidP="005F4102">
      <w:pPr>
        <w:rPr>
          <w:i/>
          <w:iCs/>
        </w:rPr>
      </w:pPr>
      <w:r>
        <w:rPr>
          <w:i/>
          <w:iCs/>
        </w:rPr>
        <w:t>This will include:</w:t>
      </w:r>
    </w:p>
    <w:p w14:paraId="7DFC89DE" w14:textId="15484284" w:rsidR="005F4102" w:rsidRDefault="005F4102" w:rsidP="005F4102">
      <w:pPr>
        <w:pStyle w:val="ListParagraph"/>
        <w:numPr>
          <w:ilvl w:val="0"/>
          <w:numId w:val="2"/>
        </w:numPr>
        <w:rPr>
          <w:i/>
          <w:iCs/>
        </w:rPr>
      </w:pPr>
      <w:r>
        <w:rPr>
          <w:i/>
          <w:iCs/>
        </w:rPr>
        <w:t>Risk Register</w:t>
      </w:r>
    </w:p>
    <w:p w14:paraId="70CBB35F" w14:textId="77777777" w:rsidR="005F4102" w:rsidRPr="00181E56" w:rsidRDefault="005F4102" w:rsidP="005F4102">
      <w:pPr>
        <w:pStyle w:val="ListParagraph"/>
        <w:numPr>
          <w:ilvl w:val="1"/>
          <w:numId w:val="2"/>
        </w:numPr>
        <w:rPr>
          <w:i/>
          <w:iCs/>
        </w:rPr>
      </w:pPr>
      <w:r w:rsidRPr="00181E56">
        <w:rPr>
          <w:i/>
          <w:iCs/>
        </w:rPr>
        <w:t>Incorrect router configuration affecting test results.</w:t>
      </w:r>
    </w:p>
    <w:p w14:paraId="51AD4057" w14:textId="77777777" w:rsidR="005F4102" w:rsidRPr="00181E56" w:rsidRDefault="005F4102" w:rsidP="005F4102">
      <w:pPr>
        <w:pStyle w:val="ListParagraph"/>
        <w:numPr>
          <w:ilvl w:val="1"/>
          <w:numId w:val="2"/>
        </w:numPr>
        <w:rPr>
          <w:i/>
          <w:iCs/>
        </w:rPr>
      </w:pPr>
      <w:r w:rsidRPr="00181E56">
        <w:rPr>
          <w:i/>
          <w:iCs/>
        </w:rPr>
        <w:t>Lack of Linux networking expertise.</w:t>
      </w:r>
    </w:p>
    <w:p w14:paraId="7E8A3B1E" w14:textId="77777777" w:rsidR="005F4102" w:rsidRDefault="005F4102" w:rsidP="005F4102">
      <w:pPr>
        <w:pStyle w:val="ListParagraph"/>
        <w:numPr>
          <w:ilvl w:val="1"/>
          <w:numId w:val="2"/>
        </w:numPr>
        <w:rPr>
          <w:i/>
          <w:iCs/>
        </w:rPr>
      </w:pPr>
      <w:r w:rsidRPr="00181E56">
        <w:rPr>
          <w:i/>
          <w:iCs/>
        </w:rPr>
        <w:t>Hardware/software compatibility issues.</w:t>
      </w:r>
    </w:p>
    <w:p w14:paraId="13FB1623" w14:textId="7940627D" w:rsidR="005F4102" w:rsidRDefault="005F4102" w:rsidP="005F4102">
      <w:pPr>
        <w:pStyle w:val="ListParagraph"/>
        <w:numPr>
          <w:ilvl w:val="0"/>
          <w:numId w:val="2"/>
        </w:numPr>
        <w:rPr>
          <w:i/>
          <w:iCs/>
        </w:rPr>
      </w:pPr>
      <w:r>
        <w:rPr>
          <w:i/>
          <w:iCs/>
        </w:rPr>
        <w:t>Issue register</w:t>
      </w:r>
    </w:p>
    <w:p w14:paraId="776E40FA" w14:textId="77777777" w:rsidR="005F4102" w:rsidRDefault="005F4102" w:rsidP="005F4102">
      <w:pPr>
        <w:pStyle w:val="ListParagraph"/>
        <w:numPr>
          <w:ilvl w:val="1"/>
          <w:numId w:val="2"/>
        </w:numPr>
        <w:rPr>
          <w:i/>
          <w:iCs/>
        </w:rPr>
      </w:pPr>
      <w:r w:rsidRPr="00305765">
        <w:rPr>
          <w:i/>
          <w:iCs/>
          <w:highlight w:val="yellow"/>
        </w:rPr>
        <w:t>TBA</w:t>
      </w:r>
    </w:p>
    <w:p w14:paraId="01C502DB" w14:textId="39A7CD19" w:rsidR="005F4102" w:rsidRDefault="005F4102" w:rsidP="005F4102">
      <w:pPr>
        <w:pStyle w:val="ListParagraph"/>
        <w:numPr>
          <w:ilvl w:val="0"/>
          <w:numId w:val="2"/>
        </w:numPr>
        <w:rPr>
          <w:i/>
          <w:iCs/>
        </w:rPr>
      </w:pPr>
      <w:r>
        <w:rPr>
          <w:i/>
          <w:iCs/>
        </w:rPr>
        <w:t>Mitigation strategies</w:t>
      </w:r>
    </w:p>
    <w:p w14:paraId="65B4C94D" w14:textId="77777777" w:rsidR="005F4102" w:rsidRPr="00181E56" w:rsidRDefault="005F4102" w:rsidP="005F4102">
      <w:pPr>
        <w:pStyle w:val="ListParagraph"/>
        <w:numPr>
          <w:ilvl w:val="1"/>
          <w:numId w:val="2"/>
        </w:numPr>
        <w:rPr>
          <w:i/>
          <w:iCs/>
        </w:rPr>
      </w:pPr>
      <w:r w:rsidRPr="00181E56">
        <w:rPr>
          <w:i/>
          <w:iCs/>
        </w:rPr>
        <w:t>Research best practices for Linux router setup.</w:t>
      </w:r>
    </w:p>
    <w:p w14:paraId="639B7420" w14:textId="77777777" w:rsidR="005F4102" w:rsidRDefault="005F4102" w:rsidP="005F4102">
      <w:pPr>
        <w:pStyle w:val="ListParagraph"/>
        <w:numPr>
          <w:ilvl w:val="1"/>
          <w:numId w:val="2"/>
        </w:numPr>
        <w:rPr>
          <w:i/>
          <w:iCs/>
        </w:rPr>
      </w:pPr>
      <w:r w:rsidRPr="00181E56">
        <w:rPr>
          <w:i/>
          <w:iCs/>
        </w:rPr>
        <w:t>Conduct preliminary tests before the main experiment.</w:t>
      </w:r>
    </w:p>
    <w:p w14:paraId="703BB0AC" w14:textId="77777777" w:rsidR="005F4102" w:rsidRDefault="005F4102" w:rsidP="005F4102">
      <w:pPr>
        <w:rPr>
          <w:i/>
          <w:iCs/>
        </w:rPr>
      </w:pPr>
    </w:p>
    <w:p w14:paraId="0AAB0270" w14:textId="77777777" w:rsidR="00DC67AB" w:rsidRDefault="00DC67AB" w:rsidP="005F4102">
      <w:pPr>
        <w:rPr>
          <w:i/>
          <w:iCs/>
        </w:rPr>
      </w:pPr>
    </w:p>
    <w:p w14:paraId="762EA110" w14:textId="77777777" w:rsidR="00DC67AB" w:rsidRDefault="00DC67AB" w:rsidP="005F4102">
      <w:pPr>
        <w:rPr>
          <w:i/>
          <w:iCs/>
        </w:rPr>
      </w:pPr>
    </w:p>
    <w:p w14:paraId="0C68C30D" w14:textId="77777777" w:rsidR="00DC67AB" w:rsidRDefault="00DC67AB" w:rsidP="005F4102">
      <w:pPr>
        <w:rPr>
          <w:i/>
          <w:iCs/>
        </w:rPr>
      </w:pPr>
    </w:p>
    <w:p w14:paraId="4D66C898" w14:textId="77777777" w:rsidR="005F4102" w:rsidRDefault="005F4102" w:rsidP="005F4102"/>
    <w:p w14:paraId="4E172085" w14:textId="5DFCFC45" w:rsidR="005F4102" w:rsidRDefault="005F4102" w:rsidP="005F4102">
      <w:r>
        <w:lastRenderedPageBreak/>
        <w:t>Project Plan:</w:t>
      </w:r>
    </w:p>
    <w:p w14:paraId="55E32A5D" w14:textId="710105A2" w:rsidR="005F4102" w:rsidRDefault="005F4102" w:rsidP="005F4102">
      <w:pPr>
        <w:rPr>
          <w:i/>
          <w:iCs/>
        </w:rPr>
      </w:pPr>
      <w:r>
        <w:rPr>
          <w:i/>
          <w:iCs/>
        </w:rPr>
        <w:t>This will include:</w:t>
      </w:r>
    </w:p>
    <w:p w14:paraId="5676FACE" w14:textId="77777777" w:rsidR="005F4102" w:rsidRDefault="005F4102" w:rsidP="005F4102">
      <w:pPr>
        <w:pStyle w:val="ListParagraph"/>
        <w:numPr>
          <w:ilvl w:val="0"/>
          <w:numId w:val="2"/>
        </w:numPr>
        <w:rPr>
          <w:i/>
          <w:iCs/>
        </w:rPr>
      </w:pPr>
      <w:r>
        <w:rPr>
          <w:i/>
          <w:iCs/>
        </w:rPr>
        <w:t>Gantt chart / timeline</w:t>
      </w:r>
    </w:p>
    <w:p w14:paraId="30871139" w14:textId="77777777" w:rsidR="005F4102" w:rsidRDefault="005F4102" w:rsidP="005F4102">
      <w:pPr>
        <w:pStyle w:val="ListParagraph"/>
        <w:numPr>
          <w:ilvl w:val="0"/>
          <w:numId w:val="2"/>
        </w:numPr>
        <w:rPr>
          <w:i/>
          <w:iCs/>
        </w:rPr>
      </w:pPr>
      <w:r>
        <w:rPr>
          <w:i/>
          <w:iCs/>
        </w:rPr>
        <w:t>M</w:t>
      </w:r>
      <w:r w:rsidRPr="005944AF">
        <w:rPr>
          <w:i/>
          <w:iCs/>
        </w:rPr>
        <w:t>ilestones</w:t>
      </w:r>
    </w:p>
    <w:p w14:paraId="32C1C3F1" w14:textId="4291789F" w:rsidR="005F4102" w:rsidRPr="00E86BB7" w:rsidRDefault="005F4102" w:rsidP="005F4102">
      <w:pPr>
        <w:pStyle w:val="ListParagraph"/>
        <w:numPr>
          <w:ilvl w:val="0"/>
          <w:numId w:val="2"/>
        </w:numPr>
        <w:rPr>
          <w:i/>
          <w:iCs/>
        </w:rPr>
      </w:pPr>
      <w:r>
        <w:rPr>
          <w:i/>
          <w:iCs/>
        </w:rPr>
        <w:t>K</w:t>
      </w:r>
      <w:r w:rsidRPr="005944AF">
        <w:rPr>
          <w:i/>
          <w:iCs/>
        </w:rPr>
        <w:t>ey assessments</w:t>
      </w:r>
    </w:p>
    <w:p w14:paraId="19394A89" w14:textId="77777777" w:rsidR="005F4102" w:rsidRDefault="005F4102" w:rsidP="005F4102">
      <w:pPr>
        <w:rPr>
          <w:i/>
          <w:iCs/>
        </w:rPr>
      </w:pPr>
    </w:p>
    <w:p w14:paraId="2AD47DF9" w14:textId="77777777" w:rsidR="005F4102" w:rsidRDefault="005F4102" w:rsidP="005F4102">
      <w:pPr>
        <w:rPr>
          <w:i/>
          <w:iCs/>
        </w:rPr>
      </w:pPr>
    </w:p>
    <w:p w14:paraId="34F181D7" w14:textId="77777777" w:rsidR="005F4102" w:rsidRDefault="005F4102" w:rsidP="005F4102">
      <w:pPr>
        <w:rPr>
          <w:i/>
          <w:iCs/>
        </w:rPr>
      </w:pPr>
    </w:p>
    <w:p w14:paraId="300EDA6A" w14:textId="77777777" w:rsidR="005F4102" w:rsidRDefault="005F4102" w:rsidP="005F4102">
      <w:pPr>
        <w:rPr>
          <w:i/>
          <w:iCs/>
        </w:rPr>
      </w:pPr>
    </w:p>
    <w:p w14:paraId="44DDEF05" w14:textId="77777777" w:rsidR="005F4102" w:rsidRDefault="005F4102" w:rsidP="005F4102">
      <w:pPr>
        <w:rPr>
          <w:i/>
          <w:iCs/>
        </w:rPr>
      </w:pPr>
    </w:p>
    <w:p w14:paraId="3D0437F5" w14:textId="22DEBAD9" w:rsidR="005F4102" w:rsidRDefault="005F4102" w:rsidP="005F4102">
      <w:r>
        <w:t>Estimated Costs:</w:t>
      </w:r>
    </w:p>
    <w:p w14:paraId="49F368BF" w14:textId="564B5BBF" w:rsidR="005F4102" w:rsidRDefault="005F4102" w:rsidP="005F4102">
      <w:pPr>
        <w:rPr>
          <w:i/>
          <w:iCs/>
        </w:rPr>
      </w:pPr>
      <w:r>
        <w:rPr>
          <w:i/>
          <w:iCs/>
        </w:rPr>
        <w:t>This will include:</w:t>
      </w:r>
    </w:p>
    <w:p w14:paraId="6975EABD" w14:textId="221AEE34" w:rsidR="005F4102" w:rsidRDefault="005F4102" w:rsidP="005F4102">
      <w:pPr>
        <w:pStyle w:val="ListParagraph"/>
        <w:numPr>
          <w:ilvl w:val="0"/>
          <w:numId w:val="2"/>
        </w:numPr>
        <w:rPr>
          <w:i/>
          <w:iCs/>
        </w:rPr>
      </w:pPr>
      <w:r>
        <w:rPr>
          <w:i/>
          <w:iCs/>
        </w:rPr>
        <w:t>Resource estimates</w:t>
      </w:r>
    </w:p>
    <w:p w14:paraId="2FB146AE" w14:textId="4270C42E" w:rsidR="005F4102" w:rsidRDefault="005F4102" w:rsidP="005F4102">
      <w:pPr>
        <w:pStyle w:val="ListParagraph"/>
        <w:numPr>
          <w:ilvl w:val="1"/>
          <w:numId w:val="2"/>
        </w:numPr>
        <w:rPr>
          <w:i/>
          <w:iCs/>
        </w:rPr>
      </w:pPr>
      <w:r w:rsidRPr="008B7B6B">
        <w:rPr>
          <w:i/>
          <w:iCs/>
        </w:rPr>
        <w:t>Linux OS is free, but lab setup may incur costs.</w:t>
      </w:r>
      <w:r w:rsidR="00DC67AB">
        <w:rPr>
          <w:i/>
          <w:iCs/>
        </w:rPr>
        <w:t xml:space="preserve"> (Equipment)</w:t>
      </w:r>
    </w:p>
    <w:p w14:paraId="37D6636A" w14:textId="3758C7EA" w:rsidR="005F4102" w:rsidRDefault="005F4102" w:rsidP="005F4102">
      <w:pPr>
        <w:pStyle w:val="ListParagraph"/>
        <w:numPr>
          <w:ilvl w:val="0"/>
          <w:numId w:val="2"/>
        </w:numPr>
        <w:rPr>
          <w:i/>
          <w:iCs/>
        </w:rPr>
      </w:pPr>
      <w:r>
        <w:rPr>
          <w:i/>
          <w:iCs/>
        </w:rPr>
        <w:t>Labour Hours</w:t>
      </w:r>
    </w:p>
    <w:p w14:paraId="4B1F6054" w14:textId="77777777" w:rsidR="005F4102" w:rsidRDefault="005F4102" w:rsidP="005F4102">
      <w:pPr>
        <w:pStyle w:val="ListParagraph"/>
        <w:numPr>
          <w:ilvl w:val="1"/>
          <w:numId w:val="2"/>
        </w:numPr>
        <w:rPr>
          <w:i/>
          <w:iCs/>
        </w:rPr>
      </w:pPr>
      <w:r w:rsidRPr="00BA14F0">
        <w:rPr>
          <w:i/>
          <w:iCs/>
        </w:rPr>
        <w:t>Team’s time (not monetized).</w:t>
      </w:r>
    </w:p>
    <w:p w14:paraId="0DBF4605" w14:textId="77777777" w:rsidR="005F4102" w:rsidRDefault="005F4102" w:rsidP="006B53DF">
      <w:pPr>
        <w:pStyle w:val="ListParagraph"/>
        <w:numPr>
          <w:ilvl w:val="2"/>
          <w:numId w:val="2"/>
        </w:numPr>
        <w:rPr>
          <w:i/>
          <w:iCs/>
        </w:rPr>
      </w:pPr>
      <w:r>
        <w:rPr>
          <w:i/>
          <w:iCs/>
        </w:rPr>
        <w:t>15h per week</w:t>
      </w:r>
    </w:p>
    <w:p w14:paraId="7DEDD693" w14:textId="77777777" w:rsidR="005F4102" w:rsidRDefault="005F4102" w:rsidP="006B53DF">
      <w:pPr>
        <w:pStyle w:val="ListParagraph"/>
        <w:numPr>
          <w:ilvl w:val="2"/>
          <w:numId w:val="2"/>
        </w:numPr>
        <w:rPr>
          <w:i/>
          <w:iCs/>
        </w:rPr>
      </w:pPr>
      <w:r>
        <w:rPr>
          <w:i/>
          <w:iCs/>
        </w:rPr>
        <w:t>12 weeks in a semester</w:t>
      </w:r>
    </w:p>
    <w:p w14:paraId="284DBE6A" w14:textId="77777777" w:rsidR="005F4102" w:rsidRDefault="005F4102" w:rsidP="006B53DF">
      <w:pPr>
        <w:pStyle w:val="ListParagraph"/>
        <w:numPr>
          <w:ilvl w:val="2"/>
          <w:numId w:val="2"/>
        </w:numPr>
        <w:rPr>
          <w:i/>
          <w:iCs/>
        </w:rPr>
      </w:pPr>
      <w:r>
        <w:rPr>
          <w:i/>
          <w:iCs/>
        </w:rPr>
        <w:t>15h x 12 weeks = 180h x 2semesters = 360h (estimate)</w:t>
      </w:r>
    </w:p>
    <w:p w14:paraId="498EA978" w14:textId="77777777" w:rsidR="005F4102" w:rsidRPr="0048473A" w:rsidRDefault="005F4102" w:rsidP="006B53DF">
      <w:pPr>
        <w:pStyle w:val="ListParagraph"/>
        <w:numPr>
          <w:ilvl w:val="2"/>
          <w:numId w:val="2"/>
        </w:numPr>
        <w:rPr>
          <w:i/>
          <w:iCs/>
          <w:lang w:val="en-US"/>
        </w:rPr>
      </w:pPr>
      <w:r>
        <w:rPr>
          <w:i/>
          <w:iCs/>
        </w:rPr>
        <w:t xml:space="preserve">Average pay for a network engineer in NZ per hour = $30.99 NZD </w:t>
      </w:r>
      <w:r w:rsidRPr="0048473A">
        <w:rPr>
          <w:i/>
          <w:iCs/>
          <w:lang w:val="en-US"/>
        </w:rPr>
        <w:t>(Network Engineer Salary in New Zealand, n.d.)</w:t>
      </w:r>
    </w:p>
    <w:p w14:paraId="01084CF2" w14:textId="77777777" w:rsidR="005F4102" w:rsidRPr="0048473A" w:rsidRDefault="005F4102" w:rsidP="006B53DF">
      <w:pPr>
        <w:pStyle w:val="ListParagraph"/>
        <w:numPr>
          <w:ilvl w:val="2"/>
          <w:numId w:val="2"/>
        </w:numPr>
        <w:rPr>
          <w:i/>
          <w:iCs/>
        </w:rPr>
      </w:pPr>
      <w:r>
        <w:rPr>
          <w:i/>
          <w:iCs/>
        </w:rPr>
        <w:t>$30.99</w:t>
      </w:r>
      <w:r w:rsidRPr="0048473A">
        <w:rPr>
          <w:i/>
          <w:iCs/>
        </w:rPr>
        <w:t xml:space="preserve"> x 360h = $</w:t>
      </w:r>
      <w:r>
        <w:rPr>
          <w:i/>
          <w:iCs/>
        </w:rPr>
        <w:t>11,156.40</w:t>
      </w:r>
      <w:r w:rsidRPr="0048473A">
        <w:rPr>
          <w:i/>
          <w:iCs/>
        </w:rPr>
        <w:t xml:space="preserve"> (estimate)</w:t>
      </w:r>
    </w:p>
    <w:p w14:paraId="0D250338" w14:textId="1F12E7C6" w:rsidR="005F4102" w:rsidRDefault="005F4102" w:rsidP="005F4102">
      <w:pPr>
        <w:pStyle w:val="ListParagraph"/>
        <w:numPr>
          <w:ilvl w:val="0"/>
          <w:numId w:val="2"/>
        </w:numPr>
        <w:rPr>
          <w:i/>
          <w:iCs/>
        </w:rPr>
      </w:pPr>
      <w:r>
        <w:rPr>
          <w:i/>
          <w:iCs/>
        </w:rPr>
        <w:t>Mentor Costs (which is put at $142 + GST per hour)</w:t>
      </w:r>
    </w:p>
    <w:p w14:paraId="622F8C05" w14:textId="77777777" w:rsidR="005F4102" w:rsidRDefault="005F4102" w:rsidP="005F4102">
      <w:pPr>
        <w:pStyle w:val="ListParagraph"/>
        <w:numPr>
          <w:ilvl w:val="1"/>
          <w:numId w:val="2"/>
        </w:numPr>
        <w:rPr>
          <w:i/>
          <w:iCs/>
        </w:rPr>
      </w:pPr>
      <w:r w:rsidRPr="008B7B6B">
        <w:rPr>
          <w:i/>
          <w:iCs/>
        </w:rPr>
        <w:t>$142+GST per hour</w:t>
      </w:r>
      <w:r>
        <w:rPr>
          <w:i/>
          <w:iCs/>
        </w:rPr>
        <w:t>.</w:t>
      </w:r>
    </w:p>
    <w:p w14:paraId="551B8551" w14:textId="77777777" w:rsidR="005F4102" w:rsidRDefault="005F4102" w:rsidP="005F4102">
      <w:pPr>
        <w:pStyle w:val="ListParagraph"/>
        <w:numPr>
          <w:ilvl w:val="1"/>
          <w:numId w:val="2"/>
        </w:numPr>
        <w:rPr>
          <w:i/>
          <w:iCs/>
        </w:rPr>
      </w:pPr>
      <w:r>
        <w:rPr>
          <w:i/>
          <w:iCs/>
        </w:rPr>
        <w:t>GST = 15%</w:t>
      </w:r>
    </w:p>
    <w:p w14:paraId="1BD644AD" w14:textId="77777777" w:rsidR="005F4102" w:rsidRDefault="005F4102" w:rsidP="005F4102">
      <w:pPr>
        <w:pStyle w:val="ListParagraph"/>
        <w:numPr>
          <w:ilvl w:val="1"/>
          <w:numId w:val="2"/>
        </w:numPr>
        <w:rPr>
          <w:i/>
          <w:iCs/>
        </w:rPr>
      </w:pPr>
      <w:r>
        <w:rPr>
          <w:i/>
          <w:iCs/>
        </w:rPr>
        <w:t>$142 x 15% (1.15) = $163.30</w:t>
      </w:r>
    </w:p>
    <w:p w14:paraId="061568EF" w14:textId="77777777" w:rsidR="005F4102" w:rsidRDefault="005F4102" w:rsidP="005F4102">
      <w:pPr>
        <w:pStyle w:val="ListParagraph"/>
        <w:numPr>
          <w:ilvl w:val="1"/>
          <w:numId w:val="2"/>
        </w:numPr>
        <w:rPr>
          <w:i/>
          <w:iCs/>
        </w:rPr>
      </w:pPr>
      <w:r>
        <w:rPr>
          <w:i/>
          <w:iCs/>
        </w:rPr>
        <w:t>At about an hour per week</w:t>
      </w:r>
    </w:p>
    <w:p w14:paraId="7E674242" w14:textId="77777777" w:rsidR="005F4102" w:rsidRDefault="005F4102" w:rsidP="005F4102">
      <w:pPr>
        <w:pStyle w:val="ListParagraph"/>
        <w:numPr>
          <w:ilvl w:val="2"/>
          <w:numId w:val="2"/>
        </w:numPr>
        <w:rPr>
          <w:i/>
          <w:iCs/>
        </w:rPr>
      </w:pPr>
      <w:r>
        <w:rPr>
          <w:i/>
          <w:iCs/>
        </w:rPr>
        <w:t>12 weeks x 1h = 12h x 2 semesters = 24h</w:t>
      </w:r>
    </w:p>
    <w:p w14:paraId="5A65C8F9" w14:textId="77777777" w:rsidR="005F4102" w:rsidRDefault="005F4102" w:rsidP="005F4102">
      <w:pPr>
        <w:pStyle w:val="ListParagraph"/>
        <w:numPr>
          <w:ilvl w:val="1"/>
          <w:numId w:val="2"/>
        </w:numPr>
        <w:rPr>
          <w:i/>
          <w:iCs/>
        </w:rPr>
      </w:pPr>
      <w:r>
        <w:rPr>
          <w:i/>
          <w:iCs/>
        </w:rPr>
        <w:t>24h x $163.30 = $3,919.20 (estimate)</w:t>
      </w:r>
    </w:p>
    <w:p w14:paraId="7A7131AF" w14:textId="77777777" w:rsidR="005F4102" w:rsidRDefault="005F4102" w:rsidP="005F4102"/>
    <w:p w14:paraId="4D15A5E1" w14:textId="359DB980" w:rsidR="005F4102" w:rsidRDefault="005F4102" w:rsidP="005F4102">
      <w:r>
        <w:t>Disclaimer Appendix:</w:t>
      </w:r>
    </w:p>
    <w:p w14:paraId="46979874" w14:textId="7D126178" w:rsidR="005F4102" w:rsidRDefault="005F4102" w:rsidP="005F4102">
      <w:pPr>
        <w:rPr>
          <w:i/>
          <w:iCs/>
        </w:rPr>
      </w:pPr>
      <w:r>
        <w:rPr>
          <w:i/>
          <w:iCs/>
        </w:rPr>
        <w:t>This will include:</w:t>
      </w:r>
    </w:p>
    <w:p w14:paraId="42D51ED4" w14:textId="77777777" w:rsidR="005F4102" w:rsidRDefault="005F4102" w:rsidP="005F4102">
      <w:pPr>
        <w:pStyle w:val="ListParagraph"/>
        <w:numPr>
          <w:ilvl w:val="0"/>
          <w:numId w:val="2"/>
        </w:numPr>
        <w:rPr>
          <w:i/>
          <w:iCs/>
        </w:rPr>
      </w:pPr>
      <w:r>
        <w:rPr>
          <w:i/>
          <w:iCs/>
        </w:rPr>
        <w:t>The disclaimer available on canvas (week 2)</w:t>
      </w:r>
    </w:p>
    <w:p w14:paraId="050C7712" w14:textId="77777777" w:rsidR="005F4102" w:rsidRDefault="005F4102" w:rsidP="005F4102">
      <w:pPr>
        <w:rPr>
          <w:i/>
          <w:iCs/>
        </w:rPr>
      </w:pPr>
    </w:p>
    <w:p w14:paraId="4A40AF07" w14:textId="77777777" w:rsidR="005F4102" w:rsidRDefault="005F4102" w:rsidP="005F4102">
      <w:pPr>
        <w:rPr>
          <w:i/>
          <w:iCs/>
        </w:rPr>
      </w:pPr>
    </w:p>
    <w:p w14:paraId="2E876FF1" w14:textId="77777777" w:rsidR="005F4102" w:rsidRDefault="005F4102" w:rsidP="005F4102">
      <w:pPr>
        <w:rPr>
          <w:i/>
          <w:iCs/>
        </w:rPr>
      </w:pPr>
    </w:p>
    <w:p w14:paraId="1CDE4692" w14:textId="77777777" w:rsidR="005F4102" w:rsidRDefault="005F4102" w:rsidP="005F4102">
      <w:pPr>
        <w:rPr>
          <w:i/>
          <w:iCs/>
        </w:rPr>
      </w:pPr>
    </w:p>
    <w:p w14:paraId="16461699" w14:textId="77777777" w:rsidR="005F4102" w:rsidRDefault="005F4102" w:rsidP="005F4102">
      <w:pPr>
        <w:rPr>
          <w:i/>
          <w:iCs/>
        </w:rPr>
      </w:pPr>
    </w:p>
    <w:p w14:paraId="19DDB0F8" w14:textId="77777777" w:rsidR="005F4102" w:rsidRDefault="005F4102" w:rsidP="005F4102">
      <w:pPr>
        <w:rPr>
          <w:i/>
          <w:iCs/>
        </w:rPr>
      </w:pPr>
    </w:p>
    <w:p w14:paraId="68DAD536" w14:textId="77777777" w:rsidR="005F4102" w:rsidRDefault="005F4102" w:rsidP="005F4102">
      <w:pPr>
        <w:rPr>
          <w:i/>
          <w:iCs/>
        </w:rPr>
      </w:pPr>
    </w:p>
    <w:p w14:paraId="2E325E85" w14:textId="77777777" w:rsidR="005F4102" w:rsidRDefault="005F4102" w:rsidP="005F4102">
      <w:pPr>
        <w:rPr>
          <w:i/>
          <w:iCs/>
        </w:rPr>
      </w:pPr>
    </w:p>
    <w:p w14:paraId="5D60EF5A" w14:textId="77777777" w:rsidR="005F4102" w:rsidRDefault="005F4102" w:rsidP="005F4102">
      <w:pPr>
        <w:rPr>
          <w:i/>
          <w:iCs/>
        </w:rPr>
      </w:pPr>
    </w:p>
    <w:p w14:paraId="6ACB4422" w14:textId="77777777" w:rsidR="005F4102" w:rsidRDefault="005F4102" w:rsidP="005F4102">
      <w:pPr>
        <w:rPr>
          <w:i/>
          <w:iCs/>
        </w:rPr>
      </w:pPr>
    </w:p>
    <w:p w14:paraId="1301B089" w14:textId="77777777" w:rsidR="005F4102" w:rsidRDefault="005F4102" w:rsidP="005F4102">
      <w:pPr>
        <w:rPr>
          <w:i/>
          <w:iCs/>
        </w:rPr>
      </w:pPr>
    </w:p>
    <w:p w14:paraId="42DE25B3" w14:textId="77777777" w:rsidR="005F4102" w:rsidRDefault="005F4102" w:rsidP="005F4102">
      <w:pPr>
        <w:rPr>
          <w:i/>
          <w:iCs/>
        </w:rPr>
      </w:pPr>
    </w:p>
    <w:p w14:paraId="5F592B21" w14:textId="77777777" w:rsidR="005F4102" w:rsidRDefault="005F4102" w:rsidP="005F4102">
      <w:pPr>
        <w:rPr>
          <w:i/>
          <w:iCs/>
        </w:rPr>
      </w:pPr>
    </w:p>
    <w:p w14:paraId="7AD8686D" w14:textId="77777777" w:rsidR="005F4102" w:rsidRDefault="005F4102" w:rsidP="005F4102">
      <w:pPr>
        <w:rPr>
          <w:i/>
          <w:iCs/>
        </w:rPr>
      </w:pPr>
    </w:p>
    <w:p w14:paraId="5B2B1CD3" w14:textId="77777777" w:rsidR="005F4102" w:rsidRDefault="005F4102" w:rsidP="005F4102">
      <w:pPr>
        <w:rPr>
          <w:i/>
          <w:iCs/>
        </w:rPr>
      </w:pPr>
    </w:p>
    <w:p w14:paraId="1FFDB4FA" w14:textId="77777777" w:rsidR="005F4102" w:rsidRDefault="005F4102" w:rsidP="005F4102">
      <w:pPr>
        <w:rPr>
          <w:i/>
          <w:iCs/>
        </w:rPr>
      </w:pPr>
    </w:p>
    <w:p w14:paraId="6314AAFE" w14:textId="77777777" w:rsidR="005F4102" w:rsidRPr="00EC0E84" w:rsidRDefault="005F4102" w:rsidP="005F4102">
      <w:pPr>
        <w:pStyle w:val="BodyTextIndent2"/>
        <w:tabs>
          <w:tab w:val="clear" w:pos="-720"/>
          <w:tab w:val="clear" w:pos="0"/>
        </w:tabs>
        <w:suppressAutoHyphens w:val="0"/>
        <w:spacing w:after="120"/>
        <w:jc w:val="right"/>
        <w:rPr>
          <w:rFonts w:asciiTheme="minorHAnsi" w:hAnsiTheme="minorHAnsi"/>
          <w:b/>
          <w:bCs/>
          <w:spacing w:val="0"/>
          <w:sz w:val="24"/>
          <w:lang w:val="en-GB"/>
        </w:rPr>
      </w:pPr>
      <w:r w:rsidRPr="00EC0E84">
        <w:rPr>
          <w:rFonts w:asciiTheme="minorHAnsi" w:hAnsiTheme="minorHAnsi"/>
          <w:b/>
          <w:bCs/>
          <w:spacing w:val="0"/>
          <w:sz w:val="24"/>
          <w:lang w:val="en-GB"/>
        </w:rPr>
        <w:t>Appendix I</w:t>
      </w:r>
    </w:p>
    <w:p w14:paraId="2AF0B9C0" w14:textId="77777777" w:rsidR="005F4102" w:rsidRPr="00EC0E84" w:rsidRDefault="005F4102" w:rsidP="005F4102">
      <w:pPr>
        <w:tabs>
          <w:tab w:val="left" w:pos="-720"/>
          <w:tab w:val="left" w:pos="0"/>
          <w:tab w:val="left" w:pos="720"/>
        </w:tabs>
        <w:suppressAutoHyphens/>
        <w:ind w:left="567"/>
        <w:jc w:val="center"/>
        <w:rPr>
          <w:rFonts w:asciiTheme="minorHAnsi" w:hAnsiTheme="minorHAnsi"/>
          <w:spacing w:val="-3"/>
        </w:rPr>
      </w:pPr>
    </w:p>
    <w:p w14:paraId="7012CEAB" w14:textId="77777777" w:rsidR="005F4102" w:rsidRPr="00EC0E84" w:rsidRDefault="005F4102" w:rsidP="005F4102">
      <w:pPr>
        <w:tabs>
          <w:tab w:val="left" w:pos="-720"/>
          <w:tab w:val="left" w:pos="0"/>
          <w:tab w:val="left" w:pos="720"/>
        </w:tabs>
        <w:suppressAutoHyphens/>
        <w:ind w:left="567"/>
        <w:jc w:val="center"/>
        <w:rPr>
          <w:rFonts w:asciiTheme="minorHAnsi" w:hAnsiTheme="minorHAnsi"/>
          <w:b/>
          <w:spacing w:val="-3"/>
          <w:sz w:val="28"/>
        </w:rPr>
      </w:pPr>
      <w:smartTag w:uri="urn:schemas-microsoft-com:office:smarttags" w:element="place">
        <w:smartTag w:uri="urn:schemas-microsoft-com:office:smarttags" w:element="PlaceName">
          <w:r w:rsidRPr="00EC0E84">
            <w:rPr>
              <w:rFonts w:asciiTheme="minorHAnsi" w:hAnsiTheme="minorHAnsi"/>
              <w:b/>
              <w:spacing w:val="-3"/>
              <w:sz w:val="28"/>
            </w:rPr>
            <w:t>Auckland</w:t>
          </w:r>
        </w:smartTag>
        <w:r w:rsidRPr="00EC0E84">
          <w:rPr>
            <w:rFonts w:asciiTheme="minorHAnsi" w:hAnsiTheme="minorHAnsi"/>
            <w:b/>
            <w:spacing w:val="-3"/>
            <w:sz w:val="28"/>
          </w:rPr>
          <w:t xml:space="preserve"> </w:t>
        </w:r>
        <w:smartTag w:uri="urn:schemas-microsoft-com:office:smarttags" w:element="PlaceType">
          <w:r w:rsidRPr="00EC0E84">
            <w:rPr>
              <w:rFonts w:asciiTheme="minorHAnsi" w:hAnsiTheme="minorHAnsi"/>
              <w:b/>
              <w:spacing w:val="-3"/>
              <w:sz w:val="28"/>
            </w:rPr>
            <w:t>University</w:t>
          </w:r>
        </w:smartTag>
      </w:smartTag>
      <w:r w:rsidRPr="00EC0E84">
        <w:rPr>
          <w:rFonts w:asciiTheme="minorHAnsi" w:hAnsiTheme="minorHAnsi"/>
          <w:b/>
          <w:spacing w:val="-3"/>
          <w:sz w:val="28"/>
        </w:rPr>
        <w:t xml:space="preserve"> of Technology</w:t>
      </w:r>
    </w:p>
    <w:p w14:paraId="1C8F60BF" w14:textId="77777777" w:rsidR="005F4102" w:rsidRPr="00EC0E84" w:rsidRDefault="005F4102" w:rsidP="005F4102">
      <w:pPr>
        <w:tabs>
          <w:tab w:val="left" w:pos="0"/>
          <w:tab w:val="center" w:pos="4152"/>
          <w:tab w:val="left" w:pos="4320"/>
        </w:tabs>
        <w:suppressAutoHyphens/>
        <w:jc w:val="center"/>
        <w:rPr>
          <w:rFonts w:asciiTheme="minorHAnsi" w:hAnsiTheme="minorHAnsi"/>
          <w:b/>
          <w:spacing w:val="-3"/>
          <w:sz w:val="32"/>
        </w:rPr>
      </w:pPr>
      <w:r w:rsidRPr="00EC0E84">
        <w:rPr>
          <w:rFonts w:asciiTheme="minorHAnsi" w:hAnsiTheme="minorHAnsi"/>
          <w:b/>
          <w:spacing w:val="-3"/>
          <w:sz w:val="32"/>
        </w:rPr>
        <w:t>Bachelor of Computer &amp; Information Sciences</w:t>
      </w:r>
    </w:p>
    <w:p w14:paraId="437F4525" w14:textId="77777777" w:rsidR="005F4102" w:rsidRPr="00EC0E84" w:rsidRDefault="005F4102" w:rsidP="005F4102">
      <w:pPr>
        <w:tabs>
          <w:tab w:val="left" w:pos="-720"/>
        </w:tabs>
        <w:suppressAutoHyphens/>
        <w:jc w:val="both"/>
        <w:rPr>
          <w:rFonts w:asciiTheme="minorHAnsi" w:hAnsiTheme="minorHAnsi"/>
          <w:b/>
          <w:spacing w:val="-3"/>
          <w:sz w:val="28"/>
        </w:rPr>
      </w:pPr>
    </w:p>
    <w:p w14:paraId="048C7A68" w14:textId="77777777" w:rsidR="005F4102" w:rsidRPr="00EC0E84" w:rsidRDefault="005F4102" w:rsidP="005F4102">
      <w:pPr>
        <w:tabs>
          <w:tab w:val="left" w:pos="-720"/>
        </w:tabs>
        <w:suppressAutoHyphens/>
        <w:jc w:val="center"/>
        <w:rPr>
          <w:rFonts w:asciiTheme="minorHAnsi" w:hAnsiTheme="minorHAnsi"/>
          <w:b/>
          <w:spacing w:val="-3"/>
          <w:sz w:val="32"/>
        </w:rPr>
      </w:pPr>
      <w:r w:rsidRPr="00EC0E84">
        <w:rPr>
          <w:rFonts w:asciiTheme="minorHAnsi" w:hAnsiTheme="minorHAnsi"/>
          <w:b/>
          <w:spacing w:val="-3"/>
          <w:sz w:val="32"/>
        </w:rPr>
        <w:t>Research &amp; Development Project</w:t>
      </w:r>
    </w:p>
    <w:p w14:paraId="1C4092B8" w14:textId="77777777" w:rsidR="005F4102" w:rsidRPr="00EC0E84" w:rsidRDefault="005F4102" w:rsidP="005F4102">
      <w:pPr>
        <w:tabs>
          <w:tab w:val="left" w:pos="0"/>
          <w:tab w:val="center" w:pos="4152"/>
          <w:tab w:val="left" w:pos="4320"/>
        </w:tabs>
        <w:suppressAutoHyphens/>
        <w:jc w:val="both"/>
        <w:rPr>
          <w:rFonts w:asciiTheme="minorHAnsi" w:hAnsiTheme="minorHAnsi"/>
          <w:b/>
          <w:spacing w:val="-3"/>
          <w:sz w:val="28"/>
        </w:rPr>
      </w:pPr>
      <w:r w:rsidRPr="00EC0E84">
        <w:rPr>
          <w:rFonts w:asciiTheme="minorHAnsi" w:hAnsiTheme="minorHAnsi"/>
          <w:b/>
          <w:spacing w:val="-3"/>
          <w:sz w:val="28"/>
        </w:rPr>
        <w:tab/>
      </w:r>
    </w:p>
    <w:p w14:paraId="74495364" w14:textId="77777777" w:rsidR="005F4102" w:rsidRPr="00EC0E84" w:rsidRDefault="005F4102" w:rsidP="005F4102">
      <w:pPr>
        <w:tabs>
          <w:tab w:val="left" w:pos="0"/>
          <w:tab w:val="center" w:pos="4152"/>
          <w:tab w:val="left" w:pos="4320"/>
        </w:tabs>
        <w:suppressAutoHyphens/>
        <w:jc w:val="both"/>
        <w:rPr>
          <w:rFonts w:asciiTheme="minorHAnsi" w:hAnsiTheme="minorHAnsi"/>
          <w:b/>
          <w:spacing w:val="-3"/>
          <w:sz w:val="25"/>
          <w:szCs w:val="20"/>
        </w:rPr>
      </w:pPr>
      <w:r w:rsidRPr="00EC0E84">
        <w:rPr>
          <w:rFonts w:asciiTheme="minorHAnsi" w:hAnsiTheme="minorHAnsi"/>
          <w:b/>
          <w:spacing w:val="-3"/>
          <w:sz w:val="25"/>
          <w:szCs w:val="20"/>
        </w:rPr>
        <w:t>Disclaimer: Network Performance Evaluation on Linux Based Operating Systems</w:t>
      </w:r>
    </w:p>
    <w:p w14:paraId="3C110629" w14:textId="77777777" w:rsidR="005F4102" w:rsidRPr="00EC0E84" w:rsidRDefault="005F4102" w:rsidP="005F4102">
      <w:pPr>
        <w:tabs>
          <w:tab w:val="left" w:pos="0"/>
          <w:tab w:val="center" w:pos="4152"/>
          <w:tab w:val="left" w:pos="4320"/>
        </w:tabs>
        <w:suppressAutoHyphens/>
        <w:jc w:val="both"/>
        <w:rPr>
          <w:rFonts w:asciiTheme="minorHAnsi" w:hAnsiTheme="minorHAnsi"/>
          <w:b/>
          <w:spacing w:val="-3"/>
          <w:sz w:val="29"/>
        </w:rPr>
      </w:pPr>
    </w:p>
    <w:p w14:paraId="74261CD9" w14:textId="77777777" w:rsidR="005F4102" w:rsidRPr="00EC0E84" w:rsidRDefault="005F4102" w:rsidP="005F4102">
      <w:pPr>
        <w:tabs>
          <w:tab w:val="left" w:pos="0"/>
          <w:tab w:val="center" w:pos="4152"/>
          <w:tab w:val="left" w:pos="4320"/>
        </w:tabs>
        <w:suppressAutoHyphens/>
        <w:jc w:val="both"/>
        <w:rPr>
          <w:rFonts w:asciiTheme="minorHAnsi" w:hAnsiTheme="minorHAnsi"/>
          <w:b/>
          <w:spacing w:val="-3"/>
          <w:sz w:val="28"/>
        </w:rPr>
      </w:pPr>
      <w:r w:rsidRPr="00EC0E84">
        <w:rPr>
          <w:rFonts w:asciiTheme="minorHAnsi" w:hAnsiTheme="minorHAnsi"/>
          <w:b/>
          <w:spacing w:val="-3"/>
          <w:sz w:val="28"/>
        </w:rPr>
        <w:t xml:space="preserve">Clients should note the general basis upon which the </w:t>
      </w:r>
      <w:smartTag w:uri="urn:schemas-microsoft-com:office:smarttags" w:element="place">
        <w:smartTag w:uri="urn:schemas-microsoft-com:office:smarttags" w:element="PlaceName">
          <w:r w:rsidRPr="00EC0E84">
            <w:rPr>
              <w:rFonts w:asciiTheme="minorHAnsi" w:hAnsiTheme="minorHAnsi"/>
              <w:b/>
              <w:spacing w:val="-3"/>
              <w:sz w:val="28"/>
            </w:rPr>
            <w:t>Auckland</w:t>
          </w:r>
        </w:smartTag>
        <w:r w:rsidRPr="00EC0E84">
          <w:rPr>
            <w:rFonts w:asciiTheme="minorHAnsi" w:hAnsiTheme="minorHAnsi"/>
            <w:b/>
            <w:spacing w:val="-3"/>
            <w:sz w:val="28"/>
          </w:rPr>
          <w:t xml:space="preserve"> </w:t>
        </w:r>
        <w:smartTag w:uri="urn:schemas-microsoft-com:office:smarttags" w:element="PlaceType">
          <w:r w:rsidRPr="00EC0E84">
            <w:rPr>
              <w:rFonts w:asciiTheme="minorHAnsi" w:hAnsiTheme="minorHAnsi"/>
              <w:b/>
              <w:spacing w:val="-3"/>
              <w:sz w:val="28"/>
            </w:rPr>
            <w:t>University</w:t>
          </w:r>
        </w:smartTag>
      </w:smartTag>
      <w:r w:rsidRPr="00EC0E84">
        <w:rPr>
          <w:rFonts w:asciiTheme="minorHAnsi" w:hAnsiTheme="minorHAnsi"/>
          <w:b/>
          <w:spacing w:val="-3"/>
          <w:sz w:val="28"/>
        </w:rPr>
        <w:t xml:space="preserve"> of Technology undertakes its student projects on behalf of external sponsors:</w:t>
      </w:r>
    </w:p>
    <w:p w14:paraId="752D9562" w14:textId="77777777" w:rsidR="005F4102" w:rsidRPr="00EC0E84" w:rsidRDefault="005F4102" w:rsidP="005F4102">
      <w:pPr>
        <w:tabs>
          <w:tab w:val="left" w:pos="0"/>
          <w:tab w:val="center" w:pos="4152"/>
          <w:tab w:val="left" w:pos="4320"/>
        </w:tabs>
        <w:suppressAutoHyphens/>
        <w:jc w:val="both"/>
        <w:rPr>
          <w:rFonts w:asciiTheme="minorHAnsi" w:hAnsiTheme="minorHAnsi"/>
          <w:b/>
          <w:spacing w:val="-3"/>
          <w:sz w:val="29"/>
        </w:rPr>
      </w:pPr>
    </w:p>
    <w:p w14:paraId="70C8C7CF" w14:textId="77777777" w:rsidR="005F4102" w:rsidRPr="00EC0E84" w:rsidRDefault="005F4102" w:rsidP="005F4102">
      <w:pPr>
        <w:tabs>
          <w:tab w:val="left" w:pos="0"/>
          <w:tab w:val="center" w:pos="4152"/>
          <w:tab w:val="left" w:pos="4320"/>
        </w:tabs>
        <w:suppressAutoHyphens/>
        <w:jc w:val="both"/>
        <w:rPr>
          <w:rFonts w:asciiTheme="minorHAnsi" w:hAnsiTheme="minorHAnsi"/>
          <w:bCs/>
          <w:i/>
          <w:spacing w:val="-3"/>
        </w:rPr>
      </w:pPr>
      <w:r w:rsidRPr="00EC0E84">
        <w:rPr>
          <w:rFonts w:asciiTheme="minorHAnsi" w:hAnsiTheme="minorHAnsi"/>
          <w:bCs/>
          <w:i/>
          <w:spacing w:val="-3"/>
        </w:rPr>
        <w:t>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
      </w:r>
    </w:p>
    <w:p w14:paraId="61A6501A" w14:textId="77777777" w:rsidR="005F4102" w:rsidRPr="00EC0E84" w:rsidRDefault="005F4102" w:rsidP="005F4102">
      <w:pPr>
        <w:tabs>
          <w:tab w:val="left" w:pos="0"/>
          <w:tab w:val="center" w:pos="4152"/>
          <w:tab w:val="left" w:pos="4320"/>
        </w:tabs>
        <w:suppressAutoHyphens/>
        <w:jc w:val="both"/>
        <w:rPr>
          <w:rFonts w:asciiTheme="minorHAnsi" w:hAnsiTheme="minorHAnsi"/>
          <w:bCs/>
          <w:i/>
          <w:spacing w:val="-3"/>
        </w:rPr>
      </w:pPr>
    </w:p>
    <w:p w14:paraId="445BD1AF" w14:textId="77777777" w:rsidR="005F4102" w:rsidRPr="00EC0E84" w:rsidRDefault="005F4102" w:rsidP="005F4102">
      <w:pPr>
        <w:tabs>
          <w:tab w:val="left" w:pos="0"/>
          <w:tab w:val="center" w:pos="4152"/>
          <w:tab w:val="left" w:pos="4320"/>
        </w:tabs>
        <w:suppressAutoHyphens/>
        <w:jc w:val="both"/>
        <w:rPr>
          <w:rFonts w:asciiTheme="minorHAnsi" w:hAnsiTheme="minorHAnsi"/>
          <w:bCs/>
          <w:i/>
          <w:spacing w:val="-3"/>
        </w:rPr>
      </w:pPr>
      <w:r w:rsidRPr="00EC0E84">
        <w:rPr>
          <w:rFonts w:asciiTheme="minorHAnsi" w:hAnsiTheme="minorHAnsi"/>
          <w:bCs/>
          <w:i/>
          <w:spacing w:val="-3"/>
        </w:rPr>
        <w:t>This inherently means that the client assumes a degree of risk.  This is part of an arrangement, which is intended to be of mutual benefit.  On completion of the project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1187F10E" w14:textId="77777777" w:rsidR="005F4102" w:rsidRPr="00EC0E84" w:rsidRDefault="005F4102" w:rsidP="005F4102">
      <w:pPr>
        <w:tabs>
          <w:tab w:val="left" w:pos="0"/>
          <w:tab w:val="center" w:pos="4152"/>
          <w:tab w:val="left" w:pos="4320"/>
        </w:tabs>
        <w:suppressAutoHyphens/>
        <w:jc w:val="both"/>
        <w:rPr>
          <w:rFonts w:asciiTheme="minorHAnsi" w:hAnsiTheme="minorHAnsi"/>
          <w:bCs/>
          <w:i/>
          <w:spacing w:val="-3"/>
        </w:rPr>
      </w:pPr>
    </w:p>
    <w:p w14:paraId="27376EB1" w14:textId="77777777" w:rsidR="005F4102" w:rsidRPr="00EC0E84" w:rsidRDefault="005F4102" w:rsidP="005F4102">
      <w:pPr>
        <w:tabs>
          <w:tab w:val="left" w:pos="0"/>
          <w:tab w:val="center" w:pos="4152"/>
          <w:tab w:val="left" w:pos="4320"/>
        </w:tabs>
        <w:suppressAutoHyphens/>
        <w:jc w:val="both"/>
        <w:rPr>
          <w:rFonts w:asciiTheme="minorHAnsi" w:hAnsiTheme="minorHAnsi"/>
          <w:bCs/>
          <w:i/>
        </w:rPr>
      </w:pPr>
      <w:r w:rsidRPr="00EC0E84">
        <w:rPr>
          <w:rFonts w:asciiTheme="minorHAnsi" w:hAnsiTheme="minorHAnsi"/>
          <w:bCs/>
          <w:i/>
          <w:spacing w:val="-3"/>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documentation),both in relation to their use and results from their use.</w:t>
      </w:r>
    </w:p>
    <w:p w14:paraId="149E5684" w14:textId="77777777" w:rsidR="005F4102" w:rsidRDefault="005F4102" w:rsidP="005F4102">
      <w:pPr>
        <w:rPr>
          <w:i/>
          <w:iCs/>
        </w:rPr>
      </w:pPr>
    </w:p>
    <w:p w14:paraId="1969D41B" w14:textId="77777777" w:rsidR="005F4102" w:rsidRDefault="005F4102" w:rsidP="005F4102">
      <w:pPr>
        <w:rPr>
          <w:i/>
          <w:iCs/>
        </w:rPr>
      </w:pPr>
    </w:p>
    <w:p w14:paraId="0BFAD499" w14:textId="77777777" w:rsidR="005F4102" w:rsidRDefault="005F4102" w:rsidP="005F4102">
      <w:pPr>
        <w:rPr>
          <w:i/>
          <w:iCs/>
        </w:rPr>
      </w:pPr>
    </w:p>
    <w:p w14:paraId="30BA9B51" w14:textId="77777777" w:rsidR="005F4102" w:rsidRDefault="005F4102" w:rsidP="005F4102">
      <w:pPr>
        <w:rPr>
          <w:i/>
          <w:iCs/>
        </w:rPr>
      </w:pPr>
    </w:p>
    <w:p w14:paraId="01E552F0" w14:textId="77777777" w:rsidR="005F4102" w:rsidRDefault="005F4102" w:rsidP="005F4102">
      <w:pPr>
        <w:rPr>
          <w:i/>
          <w:iCs/>
        </w:rPr>
      </w:pPr>
    </w:p>
    <w:p w14:paraId="55AB72DD" w14:textId="77777777" w:rsidR="005F4102" w:rsidRDefault="005F4102" w:rsidP="005F4102">
      <w:pPr>
        <w:rPr>
          <w:i/>
          <w:iCs/>
        </w:rPr>
      </w:pPr>
    </w:p>
    <w:p w14:paraId="2D62728A" w14:textId="77777777" w:rsidR="005F4102" w:rsidRDefault="005F4102" w:rsidP="005F4102">
      <w:pPr>
        <w:rPr>
          <w:i/>
          <w:iCs/>
        </w:rPr>
      </w:pPr>
    </w:p>
    <w:p w14:paraId="34D0D1FA" w14:textId="77777777" w:rsidR="005F4102" w:rsidRDefault="005F4102" w:rsidP="005F4102">
      <w:pPr>
        <w:rPr>
          <w:i/>
          <w:iCs/>
        </w:rPr>
      </w:pPr>
    </w:p>
    <w:p w14:paraId="4A14465A" w14:textId="77777777" w:rsidR="005F4102" w:rsidRDefault="005F4102" w:rsidP="005F4102">
      <w:pPr>
        <w:rPr>
          <w:i/>
          <w:iCs/>
        </w:rPr>
      </w:pPr>
    </w:p>
    <w:p w14:paraId="06DBBF12" w14:textId="77777777" w:rsidR="005F4102" w:rsidRDefault="005F4102" w:rsidP="005F4102">
      <w:pPr>
        <w:rPr>
          <w:i/>
          <w:iCs/>
        </w:rPr>
      </w:pPr>
    </w:p>
    <w:p w14:paraId="373DB6E2" w14:textId="77777777" w:rsidR="005F4102" w:rsidRDefault="005F4102" w:rsidP="005F4102">
      <w:pPr>
        <w:rPr>
          <w:i/>
          <w:iCs/>
        </w:rPr>
      </w:pPr>
    </w:p>
    <w:p w14:paraId="559DCF6C" w14:textId="77777777" w:rsidR="005F4102" w:rsidRDefault="005F4102" w:rsidP="005F4102">
      <w:pPr>
        <w:rPr>
          <w:i/>
          <w:iCs/>
        </w:rPr>
      </w:pPr>
    </w:p>
    <w:p w14:paraId="222B3B7A" w14:textId="77777777" w:rsidR="005F4102" w:rsidRDefault="005F4102" w:rsidP="005F4102">
      <w:pPr>
        <w:rPr>
          <w:i/>
          <w:iCs/>
        </w:rPr>
      </w:pPr>
    </w:p>
    <w:p w14:paraId="6F95779B" w14:textId="77777777" w:rsidR="005F4102" w:rsidRDefault="005F4102" w:rsidP="005F4102">
      <w:pPr>
        <w:rPr>
          <w:i/>
          <w:iCs/>
        </w:rPr>
      </w:pPr>
    </w:p>
    <w:p w14:paraId="541A6FAA" w14:textId="77777777" w:rsidR="005F4102" w:rsidRDefault="005F4102" w:rsidP="005F4102">
      <w:pPr>
        <w:rPr>
          <w:i/>
          <w:iCs/>
        </w:rPr>
      </w:pPr>
    </w:p>
    <w:p w14:paraId="153ABE6D" w14:textId="77777777" w:rsidR="005F4102" w:rsidRDefault="005F4102" w:rsidP="005F4102">
      <w:r>
        <w:t>References:</w:t>
      </w:r>
    </w:p>
    <w:p w14:paraId="09A82422" w14:textId="77777777" w:rsidR="005F4102" w:rsidRPr="00E27397" w:rsidRDefault="005F4102" w:rsidP="005F4102">
      <w:pPr>
        <w:pStyle w:val="ListParagraph"/>
        <w:numPr>
          <w:ilvl w:val="0"/>
          <w:numId w:val="2"/>
        </w:numPr>
        <w:rPr>
          <w:sz w:val="20"/>
          <w:szCs w:val="20"/>
          <w:lang w:val="en-US"/>
        </w:rPr>
      </w:pPr>
      <w:r w:rsidRPr="00E27397">
        <w:rPr>
          <w:i/>
          <w:iCs/>
          <w:sz w:val="20"/>
          <w:szCs w:val="20"/>
          <w:lang w:val="en-US"/>
        </w:rPr>
        <w:t>Network engineer salary in New Zealand</w:t>
      </w:r>
      <w:r w:rsidRPr="00E27397">
        <w:rPr>
          <w:sz w:val="20"/>
          <w:szCs w:val="20"/>
          <w:lang w:val="en-US"/>
        </w:rPr>
        <w:t>. (n.d.). Indeed. https://nz.indeed.com/career/network-engineer/salaries</w:t>
      </w:r>
    </w:p>
    <w:p w14:paraId="127ED93D" w14:textId="77777777" w:rsidR="005F4102" w:rsidRPr="005B6E33" w:rsidRDefault="005F4102" w:rsidP="005F4102">
      <w:pPr>
        <w:pStyle w:val="ListParagraph"/>
        <w:numPr>
          <w:ilvl w:val="0"/>
          <w:numId w:val="2"/>
        </w:numPr>
      </w:pPr>
    </w:p>
    <w:p w14:paraId="31B4278D" w14:textId="18F979A7" w:rsidR="002D11BF" w:rsidRPr="005F4102" w:rsidRDefault="002D11BF" w:rsidP="005F4102"/>
    <w:sectPr w:rsidR="002D11BF" w:rsidRPr="005F410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E5E3F" w14:textId="77777777" w:rsidR="007D677F" w:rsidRDefault="007D677F" w:rsidP="008A10B8">
      <w:r>
        <w:separator/>
      </w:r>
    </w:p>
  </w:endnote>
  <w:endnote w:type="continuationSeparator" w:id="0">
    <w:p w14:paraId="5B5F6B88" w14:textId="77777777" w:rsidR="007D677F" w:rsidRDefault="007D677F" w:rsidP="008A10B8">
      <w:r>
        <w:continuationSeparator/>
      </w:r>
    </w:p>
  </w:endnote>
  <w:endnote w:type="continuationNotice" w:id="1">
    <w:p w14:paraId="6A7E4CED" w14:textId="77777777" w:rsidR="007D677F" w:rsidRDefault="007D67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8472E" w14:textId="77777777" w:rsidR="00924B31" w:rsidRDefault="00924B31" w:rsidP="00924B31">
    <w:pPr>
      <w:rPr>
        <w:rFonts w:eastAsia="Times New Roman"/>
        <w:b/>
        <w:bCs/>
        <w:color w:val="000000"/>
        <w:sz w:val="16"/>
        <w:szCs w:val="16"/>
      </w:rPr>
    </w:pPr>
  </w:p>
  <w:p w14:paraId="1199AC3B" w14:textId="771E16A9" w:rsidR="00924B31" w:rsidRPr="00924B31" w:rsidRDefault="00924B31" w:rsidP="00924B31">
    <w:pPr>
      <w:jc w:val="right"/>
      <w:rPr>
        <w:rFonts w:eastAsia="Times New Roman"/>
        <w:b/>
        <w:bCs/>
        <w:color w:val="000000"/>
        <w:sz w:val="16"/>
        <w:szCs w:val="16"/>
      </w:rPr>
    </w:pPr>
    <w:r w:rsidRPr="008A10B8">
      <w:rPr>
        <w:rFonts w:eastAsia="Times New Roman"/>
        <w:b/>
        <w:bCs/>
        <w:color w:val="000000"/>
        <w:sz w:val="16"/>
        <w:szCs w:val="16"/>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67FEB" w14:textId="77777777" w:rsidR="007D677F" w:rsidRDefault="007D677F" w:rsidP="008A10B8">
      <w:r>
        <w:separator/>
      </w:r>
    </w:p>
  </w:footnote>
  <w:footnote w:type="continuationSeparator" w:id="0">
    <w:p w14:paraId="5F045A47" w14:textId="77777777" w:rsidR="007D677F" w:rsidRDefault="007D677F" w:rsidP="008A10B8">
      <w:r>
        <w:continuationSeparator/>
      </w:r>
    </w:p>
  </w:footnote>
  <w:footnote w:type="continuationNotice" w:id="1">
    <w:p w14:paraId="673A7E76" w14:textId="77777777" w:rsidR="007D677F" w:rsidRDefault="007D67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FE5C6" w14:textId="77777777" w:rsidR="008A10B8" w:rsidRPr="008A10B8" w:rsidRDefault="008A10B8" w:rsidP="00924B31">
    <w:pPr>
      <w:jc w:val="center"/>
      <w:rPr>
        <w:rFonts w:eastAsia="Times New Roman"/>
        <w:b/>
        <w:bCs/>
        <w:color w:val="000000"/>
        <w:sz w:val="16"/>
        <w:szCs w:val="16"/>
      </w:rPr>
    </w:pPr>
    <w:r w:rsidRPr="008A10B8">
      <w:rPr>
        <w:rFonts w:eastAsia="Times New Roman"/>
        <w:b/>
        <w:bCs/>
        <w:color w:val="000000"/>
        <w:sz w:val="16"/>
        <w:szCs w:val="16"/>
      </w:rPr>
      <w:t>Network Performance Evaluation on Linux Based Operating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D4732"/>
    <w:multiLevelType w:val="hybridMultilevel"/>
    <w:tmpl w:val="86B086AC"/>
    <w:lvl w:ilvl="0" w:tplc="35709B40">
      <w:numFmt w:val="bullet"/>
      <w:lvlText w:val="-"/>
      <w:lvlJc w:val="left"/>
      <w:pPr>
        <w:ind w:left="720" w:hanging="360"/>
      </w:pPr>
      <w:rPr>
        <w:rFonts w:ascii="Aptos" w:eastAsia="Times New Roman" w:hAnsi="Aptos" w:cs="Aptos" w:hint="default"/>
        <w:b/>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F637DAF"/>
    <w:multiLevelType w:val="hybridMultilevel"/>
    <w:tmpl w:val="01CA22C4"/>
    <w:lvl w:ilvl="0" w:tplc="B7746D20">
      <w:numFmt w:val="bullet"/>
      <w:lvlText w:val="-"/>
      <w:lvlJc w:val="left"/>
      <w:pPr>
        <w:ind w:left="720" w:hanging="360"/>
      </w:pPr>
      <w:rPr>
        <w:rFonts w:ascii="Aptos" w:eastAsia="Times New Roman" w:hAnsi="Aptos" w:cs="Apto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324166854">
    <w:abstractNumId w:val="1"/>
  </w:num>
  <w:num w:numId="2" w16cid:durableId="5868119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omas Robinson">
    <w15:presenceInfo w15:providerId="None" w15:userId="Thoma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F"/>
    <w:rsid w:val="000127B5"/>
    <w:rsid w:val="00035A55"/>
    <w:rsid w:val="00036F8F"/>
    <w:rsid w:val="0004049C"/>
    <w:rsid w:val="000455CC"/>
    <w:rsid w:val="00067860"/>
    <w:rsid w:val="00082757"/>
    <w:rsid w:val="000B4D66"/>
    <w:rsid w:val="00147C18"/>
    <w:rsid w:val="00155D07"/>
    <w:rsid w:val="001750C6"/>
    <w:rsid w:val="00175836"/>
    <w:rsid w:val="00197307"/>
    <w:rsid w:val="001A4354"/>
    <w:rsid w:val="001E17F7"/>
    <w:rsid w:val="001F0A94"/>
    <w:rsid w:val="002143A1"/>
    <w:rsid w:val="00217FF7"/>
    <w:rsid w:val="00221B19"/>
    <w:rsid w:val="002379F1"/>
    <w:rsid w:val="00244746"/>
    <w:rsid w:val="00260B13"/>
    <w:rsid w:val="002B2564"/>
    <w:rsid w:val="002C772C"/>
    <w:rsid w:val="002D11BF"/>
    <w:rsid w:val="002D65D1"/>
    <w:rsid w:val="002F26B4"/>
    <w:rsid w:val="002F7E51"/>
    <w:rsid w:val="00305765"/>
    <w:rsid w:val="00323E7B"/>
    <w:rsid w:val="00327612"/>
    <w:rsid w:val="00331342"/>
    <w:rsid w:val="003337DE"/>
    <w:rsid w:val="0039004E"/>
    <w:rsid w:val="00391B9A"/>
    <w:rsid w:val="0039583D"/>
    <w:rsid w:val="003A5782"/>
    <w:rsid w:val="003C102D"/>
    <w:rsid w:val="003F25DE"/>
    <w:rsid w:val="00400509"/>
    <w:rsid w:val="00441C4A"/>
    <w:rsid w:val="004459AB"/>
    <w:rsid w:val="00446B31"/>
    <w:rsid w:val="0046035B"/>
    <w:rsid w:val="004704AE"/>
    <w:rsid w:val="00483449"/>
    <w:rsid w:val="00493862"/>
    <w:rsid w:val="004A2B89"/>
    <w:rsid w:val="004B2A25"/>
    <w:rsid w:val="004B6F17"/>
    <w:rsid w:val="004F1AC8"/>
    <w:rsid w:val="005117B9"/>
    <w:rsid w:val="00517105"/>
    <w:rsid w:val="00527645"/>
    <w:rsid w:val="005334C4"/>
    <w:rsid w:val="00541B4E"/>
    <w:rsid w:val="005513C1"/>
    <w:rsid w:val="005760D1"/>
    <w:rsid w:val="00586BEC"/>
    <w:rsid w:val="005944AF"/>
    <w:rsid w:val="005C696A"/>
    <w:rsid w:val="005E0EA0"/>
    <w:rsid w:val="005E5252"/>
    <w:rsid w:val="005E6C4A"/>
    <w:rsid w:val="005F4102"/>
    <w:rsid w:val="006205E8"/>
    <w:rsid w:val="006208D2"/>
    <w:rsid w:val="006213D1"/>
    <w:rsid w:val="00635F9E"/>
    <w:rsid w:val="00683B5A"/>
    <w:rsid w:val="00685C26"/>
    <w:rsid w:val="00694835"/>
    <w:rsid w:val="00694899"/>
    <w:rsid w:val="006B53DF"/>
    <w:rsid w:val="006C6DFC"/>
    <w:rsid w:val="006D30BB"/>
    <w:rsid w:val="006D6BBA"/>
    <w:rsid w:val="007200EA"/>
    <w:rsid w:val="00723B1C"/>
    <w:rsid w:val="00727E00"/>
    <w:rsid w:val="007356B9"/>
    <w:rsid w:val="0074600E"/>
    <w:rsid w:val="007520C9"/>
    <w:rsid w:val="00752CFB"/>
    <w:rsid w:val="007B2514"/>
    <w:rsid w:val="007C2F32"/>
    <w:rsid w:val="007D677F"/>
    <w:rsid w:val="0081440F"/>
    <w:rsid w:val="0081D767"/>
    <w:rsid w:val="0083201F"/>
    <w:rsid w:val="008763E5"/>
    <w:rsid w:val="0089398D"/>
    <w:rsid w:val="00894907"/>
    <w:rsid w:val="008A01C9"/>
    <w:rsid w:val="008A10B8"/>
    <w:rsid w:val="008A2CEF"/>
    <w:rsid w:val="008A3505"/>
    <w:rsid w:val="008D06F2"/>
    <w:rsid w:val="008F3D23"/>
    <w:rsid w:val="009106B3"/>
    <w:rsid w:val="0091092C"/>
    <w:rsid w:val="00924B31"/>
    <w:rsid w:val="00925381"/>
    <w:rsid w:val="00936742"/>
    <w:rsid w:val="0098031F"/>
    <w:rsid w:val="0098128C"/>
    <w:rsid w:val="009A66BD"/>
    <w:rsid w:val="009B0B3E"/>
    <w:rsid w:val="009B3249"/>
    <w:rsid w:val="009B3E05"/>
    <w:rsid w:val="009D3F17"/>
    <w:rsid w:val="009D5D02"/>
    <w:rsid w:val="009F004D"/>
    <w:rsid w:val="00A1552D"/>
    <w:rsid w:val="00A16AE0"/>
    <w:rsid w:val="00A236B0"/>
    <w:rsid w:val="00A33B29"/>
    <w:rsid w:val="00A3481E"/>
    <w:rsid w:val="00A57638"/>
    <w:rsid w:val="00A71504"/>
    <w:rsid w:val="00AD373A"/>
    <w:rsid w:val="00B2181E"/>
    <w:rsid w:val="00BA4F5E"/>
    <w:rsid w:val="00BB263D"/>
    <w:rsid w:val="00BB4993"/>
    <w:rsid w:val="00BC562E"/>
    <w:rsid w:val="00BC563D"/>
    <w:rsid w:val="00BE75A2"/>
    <w:rsid w:val="00BF2D6C"/>
    <w:rsid w:val="00C05F8C"/>
    <w:rsid w:val="00C53750"/>
    <w:rsid w:val="00C80640"/>
    <w:rsid w:val="00C80DBE"/>
    <w:rsid w:val="00C81882"/>
    <w:rsid w:val="00C83D29"/>
    <w:rsid w:val="00C9463A"/>
    <w:rsid w:val="00CB79BB"/>
    <w:rsid w:val="00CD0F5A"/>
    <w:rsid w:val="00CF7946"/>
    <w:rsid w:val="00D04696"/>
    <w:rsid w:val="00D20BEA"/>
    <w:rsid w:val="00D24DC4"/>
    <w:rsid w:val="00D32654"/>
    <w:rsid w:val="00D33523"/>
    <w:rsid w:val="00D50EEE"/>
    <w:rsid w:val="00D519AA"/>
    <w:rsid w:val="00D55C2A"/>
    <w:rsid w:val="00D80049"/>
    <w:rsid w:val="00D81AEB"/>
    <w:rsid w:val="00DB705B"/>
    <w:rsid w:val="00DC2174"/>
    <w:rsid w:val="00DC67AB"/>
    <w:rsid w:val="00DD34DA"/>
    <w:rsid w:val="00E31EBA"/>
    <w:rsid w:val="00E42C98"/>
    <w:rsid w:val="00E73BF1"/>
    <w:rsid w:val="00E86BB7"/>
    <w:rsid w:val="00E86BFC"/>
    <w:rsid w:val="00EC11A0"/>
    <w:rsid w:val="00EE4F21"/>
    <w:rsid w:val="00EE7321"/>
    <w:rsid w:val="00EF3023"/>
    <w:rsid w:val="00EF48D3"/>
    <w:rsid w:val="00F06FF2"/>
    <w:rsid w:val="00F20588"/>
    <w:rsid w:val="00F455C5"/>
    <w:rsid w:val="00FF00F4"/>
    <w:rsid w:val="12F30076"/>
    <w:rsid w:val="1607B9CD"/>
    <w:rsid w:val="1ABA2637"/>
    <w:rsid w:val="218FDC68"/>
    <w:rsid w:val="2213C3C5"/>
    <w:rsid w:val="27E71C3A"/>
    <w:rsid w:val="29FF436B"/>
    <w:rsid w:val="342C3D9F"/>
    <w:rsid w:val="3744E965"/>
    <w:rsid w:val="38A88832"/>
    <w:rsid w:val="3BE3F59A"/>
    <w:rsid w:val="4668A158"/>
    <w:rsid w:val="4679D443"/>
    <w:rsid w:val="47056BA8"/>
    <w:rsid w:val="49DF9089"/>
    <w:rsid w:val="4AA55A80"/>
    <w:rsid w:val="4B815359"/>
    <w:rsid w:val="4E15548D"/>
    <w:rsid w:val="526A08B2"/>
    <w:rsid w:val="5376B018"/>
    <w:rsid w:val="5D5C2DFD"/>
    <w:rsid w:val="5D794F89"/>
    <w:rsid w:val="5E7C1DCE"/>
    <w:rsid w:val="5F4462D5"/>
    <w:rsid w:val="60B1DED2"/>
    <w:rsid w:val="6246D08C"/>
    <w:rsid w:val="62835D8B"/>
    <w:rsid w:val="646F7B1F"/>
    <w:rsid w:val="66F28DDC"/>
    <w:rsid w:val="6B4581DF"/>
    <w:rsid w:val="6C26EA14"/>
    <w:rsid w:val="6DE905AB"/>
    <w:rsid w:val="73300E87"/>
    <w:rsid w:val="737739AC"/>
    <w:rsid w:val="748B1A7D"/>
    <w:rsid w:val="7E9AC706"/>
    <w:rsid w:val="7EDDF916"/>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8AA4760"/>
  <w15:chartTrackingRefBased/>
  <w15:docId w15:val="{A0F2B352-03BE-4F2E-B666-AE7B3442F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FF2"/>
    <w:pPr>
      <w:spacing w:after="0" w:line="240" w:lineRule="auto"/>
    </w:pPr>
    <w:rPr>
      <w:rFonts w:ascii="Aptos" w:hAnsi="Aptos" w:cs="Aptos"/>
      <w:kern w:val="0"/>
      <w:lang w:eastAsia="en-NZ"/>
      <w14:ligatures w14:val="none"/>
    </w:rPr>
  </w:style>
  <w:style w:type="paragraph" w:styleId="Heading1">
    <w:name w:val="heading 1"/>
    <w:basedOn w:val="Normal"/>
    <w:next w:val="Normal"/>
    <w:link w:val="Heading1Char"/>
    <w:uiPriority w:val="9"/>
    <w:qFormat/>
    <w:rsid w:val="0081440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81440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81440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1440F"/>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81440F"/>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81440F"/>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81440F"/>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81440F"/>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81440F"/>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40F"/>
    <w:rPr>
      <w:rFonts w:eastAsiaTheme="majorEastAsia" w:cstheme="majorBidi"/>
      <w:color w:val="272727" w:themeColor="text1" w:themeTint="D8"/>
    </w:rPr>
  </w:style>
  <w:style w:type="paragraph" w:styleId="Title">
    <w:name w:val="Title"/>
    <w:basedOn w:val="Normal"/>
    <w:next w:val="Normal"/>
    <w:link w:val="TitleChar"/>
    <w:uiPriority w:val="10"/>
    <w:qFormat/>
    <w:rsid w:val="0081440F"/>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14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40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14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40F"/>
    <w:pPr>
      <w:spacing w:before="160" w:after="160" w:line="278" w:lineRule="auto"/>
      <w:jc w:val="center"/>
    </w:pPr>
    <w:rPr>
      <w:rFonts w:ascii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81440F"/>
    <w:rPr>
      <w:i/>
      <w:iCs/>
      <w:color w:val="404040" w:themeColor="text1" w:themeTint="BF"/>
    </w:rPr>
  </w:style>
  <w:style w:type="paragraph" w:styleId="ListParagraph">
    <w:name w:val="List Paragraph"/>
    <w:basedOn w:val="Normal"/>
    <w:uiPriority w:val="34"/>
    <w:qFormat/>
    <w:rsid w:val="0081440F"/>
    <w:pPr>
      <w:spacing w:after="160" w:line="278" w:lineRule="auto"/>
      <w:ind w:left="720"/>
      <w:contextualSpacing/>
    </w:pPr>
    <w:rPr>
      <w:rFonts w:ascii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81440F"/>
    <w:rPr>
      <w:i/>
      <w:iCs/>
      <w:color w:val="0F4761" w:themeColor="accent1" w:themeShade="BF"/>
    </w:rPr>
  </w:style>
  <w:style w:type="paragraph" w:styleId="IntenseQuote">
    <w:name w:val="Intense Quote"/>
    <w:basedOn w:val="Normal"/>
    <w:next w:val="Normal"/>
    <w:link w:val="IntenseQuoteChar"/>
    <w:uiPriority w:val="30"/>
    <w:qFormat/>
    <w:rsid w:val="0081440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81440F"/>
    <w:rPr>
      <w:i/>
      <w:iCs/>
      <w:color w:val="0F4761" w:themeColor="accent1" w:themeShade="BF"/>
    </w:rPr>
  </w:style>
  <w:style w:type="character" w:styleId="IntenseReference">
    <w:name w:val="Intense Reference"/>
    <w:basedOn w:val="DefaultParagraphFont"/>
    <w:uiPriority w:val="32"/>
    <w:qFormat/>
    <w:rsid w:val="0081440F"/>
    <w:rPr>
      <w:b/>
      <w:bCs/>
      <w:smallCaps/>
      <w:color w:val="0F4761" w:themeColor="accent1" w:themeShade="BF"/>
      <w:spacing w:val="5"/>
    </w:rPr>
  </w:style>
  <w:style w:type="paragraph" w:styleId="Header">
    <w:name w:val="header"/>
    <w:basedOn w:val="Normal"/>
    <w:link w:val="HeaderChar"/>
    <w:uiPriority w:val="99"/>
    <w:unhideWhenUsed/>
    <w:rsid w:val="008A10B8"/>
    <w:pPr>
      <w:tabs>
        <w:tab w:val="center" w:pos="4680"/>
        <w:tab w:val="right" w:pos="9360"/>
      </w:tabs>
    </w:pPr>
  </w:style>
  <w:style w:type="character" w:customStyle="1" w:styleId="HeaderChar">
    <w:name w:val="Header Char"/>
    <w:basedOn w:val="DefaultParagraphFont"/>
    <w:link w:val="Header"/>
    <w:uiPriority w:val="99"/>
    <w:rsid w:val="008A10B8"/>
    <w:rPr>
      <w:rFonts w:ascii="Aptos" w:hAnsi="Aptos" w:cs="Aptos"/>
      <w:kern w:val="0"/>
      <w:lang w:eastAsia="en-NZ"/>
      <w14:ligatures w14:val="none"/>
    </w:rPr>
  </w:style>
  <w:style w:type="paragraph" w:styleId="Footer">
    <w:name w:val="footer"/>
    <w:basedOn w:val="Normal"/>
    <w:link w:val="FooterChar"/>
    <w:uiPriority w:val="99"/>
    <w:unhideWhenUsed/>
    <w:rsid w:val="008A10B8"/>
    <w:pPr>
      <w:tabs>
        <w:tab w:val="center" w:pos="4680"/>
        <w:tab w:val="right" w:pos="9360"/>
      </w:tabs>
    </w:pPr>
  </w:style>
  <w:style w:type="character" w:customStyle="1" w:styleId="FooterChar">
    <w:name w:val="Footer Char"/>
    <w:basedOn w:val="DefaultParagraphFont"/>
    <w:link w:val="Footer"/>
    <w:uiPriority w:val="99"/>
    <w:rsid w:val="008A10B8"/>
    <w:rPr>
      <w:rFonts w:ascii="Aptos" w:hAnsi="Aptos" w:cs="Aptos"/>
      <w:kern w:val="0"/>
      <w:lang w:eastAsia="en-NZ"/>
      <w14:ligatures w14:val="none"/>
    </w:rPr>
  </w:style>
  <w:style w:type="paragraph" w:styleId="BodyTextIndent2">
    <w:name w:val="Body Text Indent 2"/>
    <w:basedOn w:val="Normal"/>
    <w:link w:val="BodyTextIndent2Char"/>
    <w:rsid w:val="005F4102"/>
    <w:pPr>
      <w:tabs>
        <w:tab w:val="left" w:pos="-720"/>
        <w:tab w:val="left" w:pos="0"/>
        <w:tab w:val="left" w:pos="720"/>
      </w:tabs>
      <w:suppressAutoHyphens/>
      <w:ind w:left="1440" w:hanging="1440"/>
    </w:pPr>
    <w:rPr>
      <w:rFonts w:ascii="CG Times" w:eastAsia="Times New Roman" w:hAnsi="CG Times" w:cs="Times New Roman"/>
      <w:spacing w:val="-3"/>
      <w:sz w:val="20"/>
      <w:szCs w:val="20"/>
      <w:lang w:val="en-AU" w:eastAsia="en-US"/>
    </w:rPr>
  </w:style>
  <w:style w:type="character" w:customStyle="1" w:styleId="BodyTextIndent2Char">
    <w:name w:val="Body Text Indent 2 Char"/>
    <w:basedOn w:val="DefaultParagraphFont"/>
    <w:link w:val="BodyTextIndent2"/>
    <w:rsid w:val="005F4102"/>
    <w:rPr>
      <w:rFonts w:ascii="CG Times" w:eastAsia="Times New Roman" w:hAnsi="CG Times" w:cs="Times New Roman"/>
      <w:spacing w:val="-3"/>
      <w:kern w:val="0"/>
      <w:sz w:val="20"/>
      <w:szCs w:val="20"/>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00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875</Words>
  <Characters>4988</Characters>
  <Application>Microsoft Office Word</Application>
  <DocSecurity>0</DocSecurity>
  <Lines>41</Lines>
  <Paragraphs>11</Paragraphs>
  <ScaleCrop>false</ScaleCrop>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Quai Hoi</dc:creator>
  <cp:keywords/>
  <dc:description/>
  <cp:lastModifiedBy>Thomas Robinson</cp:lastModifiedBy>
  <cp:revision>1</cp:revision>
  <dcterms:created xsi:type="dcterms:W3CDTF">2025-03-14T15:57:00Z</dcterms:created>
  <dcterms:modified xsi:type="dcterms:W3CDTF">2025-10-07T13:25:00Z</dcterms:modified>
</cp:coreProperties>
</file>