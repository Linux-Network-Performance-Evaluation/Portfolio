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364044" w:rsidRDefault="00393973" w:rsidP="005F4102">
      <w:pPr>
        <w:jc w:val="center"/>
      </w:pPr>
    </w:p>
    <w:p w14:paraId="0D8E0641" w14:textId="77777777" w:rsidR="00393973" w:rsidRPr="00364044" w:rsidRDefault="00393973" w:rsidP="005F4102">
      <w:pPr>
        <w:jc w:val="center"/>
      </w:pPr>
    </w:p>
    <w:p w14:paraId="43635F32" w14:textId="77777777" w:rsidR="00393973" w:rsidRPr="00364044" w:rsidRDefault="00393973" w:rsidP="005F4102">
      <w:pPr>
        <w:jc w:val="center"/>
      </w:pPr>
    </w:p>
    <w:p w14:paraId="1198A07C" w14:textId="77777777" w:rsidR="00393973" w:rsidRPr="00364044" w:rsidRDefault="00393973" w:rsidP="005F4102">
      <w:pPr>
        <w:jc w:val="center"/>
      </w:pPr>
    </w:p>
    <w:p w14:paraId="518ADB86" w14:textId="5535783B" w:rsidR="005F4102" w:rsidRPr="00AE1865" w:rsidRDefault="005F4102" w:rsidP="005F4102">
      <w:pPr>
        <w:jc w:val="center"/>
        <w:rPr>
          <w:sz w:val="36"/>
          <w:szCs w:val="36"/>
        </w:rPr>
      </w:pPr>
      <w:r w:rsidRPr="00AE1865">
        <w:rPr>
          <w:sz w:val="36"/>
          <w:szCs w:val="36"/>
        </w:rPr>
        <w:t xml:space="preserve">Network Performance Evaluation on </w:t>
      </w:r>
      <w:r w:rsidR="00D82FA7" w:rsidRPr="00AE1865">
        <w:rPr>
          <w:sz w:val="36"/>
          <w:szCs w:val="36"/>
        </w:rPr>
        <w:br/>
      </w:r>
      <w:r w:rsidRPr="00AE1865">
        <w:rPr>
          <w:sz w:val="36"/>
          <w:szCs w:val="36"/>
        </w:rPr>
        <w:t>Linux Based Operating Systems</w:t>
      </w:r>
    </w:p>
    <w:p w14:paraId="251B3F4D" w14:textId="77777777" w:rsidR="005F4102" w:rsidRPr="00364044" w:rsidRDefault="005F4102" w:rsidP="005F4102">
      <w:pPr>
        <w:jc w:val="center"/>
        <w:rPr>
          <w:del w:id="0" w:author="Nathan Quai Hoi" w:date="2025-10-08T02:40:00Z" w16du:dateUtc="2025-10-07T13:40:00Z"/>
        </w:rPr>
      </w:pPr>
    </w:p>
    <w:p w14:paraId="4D4EE889" w14:textId="642DEABA" w:rsidR="005F4102" w:rsidRPr="00364044" w:rsidRDefault="005F4102" w:rsidP="00E63112">
      <w:pPr>
        <w:jc w:val="center"/>
        <w:rPr>
          <w:del w:id="1" w:author="Nathan Quai Hoi" w:date="2025-10-08T02:40:00Z" w16du:dateUtc="2025-10-07T13:40:00Z"/>
        </w:rPr>
      </w:pPr>
      <w:del w:id="2" w:author="Nathan Quai Hoi" w:date="2025-10-08T02:40:00Z" w16du:dateUtc="2025-10-07T13:40:00Z">
        <w:r w:rsidRPr="00364044">
          <w:delText>Date:</w:delText>
        </w:r>
        <w:r w:rsidR="00D04696" w:rsidRPr="00364044">
          <w:delText xml:space="preserve"> </w:delText>
        </w:r>
        <w:r w:rsidR="00822ADA" w:rsidRPr="00364044">
          <w:delText>26</w:delText>
        </w:r>
        <w:r w:rsidR="00D04696" w:rsidRPr="00364044">
          <w:delText>/03/2025</w:delText>
        </w:r>
      </w:del>
    </w:p>
    <w:p w14:paraId="43E8FBE3" w14:textId="52CB7431" w:rsidR="005F4102" w:rsidRPr="00364044" w:rsidRDefault="005F4102" w:rsidP="00E63112">
      <w:pPr>
        <w:jc w:val="center"/>
        <w:rPr>
          <w:del w:id="3" w:author="Nathan Quai Hoi" w:date="2025-10-08T02:40:00Z" w16du:dateUtc="2025-10-07T13:40:00Z"/>
        </w:rPr>
      </w:pPr>
      <w:del w:id="4" w:author="Nathan Quai Hoi" w:date="2025-10-08T02:40:00Z" w16du:dateUtc="2025-10-07T13:40:00Z">
        <w:r w:rsidRPr="00364044">
          <w:delText>Version: 1.</w:delText>
        </w:r>
        <w:r w:rsidR="00741C95" w:rsidRPr="00364044">
          <w:delText>1</w:delText>
        </w:r>
      </w:del>
    </w:p>
    <w:p w14:paraId="0D75FC74" w14:textId="77777777" w:rsidR="005F4102" w:rsidRPr="00364044" w:rsidRDefault="005F4102" w:rsidP="005F4102">
      <w:pPr>
        <w:rPr>
          <w:del w:id="5" w:author="Nathan Quai Hoi" w:date="2025-10-08T02:40:00Z" w16du:dateUtc="2025-10-07T13:40:00Z"/>
        </w:rPr>
      </w:pPr>
    </w:p>
    <w:p w14:paraId="048EC07D" w14:textId="77777777" w:rsidR="00EB745E" w:rsidRPr="00364044" w:rsidRDefault="00EB745E" w:rsidP="005F4102">
      <w:pPr>
        <w:rPr>
          <w:del w:id="6" w:author="Nathan Quai Hoi" w:date="2025-10-08T02:40:00Z" w16du:dateUtc="2025-10-07T13:40:00Z"/>
        </w:rPr>
      </w:pPr>
    </w:p>
    <w:p w14:paraId="59F312EB" w14:textId="77777777" w:rsidR="00EB745E" w:rsidRPr="00364044" w:rsidRDefault="00EB745E" w:rsidP="005F4102">
      <w:pPr>
        <w:rPr>
          <w:del w:id="7" w:author="Nathan Quai Hoi" w:date="2025-10-08T02:40:00Z" w16du:dateUtc="2025-10-07T13:40:00Z"/>
        </w:rPr>
      </w:pPr>
    </w:p>
    <w:p w14:paraId="20737572" w14:textId="77777777" w:rsidR="00EB745E" w:rsidRPr="00364044" w:rsidRDefault="00EB745E" w:rsidP="005F4102">
      <w:pPr>
        <w:rPr>
          <w:del w:id="8" w:author="Nathan Quai Hoi" w:date="2025-10-08T02:40:00Z" w16du:dateUtc="2025-10-07T13:40:00Z"/>
        </w:rPr>
      </w:pPr>
    </w:p>
    <w:p w14:paraId="0BE87001" w14:textId="77777777" w:rsidR="003C2794" w:rsidRPr="00364044" w:rsidRDefault="003C2794" w:rsidP="005F4102">
      <w:pPr>
        <w:rPr>
          <w:del w:id="9" w:author="Nathan Quai Hoi" w:date="2025-10-08T02:40:00Z" w16du:dateUtc="2025-10-07T13:40:00Z"/>
        </w:rPr>
      </w:pPr>
    </w:p>
    <w:p w14:paraId="5CC79D0F" w14:textId="77777777" w:rsidR="003C2794" w:rsidRPr="00364044" w:rsidRDefault="003C2794" w:rsidP="005F4102">
      <w:pPr>
        <w:rPr>
          <w:del w:id="10" w:author="Nathan Quai Hoi" w:date="2025-10-08T02:40:00Z" w16du:dateUtc="2025-10-07T13:40:00Z"/>
        </w:rPr>
      </w:pPr>
    </w:p>
    <w:p w14:paraId="097FB074" w14:textId="77777777" w:rsidR="003C2794" w:rsidRPr="00364044" w:rsidRDefault="003C2794" w:rsidP="005F4102">
      <w:pPr>
        <w:rPr>
          <w:del w:id="11" w:author="Nathan Quai Hoi" w:date="2025-10-08T02:40:00Z" w16du:dateUtc="2025-10-07T13:40:00Z"/>
        </w:rPr>
      </w:pPr>
    </w:p>
    <w:p w14:paraId="761C532C" w14:textId="41EFE1EF" w:rsidR="003C2794" w:rsidRPr="00CA59F6" w:rsidRDefault="003C2794" w:rsidP="003C2794">
      <w:pPr>
        <w:jc w:val="center"/>
        <w:rPr>
          <w:sz w:val="28"/>
          <w:rPrChange w:id="12" w:author="Nathan Quai Hoi" w:date="2025-10-08T02:40:00Z" w16du:dateUtc="2025-10-07T13:40:00Z">
            <w:rPr/>
          </w:rPrChange>
        </w:rPr>
      </w:pPr>
      <w:r w:rsidRPr="00CA59F6">
        <w:rPr>
          <w:sz w:val="28"/>
          <w:rPrChange w:id="13" w:author="Nathan Quai Hoi" w:date="2025-10-08T02:40:00Z" w16du:dateUtc="2025-10-07T13:40:00Z">
            <w:rPr/>
          </w:rPrChange>
        </w:rPr>
        <w:t>Physical Environment Team</w:t>
      </w:r>
    </w:p>
    <w:p w14:paraId="69C859D2" w14:textId="77777777" w:rsidR="003C2794" w:rsidRPr="00364044" w:rsidRDefault="003C2794" w:rsidP="005F4102">
      <w:pPr>
        <w:jc w:val="center"/>
        <w:pPrChange w:id="14" w:author="Nathan Quai Hoi" w:date="2025-10-08T02:40:00Z" w16du:dateUtc="2025-10-07T13:40:00Z">
          <w:pPr/>
        </w:pPrChange>
      </w:pPr>
    </w:p>
    <w:p w14:paraId="347F34D6" w14:textId="77777777" w:rsidR="005F4102" w:rsidRPr="00364044" w:rsidRDefault="005F4102" w:rsidP="00E63112">
      <w:pPr>
        <w:jc w:val="center"/>
        <w:rPr>
          <w:ins w:id="15" w:author="Nathan Quai Hoi" w:date="2025-10-08T02:40:00Z" w16du:dateUtc="2025-10-07T13:40:00Z"/>
        </w:rPr>
      </w:pPr>
      <w:ins w:id="16" w:author="Nathan Quai Hoi" w:date="2025-10-08T02:40:00Z" w16du:dateUtc="2025-10-07T13:40:00Z">
        <w:r w:rsidRPr="00364044">
          <w:t>Date:</w:t>
        </w:r>
        <w:r w:rsidR="00D04696" w:rsidRPr="00364044">
          <w:t xml:space="preserve"> </w:t>
        </w:r>
        <w:r w:rsidR="00822ADA" w:rsidRPr="00364044">
          <w:t>2</w:t>
        </w:r>
        <w:r w:rsidR="00631B51">
          <w:t>7</w:t>
        </w:r>
        <w:r w:rsidR="00D04696" w:rsidRPr="00364044">
          <w:t>/03/2025</w:t>
        </w:r>
      </w:ins>
    </w:p>
    <w:p w14:paraId="0F1AC399" w14:textId="77777777" w:rsidR="005F4102" w:rsidRPr="00364044" w:rsidRDefault="005F4102" w:rsidP="00E63112">
      <w:pPr>
        <w:jc w:val="center"/>
        <w:rPr>
          <w:ins w:id="17" w:author="Nathan Quai Hoi" w:date="2025-10-08T02:40:00Z" w16du:dateUtc="2025-10-07T13:40:00Z"/>
        </w:rPr>
      </w:pPr>
      <w:ins w:id="18" w:author="Nathan Quai Hoi" w:date="2025-10-08T02:40:00Z" w16du:dateUtc="2025-10-07T13:40:00Z">
        <w:r w:rsidRPr="00364044">
          <w:t>Version: 1.</w:t>
        </w:r>
        <w:r w:rsidR="00631B51">
          <w:t>2</w:t>
        </w:r>
      </w:ins>
    </w:p>
    <w:p w14:paraId="10CE6D7F" w14:textId="77777777" w:rsidR="005F4102" w:rsidRPr="00364044" w:rsidRDefault="005F4102" w:rsidP="005F4102">
      <w:pPr>
        <w:rPr>
          <w:ins w:id="19" w:author="Nathan Quai Hoi" w:date="2025-10-08T02:40:00Z" w16du:dateUtc="2025-10-07T13:40:00Z"/>
        </w:rPr>
      </w:pPr>
    </w:p>
    <w:p w14:paraId="5A4B5B5B" w14:textId="77777777" w:rsidR="00EB745E" w:rsidRPr="00364044" w:rsidRDefault="00EB745E" w:rsidP="005F4102">
      <w:pPr>
        <w:rPr>
          <w:ins w:id="20" w:author="Nathan Quai Hoi" w:date="2025-10-08T02:40:00Z" w16du:dateUtc="2025-10-07T13:40:00Z"/>
        </w:rPr>
      </w:pPr>
    </w:p>
    <w:p w14:paraId="17FC9112" w14:textId="77777777" w:rsidR="00EB745E" w:rsidRPr="00364044" w:rsidRDefault="00EB745E" w:rsidP="005F4102">
      <w:pPr>
        <w:rPr>
          <w:ins w:id="21" w:author="Nathan Quai Hoi" w:date="2025-10-08T02:40:00Z" w16du:dateUtc="2025-10-07T13:40:00Z"/>
        </w:rPr>
      </w:pPr>
    </w:p>
    <w:p w14:paraId="4F561F4D" w14:textId="77777777" w:rsidR="00EB745E" w:rsidRPr="00364044" w:rsidRDefault="00EB745E" w:rsidP="005F4102">
      <w:pPr>
        <w:rPr>
          <w:ins w:id="22" w:author="Nathan Quai Hoi" w:date="2025-10-08T02:40:00Z" w16du:dateUtc="2025-10-07T13:40:00Z"/>
        </w:rPr>
      </w:pPr>
    </w:p>
    <w:p w14:paraId="35FBBCEB" w14:textId="77777777" w:rsidR="003C2794" w:rsidRPr="00364044" w:rsidRDefault="003C2794" w:rsidP="005F4102">
      <w:pPr>
        <w:rPr>
          <w:ins w:id="23" w:author="Nathan Quai Hoi" w:date="2025-10-08T02:40:00Z" w16du:dateUtc="2025-10-07T13:40:00Z"/>
        </w:rPr>
      </w:pPr>
    </w:p>
    <w:p w14:paraId="158B4516" w14:textId="77777777" w:rsidR="003C2794" w:rsidRPr="00364044" w:rsidRDefault="003C2794" w:rsidP="005F4102">
      <w:pPr>
        <w:rPr>
          <w:ins w:id="24" w:author="Nathan Quai Hoi" w:date="2025-10-08T02:40:00Z" w16du:dateUtc="2025-10-07T13:40:00Z"/>
        </w:rPr>
      </w:pPr>
    </w:p>
    <w:p w14:paraId="70CCE6F4" w14:textId="77777777" w:rsidR="003C2794" w:rsidRPr="00364044" w:rsidRDefault="003C2794" w:rsidP="005F4102"/>
    <w:p w14:paraId="4D1C4DF0" w14:textId="43CDEDD9" w:rsidR="005F4102" w:rsidRPr="00CA59F6" w:rsidRDefault="005F4102" w:rsidP="005F4102">
      <w:pPr>
        <w:rPr>
          <w:b/>
          <w:rPrChange w:id="25" w:author="Nathan Quai Hoi" w:date="2025-10-08T02:40:00Z" w16du:dateUtc="2025-10-07T13:40:00Z">
            <w:rPr/>
          </w:rPrChange>
        </w:rPr>
      </w:pPr>
      <w:r w:rsidRPr="00CA59F6">
        <w:rPr>
          <w:b/>
          <w:rPrChange w:id="26" w:author="Nathan Quai Hoi" w:date="2025-10-08T02:40:00Z" w16du:dateUtc="2025-10-07T13:40:00Z">
            <w:rPr/>
          </w:rPrChange>
        </w:rPr>
        <w:t>Client</w:t>
      </w:r>
      <w:r w:rsidR="005B202B" w:rsidRPr="00CA59F6">
        <w:rPr>
          <w:b/>
          <w:rPrChange w:id="27" w:author="Nathan Quai Hoi" w:date="2025-10-08T02:40:00Z" w16du:dateUtc="2025-10-07T13:40:00Z">
            <w:rPr/>
          </w:rPrChange>
        </w:rPr>
        <w:t>:</w:t>
      </w:r>
    </w:p>
    <w:p w14:paraId="6F3E516E" w14:textId="2B82A8EF" w:rsidR="005F4102" w:rsidRPr="00364044" w:rsidRDefault="005F4102" w:rsidP="009326BE">
      <w:r w:rsidRPr="00364044">
        <w:t>Raymond Lutui</w:t>
      </w:r>
    </w:p>
    <w:p w14:paraId="26A68A72" w14:textId="77777777" w:rsidR="009326BE" w:rsidRPr="00364044" w:rsidRDefault="009326BE" w:rsidP="009326BE"/>
    <w:p w14:paraId="587A7D11" w14:textId="0038BECE" w:rsidR="005F4102" w:rsidRPr="00CA59F6" w:rsidRDefault="005B202B" w:rsidP="005F4102">
      <w:pPr>
        <w:rPr>
          <w:b/>
          <w:rPrChange w:id="28" w:author="Nathan Quai Hoi" w:date="2025-10-08T02:40:00Z" w16du:dateUtc="2025-10-07T13:40:00Z">
            <w:rPr/>
          </w:rPrChange>
        </w:rPr>
      </w:pPr>
      <w:r w:rsidRPr="00CA59F6">
        <w:rPr>
          <w:b/>
          <w:rPrChange w:id="29" w:author="Nathan Quai Hoi" w:date="2025-10-08T02:40:00Z" w16du:dateUtc="2025-10-07T13:40:00Z">
            <w:rPr/>
          </w:rPrChange>
        </w:rPr>
        <w:t>Supervisor:</w:t>
      </w:r>
    </w:p>
    <w:p w14:paraId="438851F6" w14:textId="16902ED9" w:rsidR="005F4102" w:rsidRPr="00364044" w:rsidRDefault="005F4102" w:rsidP="009326BE">
      <w:r w:rsidRPr="00364044">
        <w:t>Daniel Vaipulu</w:t>
      </w:r>
    </w:p>
    <w:p w14:paraId="15D37217" w14:textId="77777777" w:rsidR="009326BE" w:rsidRPr="00364044" w:rsidRDefault="009326BE" w:rsidP="009326BE"/>
    <w:p w14:paraId="04A89C0C" w14:textId="1BFC9431" w:rsidR="005F4102" w:rsidRPr="00CA59F6" w:rsidRDefault="005F4102" w:rsidP="005F4102">
      <w:pPr>
        <w:rPr>
          <w:b/>
          <w:rPrChange w:id="30" w:author="Nathan Quai Hoi" w:date="2025-10-08T02:40:00Z" w16du:dateUtc="2025-10-07T13:40:00Z">
            <w:rPr/>
          </w:rPrChange>
        </w:rPr>
      </w:pPr>
      <w:r w:rsidRPr="00CA59F6">
        <w:rPr>
          <w:b/>
          <w:rPrChange w:id="31" w:author="Nathan Quai Hoi" w:date="2025-10-08T02:40:00Z" w16du:dateUtc="2025-10-07T13:40:00Z">
            <w:rPr/>
          </w:rPrChange>
        </w:rPr>
        <w:t>Team Members</w:t>
      </w:r>
      <w:r w:rsidR="005B202B" w:rsidRPr="00CA59F6">
        <w:rPr>
          <w:b/>
          <w:rPrChange w:id="32" w:author="Nathan Quai Hoi" w:date="2025-10-08T02:40:00Z" w16du:dateUtc="2025-10-07T13:40:00Z">
            <w:rPr/>
          </w:rPrChange>
        </w:rPr>
        <w:t>:</w:t>
      </w:r>
    </w:p>
    <w:p w14:paraId="134B8D01" w14:textId="2464C14A" w:rsidR="0054398A" w:rsidRPr="00364044" w:rsidRDefault="0054398A" w:rsidP="00D82FA7">
      <w:r w:rsidRPr="00364044">
        <w:t>Kylie Afable</w:t>
      </w:r>
    </w:p>
    <w:p w14:paraId="76B3D7CE" w14:textId="406C3C21" w:rsidR="0054398A" w:rsidRPr="00364044" w:rsidRDefault="0054398A" w:rsidP="00D82FA7">
      <w:r w:rsidRPr="00364044">
        <w:t>Zafar Azad</w:t>
      </w:r>
    </w:p>
    <w:p w14:paraId="31576C55" w14:textId="7D2CEC8B" w:rsidR="0054398A" w:rsidRPr="00364044" w:rsidRDefault="0054398A" w:rsidP="00D82FA7">
      <w:r w:rsidRPr="00364044">
        <w:t>Larissa Goh</w:t>
      </w:r>
    </w:p>
    <w:p w14:paraId="767684F1" w14:textId="38E481E1" w:rsidR="005F4102" w:rsidRPr="00364044" w:rsidRDefault="005F4102" w:rsidP="00D82FA7">
      <w:r w:rsidRPr="00364044">
        <w:t>Nathan Quai Hoi</w:t>
      </w:r>
    </w:p>
    <w:p w14:paraId="037368E1" w14:textId="53E389B4" w:rsidR="0054398A" w:rsidRPr="00364044" w:rsidRDefault="0054398A" w:rsidP="00D82FA7">
      <w:r w:rsidRPr="00364044">
        <w:t>Charmi Patel</w:t>
      </w:r>
    </w:p>
    <w:p w14:paraId="3BD6FAFA" w14:textId="69DB728F" w:rsidR="005F4102" w:rsidRPr="00364044" w:rsidRDefault="005F4102" w:rsidP="00D82FA7">
      <w:r w:rsidRPr="00364044">
        <w:t>Win Phyo</w:t>
      </w:r>
    </w:p>
    <w:p w14:paraId="3377B1AB" w14:textId="77777777" w:rsidR="00EC5EB0" w:rsidRPr="00364044" w:rsidRDefault="005F4102" w:rsidP="00F15F65">
      <w:r w:rsidRPr="00364044">
        <w:t>Thomas Robinson</w:t>
      </w:r>
      <w:r w:rsidR="002379F1" w:rsidRPr="00364044">
        <w:t xml:space="preserve"> (Team Lead)</w:t>
      </w:r>
    </w:p>
    <w:p w14:paraId="213EA2ED" w14:textId="77777777" w:rsidR="005949F4" w:rsidRDefault="005949F4">
      <w:pPr>
        <w:spacing w:after="160" w:line="278" w:lineRule="auto"/>
      </w:pPr>
    </w:p>
    <w:p w14:paraId="744BA5DB" w14:textId="52E9C51D" w:rsidR="00F41DEB" w:rsidRPr="00364044" w:rsidRDefault="00F41DEB">
      <w:pPr>
        <w:spacing w:after="160" w:line="278" w:lineRule="auto"/>
      </w:pPr>
      <w:r w:rsidRPr="00364044">
        <w:br w:type="page"/>
      </w:r>
    </w:p>
    <w:p w14:paraId="1BD1D9A3" w14:textId="77777777" w:rsidR="00F41DEB" w:rsidRPr="00364044" w:rsidRDefault="00F41DEB" w:rsidP="00F41DEB">
      <w:pPr>
        <w:pStyle w:val="Heading1"/>
      </w:pPr>
      <w:bookmarkStart w:id="33" w:name="_Toc193983164"/>
      <w:r w:rsidRPr="00364044">
        <w:lastRenderedPageBreak/>
        <w:t>Version control</w:t>
      </w:r>
      <w:bookmarkEnd w:id="33"/>
    </w:p>
    <w:tbl>
      <w:tblPr>
        <w:tblStyle w:val="TableGrid"/>
        <w:tblW w:w="0" w:type="auto"/>
        <w:tblLook w:val="04A0" w:firstRow="1" w:lastRow="0" w:firstColumn="1" w:lastColumn="0" w:noHBand="0" w:noVBand="1"/>
      </w:tblPr>
      <w:tblGrid>
        <w:gridCol w:w="1413"/>
        <w:gridCol w:w="1134"/>
        <w:gridCol w:w="2410"/>
        <w:gridCol w:w="4059"/>
      </w:tblGrid>
      <w:tr w:rsidR="00796681" w:rsidRPr="00364044" w14:paraId="3E2BE5B9" w14:textId="77777777" w:rsidTr="00511CA2">
        <w:tc>
          <w:tcPr>
            <w:tcW w:w="1413" w:type="dxa"/>
          </w:tcPr>
          <w:p w14:paraId="5DCE0C04" w14:textId="12FA2B2B" w:rsidR="00796681" w:rsidRPr="00364044" w:rsidRDefault="00796681">
            <w:pPr>
              <w:spacing w:after="160" w:line="278" w:lineRule="auto"/>
            </w:pPr>
            <w:r w:rsidRPr="00364044">
              <w:t>Date</w:t>
            </w:r>
          </w:p>
        </w:tc>
        <w:tc>
          <w:tcPr>
            <w:tcW w:w="1134" w:type="dxa"/>
          </w:tcPr>
          <w:p w14:paraId="44AFCB79" w14:textId="23A3F4DF" w:rsidR="00796681" w:rsidRPr="00364044" w:rsidRDefault="00796681">
            <w:pPr>
              <w:spacing w:after="160" w:line="278" w:lineRule="auto"/>
            </w:pPr>
            <w:r w:rsidRPr="00364044">
              <w:t>Version</w:t>
            </w:r>
          </w:p>
        </w:tc>
        <w:tc>
          <w:tcPr>
            <w:tcW w:w="2410" w:type="dxa"/>
          </w:tcPr>
          <w:p w14:paraId="271DA884" w14:textId="6379CE96" w:rsidR="00796681" w:rsidRPr="00364044" w:rsidRDefault="00796681">
            <w:pPr>
              <w:spacing w:after="160" w:line="278" w:lineRule="auto"/>
            </w:pPr>
            <w:r w:rsidRPr="00364044">
              <w:t>Author</w:t>
            </w:r>
          </w:p>
        </w:tc>
        <w:tc>
          <w:tcPr>
            <w:tcW w:w="4059" w:type="dxa"/>
          </w:tcPr>
          <w:p w14:paraId="37D69556" w14:textId="6E61AB50" w:rsidR="00796681" w:rsidRPr="00364044" w:rsidRDefault="00796681">
            <w:pPr>
              <w:spacing w:after="160" w:line="278" w:lineRule="auto"/>
            </w:pPr>
            <w:r w:rsidRPr="00364044">
              <w:t>Note</w:t>
            </w:r>
          </w:p>
        </w:tc>
      </w:tr>
      <w:tr w:rsidR="00D1258C" w:rsidRPr="00364044" w14:paraId="27E8C020" w14:textId="77777777" w:rsidTr="00511CA2">
        <w:trPr>
          <w:ins w:id="34" w:author="Nathan Quai Hoi" w:date="2025-10-08T02:40:00Z" w16du:dateUtc="2025-10-07T13:40:00Z"/>
        </w:trPr>
        <w:tc>
          <w:tcPr>
            <w:tcW w:w="1413" w:type="dxa"/>
          </w:tcPr>
          <w:p w14:paraId="1AE61BEF" w14:textId="77777777" w:rsidR="00D1258C" w:rsidRPr="00364044" w:rsidRDefault="00D1258C">
            <w:pPr>
              <w:spacing w:after="160" w:line="278" w:lineRule="auto"/>
              <w:rPr>
                <w:ins w:id="35" w:author="Nathan Quai Hoi" w:date="2025-10-08T02:40:00Z" w16du:dateUtc="2025-10-07T13:40:00Z"/>
              </w:rPr>
            </w:pPr>
            <w:ins w:id="36" w:author="Nathan Quai Hoi" w:date="2025-10-08T02:40:00Z" w16du:dateUtc="2025-10-07T13:40:00Z">
              <w:r>
                <w:t>13/03/2025</w:t>
              </w:r>
            </w:ins>
          </w:p>
        </w:tc>
        <w:tc>
          <w:tcPr>
            <w:tcW w:w="1134" w:type="dxa"/>
          </w:tcPr>
          <w:p w14:paraId="08CA697C" w14:textId="77777777" w:rsidR="00D1258C" w:rsidRPr="00364044" w:rsidRDefault="00346C49">
            <w:pPr>
              <w:spacing w:after="160" w:line="278" w:lineRule="auto"/>
              <w:rPr>
                <w:ins w:id="37" w:author="Nathan Quai Hoi" w:date="2025-10-08T02:40:00Z" w16du:dateUtc="2025-10-07T13:40:00Z"/>
              </w:rPr>
            </w:pPr>
            <w:ins w:id="38" w:author="Nathan Quai Hoi" w:date="2025-10-08T02:40:00Z" w16du:dateUtc="2025-10-07T13:40:00Z">
              <w:r>
                <w:t>0.1</w:t>
              </w:r>
            </w:ins>
          </w:p>
        </w:tc>
        <w:tc>
          <w:tcPr>
            <w:tcW w:w="2410" w:type="dxa"/>
          </w:tcPr>
          <w:p w14:paraId="583D5C5D" w14:textId="77777777" w:rsidR="00D1258C" w:rsidRPr="00364044" w:rsidRDefault="00D1258C">
            <w:pPr>
              <w:spacing w:after="160" w:line="278" w:lineRule="auto"/>
              <w:rPr>
                <w:ins w:id="39" w:author="Nathan Quai Hoi" w:date="2025-10-08T02:40:00Z" w16du:dateUtc="2025-10-07T13:40:00Z"/>
              </w:rPr>
            </w:pPr>
            <w:ins w:id="40" w:author="Nathan Quai Hoi" w:date="2025-10-08T02:40:00Z" w16du:dateUtc="2025-10-07T13:40:00Z">
              <w:r>
                <w:t>Nathan</w:t>
              </w:r>
            </w:ins>
          </w:p>
        </w:tc>
        <w:tc>
          <w:tcPr>
            <w:tcW w:w="4059" w:type="dxa"/>
          </w:tcPr>
          <w:p w14:paraId="450D3CF8" w14:textId="77777777" w:rsidR="00D1258C" w:rsidRPr="00364044" w:rsidRDefault="00D1258C">
            <w:pPr>
              <w:spacing w:after="160" w:line="278" w:lineRule="auto"/>
              <w:rPr>
                <w:ins w:id="41" w:author="Nathan Quai Hoi" w:date="2025-10-08T02:40:00Z" w16du:dateUtc="2025-10-07T13:40:00Z"/>
              </w:rPr>
            </w:pPr>
            <w:ins w:id="42" w:author="Nathan Quai Hoi" w:date="2025-10-08T02:40:00Z" w16du:dateUtc="2025-10-07T13:40:00Z">
              <w:r>
                <w:t>Initial document creation</w:t>
              </w:r>
              <w:r w:rsidR="00CF5884">
                <w:t>.</w:t>
              </w:r>
            </w:ins>
          </w:p>
        </w:tc>
      </w:tr>
      <w:tr w:rsidR="00346C49" w:rsidRPr="00364044" w14:paraId="1FC3B3E1" w14:textId="77777777" w:rsidTr="00511CA2">
        <w:trPr>
          <w:ins w:id="43" w:author="Nathan Quai Hoi" w:date="2025-10-08T02:40:00Z" w16du:dateUtc="2025-10-07T13:40:00Z"/>
        </w:trPr>
        <w:tc>
          <w:tcPr>
            <w:tcW w:w="1413" w:type="dxa"/>
          </w:tcPr>
          <w:p w14:paraId="271F50C9" w14:textId="77777777" w:rsidR="00346C49" w:rsidRDefault="00346C49">
            <w:pPr>
              <w:spacing w:after="160" w:line="278" w:lineRule="auto"/>
              <w:rPr>
                <w:ins w:id="44" w:author="Nathan Quai Hoi" w:date="2025-10-08T02:40:00Z" w16du:dateUtc="2025-10-07T13:40:00Z"/>
              </w:rPr>
            </w:pPr>
          </w:p>
        </w:tc>
        <w:tc>
          <w:tcPr>
            <w:tcW w:w="1134" w:type="dxa"/>
          </w:tcPr>
          <w:p w14:paraId="776AFB98" w14:textId="77777777" w:rsidR="00346C49" w:rsidRDefault="00346C49">
            <w:pPr>
              <w:spacing w:after="160" w:line="278" w:lineRule="auto"/>
              <w:rPr>
                <w:ins w:id="45" w:author="Nathan Quai Hoi" w:date="2025-10-08T02:40:00Z" w16du:dateUtc="2025-10-07T13:40:00Z"/>
              </w:rPr>
            </w:pPr>
            <w:ins w:id="46" w:author="Nathan Quai Hoi" w:date="2025-10-08T02:40:00Z" w16du:dateUtc="2025-10-07T13:40:00Z">
              <w:r>
                <w:t>1.0</w:t>
              </w:r>
            </w:ins>
          </w:p>
        </w:tc>
        <w:tc>
          <w:tcPr>
            <w:tcW w:w="2410" w:type="dxa"/>
          </w:tcPr>
          <w:p w14:paraId="5E42E87C" w14:textId="77777777" w:rsidR="00346C49" w:rsidRDefault="00346C49">
            <w:pPr>
              <w:spacing w:after="160" w:line="278" w:lineRule="auto"/>
              <w:rPr>
                <w:ins w:id="47" w:author="Nathan Quai Hoi" w:date="2025-10-08T02:40:00Z" w16du:dateUtc="2025-10-07T13:40:00Z"/>
              </w:rPr>
            </w:pPr>
            <w:ins w:id="48" w:author="Nathan Quai Hoi" w:date="2025-10-08T02:40:00Z" w16du:dateUtc="2025-10-07T13:40:00Z">
              <w:r>
                <w:t>Nathan</w:t>
              </w:r>
            </w:ins>
          </w:p>
        </w:tc>
        <w:tc>
          <w:tcPr>
            <w:tcW w:w="4059" w:type="dxa"/>
          </w:tcPr>
          <w:p w14:paraId="47DDB709" w14:textId="77777777" w:rsidR="00346C49" w:rsidRDefault="00346C49">
            <w:pPr>
              <w:spacing w:after="160" w:line="278" w:lineRule="auto"/>
              <w:rPr>
                <w:ins w:id="49" w:author="Nathan Quai Hoi" w:date="2025-10-08T02:40:00Z" w16du:dateUtc="2025-10-07T13:40:00Z"/>
              </w:rPr>
            </w:pPr>
            <w:ins w:id="50" w:author="Nathan Quai Hoi" w:date="2025-10-08T02:40:00Z" w16du:dateUtc="2025-10-07T13:40:00Z">
              <w:r>
                <w:t xml:space="preserve">Initial versioning and </w:t>
              </w:r>
              <w:r w:rsidR="00B72049">
                <w:t xml:space="preserve">header </w:t>
              </w:r>
            </w:ins>
          </w:p>
        </w:tc>
      </w:tr>
      <w:tr w:rsidR="00412A52" w:rsidRPr="00364044" w14:paraId="332AD4B9" w14:textId="77777777" w:rsidTr="00511CA2">
        <w:trPr>
          <w:ins w:id="51" w:author="Nathan Quai Hoi" w:date="2025-10-08T02:40:00Z" w16du:dateUtc="2025-10-07T13:40:00Z"/>
        </w:trPr>
        <w:tc>
          <w:tcPr>
            <w:tcW w:w="1413" w:type="dxa"/>
          </w:tcPr>
          <w:p w14:paraId="31D88FE3" w14:textId="77777777" w:rsidR="00412A52" w:rsidRDefault="00412A52">
            <w:pPr>
              <w:spacing w:after="160" w:line="278" w:lineRule="auto"/>
              <w:rPr>
                <w:ins w:id="52" w:author="Nathan Quai Hoi" w:date="2025-10-08T02:40:00Z" w16du:dateUtc="2025-10-07T13:40:00Z"/>
              </w:rPr>
            </w:pPr>
            <w:ins w:id="53" w:author="Nathan Quai Hoi" w:date="2025-10-08T02:40:00Z" w16du:dateUtc="2025-10-07T13:40:00Z">
              <w:r>
                <w:t>1</w:t>
              </w:r>
              <w:r w:rsidR="00346C49">
                <w:t>7</w:t>
              </w:r>
              <w:r>
                <w:t>/03/2025</w:t>
              </w:r>
            </w:ins>
          </w:p>
        </w:tc>
        <w:tc>
          <w:tcPr>
            <w:tcW w:w="1134" w:type="dxa"/>
          </w:tcPr>
          <w:p w14:paraId="5C14C670" w14:textId="77777777" w:rsidR="00412A52" w:rsidRDefault="00412A52">
            <w:pPr>
              <w:spacing w:after="160" w:line="278" w:lineRule="auto"/>
              <w:rPr>
                <w:ins w:id="54" w:author="Nathan Quai Hoi" w:date="2025-10-08T02:40:00Z" w16du:dateUtc="2025-10-07T13:40:00Z"/>
              </w:rPr>
            </w:pPr>
            <w:ins w:id="55" w:author="Nathan Quai Hoi" w:date="2025-10-08T02:40:00Z" w16du:dateUtc="2025-10-07T13:40:00Z">
              <w:r>
                <w:t>1.05</w:t>
              </w:r>
            </w:ins>
          </w:p>
        </w:tc>
        <w:tc>
          <w:tcPr>
            <w:tcW w:w="2410" w:type="dxa"/>
          </w:tcPr>
          <w:p w14:paraId="240DA1C3" w14:textId="77777777" w:rsidR="00412A52" w:rsidRDefault="00AE05A5">
            <w:pPr>
              <w:spacing w:after="160" w:line="278" w:lineRule="auto"/>
              <w:rPr>
                <w:ins w:id="56" w:author="Nathan Quai Hoi" w:date="2025-10-08T02:40:00Z" w16du:dateUtc="2025-10-07T13:40:00Z"/>
              </w:rPr>
            </w:pPr>
            <w:ins w:id="57" w:author="Nathan Quai Hoi" w:date="2025-10-08T02:40:00Z" w16du:dateUtc="2025-10-07T13:40:00Z">
              <w:r>
                <w:t>Nathan, Zafar</w:t>
              </w:r>
            </w:ins>
          </w:p>
        </w:tc>
        <w:tc>
          <w:tcPr>
            <w:tcW w:w="4059" w:type="dxa"/>
          </w:tcPr>
          <w:p w14:paraId="3A037EF8" w14:textId="77777777" w:rsidR="00412A52" w:rsidRDefault="00AE05A5">
            <w:pPr>
              <w:spacing w:after="160" w:line="278" w:lineRule="auto"/>
              <w:rPr>
                <w:ins w:id="58" w:author="Nathan Quai Hoi" w:date="2025-10-08T02:40:00Z" w16du:dateUtc="2025-10-07T13:40:00Z"/>
              </w:rPr>
            </w:pPr>
            <w:ins w:id="59" w:author="Nathan Quai Hoi" w:date="2025-10-08T02:40:00Z" w16du:dateUtc="2025-10-07T13:40:00Z">
              <w:r>
                <w:t xml:space="preserve">Formatting, </w:t>
              </w:r>
              <w:r w:rsidR="008E4971">
                <w:t xml:space="preserve">basic </w:t>
              </w:r>
              <w:r w:rsidR="000F1146">
                <w:t xml:space="preserve">information for some sections, and </w:t>
              </w:r>
              <w:r w:rsidR="00CF5884">
                <w:t>adding some placeholders.</w:t>
              </w:r>
            </w:ins>
          </w:p>
        </w:tc>
      </w:tr>
      <w:tr w:rsidR="00796681" w:rsidRPr="00364044" w14:paraId="62082410" w14:textId="77777777" w:rsidTr="00511CA2">
        <w:tc>
          <w:tcPr>
            <w:tcW w:w="1413" w:type="dxa"/>
          </w:tcPr>
          <w:p w14:paraId="066BE1C6" w14:textId="50BDA179" w:rsidR="00796681" w:rsidRPr="00364044" w:rsidRDefault="008E0DF9">
            <w:pPr>
              <w:spacing w:after="160" w:line="278" w:lineRule="auto"/>
            </w:pPr>
            <w:r w:rsidRPr="00364044">
              <w:t>18/03/2025</w:t>
            </w:r>
          </w:p>
        </w:tc>
        <w:tc>
          <w:tcPr>
            <w:tcW w:w="1134" w:type="dxa"/>
          </w:tcPr>
          <w:p w14:paraId="73C10E9E" w14:textId="0FDA72ED" w:rsidR="00796681" w:rsidRPr="00364044" w:rsidRDefault="00D01163">
            <w:pPr>
              <w:spacing w:after="160" w:line="278" w:lineRule="auto"/>
            </w:pPr>
            <w:r w:rsidRPr="00364044">
              <w:t>1.0</w:t>
            </w:r>
          </w:p>
        </w:tc>
        <w:tc>
          <w:tcPr>
            <w:tcW w:w="2410" w:type="dxa"/>
          </w:tcPr>
          <w:p w14:paraId="505AAB40" w14:textId="0D2F94E0" w:rsidR="00796681" w:rsidRPr="00364044" w:rsidRDefault="00DB7FF0">
            <w:pPr>
              <w:spacing w:after="160" w:line="278" w:lineRule="auto"/>
            </w:pPr>
            <w:ins w:id="60" w:author="Nathan Quai Hoi" w:date="2025-10-08T02:40:00Z" w16du:dateUtc="2025-10-07T13:40:00Z">
              <w:r>
                <w:t>Wi</w:t>
              </w:r>
              <w:r w:rsidR="00A3683B">
                <w:t>n, Nathan</w:t>
              </w:r>
              <w:r w:rsidR="00251A35">
                <w:t xml:space="preserve">, Zafar, </w:t>
              </w:r>
            </w:ins>
          </w:p>
        </w:tc>
        <w:tc>
          <w:tcPr>
            <w:tcW w:w="4059" w:type="dxa"/>
          </w:tcPr>
          <w:p w14:paraId="416886CC" w14:textId="77777777" w:rsidR="00796681" w:rsidRPr="00364044" w:rsidRDefault="00796681">
            <w:pPr>
              <w:spacing w:after="160" w:line="278" w:lineRule="auto"/>
            </w:pPr>
          </w:p>
        </w:tc>
      </w:tr>
      <w:tr w:rsidR="00796681" w:rsidRPr="00364044" w14:paraId="73151C81" w14:textId="77777777" w:rsidTr="00511CA2">
        <w:tc>
          <w:tcPr>
            <w:tcW w:w="1413" w:type="dxa"/>
          </w:tcPr>
          <w:p w14:paraId="1601B758" w14:textId="756F1CC7" w:rsidR="00796681" w:rsidRPr="00364044" w:rsidRDefault="00DB7FF0">
            <w:pPr>
              <w:spacing w:after="160" w:line="278" w:lineRule="auto"/>
            </w:pPr>
            <w:ins w:id="61" w:author="Nathan Quai Hoi" w:date="2025-10-08T02:40:00Z" w16du:dateUtc="2025-10-07T13:40:00Z">
              <w:r>
                <w:t>26/03/2025</w:t>
              </w:r>
            </w:ins>
          </w:p>
        </w:tc>
        <w:tc>
          <w:tcPr>
            <w:tcW w:w="1134" w:type="dxa"/>
          </w:tcPr>
          <w:p w14:paraId="5AE355D4" w14:textId="23A3A498" w:rsidR="00796681" w:rsidRPr="00364044" w:rsidRDefault="00511CA2">
            <w:pPr>
              <w:spacing w:after="160" w:line="278" w:lineRule="auto"/>
            </w:pPr>
            <w:r w:rsidRPr="00364044">
              <w:t>1.1</w:t>
            </w:r>
          </w:p>
        </w:tc>
        <w:tc>
          <w:tcPr>
            <w:tcW w:w="2410" w:type="dxa"/>
          </w:tcPr>
          <w:p w14:paraId="5E607BF5" w14:textId="42B00277" w:rsidR="00796681" w:rsidRPr="00364044" w:rsidRDefault="00A3683B">
            <w:pPr>
              <w:spacing w:after="160" w:line="278" w:lineRule="auto"/>
            </w:pPr>
            <w:ins w:id="62" w:author="Nathan Quai Hoi" w:date="2025-10-08T02:40:00Z" w16du:dateUtc="2025-10-07T13:40:00Z">
              <w:r>
                <w:t>Thomas</w:t>
              </w:r>
            </w:ins>
          </w:p>
        </w:tc>
        <w:tc>
          <w:tcPr>
            <w:tcW w:w="4059" w:type="dxa"/>
          </w:tcPr>
          <w:p w14:paraId="36804CF5" w14:textId="755B78F4" w:rsidR="00796681" w:rsidRPr="00364044" w:rsidRDefault="00B803A5">
            <w:pPr>
              <w:spacing w:after="160" w:line="278" w:lineRule="auto"/>
            </w:pPr>
            <w:ins w:id="63" w:author="Nathan Quai Hoi" w:date="2025-10-08T02:40:00Z" w16du:dateUtc="2025-10-07T13:40:00Z">
              <w:r>
                <w:t>Reformatting</w:t>
              </w:r>
              <w:r w:rsidR="001415FC">
                <w:t xml:space="preserve"> of document to make sections </w:t>
              </w:r>
              <w:r w:rsidR="00631B51">
                <w:t>clearly defined</w:t>
              </w:r>
            </w:ins>
          </w:p>
        </w:tc>
      </w:tr>
      <w:tr w:rsidR="00796681" w:rsidRPr="00364044" w14:paraId="10315A95" w14:textId="77777777" w:rsidTr="00511CA2">
        <w:tc>
          <w:tcPr>
            <w:tcW w:w="1413" w:type="dxa"/>
          </w:tcPr>
          <w:p w14:paraId="20A01F5F" w14:textId="159C92CB" w:rsidR="00796681" w:rsidRPr="00364044" w:rsidRDefault="008E0DF9">
            <w:pPr>
              <w:spacing w:after="160" w:line="278" w:lineRule="auto"/>
            </w:pPr>
            <w:r w:rsidRPr="00364044">
              <w:t>27/03/2025</w:t>
            </w:r>
          </w:p>
        </w:tc>
        <w:tc>
          <w:tcPr>
            <w:tcW w:w="1134" w:type="dxa"/>
          </w:tcPr>
          <w:p w14:paraId="39E047AB" w14:textId="7793E5D6" w:rsidR="00796681" w:rsidRPr="00364044" w:rsidRDefault="00511CA2">
            <w:pPr>
              <w:spacing w:after="160" w:line="278" w:lineRule="auto"/>
            </w:pPr>
            <w:r w:rsidRPr="00364044">
              <w:t>1.2</w:t>
            </w:r>
          </w:p>
        </w:tc>
        <w:tc>
          <w:tcPr>
            <w:tcW w:w="2410" w:type="dxa"/>
          </w:tcPr>
          <w:p w14:paraId="6C2A41E3" w14:textId="513C0DCB" w:rsidR="00796681" w:rsidRPr="00364044" w:rsidRDefault="00A3683B">
            <w:pPr>
              <w:spacing w:after="160" w:line="278" w:lineRule="auto"/>
            </w:pPr>
            <w:ins w:id="64" w:author="Nathan Quai Hoi" w:date="2025-10-08T02:40:00Z" w16du:dateUtc="2025-10-07T13:40:00Z">
              <w:r>
                <w:t>Win</w:t>
              </w:r>
            </w:ins>
          </w:p>
        </w:tc>
        <w:tc>
          <w:tcPr>
            <w:tcW w:w="4059" w:type="dxa"/>
          </w:tcPr>
          <w:p w14:paraId="2C2E8858" w14:textId="65A0331A" w:rsidR="00796681" w:rsidRPr="00364044" w:rsidRDefault="00EB4964">
            <w:pPr>
              <w:spacing w:after="160" w:line="278" w:lineRule="auto"/>
            </w:pPr>
            <w:r w:rsidRPr="00364044">
              <w:t>Edited sections into paragraphs</w:t>
            </w:r>
            <w:r w:rsidR="00B767A9">
              <w:t>, attached documents into appendix.</w:t>
            </w:r>
          </w:p>
        </w:tc>
      </w:tr>
      <w:tr w:rsidR="00796681" w:rsidRPr="00364044" w14:paraId="6C9DB92F" w14:textId="77777777" w:rsidTr="00511CA2">
        <w:tc>
          <w:tcPr>
            <w:tcW w:w="1413" w:type="dxa"/>
          </w:tcPr>
          <w:p w14:paraId="68991062" w14:textId="07EA06FB" w:rsidR="00796681" w:rsidRPr="00364044" w:rsidRDefault="00A3683B">
            <w:pPr>
              <w:spacing w:after="160" w:line="278" w:lineRule="auto"/>
            </w:pPr>
            <w:ins w:id="65" w:author="Nathan Quai Hoi" w:date="2025-10-08T02:40:00Z" w16du:dateUtc="2025-10-07T13:40:00Z">
              <w:r>
                <w:t>28/03/2025</w:t>
              </w:r>
            </w:ins>
          </w:p>
        </w:tc>
        <w:tc>
          <w:tcPr>
            <w:tcW w:w="1134" w:type="dxa"/>
          </w:tcPr>
          <w:p w14:paraId="5316795C" w14:textId="381A83AE" w:rsidR="00796681" w:rsidRPr="00364044" w:rsidRDefault="00A3683B">
            <w:pPr>
              <w:spacing w:after="160" w:line="278" w:lineRule="auto"/>
            </w:pPr>
            <w:ins w:id="66" w:author="Nathan Quai Hoi" w:date="2025-10-08T02:40:00Z" w16du:dateUtc="2025-10-07T13:40:00Z">
              <w:r>
                <w:t>1.3</w:t>
              </w:r>
            </w:ins>
          </w:p>
        </w:tc>
        <w:tc>
          <w:tcPr>
            <w:tcW w:w="2410" w:type="dxa"/>
          </w:tcPr>
          <w:p w14:paraId="203A9EA2" w14:textId="77777777" w:rsidR="00796681" w:rsidRPr="00364044" w:rsidRDefault="00796681">
            <w:pPr>
              <w:spacing w:after="160" w:line="278" w:lineRule="auto"/>
            </w:pPr>
          </w:p>
        </w:tc>
        <w:tc>
          <w:tcPr>
            <w:tcW w:w="4059" w:type="dxa"/>
          </w:tcPr>
          <w:p w14:paraId="03E46906" w14:textId="77777777" w:rsidR="00796681" w:rsidRPr="00364044" w:rsidRDefault="00796681">
            <w:pPr>
              <w:spacing w:after="160" w:line="278" w:lineRule="auto"/>
            </w:pPr>
          </w:p>
        </w:tc>
      </w:tr>
    </w:tbl>
    <w:p w14:paraId="26E932A3" w14:textId="77777777" w:rsidR="00F41DEB" w:rsidRPr="00364044" w:rsidDel="005320AA" w:rsidRDefault="00F41DEB">
      <w:pPr>
        <w:spacing w:after="160" w:line="278" w:lineRule="auto"/>
      </w:pPr>
      <w:r w:rsidRPr="00364044" w:rsidDel="005320AA">
        <w:br w:type="page"/>
      </w:r>
    </w:p>
    <w:sdt>
      <w:sdtPr>
        <w:rPr>
          <w:rFonts w:ascii="Aptos" w:eastAsiaTheme="minorEastAsia" w:hAnsi="Aptos" w:cs="Aptos"/>
          <w:color w:val="auto"/>
          <w:sz w:val="24"/>
          <w:szCs w:val="24"/>
          <w:lang w:val="en-NZ" w:eastAsia="en-NZ"/>
        </w:rPr>
        <w:id w:val="-1385175398"/>
        <w:docPartObj>
          <w:docPartGallery w:val="Table of Contents"/>
          <w:docPartUnique/>
        </w:docPartObj>
      </w:sdtPr>
      <w:sdtEndPr/>
      <w:sdtContent>
        <w:p w14:paraId="03B6B0F2" w14:textId="1B884B29" w:rsidR="00A32BC6" w:rsidRPr="00364044" w:rsidRDefault="00A32BC6">
          <w:pPr>
            <w:pStyle w:val="TOCHeading"/>
          </w:pPr>
          <w:r w:rsidRPr="00364044">
            <w:t>Table of Contents</w:t>
          </w:r>
        </w:p>
        <w:p w14:paraId="3375E174" w14:textId="3326FF71" w:rsidR="00117206" w:rsidRDefault="00A32BC6">
          <w:pPr>
            <w:pStyle w:val="TOC1"/>
            <w:tabs>
              <w:tab w:val="right" w:leader="dot" w:pos="9016"/>
            </w:tabs>
            <w:rPr>
              <w:rFonts w:asciiTheme="minorHAnsi" w:eastAsiaTheme="minorEastAsia" w:hAnsiTheme="minorHAnsi" w:cstheme="minorBidi"/>
              <w:noProof/>
              <w:kern w:val="2"/>
              <w:lang w:bidi="my-MM"/>
              <w14:ligatures w14:val="standardContextual"/>
            </w:rPr>
          </w:pPr>
          <w:r w:rsidRPr="00364044">
            <w:fldChar w:fldCharType="begin"/>
          </w:r>
          <w:r>
            <w:instrText xml:space="preserve"> TOC \o "1-3" \h \z \u </w:instrText>
          </w:r>
          <w:r w:rsidRPr="00364044">
            <w:fldChar w:fldCharType="separate"/>
          </w:r>
          <w:hyperlink w:anchor="_Toc193983164" w:history="1">
            <w:r w:rsidR="00117206" w:rsidRPr="004E658D">
              <w:rPr>
                <w:rStyle w:val="Hyperlink"/>
                <w:noProof/>
              </w:rPr>
              <w:t>Version control</w:t>
            </w:r>
            <w:r w:rsidR="00117206">
              <w:rPr>
                <w:noProof/>
                <w:webHidden/>
              </w:rPr>
              <w:tab/>
            </w:r>
            <w:r w:rsidR="00117206">
              <w:rPr>
                <w:noProof/>
                <w:webHidden/>
              </w:rPr>
              <w:fldChar w:fldCharType="begin"/>
            </w:r>
            <w:r w:rsidR="00117206">
              <w:rPr>
                <w:noProof/>
                <w:webHidden/>
              </w:rPr>
              <w:instrText xml:space="preserve"> PAGEREF _Toc193983164 \h </w:instrText>
            </w:r>
            <w:r w:rsidR="00117206">
              <w:rPr>
                <w:noProof/>
                <w:webHidden/>
              </w:rPr>
            </w:r>
            <w:r w:rsidR="00117206">
              <w:rPr>
                <w:noProof/>
                <w:webHidden/>
              </w:rPr>
              <w:fldChar w:fldCharType="separate"/>
            </w:r>
            <w:r w:rsidR="00117206">
              <w:rPr>
                <w:noProof/>
                <w:webHidden/>
              </w:rPr>
              <w:t>2</w:t>
            </w:r>
            <w:r w:rsidR="00117206">
              <w:rPr>
                <w:noProof/>
                <w:webHidden/>
              </w:rPr>
              <w:fldChar w:fldCharType="end"/>
            </w:r>
          </w:hyperlink>
        </w:p>
        <w:p w14:paraId="4C56DC95" w14:textId="1BC9B66A"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65" w:history="1">
            <w:r w:rsidRPr="004E658D">
              <w:rPr>
                <w:rStyle w:val="Hyperlink"/>
                <w:noProof/>
              </w:rPr>
              <w:t>Executive Summary</w:t>
            </w:r>
            <w:r>
              <w:rPr>
                <w:noProof/>
                <w:webHidden/>
              </w:rPr>
              <w:tab/>
            </w:r>
            <w:r>
              <w:rPr>
                <w:noProof/>
                <w:webHidden/>
              </w:rPr>
              <w:fldChar w:fldCharType="begin"/>
            </w:r>
            <w:r>
              <w:rPr>
                <w:noProof/>
                <w:webHidden/>
              </w:rPr>
              <w:instrText xml:space="preserve"> PAGEREF _Toc193983165 \h </w:instrText>
            </w:r>
            <w:r>
              <w:rPr>
                <w:noProof/>
                <w:webHidden/>
              </w:rPr>
            </w:r>
            <w:r>
              <w:rPr>
                <w:noProof/>
                <w:webHidden/>
              </w:rPr>
              <w:fldChar w:fldCharType="separate"/>
            </w:r>
            <w:r>
              <w:rPr>
                <w:noProof/>
                <w:webHidden/>
              </w:rPr>
              <w:t>4</w:t>
            </w:r>
            <w:r>
              <w:rPr>
                <w:noProof/>
                <w:webHidden/>
              </w:rPr>
              <w:fldChar w:fldCharType="end"/>
            </w:r>
          </w:hyperlink>
        </w:p>
        <w:p w14:paraId="3B5917DF" w14:textId="299771CC"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66" w:history="1">
            <w:r w:rsidRPr="004E658D">
              <w:rPr>
                <w:rStyle w:val="Hyperlink"/>
                <w:noProof/>
              </w:rPr>
              <w:t>Terms of Reference</w:t>
            </w:r>
            <w:r>
              <w:rPr>
                <w:noProof/>
                <w:webHidden/>
              </w:rPr>
              <w:tab/>
            </w:r>
            <w:r>
              <w:rPr>
                <w:noProof/>
                <w:webHidden/>
              </w:rPr>
              <w:fldChar w:fldCharType="begin"/>
            </w:r>
            <w:r>
              <w:rPr>
                <w:noProof/>
                <w:webHidden/>
              </w:rPr>
              <w:instrText xml:space="preserve"> PAGEREF _Toc193983166 \h </w:instrText>
            </w:r>
            <w:r>
              <w:rPr>
                <w:noProof/>
                <w:webHidden/>
              </w:rPr>
            </w:r>
            <w:r>
              <w:rPr>
                <w:noProof/>
                <w:webHidden/>
              </w:rPr>
              <w:fldChar w:fldCharType="separate"/>
            </w:r>
            <w:r>
              <w:rPr>
                <w:noProof/>
                <w:webHidden/>
              </w:rPr>
              <w:t>4</w:t>
            </w:r>
            <w:r>
              <w:rPr>
                <w:noProof/>
                <w:webHidden/>
              </w:rPr>
              <w:fldChar w:fldCharType="end"/>
            </w:r>
          </w:hyperlink>
        </w:p>
        <w:p w14:paraId="63F59463" w14:textId="2D6F55D7"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67" w:history="1">
            <w:r w:rsidRPr="004E658D">
              <w:rPr>
                <w:rStyle w:val="Hyperlink"/>
                <w:noProof/>
              </w:rPr>
              <w:t>Problem</w:t>
            </w:r>
            <w:r>
              <w:rPr>
                <w:noProof/>
                <w:webHidden/>
              </w:rPr>
              <w:tab/>
            </w:r>
            <w:r>
              <w:rPr>
                <w:noProof/>
                <w:webHidden/>
              </w:rPr>
              <w:fldChar w:fldCharType="begin"/>
            </w:r>
            <w:r>
              <w:rPr>
                <w:noProof/>
                <w:webHidden/>
              </w:rPr>
              <w:instrText xml:space="preserve"> PAGEREF _Toc193983167 \h </w:instrText>
            </w:r>
            <w:r>
              <w:rPr>
                <w:noProof/>
                <w:webHidden/>
              </w:rPr>
            </w:r>
            <w:r>
              <w:rPr>
                <w:noProof/>
                <w:webHidden/>
              </w:rPr>
              <w:fldChar w:fldCharType="separate"/>
            </w:r>
            <w:r>
              <w:rPr>
                <w:noProof/>
                <w:webHidden/>
              </w:rPr>
              <w:t>4</w:t>
            </w:r>
            <w:r>
              <w:rPr>
                <w:noProof/>
                <w:webHidden/>
              </w:rPr>
              <w:fldChar w:fldCharType="end"/>
            </w:r>
          </w:hyperlink>
        </w:p>
        <w:p w14:paraId="5F4A73A7" w14:textId="6FA711C1"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68" w:history="1">
            <w:r w:rsidRPr="004E658D">
              <w:rPr>
                <w:rStyle w:val="Hyperlink"/>
                <w:noProof/>
              </w:rPr>
              <w:t>Project purpose</w:t>
            </w:r>
            <w:r>
              <w:rPr>
                <w:noProof/>
                <w:webHidden/>
              </w:rPr>
              <w:tab/>
            </w:r>
            <w:r>
              <w:rPr>
                <w:noProof/>
                <w:webHidden/>
              </w:rPr>
              <w:fldChar w:fldCharType="begin"/>
            </w:r>
            <w:r>
              <w:rPr>
                <w:noProof/>
                <w:webHidden/>
              </w:rPr>
              <w:instrText xml:space="preserve"> PAGEREF _Toc193983168 \h </w:instrText>
            </w:r>
            <w:r>
              <w:rPr>
                <w:noProof/>
                <w:webHidden/>
              </w:rPr>
            </w:r>
            <w:r>
              <w:rPr>
                <w:noProof/>
                <w:webHidden/>
              </w:rPr>
              <w:fldChar w:fldCharType="separate"/>
            </w:r>
            <w:r>
              <w:rPr>
                <w:noProof/>
                <w:webHidden/>
              </w:rPr>
              <w:t>4</w:t>
            </w:r>
            <w:r>
              <w:rPr>
                <w:noProof/>
                <w:webHidden/>
              </w:rPr>
              <w:fldChar w:fldCharType="end"/>
            </w:r>
          </w:hyperlink>
        </w:p>
        <w:p w14:paraId="4643B7C4" w14:textId="43AF7797"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69" w:history="1">
            <w:r w:rsidRPr="004E658D">
              <w:rPr>
                <w:rStyle w:val="Hyperlink"/>
                <w:noProof/>
              </w:rPr>
              <w:t>Context of the project</w:t>
            </w:r>
            <w:r>
              <w:rPr>
                <w:noProof/>
                <w:webHidden/>
              </w:rPr>
              <w:tab/>
            </w:r>
            <w:r>
              <w:rPr>
                <w:noProof/>
                <w:webHidden/>
              </w:rPr>
              <w:fldChar w:fldCharType="begin"/>
            </w:r>
            <w:r>
              <w:rPr>
                <w:noProof/>
                <w:webHidden/>
              </w:rPr>
              <w:instrText xml:space="preserve"> PAGEREF _Toc193983169 \h </w:instrText>
            </w:r>
            <w:r>
              <w:rPr>
                <w:noProof/>
                <w:webHidden/>
              </w:rPr>
            </w:r>
            <w:r>
              <w:rPr>
                <w:noProof/>
                <w:webHidden/>
              </w:rPr>
              <w:fldChar w:fldCharType="separate"/>
            </w:r>
            <w:r>
              <w:rPr>
                <w:noProof/>
                <w:webHidden/>
              </w:rPr>
              <w:t>5</w:t>
            </w:r>
            <w:r>
              <w:rPr>
                <w:noProof/>
                <w:webHidden/>
              </w:rPr>
              <w:fldChar w:fldCharType="end"/>
            </w:r>
          </w:hyperlink>
        </w:p>
        <w:p w14:paraId="2EEDBBD6" w14:textId="59022C60"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0" w:history="1">
            <w:r w:rsidRPr="004E658D">
              <w:rPr>
                <w:rStyle w:val="Hyperlink"/>
                <w:noProof/>
              </w:rPr>
              <w:t>Opportunities</w:t>
            </w:r>
            <w:r>
              <w:rPr>
                <w:noProof/>
                <w:webHidden/>
              </w:rPr>
              <w:tab/>
            </w:r>
            <w:r>
              <w:rPr>
                <w:noProof/>
                <w:webHidden/>
              </w:rPr>
              <w:fldChar w:fldCharType="begin"/>
            </w:r>
            <w:r>
              <w:rPr>
                <w:noProof/>
                <w:webHidden/>
              </w:rPr>
              <w:instrText xml:space="preserve"> PAGEREF _Toc193983170 \h </w:instrText>
            </w:r>
            <w:r>
              <w:rPr>
                <w:noProof/>
                <w:webHidden/>
              </w:rPr>
            </w:r>
            <w:r>
              <w:rPr>
                <w:noProof/>
                <w:webHidden/>
              </w:rPr>
              <w:fldChar w:fldCharType="separate"/>
            </w:r>
            <w:r>
              <w:rPr>
                <w:noProof/>
                <w:webHidden/>
              </w:rPr>
              <w:t>5</w:t>
            </w:r>
            <w:r>
              <w:rPr>
                <w:noProof/>
                <w:webHidden/>
              </w:rPr>
              <w:fldChar w:fldCharType="end"/>
            </w:r>
          </w:hyperlink>
        </w:p>
        <w:p w14:paraId="714BCE37" w14:textId="7664422E"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1" w:history="1">
            <w:r w:rsidRPr="004E658D">
              <w:rPr>
                <w:rStyle w:val="Hyperlink"/>
                <w:noProof/>
              </w:rPr>
              <w:t>Rationale</w:t>
            </w:r>
            <w:r>
              <w:rPr>
                <w:noProof/>
                <w:webHidden/>
              </w:rPr>
              <w:tab/>
            </w:r>
            <w:r>
              <w:rPr>
                <w:noProof/>
                <w:webHidden/>
              </w:rPr>
              <w:fldChar w:fldCharType="begin"/>
            </w:r>
            <w:r>
              <w:rPr>
                <w:noProof/>
                <w:webHidden/>
              </w:rPr>
              <w:instrText xml:space="preserve"> PAGEREF _Toc193983171 \h </w:instrText>
            </w:r>
            <w:r>
              <w:rPr>
                <w:noProof/>
                <w:webHidden/>
              </w:rPr>
            </w:r>
            <w:r>
              <w:rPr>
                <w:noProof/>
                <w:webHidden/>
              </w:rPr>
              <w:fldChar w:fldCharType="separate"/>
            </w:r>
            <w:r>
              <w:rPr>
                <w:noProof/>
                <w:webHidden/>
              </w:rPr>
              <w:t>5</w:t>
            </w:r>
            <w:r>
              <w:rPr>
                <w:noProof/>
                <w:webHidden/>
              </w:rPr>
              <w:fldChar w:fldCharType="end"/>
            </w:r>
          </w:hyperlink>
        </w:p>
        <w:p w14:paraId="04330D25" w14:textId="38EB94BE"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2" w:history="1">
            <w:r w:rsidRPr="004E658D">
              <w:rPr>
                <w:rStyle w:val="Hyperlink"/>
                <w:noProof/>
              </w:rPr>
              <w:t>Objectives &amp; Scope</w:t>
            </w:r>
            <w:r>
              <w:rPr>
                <w:noProof/>
                <w:webHidden/>
              </w:rPr>
              <w:tab/>
            </w:r>
            <w:r>
              <w:rPr>
                <w:noProof/>
                <w:webHidden/>
              </w:rPr>
              <w:fldChar w:fldCharType="begin"/>
            </w:r>
            <w:r>
              <w:rPr>
                <w:noProof/>
                <w:webHidden/>
              </w:rPr>
              <w:instrText xml:space="preserve"> PAGEREF _Toc193983172 \h </w:instrText>
            </w:r>
            <w:r>
              <w:rPr>
                <w:noProof/>
                <w:webHidden/>
              </w:rPr>
            </w:r>
            <w:r>
              <w:rPr>
                <w:noProof/>
                <w:webHidden/>
              </w:rPr>
              <w:fldChar w:fldCharType="separate"/>
            </w:r>
            <w:r>
              <w:rPr>
                <w:noProof/>
                <w:webHidden/>
              </w:rPr>
              <w:t>5</w:t>
            </w:r>
            <w:r>
              <w:rPr>
                <w:noProof/>
                <w:webHidden/>
              </w:rPr>
              <w:fldChar w:fldCharType="end"/>
            </w:r>
          </w:hyperlink>
        </w:p>
        <w:p w14:paraId="358BECFB" w14:textId="18CB9C92"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3" w:history="1">
            <w:r w:rsidRPr="004E658D">
              <w:rPr>
                <w:rStyle w:val="Hyperlink"/>
                <w:noProof/>
              </w:rPr>
              <w:t>Objectives</w:t>
            </w:r>
            <w:r>
              <w:rPr>
                <w:noProof/>
                <w:webHidden/>
              </w:rPr>
              <w:tab/>
            </w:r>
            <w:r>
              <w:rPr>
                <w:noProof/>
                <w:webHidden/>
              </w:rPr>
              <w:fldChar w:fldCharType="begin"/>
            </w:r>
            <w:r>
              <w:rPr>
                <w:noProof/>
                <w:webHidden/>
              </w:rPr>
              <w:instrText xml:space="preserve"> PAGEREF _Toc193983173 \h </w:instrText>
            </w:r>
            <w:r>
              <w:rPr>
                <w:noProof/>
                <w:webHidden/>
              </w:rPr>
            </w:r>
            <w:r>
              <w:rPr>
                <w:noProof/>
                <w:webHidden/>
              </w:rPr>
              <w:fldChar w:fldCharType="separate"/>
            </w:r>
            <w:r>
              <w:rPr>
                <w:noProof/>
                <w:webHidden/>
              </w:rPr>
              <w:t>5</w:t>
            </w:r>
            <w:r>
              <w:rPr>
                <w:noProof/>
                <w:webHidden/>
              </w:rPr>
              <w:fldChar w:fldCharType="end"/>
            </w:r>
          </w:hyperlink>
        </w:p>
        <w:p w14:paraId="540F16EC" w14:textId="257B4B58"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4" w:history="1">
            <w:r w:rsidRPr="004E658D">
              <w:rPr>
                <w:rStyle w:val="Hyperlink"/>
                <w:noProof/>
              </w:rPr>
              <w:t>Functional requirements</w:t>
            </w:r>
            <w:r>
              <w:rPr>
                <w:noProof/>
                <w:webHidden/>
              </w:rPr>
              <w:tab/>
            </w:r>
            <w:r>
              <w:rPr>
                <w:noProof/>
                <w:webHidden/>
              </w:rPr>
              <w:fldChar w:fldCharType="begin"/>
            </w:r>
            <w:r>
              <w:rPr>
                <w:noProof/>
                <w:webHidden/>
              </w:rPr>
              <w:instrText xml:space="preserve"> PAGEREF _Toc193983174 \h </w:instrText>
            </w:r>
            <w:r>
              <w:rPr>
                <w:noProof/>
                <w:webHidden/>
              </w:rPr>
            </w:r>
            <w:r>
              <w:rPr>
                <w:noProof/>
                <w:webHidden/>
              </w:rPr>
              <w:fldChar w:fldCharType="separate"/>
            </w:r>
            <w:r>
              <w:rPr>
                <w:noProof/>
                <w:webHidden/>
              </w:rPr>
              <w:t>5</w:t>
            </w:r>
            <w:r>
              <w:rPr>
                <w:noProof/>
                <w:webHidden/>
              </w:rPr>
              <w:fldChar w:fldCharType="end"/>
            </w:r>
          </w:hyperlink>
        </w:p>
        <w:p w14:paraId="61EF4F59" w14:textId="659B7B65"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5" w:history="1">
            <w:r w:rsidRPr="004E658D">
              <w:rPr>
                <w:rStyle w:val="Hyperlink"/>
                <w:noProof/>
              </w:rPr>
              <w:t>Non-Functional Requirements</w:t>
            </w:r>
            <w:r>
              <w:rPr>
                <w:noProof/>
                <w:webHidden/>
              </w:rPr>
              <w:tab/>
            </w:r>
            <w:r>
              <w:rPr>
                <w:noProof/>
                <w:webHidden/>
              </w:rPr>
              <w:fldChar w:fldCharType="begin"/>
            </w:r>
            <w:r>
              <w:rPr>
                <w:noProof/>
                <w:webHidden/>
              </w:rPr>
              <w:instrText xml:space="preserve"> PAGEREF _Toc193983175 \h </w:instrText>
            </w:r>
            <w:r>
              <w:rPr>
                <w:noProof/>
                <w:webHidden/>
              </w:rPr>
            </w:r>
            <w:r>
              <w:rPr>
                <w:noProof/>
                <w:webHidden/>
              </w:rPr>
              <w:fldChar w:fldCharType="separate"/>
            </w:r>
            <w:r>
              <w:rPr>
                <w:noProof/>
                <w:webHidden/>
              </w:rPr>
              <w:t>6</w:t>
            </w:r>
            <w:r>
              <w:rPr>
                <w:noProof/>
                <w:webHidden/>
              </w:rPr>
              <w:fldChar w:fldCharType="end"/>
            </w:r>
          </w:hyperlink>
        </w:p>
        <w:p w14:paraId="34C3ED96" w14:textId="5969EAB3"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76" w:history="1">
            <w:r w:rsidRPr="004E658D">
              <w:rPr>
                <w:rStyle w:val="Hyperlink"/>
                <w:noProof/>
              </w:rPr>
              <w:t>Out of Scope</w:t>
            </w:r>
            <w:r>
              <w:rPr>
                <w:noProof/>
                <w:webHidden/>
              </w:rPr>
              <w:tab/>
            </w:r>
            <w:r>
              <w:rPr>
                <w:noProof/>
                <w:webHidden/>
              </w:rPr>
              <w:fldChar w:fldCharType="begin"/>
            </w:r>
            <w:r>
              <w:rPr>
                <w:noProof/>
                <w:webHidden/>
              </w:rPr>
              <w:instrText xml:space="preserve"> PAGEREF _Toc193983176 \h </w:instrText>
            </w:r>
            <w:r>
              <w:rPr>
                <w:noProof/>
                <w:webHidden/>
              </w:rPr>
            </w:r>
            <w:r>
              <w:rPr>
                <w:noProof/>
                <w:webHidden/>
              </w:rPr>
              <w:fldChar w:fldCharType="separate"/>
            </w:r>
            <w:r>
              <w:rPr>
                <w:noProof/>
                <w:webHidden/>
              </w:rPr>
              <w:t>6</w:t>
            </w:r>
            <w:r>
              <w:rPr>
                <w:noProof/>
                <w:webHidden/>
              </w:rPr>
              <w:fldChar w:fldCharType="end"/>
            </w:r>
          </w:hyperlink>
        </w:p>
        <w:p w14:paraId="5B7E6EAE" w14:textId="76231C30"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7" w:history="1">
            <w:r w:rsidRPr="004E658D">
              <w:rPr>
                <w:rStyle w:val="Hyperlink"/>
                <w:noProof/>
              </w:rPr>
              <w:t>Skills Analysis</w:t>
            </w:r>
            <w:r>
              <w:rPr>
                <w:noProof/>
                <w:webHidden/>
              </w:rPr>
              <w:tab/>
            </w:r>
            <w:r>
              <w:rPr>
                <w:noProof/>
                <w:webHidden/>
              </w:rPr>
              <w:fldChar w:fldCharType="begin"/>
            </w:r>
            <w:r>
              <w:rPr>
                <w:noProof/>
                <w:webHidden/>
              </w:rPr>
              <w:instrText xml:space="preserve"> PAGEREF _Toc193983177 \h </w:instrText>
            </w:r>
            <w:r>
              <w:rPr>
                <w:noProof/>
                <w:webHidden/>
              </w:rPr>
            </w:r>
            <w:r>
              <w:rPr>
                <w:noProof/>
                <w:webHidden/>
              </w:rPr>
              <w:fldChar w:fldCharType="separate"/>
            </w:r>
            <w:r>
              <w:rPr>
                <w:noProof/>
                <w:webHidden/>
              </w:rPr>
              <w:t>6</w:t>
            </w:r>
            <w:r>
              <w:rPr>
                <w:noProof/>
                <w:webHidden/>
              </w:rPr>
              <w:fldChar w:fldCharType="end"/>
            </w:r>
          </w:hyperlink>
        </w:p>
        <w:p w14:paraId="1C68E53A" w14:textId="5C398296"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8" w:history="1">
            <w:r w:rsidRPr="004E658D">
              <w:rPr>
                <w:rStyle w:val="Hyperlink"/>
                <w:noProof/>
              </w:rPr>
              <w:t>Team Roles</w:t>
            </w:r>
            <w:r>
              <w:rPr>
                <w:noProof/>
                <w:webHidden/>
              </w:rPr>
              <w:tab/>
            </w:r>
            <w:r>
              <w:rPr>
                <w:noProof/>
                <w:webHidden/>
              </w:rPr>
              <w:fldChar w:fldCharType="begin"/>
            </w:r>
            <w:r>
              <w:rPr>
                <w:noProof/>
                <w:webHidden/>
              </w:rPr>
              <w:instrText xml:space="preserve"> PAGEREF _Toc193983178 \h </w:instrText>
            </w:r>
            <w:r>
              <w:rPr>
                <w:noProof/>
                <w:webHidden/>
              </w:rPr>
            </w:r>
            <w:r>
              <w:rPr>
                <w:noProof/>
                <w:webHidden/>
              </w:rPr>
              <w:fldChar w:fldCharType="separate"/>
            </w:r>
            <w:r>
              <w:rPr>
                <w:noProof/>
                <w:webHidden/>
              </w:rPr>
              <w:t>7</w:t>
            </w:r>
            <w:r>
              <w:rPr>
                <w:noProof/>
                <w:webHidden/>
              </w:rPr>
              <w:fldChar w:fldCharType="end"/>
            </w:r>
          </w:hyperlink>
        </w:p>
        <w:p w14:paraId="7F2E97A4" w14:textId="06861990"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79" w:history="1">
            <w:r w:rsidRPr="004E658D">
              <w:rPr>
                <w:rStyle w:val="Hyperlink"/>
                <w:noProof/>
              </w:rPr>
              <w:t>Team Schedule</w:t>
            </w:r>
            <w:r>
              <w:rPr>
                <w:noProof/>
                <w:webHidden/>
              </w:rPr>
              <w:tab/>
            </w:r>
            <w:r>
              <w:rPr>
                <w:noProof/>
                <w:webHidden/>
              </w:rPr>
              <w:fldChar w:fldCharType="begin"/>
            </w:r>
            <w:r>
              <w:rPr>
                <w:noProof/>
                <w:webHidden/>
              </w:rPr>
              <w:instrText xml:space="preserve"> PAGEREF _Toc193983179 \h </w:instrText>
            </w:r>
            <w:r>
              <w:rPr>
                <w:noProof/>
                <w:webHidden/>
              </w:rPr>
            </w:r>
            <w:r>
              <w:rPr>
                <w:noProof/>
                <w:webHidden/>
              </w:rPr>
              <w:fldChar w:fldCharType="separate"/>
            </w:r>
            <w:r>
              <w:rPr>
                <w:noProof/>
                <w:webHidden/>
              </w:rPr>
              <w:t>7</w:t>
            </w:r>
            <w:r>
              <w:rPr>
                <w:noProof/>
                <w:webHidden/>
              </w:rPr>
              <w:fldChar w:fldCharType="end"/>
            </w:r>
          </w:hyperlink>
        </w:p>
        <w:p w14:paraId="397C69E9" w14:textId="2684106C"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0" w:history="1">
            <w:r w:rsidRPr="004E658D">
              <w:rPr>
                <w:rStyle w:val="Hyperlink"/>
                <w:noProof/>
              </w:rPr>
              <w:t>Project Management Methodology</w:t>
            </w:r>
            <w:r>
              <w:rPr>
                <w:noProof/>
                <w:webHidden/>
              </w:rPr>
              <w:tab/>
            </w:r>
            <w:r>
              <w:rPr>
                <w:noProof/>
                <w:webHidden/>
              </w:rPr>
              <w:fldChar w:fldCharType="begin"/>
            </w:r>
            <w:r>
              <w:rPr>
                <w:noProof/>
                <w:webHidden/>
              </w:rPr>
              <w:instrText xml:space="preserve"> PAGEREF _Toc193983180 \h </w:instrText>
            </w:r>
            <w:r>
              <w:rPr>
                <w:noProof/>
                <w:webHidden/>
              </w:rPr>
            </w:r>
            <w:r>
              <w:rPr>
                <w:noProof/>
                <w:webHidden/>
              </w:rPr>
              <w:fldChar w:fldCharType="separate"/>
            </w:r>
            <w:r>
              <w:rPr>
                <w:noProof/>
                <w:webHidden/>
              </w:rPr>
              <w:t>8</w:t>
            </w:r>
            <w:r>
              <w:rPr>
                <w:noProof/>
                <w:webHidden/>
              </w:rPr>
              <w:fldChar w:fldCharType="end"/>
            </w:r>
          </w:hyperlink>
        </w:p>
        <w:p w14:paraId="74F7E8E2" w14:textId="70D5F96A"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81" w:history="1">
            <w:r w:rsidRPr="004E658D">
              <w:rPr>
                <w:rStyle w:val="Hyperlink"/>
                <w:noProof/>
              </w:rPr>
              <w:t>Deliverables</w:t>
            </w:r>
            <w:r>
              <w:rPr>
                <w:noProof/>
                <w:webHidden/>
              </w:rPr>
              <w:tab/>
            </w:r>
            <w:r>
              <w:rPr>
                <w:noProof/>
                <w:webHidden/>
              </w:rPr>
              <w:fldChar w:fldCharType="begin"/>
            </w:r>
            <w:r>
              <w:rPr>
                <w:noProof/>
                <w:webHidden/>
              </w:rPr>
              <w:instrText xml:space="preserve"> PAGEREF _Toc193983181 \h </w:instrText>
            </w:r>
            <w:r>
              <w:rPr>
                <w:noProof/>
                <w:webHidden/>
              </w:rPr>
            </w:r>
            <w:r>
              <w:rPr>
                <w:noProof/>
                <w:webHidden/>
              </w:rPr>
              <w:fldChar w:fldCharType="separate"/>
            </w:r>
            <w:r>
              <w:rPr>
                <w:noProof/>
                <w:webHidden/>
              </w:rPr>
              <w:t>8</w:t>
            </w:r>
            <w:r>
              <w:rPr>
                <w:noProof/>
                <w:webHidden/>
              </w:rPr>
              <w:fldChar w:fldCharType="end"/>
            </w:r>
          </w:hyperlink>
        </w:p>
        <w:p w14:paraId="65AE0CC0" w14:textId="2CE44B94"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2" w:history="1">
            <w:r w:rsidRPr="004E658D">
              <w:rPr>
                <w:rStyle w:val="Hyperlink"/>
                <w:noProof/>
              </w:rPr>
              <w:t>Risk and Issues Management</w:t>
            </w:r>
            <w:r>
              <w:rPr>
                <w:noProof/>
                <w:webHidden/>
              </w:rPr>
              <w:tab/>
            </w:r>
            <w:r>
              <w:rPr>
                <w:noProof/>
                <w:webHidden/>
              </w:rPr>
              <w:fldChar w:fldCharType="begin"/>
            </w:r>
            <w:r>
              <w:rPr>
                <w:noProof/>
                <w:webHidden/>
              </w:rPr>
              <w:instrText xml:space="preserve"> PAGEREF _Toc193983182 \h </w:instrText>
            </w:r>
            <w:r>
              <w:rPr>
                <w:noProof/>
                <w:webHidden/>
              </w:rPr>
            </w:r>
            <w:r>
              <w:rPr>
                <w:noProof/>
                <w:webHidden/>
              </w:rPr>
              <w:fldChar w:fldCharType="separate"/>
            </w:r>
            <w:r>
              <w:rPr>
                <w:noProof/>
                <w:webHidden/>
              </w:rPr>
              <w:t>8</w:t>
            </w:r>
            <w:r>
              <w:rPr>
                <w:noProof/>
                <w:webHidden/>
              </w:rPr>
              <w:fldChar w:fldCharType="end"/>
            </w:r>
          </w:hyperlink>
        </w:p>
        <w:p w14:paraId="612C1C42" w14:textId="762F8538"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3" w:history="1">
            <w:r w:rsidRPr="004E658D">
              <w:rPr>
                <w:rStyle w:val="Hyperlink"/>
                <w:noProof/>
              </w:rPr>
              <w:t>Project Plan</w:t>
            </w:r>
            <w:r>
              <w:rPr>
                <w:noProof/>
                <w:webHidden/>
              </w:rPr>
              <w:tab/>
            </w:r>
            <w:r>
              <w:rPr>
                <w:noProof/>
                <w:webHidden/>
              </w:rPr>
              <w:fldChar w:fldCharType="begin"/>
            </w:r>
            <w:r>
              <w:rPr>
                <w:noProof/>
                <w:webHidden/>
              </w:rPr>
              <w:instrText xml:space="preserve"> PAGEREF _Toc193983183 \h </w:instrText>
            </w:r>
            <w:r>
              <w:rPr>
                <w:noProof/>
                <w:webHidden/>
              </w:rPr>
            </w:r>
            <w:r>
              <w:rPr>
                <w:noProof/>
                <w:webHidden/>
              </w:rPr>
              <w:fldChar w:fldCharType="separate"/>
            </w:r>
            <w:r>
              <w:rPr>
                <w:noProof/>
                <w:webHidden/>
              </w:rPr>
              <w:t>8</w:t>
            </w:r>
            <w:r>
              <w:rPr>
                <w:noProof/>
                <w:webHidden/>
              </w:rPr>
              <w:fldChar w:fldCharType="end"/>
            </w:r>
          </w:hyperlink>
        </w:p>
        <w:p w14:paraId="7444E923" w14:textId="13E326C5"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84" w:history="1">
            <w:r w:rsidRPr="004E658D">
              <w:rPr>
                <w:rStyle w:val="Hyperlink"/>
                <w:noProof/>
              </w:rPr>
              <w:t>Project Methodology and Phases</w:t>
            </w:r>
            <w:r>
              <w:rPr>
                <w:noProof/>
                <w:webHidden/>
              </w:rPr>
              <w:tab/>
            </w:r>
            <w:r>
              <w:rPr>
                <w:noProof/>
                <w:webHidden/>
              </w:rPr>
              <w:fldChar w:fldCharType="begin"/>
            </w:r>
            <w:r>
              <w:rPr>
                <w:noProof/>
                <w:webHidden/>
              </w:rPr>
              <w:instrText xml:space="preserve"> PAGEREF _Toc193983184 \h </w:instrText>
            </w:r>
            <w:r>
              <w:rPr>
                <w:noProof/>
                <w:webHidden/>
              </w:rPr>
            </w:r>
            <w:r>
              <w:rPr>
                <w:noProof/>
                <w:webHidden/>
              </w:rPr>
              <w:fldChar w:fldCharType="separate"/>
            </w:r>
            <w:r>
              <w:rPr>
                <w:noProof/>
                <w:webHidden/>
              </w:rPr>
              <w:t>9</w:t>
            </w:r>
            <w:r>
              <w:rPr>
                <w:noProof/>
                <w:webHidden/>
              </w:rPr>
              <w:fldChar w:fldCharType="end"/>
            </w:r>
          </w:hyperlink>
        </w:p>
        <w:p w14:paraId="12B0E9C4" w14:textId="1DC8E6AD"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85" w:history="1">
            <w:r w:rsidRPr="004E658D">
              <w:rPr>
                <w:rStyle w:val="Hyperlink"/>
                <w:noProof/>
              </w:rPr>
              <w:t>Milestones</w:t>
            </w:r>
            <w:r>
              <w:rPr>
                <w:noProof/>
                <w:webHidden/>
              </w:rPr>
              <w:tab/>
            </w:r>
            <w:r>
              <w:rPr>
                <w:noProof/>
                <w:webHidden/>
              </w:rPr>
              <w:fldChar w:fldCharType="begin"/>
            </w:r>
            <w:r>
              <w:rPr>
                <w:noProof/>
                <w:webHidden/>
              </w:rPr>
              <w:instrText xml:space="preserve"> PAGEREF _Toc193983185 \h </w:instrText>
            </w:r>
            <w:r>
              <w:rPr>
                <w:noProof/>
                <w:webHidden/>
              </w:rPr>
            </w:r>
            <w:r>
              <w:rPr>
                <w:noProof/>
                <w:webHidden/>
              </w:rPr>
              <w:fldChar w:fldCharType="separate"/>
            </w:r>
            <w:r>
              <w:rPr>
                <w:noProof/>
                <w:webHidden/>
              </w:rPr>
              <w:t>9</w:t>
            </w:r>
            <w:r>
              <w:rPr>
                <w:noProof/>
                <w:webHidden/>
              </w:rPr>
              <w:fldChar w:fldCharType="end"/>
            </w:r>
          </w:hyperlink>
        </w:p>
        <w:p w14:paraId="2804B608" w14:textId="6163CDC7" w:rsidR="00117206" w:rsidRDefault="00117206">
          <w:pPr>
            <w:pStyle w:val="TOC2"/>
            <w:tabs>
              <w:tab w:val="right" w:leader="dot" w:pos="9016"/>
            </w:tabs>
            <w:rPr>
              <w:rFonts w:asciiTheme="minorHAnsi" w:eastAsiaTheme="minorEastAsia" w:hAnsiTheme="minorHAnsi" w:cstheme="minorBidi"/>
              <w:noProof/>
              <w:kern w:val="2"/>
              <w:lang w:bidi="my-MM"/>
              <w14:ligatures w14:val="standardContextual"/>
            </w:rPr>
          </w:pPr>
          <w:hyperlink w:anchor="_Toc193983186" w:history="1">
            <w:r w:rsidRPr="004E658D">
              <w:rPr>
                <w:rStyle w:val="Hyperlink"/>
                <w:noProof/>
              </w:rPr>
              <w:t>WBS, Tasking, Scheduling</w:t>
            </w:r>
            <w:r>
              <w:rPr>
                <w:noProof/>
                <w:webHidden/>
              </w:rPr>
              <w:tab/>
            </w:r>
            <w:r>
              <w:rPr>
                <w:noProof/>
                <w:webHidden/>
              </w:rPr>
              <w:fldChar w:fldCharType="begin"/>
            </w:r>
            <w:r>
              <w:rPr>
                <w:noProof/>
                <w:webHidden/>
              </w:rPr>
              <w:instrText xml:space="preserve"> PAGEREF _Toc193983186 \h </w:instrText>
            </w:r>
            <w:r>
              <w:rPr>
                <w:noProof/>
                <w:webHidden/>
              </w:rPr>
            </w:r>
            <w:r>
              <w:rPr>
                <w:noProof/>
                <w:webHidden/>
              </w:rPr>
              <w:fldChar w:fldCharType="separate"/>
            </w:r>
            <w:r>
              <w:rPr>
                <w:noProof/>
                <w:webHidden/>
              </w:rPr>
              <w:t>9</w:t>
            </w:r>
            <w:r>
              <w:rPr>
                <w:noProof/>
                <w:webHidden/>
              </w:rPr>
              <w:fldChar w:fldCharType="end"/>
            </w:r>
          </w:hyperlink>
        </w:p>
        <w:p w14:paraId="57C822BA" w14:textId="2BE8B736"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7" w:history="1">
            <w:r w:rsidRPr="004E658D">
              <w:rPr>
                <w:rStyle w:val="Hyperlink"/>
                <w:noProof/>
              </w:rPr>
              <w:t>Estimated Costs</w:t>
            </w:r>
            <w:r>
              <w:rPr>
                <w:noProof/>
                <w:webHidden/>
              </w:rPr>
              <w:tab/>
            </w:r>
            <w:r>
              <w:rPr>
                <w:noProof/>
                <w:webHidden/>
              </w:rPr>
              <w:fldChar w:fldCharType="begin"/>
            </w:r>
            <w:r>
              <w:rPr>
                <w:noProof/>
                <w:webHidden/>
              </w:rPr>
              <w:instrText xml:space="preserve"> PAGEREF _Toc193983187 \h </w:instrText>
            </w:r>
            <w:r>
              <w:rPr>
                <w:noProof/>
                <w:webHidden/>
              </w:rPr>
            </w:r>
            <w:r>
              <w:rPr>
                <w:noProof/>
                <w:webHidden/>
              </w:rPr>
              <w:fldChar w:fldCharType="separate"/>
            </w:r>
            <w:r>
              <w:rPr>
                <w:noProof/>
                <w:webHidden/>
              </w:rPr>
              <w:t>9</w:t>
            </w:r>
            <w:r>
              <w:rPr>
                <w:noProof/>
                <w:webHidden/>
              </w:rPr>
              <w:fldChar w:fldCharType="end"/>
            </w:r>
          </w:hyperlink>
        </w:p>
        <w:p w14:paraId="33E920E6" w14:textId="53C5CDB1"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8" w:history="1">
            <w:r w:rsidRPr="004E658D">
              <w:rPr>
                <w:rStyle w:val="Hyperlink"/>
                <w:noProof/>
              </w:rPr>
              <w:t>Labour Breakdown</w:t>
            </w:r>
            <w:r>
              <w:rPr>
                <w:noProof/>
                <w:webHidden/>
              </w:rPr>
              <w:tab/>
            </w:r>
            <w:r>
              <w:rPr>
                <w:noProof/>
                <w:webHidden/>
              </w:rPr>
              <w:fldChar w:fldCharType="begin"/>
            </w:r>
            <w:r>
              <w:rPr>
                <w:noProof/>
                <w:webHidden/>
              </w:rPr>
              <w:instrText xml:space="preserve"> PAGEREF _Toc193983188 \h </w:instrText>
            </w:r>
            <w:r>
              <w:rPr>
                <w:noProof/>
                <w:webHidden/>
              </w:rPr>
            </w:r>
            <w:r>
              <w:rPr>
                <w:noProof/>
                <w:webHidden/>
              </w:rPr>
              <w:fldChar w:fldCharType="separate"/>
            </w:r>
            <w:r>
              <w:rPr>
                <w:noProof/>
                <w:webHidden/>
              </w:rPr>
              <w:t>10</w:t>
            </w:r>
            <w:r>
              <w:rPr>
                <w:noProof/>
                <w:webHidden/>
              </w:rPr>
              <w:fldChar w:fldCharType="end"/>
            </w:r>
          </w:hyperlink>
        </w:p>
        <w:p w14:paraId="119FDD8A" w14:textId="646C38EE"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89" w:history="1">
            <w:r w:rsidRPr="004E658D">
              <w:rPr>
                <w:rStyle w:val="Hyperlink"/>
                <w:noProof/>
              </w:rPr>
              <w:t>Appendix A - Disclaimer</w:t>
            </w:r>
            <w:r>
              <w:rPr>
                <w:noProof/>
                <w:webHidden/>
              </w:rPr>
              <w:tab/>
            </w:r>
            <w:r>
              <w:rPr>
                <w:noProof/>
                <w:webHidden/>
              </w:rPr>
              <w:fldChar w:fldCharType="begin"/>
            </w:r>
            <w:r>
              <w:rPr>
                <w:noProof/>
                <w:webHidden/>
              </w:rPr>
              <w:instrText xml:space="preserve"> PAGEREF _Toc193983189 \h </w:instrText>
            </w:r>
            <w:r>
              <w:rPr>
                <w:noProof/>
                <w:webHidden/>
              </w:rPr>
            </w:r>
            <w:r>
              <w:rPr>
                <w:noProof/>
                <w:webHidden/>
              </w:rPr>
              <w:fldChar w:fldCharType="separate"/>
            </w:r>
            <w:r>
              <w:rPr>
                <w:noProof/>
                <w:webHidden/>
              </w:rPr>
              <w:t>11</w:t>
            </w:r>
            <w:r>
              <w:rPr>
                <w:noProof/>
                <w:webHidden/>
              </w:rPr>
              <w:fldChar w:fldCharType="end"/>
            </w:r>
          </w:hyperlink>
        </w:p>
        <w:p w14:paraId="3D02C3A3" w14:textId="3706D748"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90" w:history="1">
            <w:r w:rsidRPr="004E658D">
              <w:rPr>
                <w:rStyle w:val="Hyperlink"/>
                <w:noProof/>
              </w:rPr>
              <w:t>Appendix B -</w:t>
            </w:r>
            <w:r>
              <w:rPr>
                <w:noProof/>
                <w:webHidden/>
              </w:rPr>
              <w:tab/>
            </w:r>
            <w:r>
              <w:rPr>
                <w:noProof/>
                <w:webHidden/>
              </w:rPr>
              <w:fldChar w:fldCharType="begin"/>
            </w:r>
            <w:r>
              <w:rPr>
                <w:noProof/>
                <w:webHidden/>
              </w:rPr>
              <w:instrText xml:space="preserve"> PAGEREF _Toc193983190 \h </w:instrText>
            </w:r>
            <w:r>
              <w:rPr>
                <w:noProof/>
                <w:webHidden/>
              </w:rPr>
            </w:r>
            <w:r>
              <w:rPr>
                <w:noProof/>
                <w:webHidden/>
              </w:rPr>
              <w:fldChar w:fldCharType="separate"/>
            </w:r>
            <w:r>
              <w:rPr>
                <w:noProof/>
                <w:webHidden/>
              </w:rPr>
              <w:t>12</w:t>
            </w:r>
            <w:r>
              <w:rPr>
                <w:noProof/>
                <w:webHidden/>
              </w:rPr>
              <w:fldChar w:fldCharType="end"/>
            </w:r>
          </w:hyperlink>
        </w:p>
        <w:p w14:paraId="2E180926" w14:textId="4948ADB8" w:rsidR="00117206" w:rsidRDefault="00117206">
          <w:pPr>
            <w:pStyle w:val="TOC1"/>
            <w:tabs>
              <w:tab w:val="right" w:leader="dot" w:pos="9016"/>
            </w:tabs>
            <w:rPr>
              <w:rFonts w:asciiTheme="minorHAnsi" w:eastAsiaTheme="minorEastAsia" w:hAnsiTheme="minorHAnsi" w:cstheme="minorBidi"/>
              <w:noProof/>
              <w:kern w:val="2"/>
              <w:lang w:bidi="my-MM"/>
              <w14:ligatures w14:val="standardContextual"/>
            </w:rPr>
          </w:pPr>
          <w:hyperlink w:anchor="_Toc193983191" w:history="1">
            <w:r w:rsidRPr="004E658D">
              <w:rPr>
                <w:rStyle w:val="Hyperlink"/>
                <w:noProof/>
              </w:rPr>
              <w:t>References</w:t>
            </w:r>
            <w:r>
              <w:rPr>
                <w:noProof/>
                <w:webHidden/>
              </w:rPr>
              <w:tab/>
            </w:r>
            <w:r>
              <w:rPr>
                <w:noProof/>
                <w:webHidden/>
              </w:rPr>
              <w:fldChar w:fldCharType="begin"/>
            </w:r>
            <w:r>
              <w:rPr>
                <w:noProof/>
                <w:webHidden/>
              </w:rPr>
              <w:instrText xml:space="preserve"> PAGEREF _Toc193983191 \h </w:instrText>
            </w:r>
            <w:r>
              <w:rPr>
                <w:noProof/>
                <w:webHidden/>
              </w:rPr>
            </w:r>
            <w:r>
              <w:rPr>
                <w:noProof/>
                <w:webHidden/>
              </w:rPr>
              <w:fldChar w:fldCharType="separate"/>
            </w:r>
            <w:r>
              <w:rPr>
                <w:noProof/>
                <w:webHidden/>
              </w:rPr>
              <w:t>12</w:t>
            </w:r>
            <w:r>
              <w:rPr>
                <w:noProof/>
                <w:webHidden/>
              </w:rPr>
              <w:fldChar w:fldCharType="end"/>
            </w:r>
          </w:hyperlink>
        </w:p>
        <w:p w14:paraId="12AEDEA0" w14:textId="6B23D4D6" w:rsidR="00A32BC6" w:rsidRPr="00364044" w:rsidRDefault="00A32BC6">
          <w:r w:rsidRPr="00364044">
            <w:fldChar w:fldCharType="end"/>
          </w:r>
        </w:p>
      </w:sdtContent>
    </w:sdt>
    <w:p w14:paraId="6750581D" w14:textId="67DACC9F" w:rsidR="00EB745E" w:rsidRPr="00364044" w:rsidRDefault="00EB745E" w:rsidP="00F41DEB">
      <w:pPr>
        <w:pStyle w:val="Heading1"/>
      </w:pPr>
      <w:r w:rsidRPr="00364044">
        <w:br w:type="page"/>
      </w:r>
    </w:p>
    <w:p w14:paraId="3E7035C1" w14:textId="086D61DF" w:rsidR="005F4102" w:rsidRPr="00364044" w:rsidRDefault="005F4102" w:rsidP="0015136D">
      <w:pPr>
        <w:pStyle w:val="Heading1"/>
      </w:pPr>
      <w:bookmarkStart w:id="67" w:name="_Toc193983165"/>
      <w:r w:rsidRPr="00364044">
        <w:lastRenderedPageBreak/>
        <w:t>Executive Summary</w:t>
      </w:r>
      <w:bookmarkEnd w:id="67"/>
    </w:p>
    <w:p w14:paraId="2D538754" w14:textId="5EA82990" w:rsidR="00BC7566" w:rsidRPr="00364044" w:rsidRDefault="001E5E96" w:rsidP="00741658">
      <w:pPr>
        <w:spacing w:line="276" w:lineRule="auto"/>
      </w:pPr>
      <w:r w:rsidRPr="00364044">
        <w:t xml:space="preserve">This project evaluates the IPv4 and IPv6 network performance of three Linux-based software routers using iPerf/D-ITG. Performance </w:t>
      </w:r>
      <w:r w:rsidR="00AE44DD" w:rsidRPr="00364044">
        <w:t>evaluation</w:t>
      </w:r>
      <w:r w:rsidRPr="00364044">
        <w:t>, encompassing throughput, delay, jitter, and packet loss, will be conducted across 12 packet sizes on a network comprised of four computers</w:t>
      </w:r>
      <w:r w:rsidR="004C52F0" w:rsidRPr="00364044">
        <w:t>.</w:t>
      </w:r>
      <w:r w:rsidRPr="00364044">
        <w:t xml:space="preserve"> The project, estimated at 300-360 hours, acknowledges potential risks such as Linux networking experience and hardware limitations, and includes a cost analysis for mentor support and necessary equipment.</w:t>
      </w:r>
      <w:r w:rsidR="00A17C53">
        <w:t xml:space="preserve"> </w:t>
      </w:r>
      <w:r w:rsidR="00BC3F08" w:rsidRPr="00364044">
        <w:t xml:space="preserve">Some of the risks and constraints to put into consideration </w:t>
      </w:r>
      <w:r w:rsidR="00DB49C2" w:rsidRPr="00364044">
        <w:t xml:space="preserve">would include lack of </w:t>
      </w:r>
      <w:r w:rsidR="00FF700B" w:rsidRPr="00364044">
        <w:t xml:space="preserve">experience </w:t>
      </w:r>
      <w:r w:rsidR="00BB236B" w:rsidRPr="00364044">
        <w:t xml:space="preserve">with Linux networking, Risk 1, Risk </w:t>
      </w:r>
      <w:r w:rsidR="00AB1223" w:rsidRPr="00364044">
        <w:t>2. The</w:t>
      </w:r>
      <w:r w:rsidR="00BC7566" w:rsidRPr="00364044">
        <w:t xml:space="preserve"> total cost budgeted to $xxxxxx, which covers the technology, labour, and tools needed for the project. </w:t>
      </w:r>
    </w:p>
    <w:p w14:paraId="29F22CC6" w14:textId="77777777" w:rsidR="001E5E96" w:rsidRPr="00364044" w:rsidRDefault="001E5E96" w:rsidP="005F4102"/>
    <w:p w14:paraId="1CAA0736" w14:textId="77777777" w:rsidR="005F4102" w:rsidRPr="00364044" w:rsidRDefault="005F4102" w:rsidP="005F4102">
      <w:pPr>
        <w:pStyle w:val="ListParagraph"/>
        <w:numPr>
          <w:ilvl w:val="0"/>
          <w:numId w:val="2"/>
        </w:numPr>
      </w:pPr>
      <w:r w:rsidRPr="00364044">
        <w:t>Costs</w:t>
      </w:r>
    </w:p>
    <w:p w14:paraId="41E36B86" w14:textId="77777777" w:rsidR="005F4102" w:rsidRPr="00364044" w:rsidRDefault="005F4102" w:rsidP="005F4102">
      <w:pPr>
        <w:pStyle w:val="ListParagraph"/>
        <w:numPr>
          <w:ilvl w:val="1"/>
          <w:numId w:val="2"/>
        </w:numPr>
      </w:pPr>
      <w:r w:rsidRPr="00364044">
        <w:t>Mentor</w:t>
      </w:r>
    </w:p>
    <w:p w14:paraId="4CA0C367" w14:textId="7BE31DD6" w:rsidR="005F4102" w:rsidRPr="00364044" w:rsidRDefault="00D23400" w:rsidP="005F4102">
      <w:pPr>
        <w:pStyle w:val="ListParagraph"/>
        <w:numPr>
          <w:ilvl w:val="2"/>
          <w:numId w:val="2"/>
        </w:numPr>
      </w:pPr>
      <w:r w:rsidRPr="00364044">
        <w:t>Based on a</w:t>
      </w:r>
      <w:r w:rsidR="0015136D" w:rsidRPr="00364044">
        <w:t xml:space="preserve"> conservatively </w:t>
      </w:r>
      <w:r w:rsidRPr="00364044">
        <w:t>estimated time</w:t>
      </w:r>
      <w:r w:rsidR="005F4102" w:rsidRPr="00364044">
        <w:t xml:space="preserve"> of </w:t>
      </w:r>
      <w:r w:rsidR="002D13F9" w:rsidRPr="00364044">
        <w:t>one</w:t>
      </w:r>
      <w:r w:rsidR="005F4102" w:rsidRPr="00364044">
        <w:t xml:space="preserve"> hour per week with the mentor</w:t>
      </w:r>
      <w:r w:rsidRPr="00364044">
        <w:t>,</w:t>
      </w:r>
      <w:r w:rsidR="005F4102" w:rsidRPr="00364044">
        <w:t xml:space="preserve"> $3,919.20 </w:t>
      </w:r>
      <w:r w:rsidRPr="00364044">
        <w:t>is</w:t>
      </w:r>
      <w:r w:rsidR="005F4102" w:rsidRPr="00364044">
        <w:t xml:space="preserve"> the estimated cost.</w:t>
      </w:r>
    </w:p>
    <w:p w14:paraId="4E752A72" w14:textId="77777777" w:rsidR="005F4102" w:rsidRPr="00364044" w:rsidRDefault="005F4102" w:rsidP="005F4102">
      <w:pPr>
        <w:pStyle w:val="ListParagraph"/>
        <w:numPr>
          <w:ilvl w:val="1"/>
          <w:numId w:val="2"/>
        </w:numPr>
      </w:pPr>
      <w:r w:rsidRPr="00364044">
        <w:t>Equipment</w:t>
      </w:r>
    </w:p>
    <w:p w14:paraId="302E30AE" w14:textId="33FD81F2" w:rsidR="00826A04" w:rsidRPr="00364044" w:rsidRDefault="00826A04" w:rsidP="009839D8">
      <w:pPr>
        <w:pStyle w:val="ListParagraph"/>
        <w:numPr>
          <w:ilvl w:val="2"/>
          <w:numId w:val="2"/>
        </w:numPr>
      </w:pPr>
      <w:r w:rsidRPr="00364044">
        <w:t>4 Computers</w:t>
      </w:r>
    </w:p>
    <w:p w14:paraId="5484A8B3" w14:textId="7B02A984" w:rsidR="009839D8" w:rsidRPr="00364044" w:rsidRDefault="009839D8" w:rsidP="00826A04">
      <w:pPr>
        <w:pStyle w:val="ListParagraph"/>
        <w:numPr>
          <w:ilvl w:val="3"/>
          <w:numId w:val="2"/>
        </w:numPr>
      </w:pPr>
      <w:r w:rsidRPr="00364044">
        <w:t>1 Sender</w:t>
      </w:r>
    </w:p>
    <w:p w14:paraId="0048BB04" w14:textId="77777777" w:rsidR="009839D8" w:rsidRPr="00364044" w:rsidRDefault="009839D8" w:rsidP="00826A04">
      <w:pPr>
        <w:pStyle w:val="ListParagraph"/>
        <w:numPr>
          <w:ilvl w:val="3"/>
          <w:numId w:val="2"/>
        </w:numPr>
      </w:pPr>
      <w:r w:rsidRPr="00364044">
        <w:t>2 Configured as routers</w:t>
      </w:r>
    </w:p>
    <w:p w14:paraId="013B2FB8" w14:textId="77777777" w:rsidR="009839D8" w:rsidRPr="00364044" w:rsidRDefault="009839D8" w:rsidP="00826A04">
      <w:pPr>
        <w:pStyle w:val="ListParagraph"/>
        <w:numPr>
          <w:ilvl w:val="4"/>
          <w:numId w:val="2"/>
        </w:numPr>
      </w:pPr>
      <w:r w:rsidRPr="00364044">
        <w:t>Each with 2 network cards</w:t>
      </w:r>
    </w:p>
    <w:p w14:paraId="2CA68D50" w14:textId="0439B318" w:rsidR="005F4102" w:rsidRPr="00364044" w:rsidRDefault="009839D8" w:rsidP="00826A04">
      <w:pPr>
        <w:pStyle w:val="ListParagraph"/>
        <w:numPr>
          <w:ilvl w:val="3"/>
          <w:numId w:val="2"/>
        </w:numPr>
      </w:pPr>
      <w:r w:rsidRPr="00364044">
        <w:t>1 Receiver</w:t>
      </w:r>
    </w:p>
    <w:p w14:paraId="72069A7B" w14:textId="77777777" w:rsidR="005F4102" w:rsidRPr="00364044" w:rsidRDefault="005F4102" w:rsidP="005F4102"/>
    <w:p w14:paraId="617B9CA3" w14:textId="77777777" w:rsidR="00DA05D9" w:rsidRDefault="00DA05D9">
      <w:pPr>
        <w:spacing w:after="160" w:line="278" w:lineRule="auto"/>
        <w:rPr>
          <w:rFonts w:asciiTheme="majorHAnsi" w:eastAsiaTheme="majorEastAsia" w:hAnsiTheme="majorHAnsi" w:cstheme="majorBidi"/>
          <w:color w:val="0F4761" w:themeColor="accent1" w:themeShade="BF"/>
          <w:kern w:val="2"/>
          <w:sz w:val="40"/>
          <w:szCs w:val="40"/>
          <w:lang w:eastAsia="en-US"/>
          <w14:ligatures w14:val="standardContextual"/>
        </w:rPr>
      </w:pPr>
      <w:bookmarkStart w:id="68" w:name="_Toc193983166"/>
      <w:r>
        <w:br w:type="page"/>
      </w:r>
    </w:p>
    <w:p w14:paraId="372B9115" w14:textId="7868A47F" w:rsidR="005F4102" w:rsidRPr="00364044" w:rsidRDefault="005F4102" w:rsidP="007C3F7E">
      <w:pPr>
        <w:pStyle w:val="Heading1"/>
      </w:pPr>
      <w:r w:rsidRPr="00364044">
        <w:lastRenderedPageBreak/>
        <w:t>Terms of Reference</w:t>
      </w:r>
      <w:bookmarkEnd w:id="68"/>
    </w:p>
    <w:p w14:paraId="57D2B679" w14:textId="77777777" w:rsidR="00A547C2" w:rsidRPr="00364044" w:rsidRDefault="00A547C2" w:rsidP="006B36CB">
      <w:pPr>
        <w:pStyle w:val="Heading2"/>
      </w:pPr>
      <w:bookmarkStart w:id="69" w:name="_Toc193983167"/>
      <w:r w:rsidRPr="00364044">
        <w:t>Problem</w:t>
      </w:r>
      <w:bookmarkEnd w:id="69"/>
    </w:p>
    <w:p w14:paraId="64DEF10F" w14:textId="38E40A75" w:rsidR="00A547C2" w:rsidRPr="00364044" w:rsidRDefault="00A547C2" w:rsidP="00A740AA">
      <w:r w:rsidRPr="00364044">
        <w:t>The core issue is the absence of evidence to accurately assess the performance disparities between IPv4 and IPv6 within software router environments. Despite IPv4's acknowledged scalability constraints and IPv6's intended role as a replacement, a lack of real-world performance data hinders informed decision-making.</w:t>
      </w:r>
    </w:p>
    <w:p w14:paraId="4C522A94" w14:textId="739A5C9C" w:rsidR="005F4102" w:rsidRPr="00364044" w:rsidRDefault="005F4102" w:rsidP="00A740AA">
      <w:pPr>
        <w:pStyle w:val="Heading2"/>
      </w:pPr>
      <w:bookmarkStart w:id="70" w:name="_Toc193983168"/>
      <w:r w:rsidRPr="00364044">
        <w:t>Project purpose</w:t>
      </w:r>
      <w:bookmarkEnd w:id="70"/>
    </w:p>
    <w:p w14:paraId="11F51CAB" w14:textId="75A85ACC" w:rsidR="00A740AA" w:rsidRDefault="001108CE" w:rsidP="004A651A">
      <w:r w:rsidRPr="00364044">
        <w:t>The core purpose of this project is to evaluate and compare the network performance of IPv4 and IPv6 on Linux-based software routers. This evaluation will be conducted by measuring key metrics such as throughput, delay, jitter, and packet loss across various packet sizes.</w:t>
      </w:r>
    </w:p>
    <w:p w14:paraId="16921716" w14:textId="77777777" w:rsidR="00734A81" w:rsidRPr="00364044" w:rsidRDefault="00734A81" w:rsidP="00734A81">
      <w:pPr>
        <w:pStyle w:val="Heading2"/>
      </w:pPr>
      <w:bookmarkStart w:id="71" w:name="_Toc193983170"/>
      <w:r w:rsidRPr="00364044">
        <w:t>Opportunities</w:t>
      </w:r>
      <w:bookmarkEnd w:id="71"/>
    </w:p>
    <w:p w14:paraId="7D8C6FAC" w14:textId="77777777" w:rsidR="00734A81" w:rsidRPr="00364044" w:rsidRDefault="00734A81" w:rsidP="00734A81">
      <w:pPr>
        <w:pStyle w:val="ListParagraph"/>
        <w:numPr>
          <w:ilvl w:val="0"/>
          <w:numId w:val="2"/>
        </w:numPr>
      </w:pPr>
      <w:r w:rsidRPr="00364044">
        <w:t>This project presents an opportunity to gain valuable insights into IPv6 adoption barriers by providing concrete performance data.</w:t>
      </w:r>
    </w:p>
    <w:p w14:paraId="0FA511AC" w14:textId="77777777" w:rsidR="00734A81" w:rsidRPr="00364044" w:rsidRDefault="00734A81" w:rsidP="00734A81">
      <w:pPr>
        <w:pStyle w:val="ListParagraph"/>
        <w:numPr>
          <w:ilvl w:val="0"/>
          <w:numId w:val="2"/>
        </w:numPr>
      </w:pPr>
      <w:r w:rsidRPr="00364044">
        <w:t>It also creates an opportunity to develop expertise in Linux networking, performance testing tools, and data analysis.</w:t>
      </w:r>
    </w:p>
    <w:p w14:paraId="444D64F9" w14:textId="018FDDE9" w:rsidR="00734A81" w:rsidRDefault="00734A81" w:rsidP="004A651A">
      <w:pPr>
        <w:pStyle w:val="ListParagraph"/>
        <w:numPr>
          <w:ilvl w:val="0"/>
          <w:numId w:val="2"/>
        </w:numPr>
      </w:pPr>
      <w:r w:rsidRPr="00364044">
        <w:t>The project also provides the opportunity to gain experience in creating and running a project, and the creation of a portfolio.</w:t>
      </w:r>
    </w:p>
    <w:p w14:paraId="13DB2191" w14:textId="26EF05F7" w:rsidR="005F4102" w:rsidRPr="00364044" w:rsidRDefault="005F4102" w:rsidP="00A740AA">
      <w:pPr>
        <w:pStyle w:val="Heading2"/>
      </w:pPr>
      <w:bookmarkStart w:id="72" w:name="_Toc193983169"/>
      <w:r w:rsidRPr="00364044">
        <w:t>Context of the project</w:t>
      </w:r>
      <w:bookmarkEnd w:id="72"/>
    </w:p>
    <w:p w14:paraId="49B4A767" w14:textId="6D23FFF2" w:rsidR="005E7416" w:rsidRPr="00364044" w:rsidRDefault="005E7416" w:rsidP="004A651A">
      <w:r w:rsidRPr="00364044">
        <w:t>IPv4's scalability issues drive the move to IPv6, which has different performance due to higher data overhead. This project aims to measure and provide factual performance results for both protocols within a controlled software router setting.</w:t>
      </w:r>
    </w:p>
    <w:p w14:paraId="5900CA03" w14:textId="2887EB48" w:rsidR="005F4102" w:rsidRPr="00364044" w:rsidRDefault="005F4102" w:rsidP="00465038">
      <w:pPr>
        <w:pStyle w:val="Heading1"/>
      </w:pPr>
      <w:bookmarkStart w:id="73" w:name="_Toc193983171"/>
      <w:r w:rsidRPr="00364044">
        <w:t>Rationale</w:t>
      </w:r>
      <w:bookmarkEnd w:id="73"/>
    </w:p>
    <w:p w14:paraId="075A3B14" w14:textId="145C2C16" w:rsidR="00162FD9" w:rsidRPr="00B45EB5" w:rsidRDefault="00EA6719" w:rsidP="00162FD9">
      <w:pPr>
        <w:rPr>
          <w:b/>
          <w:lang w:eastAsia="en-US"/>
        </w:rPr>
      </w:pPr>
      <w:r w:rsidRPr="00B45EB5">
        <w:rPr>
          <w:b/>
          <w:highlight w:val="yellow"/>
          <w:lang w:eastAsia="en-US"/>
        </w:rPr>
        <w:t>Why is this project needed? Describe any existing system or</w:t>
      </w:r>
      <w:r w:rsidRPr="00B45EB5">
        <w:rPr>
          <w:b/>
          <w:highlight w:val="yellow"/>
          <w:lang w:eastAsia="en-US"/>
        </w:rPr>
        <w:br/>
        <w:t>area of enquiry undertaken and explain what the key project issues or opportunities</w:t>
      </w:r>
      <w:r w:rsidR="00B45EB5">
        <w:rPr>
          <w:b/>
          <w:bCs/>
          <w:highlight w:val="yellow"/>
          <w:lang w:eastAsia="en-US"/>
        </w:rPr>
        <w:t xml:space="preserve"> </w:t>
      </w:r>
      <w:r w:rsidRPr="00B45EB5">
        <w:rPr>
          <w:b/>
          <w:highlight w:val="yellow"/>
          <w:lang w:eastAsia="en-US"/>
        </w:rPr>
        <w:t>are.</w:t>
      </w:r>
    </w:p>
    <w:p w14:paraId="72E50EA6" w14:textId="387818E3" w:rsidR="005F4102" w:rsidRPr="00364044" w:rsidRDefault="00CB2888" w:rsidP="007C3F7E">
      <w:pPr>
        <w:pStyle w:val="Heading1"/>
      </w:pPr>
      <w:bookmarkStart w:id="74" w:name="_Toc193983172"/>
      <w:r>
        <w:t xml:space="preserve">Project </w:t>
      </w:r>
      <w:r w:rsidR="005F4102" w:rsidRPr="00364044">
        <w:t xml:space="preserve">Objectives </w:t>
      </w:r>
      <w:r w:rsidR="00523B31" w:rsidRPr="00364044">
        <w:t>&amp;</w:t>
      </w:r>
      <w:r w:rsidR="005F4102" w:rsidRPr="00364044">
        <w:t xml:space="preserve"> Scope</w:t>
      </w:r>
      <w:bookmarkEnd w:id="74"/>
    </w:p>
    <w:p w14:paraId="1F98CEDD" w14:textId="1BFD21EB" w:rsidR="00FC4B4F" w:rsidRDefault="00FC4B4F" w:rsidP="00FC4B4F">
      <w:r w:rsidRPr="00364044">
        <w:t>This section will cover the main objectives, and the scope, including functional and non-functional requirements</w:t>
      </w:r>
      <w:r w:rsidR="0083741A">
        <w:t xml:space="preserve">, key stakeholders, </w:t>
      </w:r>
      <w:r w:rsidR="00F92AAB">
        <w:t>technical infrastructure, and skills analysis</w:t>
      </w:r>
      <w:r w:rsidRPr="00364044">
        <w:t xml:space="preserve">. For more complete details on the scope statement, please refer to Appendix X.  </w:t>
      </w:r>
    </w:p>
    <w:p w14:paraId="45A6EB35" w14:textId="77777777" w:rsidR="003B508A" w:rsidRPr="00364044" w:rsidRDefault="003B508A" w:rsidP="00FC4B4F">
      <w:pPr>
        <w:rPr>
          <w:lang w:eastAsia="en-US"/>
        </w:rPr>
      </w:pPr>
    </w:p>
    <w:p w14:paraId="5AE58BC8" w14:textId="45DE9624" w:rsidR="00351995" w:rsidRPr="00364044" w:rsidRDefault="00E1049C" w:rsidP="00E1049C">
      <w:pPr>
        <w:pStyle w:val="Heading2"/>
      </w:pPr>
      <w:bookmarkStart w:id="75" w:name="_Toc193983173"/>
      <w:r w:rsidRPr="00364044">
        <w:lastRenderedPageBreak/>
        <w:t>Objectives</w:t>
      </w:r>
      <w:bookmarkEnd w:id="75"/>
      <w:r w:rsidRPr="00364044">
        <w:t xml:space="preserve"> </w:t>
      </w:r>
    </w:p>
    <w:p w14:paraId="331369CD" w14:textId="7FEE00A5" w:rsidR="00F2478D" w:rsidRPr="00044C38" w:rsidRDefault="00F2478D" w:rsidP="00F2478D">
      <w:r w:rsidRPr="00044C38">
        <w:t xml:space="preserve">The goal of this project is to </w:t>
      </w:r>
      <w:r>
        <w:t>evaluate</w:t>
      </w:r>
      <w:r w:rsidRPr="00044C38">
        <w:t xml:space="preserve"> the performance of 3 latest Linux based Operating Systems distributions – Fedora OS, Ubuntu, and the team will need to choose the third operating system. These operating systems need to be configured as software routers before running the </w:t>
      </w:r>
      <w:r w:rsidR="00971F51">
        <w:t>evaluations</w:t>
      </w:r>
      <w:r w:rsidRPr="00044C38">
        <w:t xml:space="preserve">. Tools such as iPerf or D-ITG </w:t>
      </w:r>
      <w:r w:rsidR="00393E9A">
        <w:t>are</w:t>
      </w:r>
      <w:r w:rsidRPr="00044C38">
        <w:t xml:space="preserve"> to be employed to generate the </w:t>
      </w:r>
      <w:r w:rsidR="004A379B">
        <w:t>evaluation</w:t>
      </w:r>
      <w:r w:rsidRPr="00044C38">
        <w:t xml:space="preserve"> traffics.</w:t>
      </w:r>
    </w:p>
    <w:p w14:paraId="7F6FFB35" w14:textId="77777777" w:rsidR="00681DA1" w:rsidRDefault="00681DA1" w:rsidP="00E1049C"/>
    <w:p w14:paraId="0497500C" w14:textId="3FDC3F2A" w:rsidR="00364742" w:rsidRPr="00364044" w:rsidRDefault="00364742" w:rsidP="00E1049C">
      <w:r w:rsidRPr="00364044">
        <w:t xml:space="preserve">Objectives to be achieved include: </w:t>
      </w:r>
    </w:p>
    <w:p w14:paraId="3E9F1AED" w14:textId="49963B7D" w:rsidR="00E1049C" w:rsidRPr="00364044" w:rsidRDefault="0023365D" w:rsidP="003C737C">
      <w:pPr>
        <w:pStyle w:val="ListParagraph"/>
        <w:numPr>
          <w:ilvl w:val="0"/>
          <w:numId w:val="8"/>
        </w:numPr>
        <w:spacing w:after="0"/>
      </w:pPr>
      <w:r w:rsidRPr="00364044">
        <w:t xml:space="preserve">Configure </w:t>
      </w:r>
      <w:r w:rsidR="00EA1C44" w:rsidRPr="00364044">
        <w:t xml:space="preserve">operating systems as routers. </w:t>
      </w:r>
    </w:p>
    <w:p w14:paraId="3649B846" w14:textId="77777777" w:rsidR="003C737C" w:rsidRPr="00364044" w:rsidRDefault="003C737C" w:rsidP="003C737C">
      <w:pPr>
        <w:numPr>
          <w:ilvl w:val="0"/>
          <w:numId w:val="8"/>
        </w:numPr>
        <w:spacing w:line="278" w:lineRule="auto"/>
      </w:pPr>
      <w:r w:rsidRPr="00364044">
        <w:t>Use TCP and UDP as transmission protocols.</w:t>
      </w:r>
    </w:p>
    <w:p w14:paraId="452F1DE3" w14:textId="77777777" w:rsidR="003C737C" w:rsidRPr="00364044" w:rsidRDefault="003C737C" w:rsidP="003C737C">
      <w:pPr>
        <w:numPr>
          <w:ilvl w:val="0"/>
          <w:numId w:val="8"/>
        </w:numPr>
        <w:spacing w:line="278" w:lineRule="auto"/>
      </w:pPr>
      <w:r w:rsidRPr="00364044">
        <w:t>Test on both IPv4 and IPv6.</w:t>
      </w:r>
    </w:p>
    <w:p w14:paraId="3B9A59BE" w14:textId="77777777" w:rsidR="003C737C" w:rsidRPr="00364044" w:rsidRDefault="003C737C" w:rsidP="003C737C">
      <w:pPr>
        <w:numPr>
          <w:ilvl w:val="0"/>
          <w:numId w:val="8"/>
        </w:numPr>
        <w:spacing w:line="278" w:lineRule="auto"/>
      </w:pPr>
      <w:r w:rsidRPr="00364044">
        <w:t>Each test will be on 12 various packet sizes – 128, 256, 384, 512, 640, 768, 896, 1024, 1152, 1280, 1408, 1536 Bytes.</w:t>
      </w:r>
    </w:p>
    <w:p w14:paraId="1D259D0E" w14:textId="2B71A46B" w:rsidR="003C737C" w:rsidRPr="00364044" w:rsidRDefault="003C737C" w:rsidP="003C737C">
      <w:pPr>
        <w:pStyle w:val="ListParagraph"/>
        <w:numPr>
          <w:ilvl w:val="0"/>
          <w:numId w:val="8"/>
        </w:numPr>
        <w:spacing w:after="0"/>
      </w:pPr>
      <w:r w:rsidRPr="00364044">
        <w:t>Performance metrics to test for are – throughputs, delays, jitters, and packet loss. Each test needs to run at least 10 times to ensure accuracy and consistency. Any tests that fall outside 95% confidence interval must be re-run.</w:t>
      </w:r>
    </w:p>
    <w:p w14:paraId="1A92E54B" w14:textId="64C1B999" w:rsidR="00AF7CCB" w:rsidRDefault="00AF7CCB" w:rsidP="00AF7CCB">
      <w:pPr>
        <w:pStyle w:val="Heading2"/>
      </w:pPr>
      <w:bookmarkStart w:id="76" w:name="_Toc193983174"/>
      <w:r>
        <w:t>Scope</w:t>
      </w:r>
    </w:p>
    <w:p w14:paraId="7938B79C" w14:textId="4D999E90" w:rsidR="00D2197E" w:rsidRPr="00364044" w:rsidRDefault="00784C2F" w:rsidP="00AF7CCB">
      <w:pPr>
        <w:pStyle w:val="Heading3"/>
      </w:pPr>
      <w:r>
        <w:t xml:space="preserve">High-level </w:t>
      </w:r>
      <w:r w:rsidR="00D2197E" w:rsidRPr="00364044">
        <w:t>Functional requirements</w:t>
      </w:r>
      <w:bookmarkEnd w:id="76"/>
    </w:p>
    <w:p w14:paraId="4E311690" w14:textId="073EF582" w:rsidR="00784C2F" w:rsidRDefault="007F3F7F" w:rsidP="00D70342">
      <w:r>
        <w:t>R</w:t>
      </w:r>
      <w:r w:rsidR="007705A1">
        <w:t xml:space="preserve">1 - </w:t>
      </w:r>
      <w:r w:rsidR="00784C2F">
        <w:t>Must have 3 networks configured</w:t>
      </w:r>
    </w:p>
    <w:p w14:paraId="2665AC48" w14:textId="4CEA8FFD" w:rsidR="00252206" w:rsidRPr="00364044" w:rsidRDefault="007705A1" w:rsidP="00D70342">
      <w:r>
        <w:t xml:space="preserve">R2 - </w:t>
      </w:r>
      <w:r w:rsidR="00252206" w:rsidRPr="00364044">
        <w:t>Configuration of the Linux Operating System (Ubuntu, Fedora, and Kali) as router.</w:t>
      </w:r>
    </w:p>
    <w:p w14:paraId="258F1163" w14:textId="196E3693" w:rsidR="00252206" w:rsidRPr="00364044" w:rsidRDefault="007705A1" w:rsidP="00D70342">
      <w:r>
        <w:t xml:space="preserve">R3 - </w:t>
      </w:r>
      <w:r w:rsidR="00252206" w:rsidRPr="00364044">
        <w:t xml:space="preserve">Network </w:t>
      </w:r>
      <w:r w:rsidR="009B7BD6">
        <w:t>evaluation</w:t>
      </w:r>
      <w:r w:rsidR="00252206" w:rsidRPr="00364044">
        <w:t xml:space="preserve"> </w:t>
      </w:r>
      <w:r w:rsidR="009B7BD6">
        <w:t>s</w:t>
      </w:r>
      <w:r w:rsidR="00252206" w:rsidRPr="00364044">
        <w:t>etup should utili</w:t>
      </w:r>
      <w:r w:rsidR="009B7BD6">
        <w:t>s</w:t>
      </w:r>
      <w:r w:rsidR="00252206" w:rsidRPr="00364044">
        <w:t>e 4 computers, (2 router</w:t>
      </w:r>
      <w:r w:rsidR="009B7BD6">
        <w:t>s</w:t>
      </w:r>
      <w:r w:rsidR="00252206" w:rsidRPr="00364044">
        <w:t xml:space="preserve">, 1 sender, 1 receiver) </w:t>
      </w:r>
    </w:p>
    <w:p w14:paraId="7C9AC486" w14:textId="5ACD84D8" w:rsidR="00252206" w:rsidRPr="00364044" w:rsidRDefault="007705A1" w:rsidP="00D70342">
      <w:r>
        <w:t>R4 -</w:t>
      </w:r>
      <w:r w:rsidR="00252206" w:rsidRPr="00364044">
        <w:t>Use TCP and UDP as transmission protocol</w:t>
      </w:r>
      <w:r w:rsidR="009B7BD6">
        <w:t>s</w:t>
      </w:r>
    </w:p>
    <w:p w14:paraId="00C1A742" w14:textId="01337338" w:rsidR="00D2197E" w:rsidRPr="00364044" w:rsidRDefault="00D2197E" w:rsidP="00473423">
      <w:pPr>
        <w:pStyle w:val="Heading3"/>
      </w:pPr>
      <w:bookmarkStart w:id="77" w:name="_Toc193983175"/>
      <w:r w:rsidRPr="00364044">
        <w:t>Non-Functional Requirements</w:t>
      </w:r>
      <w:bookmarkEnd w:id="77"/>
      <w:r w:rsidRPr="00364044">
        <w:t xml:space="preserve"> </w:t>
      </w:r>
    </w:p>
    <w:p w14:paraId="5911901F" w14:textId="36453927" w:rsidR="0028700E" w:rsidRPr="00364044" w:rsidRDefault="005D22B4" w:rsidP="005D22B4">
      <w:r>
        <w:t xml:space="preserve">R1 - </w:t>
      </w:r>
      <w:r w:rsidR="0028700E" w:rsidRPr="00364044">
        <w:t>Proper configuration and setup (Routers, and Network tools [iPerf and D-ITG])</w:t>
      </w:r>
    </w:p>
    <w:p w14:paraId="11D2D65F" w14:textId="56EEDC15" w:rsidR="0028700E" w:rsidRPr="00364044" w:rsidRDefault="005D22B4" w:rsidP="005D22B4">
      <w:r>
        <w:t xml:space="preserve">R2 - </w:t>
      </w:r>
      <w:r w:rsidR="0028700E" w:rsidRPr="00364044">
        <w:t xml:space="preserve">All </w:t>
      </w:r>
      <w:r w:rsidR="0073597C">
        <w:t>t</w:t>
      </w:r>
      <w:r w:rsidR="0028700E" w:rsidRPr="00364044">
        <w:t xml:space="preserve">ests must be run 10 times each with all tests at 95% Confidence </w:t>
      </w:r>
    </w:p>
    <w:p w14:paraId="6076BD92" w14:textId="56583209" w:rsidR="0028700E" w:rsidRPr="00364044" w:rsidRDefault="005D22B4" w:rsidP="005D22B4">
      <w:r>
        <w:t xml:space="preserve">R3 - </w:t>
      </w:r>
      <w:r w:rsidR="0028700E" w:rsidRPr="00364044">
        <w:t xml:space="preserve">Tests cover all 12 given packet sizes. </w:t>
      </w:r>
    </w:p>
    <w:p w14:paraId="701CBBCA" w14:textId="51C63709" w:rsidR="00574352" w:rsidRPr="00364044" w:rsidRDefault="00574352" w:rsidP="006E1614">
      <w:pPr>
        <w:pStyle w:val="Heading3"/>
      </w:pPr>
      <w:bookmarkStart w:id="78" w:name="_Toc193983176"/>
      <w:r w:rsidRPr="00364044">
        <w:t>Out of Scope</w:t>
      </w:r>
      <w:bookmarkEnd w:id="78"/>
      <w:r w:rsidRPr="00364044">
        <w:t xml:space="preserve"> </w:t>
      </w:r>
    </w:p>
    <w:p w14:paraId="7588B58C" w14:textId="63E30200" w:rsidR="00471455" w:rsidRPr="00364044" w:rsidRDefault="0092042E" w:rsidP="000D32B4">
      <w:r>
        <w:t>The team is n</w:t>
      </w:r>
      <w:r w:rsidR="000F0E21" w:rsidRPr="00364044">
        <w:t xml:space="preserve">ot required </w:t>
      </w:r>
      <w:r w:rsidR="00744A42" w:rsidRPr="00364044">
        <w:t>for</w:t>
      </w:r>
      <w:r w:rsidR="00885312" w:rsidRPr="00364044">
        <w:t xml:space="preserve"> setup testbed environment for </w:t>
      </w:r>
      <w:r w:rsidR="00600627">
        <w:t>evaluation</w:t>
      </w:r>
      <w:r w:rsidR="00885312" w:rsidRPr="00364044">
        <w:t>.</w:t>
      </w:r>
    </w:p>
    <w:p w14:paraId="3E764E95" w14:textId="0E243086" w:rsidR="006E1614" w:rsidRDefault="003A25CE" w:rsidP="006E1614">
      <w:pPr>
        <w:pStyle w:val="Heading2"/>
      </w:pPr>
      <w:r>
        <w:t xml:space="preserve">Key Stakeholders </w:t>
      </w:r>
    </w:p>
    <w:p w14:paraId="29AD7EEF" w14:textId="1D45C1A1" w:rsidR="00963FEE" w:rsidRPr="00963FEE" w:rsidRDefault="00F53538" w:rsidP="00963FEE">
      <w:pPr>
        <w:rPr>
          <w:lang w:eastAsia="en-US"/>
        </w:rPr>
      </w:pPr>
      <w:r>
        <w:rPr>
          <w:lang w:eastAsia="en-US"/>
        </w:rPr>
        <w:t xml:space="preserve">For complete </w:t>
      </w:r>
      <w:r w:rsidR="00875D94">
        <w:rPr>
          <w:lang w:eastAsia="en-US"/>
        </w:rPr>
        <w:t>and detailed list of stakeholders, and the stakeholder management plan, please refer to Appendix X.</w:t>
      </w:r>
    </w:p>
    <w:p w14:paraId="0D23CF71" w14:textId="1D3AF677" w:rsidR="007C0D7F" w:rsidRDefault="002E0D9E" w:rsidP="002E0D9E">
      <w:pPr>
        <w:pStyle w:val="Heading2"/>
      </w:pPr>
      <w:r>
        <w:t>Technical Infrastructure</w:t>
      </w:r>
    </w:p>
    <w:p w14:paraId="34DF6059" w14:textId="7DE87CBF" w:rsidR="005721F7" w:rsidRDefault="00C509B3" w:rsidP="002E0D9E">
      <w:r>
        <w:rPr>
          <w:lang w:eastAsia="en-US"/>
        </w:rPr>
        <w:t xml:space="preserve">The project would involve 4 computer hardware provided by the client, in which two will be configured as routers, while the other two will be used as sender and receiver. </w:t>
      </w:r>
      <w:r w:rsidR="002001E4">
        <w:rPr>
          <w:lang w:eastAsia="en-US"/>
        </w:rPr>
        <w:t xml:space="preserve">For a detailed representation of the technical infrastructure layout of the evaluation environment, please refer to Appendix X. </w:t>
      </w:r>
    </w:p>
    <w:p w14:paraId="1B254115" w14:textId="14A34A9D" w:rsidR="005F4102" w:rsidRPr="00364044" w:rsidRDefault="005F4102" w:rsidP="00CB081B">
      <w:pPr>
        <w:pStyle w:val="Heading2"/>
      </w:pPr>
      <w:bookmarkStart w:id="79" w:name="_Toc193983177"/>
      <w:r w:rsidRPr="00364044">
        <w:lastRenderedPageBreak/>
        <w:t>Skills Analysis</w:t>
      </w:r>
      <w:bookmarkEnd w:id="79"/>
      <w:r w:rsidR="00D56E03" w:rsidRPr="00364044">
        <w:t xml:space="preserve"> </w:t>
      </w:r>
    </w:p>
    <w:p w14:paraId="50B6B402" w14:textId="27A17204" w:rsidR="00E94F7E" w:rsidRPr="00364044" w:rsidRDefault="00314C21" w:rsidP="00E94F7E">
      <w:r w:rsidRPr="00364044">
        <w:t xml:space="preserve">This section covers the required skills for the project, along with analysis on the current skills of each </w:t>
      </w:r>
      <w:r w:rsidR="0073354B" w:rsidRPr="00364044">
        <w:t xml:space="preserve">member and the plans for upskilling. For </w:t>
      </w:r>
      <w:r w:rsidR="0060795E" w:rsidRPr="00364044">
        <w:t>complete details on skill</w:t>
      </w:r>
      <w:r w:rsidR="00000671" w:rsidRPr="00364044">
        <w:t>s</w:t>
      </w:r>
      <w:r w:rsidR="0060795E" w:rsidRPr="00364044">
        <w:t xml:space="preserve"> analysis matrix</w:t>
      </w:r>
      <w:r w:rsidR="00800D2C" w:rsidRPr="00364044">
        <w:t>, please refer to Appendix S.</w:t>
      </w:r>
    </w:p>
    <w:p w14:paraId="0FDB57C6" w14:textId="64AD50B2" w:rsidR="00E94F7E" w:rsidRDefault="00E94F7E" w:rsidP="00E94F7E"/>
    <w:p w14:paraId="0B26CF21" w14:textId="07313937" w:rsidR="0023377E" w:rsidRDefault="0023377E" w:rsidP="00E94F7E">
      <w:r>
        <w:t xml:space="preserve">The following table details the </w:t>
      </w:r>
      <w:r w:rsidR="00940BF3">
        <w:t xml:space="preserve">technical </w:t>
      </w:r>
      <w:r>
        <w:t>skills required for the completion of the project:</w:t>
      </w:r>
    </w:p>
    <w:p w14:paraId="01AF20E4" w14:textId="77777777" w:rsidR="00BB4BAB" w:rsidRDefault="00BB4BAB" w:rsidP="00E94F7E"/>
    <w:p w14:paraId="5F066A16" w14:textId="05B3AA5B" w:rsidR="00BB4BAB" w:rsidRDefault="00BB4BAB" w:rsidP="00BB4BAB">
      <w:pPr>
        <w:pStyle w:val="Heading2"/>
      </w:pPr>
      <w:r>
        <w:t>Upskilling Plan Schedule</w:t>
      </w:r>
    </w:p>
    <w:p w14:paraId="09E22EE9" w14:textId="77777777" w:rsidR="00C901FF" w:rsidRPr="00364044" w:rsidRDefault="00C901FF" w:rsidP="00C901FF">
      <w:bookmarkStart w:id="80" w:name="_Toc193983180"/>
      <w:r w:rsidRPr="00364044">
        <w:rPr>
          <w:highlight w:val="yellow"/>
        </w:rPr>
        <w:t>Summarise then reference to appendix</w:t>
      </w:r>
    </w:p>
    <w:p w14:paraId="72DED29F" w14:textId="492FCC5A" w:rsidR="007F14E8" w:rsidRDefault="005F4102" w:rsidP="00392FC5">
      <w:pPr>
        <w:pStyle w:val="Heading1"/>
      </w:pPr>
      <w:r w:rsidRPr="00364044">
        <w:t>Project Management Methodology</w:t>
      </w:r>
      <w:bookmarkEnd w:id="80"/>
    </w:p>
    <w:p w14:paraId="44012E45" w14:textId="5AF9DE95" w:rsidR="001A6616" w:rsidRPr="00364044" w:rsidRDefault="001A6616" w:rsidP="001A6616">
      <w:pPr>
        <w:pStyle w:val="Heading2"/>
      </w:pPr>
      <w:r>
        <w:t>Project Methodology</w:t>
      </w:r>
    </w:p>
    <w:p w14:paraId="0C8E2E73" w14:textId="2FA1BE49" w:rsidR="18665276" w:rsidRDefault="18665276">
      <w:r w:rsidRPr="39894567">
        <w:rPr>
          <w:rFonts w:eastAsia="Aptos"/>
          <w:color w:val="000000" w:themeColor="text1"/>
          <w:lang w:val="en-US"/>
        </w:rPr>
        <w:t xml:space="preserve">The chosen project management methodology is Scrum under the Agile sublets of project management. The project members have chosen to go with Scrum due to the nature of the project that requires frequent evaluation and changes of the development cycle and adjustments as per </w:t>
      </w:r>
      <w:r w:rsidR="00C5089C" w:rsidRPr="39894567">
        <w:rPr>
          <w:rFonts w:eastAsia="Aptos"/>
          <w:color w:val="000000" w:themeColor="text1"/>
          <w:lang w:val="en-US"/>
        </w:rPr>
        <w:t>the requirements</w:t>
      </w:r>
      <w:r w:rsidRPr="39894567">
        <w:rPr>
          <w:rFonts w:eastAsia="Aptos"/>
          <w:color w:val="000000" w:themeColor="text1"/>
          <w:lang w:val="en-US"/>
        </w:rPr>
        <w:t xml:space="preserve"> of the client. </w:t>
      </w:r>
      <w:r w:rsidRPr="39894567">
        <w:rPr>
          <w:rFonts w:eastAsia="Aptos"/>
        </w:rPr>
        <w:t xml:space="preserve"> </w:t>
      </w:r>
    </w:p>
    <w:p w14:paraId="36CEDEB3" w14:textId="2BB47065" w:rsidR="390A9E45" w:rsidRDefault="390A9E45" w:rsidP="390A9E45">
      <w:pPr>
        <w:rPr>
          <w:rFonts w:eastAsia="Aptos"/>
        </w:rPr>
      </w:pPr>
    </w:p>
    <w:p w14:paraId="33B16256" w14:textId="250DE926" w:rsidR="390A9E45" w:rsidRDefault="0A034823" w:rsidP="001A6616">
      <w:pPr>
        <w:pStyle w:val="Heading2"/>
      </w:pPr>
      <w:r w:rsidRPr="66EF93AB">
        <w:t>R</w:t>
      </w:r>
      <w:r w:rsidR="7C8D639E" w:rsidRPr="66EF93AB">
        <w:t xml:space="preserve">ational/Justification: </w:t>
      </w:r>
    </w:p>
    <w:p w14:paraId="4AD3006A" w14:textId="2FD5C1C1" w:rsidR="1BBB51E4" w:rsidRDefault="612F7DD9" w:rsidP="1BBB51E4">
      <w:pPr>
        <w:rPr>
          <w:rFonts w:eastAsia="Aptos"/>
        </w:rPr>
      </w:pPr>
      <w:r w:rsidRPr="2921B9B6">
        <w:rPr>
          <w:rFonts w:eastAsia="Aptos"/>
        </w:rPr>
        <w:t xml:space="preserve">The </w:t>
      </w:r>
      <w:r w:rsidRPr="1E1C9CE7">
        <w:rPr>
          <w:rFonts w:eastAsia="Aptos"/>
        </w:rPr>
        <w:t>choice</w:t>
      </w:r>
      <w:r w:rsidRPr="2921B9B6">
        <w:rPr>
          <w:rFonts w:eastAsia="Aptos"/>
        </w:rPr>
        <w:t xml:space="preserve"> of </w:t>
      </w:r>
      <w:r w:rsidRPr="4BF3CA24">
        <w:rPr>
          <w:rFonts w:eastAsia="Aptos"/>
        </w:rPr>
        <w:t xml:space="preserve">scrum </w:t>
      </w:r>
      <w:r w:rsidRPr="6CD202BF">
        <w:rPr>
          <w:rFonts w:eastAsia="Aptos"/>
        </w:rPr>
        <w:t xml:space="preserve">has been </w:t>
      </w:r>
      <w:r w:rsidR="797F43EB" w:rsidRPr="06C77ABB">
        <w:rPr>
          <w:rFonts w:eastAsia="Aptos"/>
        </w:rPr>
        <w:t xml:space="preserve">carefully </w:t>
      </w:r>
      <w:r w:rsidR="797F43EB" w:rsidRPr="0A3FBECE">
        <w:rPr>
          <w:rFonts w:eastAsia="Aptos"/>
        </w:rPr>
        <w:t>reviewed</w:t>
      </w:r>
      <w:r w:rsidR="797F43EB" w:rsidRPr="66EA59BD">
        <w:rPr>
          <w:rFonts w:eastAsia="Aptos"/>
        </w:rPr>
        <w:t xml:space="preserve"> after </w:t>
      </w:r>
      <w:r w:rsidR="797F43EB" w:rsidRPr="0A3FBECE">
        <w:rPr>
          <w:rFonts w:eastAsia="Aptos"/>
        </w:rPr>
        <w:t xml:space="preserve">considering all </w:t>
      </w:r>
      <w:r w:rsidR="797F43EB" w:rsidRPr="31251059">
        <w:rPr>
          <w:rFonts w:eastAsia="Aptos"/>
        </w:rPr>
        <w:t xml:space="preserve">types of </w:t>
      </w:r>
      <w:r w:rsidR="797F43EB" w:rsidRPr="6A70B80C">
        <w:rPr>
          <w:rFonts w:eastAsia="Aptos"/>
        </w:rPr>
        <w:t>projects</w:t>
      </w:r>
      <w:r w:rsidR="797F43EB" w:rsidRPr="1B49AC8E">
        <w:rPr>
          <w:rFonts w:eastAsia="Aptos"/>
        </w:rPr>
        <w:t xml:space="preserve"> </w:t>
      </w:r>
      <w:r w:rsidR="797F43EB" w:rsidRPr="24F43E44">
        <w:rPr>
          <w:rFonts w:eastAsia="Aptos"/>
        </w:rPr>
        <w:t>management</w:t>
      </w:r>
      <w:r w:rsidR="797F43EB" w:rsidRPr="1B49AC8E">
        <w:rPr>
          <w:rFonts w:eastAsia="Aptos"/>
        </w:rPr>
        <w:t xml:space="preserve"> </w:t>
      </w:r>
      <w:r w:rsidR="797F43EB" w:rsidRPr="6A70B80C">
        <w:rPr>
          <w:rFonts w:eastAsia="Aptos"/>
        </w:rPr>
        <w:t>methods</w:t>
      </w:r>
      <w:r w:rsidR="797F43EB" w:rsidRPr="79DD3A8F">
        <w:rPr>
          <w:rFonts w:eastAsia="Aptos"/>
        </w:rPr>
        <w:t xml:space="preserve"> </w:t>
      </w:r>
      <w:r w:rsidR="797F43EB" w:rsidRPr="61004B07">
        <w:rPr>
          <w:rFonts w:eastAsia="Aptos"/>
        </w:rPr>
        <w:t xml:space="preserve">along with the </w:t>
      </w:r>
      <w:r w:rsidR="797F43EB" w:rsidRPr="24F43E44">
        <w:rPr>
          <w:rFonts w:eastAsia="Aptos"/>
        </w:rPr>
        <w:t>different</w:t>
      </w:r>
      <w:r w:rsidR="797F43EB" w:rsidRPr="61004B07">
        <w:rPr>
          <w:rFonts w:eastAsia="Aptos"/>
        </w:rPr>
        <w:t xml:space="preserve"> </w:t>
      </w:r>
      <w:r w:rsidR="797F43EB" w:rsidRPr="6BF0B0BB">
        <w:rPr>
          <w:rFonts w:eastAsia="Aptos"/>
        </w:rPr>
        <w:t xml:space="preserve">subsects of </w:t>
      </w:r>
      <w:r w:rsidR="797F43EB" w:rsidRPr="0A871B48">
        <w:rPr>
          <w:rFonts w:eastAsia="Aptos"/>
        </w:rPr>
        <w:t>Agile</w:t>
      </w:r>
      <w:r w:rsidR="797F43EB" w:rsidRPr="7D3294FA">
        <w:rPr>
          <w:rFonts w:eastAsia="Aptos"/>
        </w:rPr>
        <w:t>.</w:t>
      </w:r>
      <w:r w:rsidR="797F43EB" w:rsidRPr="0A871B48">
        <w:rPr>
          <w:rFonts w:eastAsia="Aptos"/>
        </w:rPr>
        <w:t xml:space="preserve"> </w:t>
      </w:r>
      <w:r w:rsidR="0D0DA214" w:rsidRPr="5A973D62">
        <w:rPr>
          <w:rFonts w:eastAsia="Aptos"/>
        </w:rPr>
        <w:t xml:space="preserve">Waterfall </w:t>
      </w:r>
      <w:r w:rsidR="0D0DA214" w:rsidRPr="79027BFC">
        <w:rPr>
          <w:rFonts w:eastAsia="Aptos"/>
        </w:rPr>
        <w:t xml:space="preserve">was a </w:t>
      </w:r>
      <w:r w:rsidR="0D0DA214" w:rsidRPr="49433C45">
        <w:rPr>
          <w:rFonts w:eastAsia="Aptos"/>
        </w:rPr>
        <w:t xml:space="preserve">method </w:t>
      </w:r>
      <w:r w:rsidR="0D0DA214" w:rsidRPr="5DC7B187">
        <w:rPr>
          <w:rFonts w:eastAsia="Aptos"/>
        </w:rPr>
        <w:t xml:space="preserve">evaluated </w:t>
      </w:r>
      <w:r w:rsidR="2684A8C5" w:rsidRPr="6F097404">
        <w:rPr>
          <w:rFonts w:eastAsia="Aptos"/>
        </w:rPr>
        <w:t xml:space="preserve">for this </w:t>
      </w:r>
      <w:r w:rsidR="2684A8C5" w:rsidRPr="4FF82246">
        <w:rPr>
          <w:rFonts w:eastAsia="Aptos"/>
        </w:rPr>
        <w:t>project</w:t>
      </w:r>
      <w:r w:rsidR="2684A8C5" w:rsidRPr="77BD9FF8">
        <w:rPr>
          <w:rFonts w:eastAsia="Aptos"/>
        </w:rPr>
        <w:t>,</w:t>
      </w:r>
      <w:r w:rsidR="2684A8C5" w:rsidRPr="4FF82246">
        <w:rPr>
          <w:rFonts w:eastAsia="Aptos"/>
        </w:rPr>
        <w:t xml:space="preserve"> but it </w:t>
      </w:r>
      <w:r w:rsidR="2684A8C5" w:rsidRPr="2A2AC4AE">
        <w:rPr>
          <w:rFonts w:eastAsia="Aptos"/>
        </w:rPr>
        <w:t xml:space="preserve">had clear </w:t>
      </w:r>
      <w:r w:rsidR="2684A8C5" w:rsidRPr="299CED10">
        <w:rPr>
          <w:rFonts w:eastAsia="Aptos"/>
        </w:rPr>
        <w:t xml:space="preserve">drawbacks </w:t>
      </w:r>
      <w:r w:rsidR="2684A8C5" w:rsidRPr="1EEAF3FA">
        <w:rPr>
          <w:rFonts w:eastAsia="Aptos"/>
        </w:rPr>
        <w:t xml:space="preserve">due to its </w:t>
      </w:r>
      <w:r w:rsidR="2684A8C5" w:rsidRPr="72898B94">
        <w:rPr>
          <w:rFonts w:eastAsia="Aptos"/>
        </w:rPr>
        <w:t xml:space="preserve">fixed </w:t>
      </w:r>
      <w:r w:rsidR="2684A8C5" w:rsidRPr="7A2E49B8">
        <w:rPr>
          <w:rFonts w:eastAsia="Aptos"/>
        </w:rPr>
        <w:t>structure</w:t>
      </w:r>
      <w:r w:rsidR="2684A8C5" w:rsidRPr="489B8732">
        <w:rPr>
          <w:rFonts w:eastAsia="Aptos"/>
        </w:rPr>
        <w:t xml:space="preserve"> which </w:t>
      </w:r>
      <w:r w:rsidR="2684A8C5" w:rsidRPr="19FD5F3E">
        <w:rPr>
          <w:rFonts w:eastAsia="Aptos"/>
        </w:rPr>
        <w:t>didn't</w:t>
      </w:r>
      <w:r w:rsidR="2684A8C5" w:rsidRPr="489B8732">
        <w:rPr>
          <w:rFonts w:eastAsia="Aptos"/>
        </w:rPr>
        <w:t xml:space="preserve"> </w:t>
      </w:r>
      <w:r w:rsidR="2684A8C5" w:rsidRPr="5FF08307">
        <w:rPr>
          <w:rFonts w:eastAsia="Aptos"/>
        </w:rPr>
        <w:t xml:space="preserve">allow for changes and </w:t>
      </w:r>
      <w:r w:rsidR="2684A8C5" w:rsidRPr="24FBBEB5">
        <w:rPr>
          <w:rFonts w:eastAsia="Aptos"/>
        </w:rPr>
        <w:t xml:space="preserve">adjustments </w:t>
      </w:r>
      <w:r w:rsidR="2684A8C5" w:rsidRPr="466E7E5B">
        <w:rPr>
          <w:rFonts w:eastAsia="Aptos"/>
        </w:rPr>
        <w:t xml:space="preserve">requested by clients or </w:t>
      </w:r>
      <w:r w:rsidR="2684A8C5" w:rsidRPr="7A2E49B8">
        <w:rPr>
          <w:rFonts w:eastAsia="Aptos"/>
        </w:rPr>
        <w:t xml:space="preserve">supervisor. </w:t>
      </w:r>
    </w:p>
    <w:p w14:paraId="5A84F917" w14:textId="77777777" w:rsidR="001D43C5" w:rsidRPr="00364044" w:rsidRDefault="001D43C5" w:rsidP="001D43C5"/>
    <w:p w14:paraId="7CA1553D" w14:textId="1BFC6998" w:rsidR="723F1A27" w:rsidRDefault="00ED405A" w:rsidP="00ED405A">
      <w:pPr>
        <w:pStyle w:val="Heading2"/>
      </w:pPr>
      <w:r>
        <w:t>Project Phases</w:t>
      </w:r>
    </w:p>
    <w:p w14:paraId="708A9082" w14:textId="08966B98" w:rsidR="00DE7EC5" w:rsidRPr="000D3808" w:rsidRDefault="008A7003" w:rsidP="00DE7EC5">
      <w:pPr>
        <w:rPr>
          <w:b/>
          <w:bCs/>
          <w:lang w:eastAsia="en-US"/>
        </w:rPr>
      </w:pPr>
      <w:r w:rsidRPr="000D3808">
        <w:rPr>
          <w:b/>
          <w:bCs/>
          <w:highlight w:val="yellow"/>
          <w:lang w:eastAsia="en-US"/>
        </w:rPr>
        <w:t>Short description of each phase along with an estimated time duration (dates)</w:t>
      </w:r>
    </w:p>
    <w:p w14:paraId="1F8D43EF" w14:textId="3F5A01CB" w:rsidR="00A617EB" w:rsidRPr="00364044" w:rsidRDefault="00A617EB" w:rsidP="00B97659">
      <w:pPr>
        <w:pStyle w:val="Heading2"/>
      </w:pPr>
      <w:bookmarkStart w:id="81" w:name="_Toc193983181"/>
      <w:r w:rsidRPr="00364044">
        <w:t>Deliverables</w:t>
      </w:r>
      <w:bookmarkEnd w:id="81"/>
    </w:p>
    <w:p w14:paraId="547C8C7D" w14:textId="2460BEC8" w:rsidR="002638BB" w:rsidRDefault="005A03B9" w:rsidP="002638BB">
      <w:r>
        <w:t xml:space="preserve">The product-related deliverables include: </w:t>
      </w:r>
    </w:p>
    <w:p w14:paraId="0DDDC768" w14:textId="2811EDF0" w:rsidR="0071681C" w:rsidRPr="00853358" w:rsidRDefault="0071681C" w:rsidP="0071681C">
      <w:pPr>
        <w:pStyle w:val="SHTB"/>
        <w:numPr>
          <w:ilvl w:val="0"/>
          <w:numId w:val="17"/>
        </w:numPr>
        <w:pBdr>
          <w:bottom w:val="none" w:sz="0" w:space="0" w:color="auto"/>
        </w:pBdr>
        <w:spacing w:before="0" w:line="240" w:lineRule="auto"/>
        <w:rPr>
          <w:rFonts w:asciiTheme="minorHAnsi" w:hAnsiTheme="minorHAnsi" w:cstheme="minorHAnsi"/>
          <w:sz w:val="24"/>
          <w:szCs w:val="24"/>
        </w:rPr>
      </w:pPr>
      <w:r w:rsidRPr="00853358">
        <w:rPr>
          <w:rFonts w:asciiTheme="minorHAnsi" w:hAnsiTheme="minorHAnsi" w:cstheme="minorHAnsi"/>
          <w:sz w:val="24"/>
          <w:szCs w:val="24"/>
        </w:rPr>
        <w:t xml:space="preserve">Results of the </w:t>
      </w:r>
      <w:r>
        <w:rPr>
          <w:rFonts w:asciiTheme="minorHAnsi" w:hAnsiTheme="minorHAnsi" w:cstheme="minorHAnsi"/>
          <w:sz w:val="24"/>
          <w:szCs w:val="24"/>
        </w:rPr>
        <w:t>evaluation</w:t>
      </w:r>
      <w:r w:rsidRPr="00853358">
        <w:rPr>
          <w:rFonts w:asciiTheme="minorHAnsi" w:hAnsiTheme="minorHAnsi" w:cstheme="minorHAnsi"/>
          <w:sz w:val="24"/>
          <w:szCs w:val="24"/>
        </w:rPr>
        <w:t xml:space="preserve"> for each </w:t>
      </w:r>
      <w:r w:rsidR="004018D5">
        <w:rPr>
          <w:rFonts w:asciiTheme="minorHAnsi" w:hAnsiTheme="minorHAnsi" w:cstheme="minorHAnsi"/>
          <w:sz w:val="24"/>
          <w:szCs w:val="24"/>
        </w:rPr>
        <w:t xml:space="preserve">Linux </w:t>
      </w:r>
      <w:r w:rsidRPr="00853358">
        <w:rPr>
          <w:rFonts w:asciiTheme="minorHAnsi" w:hAnsiTheme="minorHAnsi" w:cstheme="minorHAnsi"/>
          <w:sz w:val="24"/>
          <w:szCs w:val="24"/>
        </w:rPr>
        <w:t xml:space="preserve">OS in Excel File. </w:t>
      </w:r>
    </w:p>
    <w:p w14:paraId="1037A6EB" w14:textId="72BD42E9" w:rsidR="0071681C" w:rsidRPr="00853358" w:rsidRDefault="0071681C" w:rsidP="0071681C">
      <w:pPr>
        <w:pStyle w:val="SHTB"/>
        <w:numPr>
          <w:ilvl w:val="0"/>
          <w:numId w:val="17"/>
        </w:numPr>
        <w:pBdr>
          <w:bottom w:val="none" w:sz="0" w:space="0" w:color="auto"/>
        </w:pBdr>
        <w:spacing w:before="0" w:line="240" w:lineRule="auto"/>
        <w:rPr>
          <w:rFonts w:asciiTheme="minorHAnsi" w:hAnsiTheme="minorHAnsi" w:cstheme="minorHAnsi"/>
          <w:sz w:val="24"/>
          <w:szCs w:val="24"/>
        </w:rPr>
      </w:pPr>
      <w:r w:rsidRPr="00853358">
        <w:rPr>
          <w:rFonts w:asciiTheme="minorHAnsi" w:hAnsiTheme="minorHAnsi" w:cstheme="minorHAnsi"/>
          <w:sz w:val="24"/>
          <w:szCs w:val="24"/>
        </w:rPr>
        <w:t xml:space="preserve">Log file for the </w:t>
      </w:r>
      <w:r w:rsidR="00D05558">
        <w:rPr>
          <w:rFonts w:asciiTheme="minorHAnsi" w:hAnsiTheme="minorHAnsi" w:cstheme="minorHAnsi"/>
          <w:sz w:val="24"/>
          <w:szCs w:val="24"/>
        </w:rPr>
        <w:t>evaluation</w:t>
      </w:r>
      <w:r w:rsidRPr="00853358">
        <w:rPr>
          <w:rFonts w:asciiTheme="minorHAnsi" w:hAnsiTheme="minorHAnsi" w:cstheme="minorHAnsi"/>
          <w:sz w:val="24"/>
          <w:szCs w:val="24"/>
        </w:rPr>
        <w:t xml:space="preserve"> </w:t>
      </w:r>
    </w:p>
    <w:p w14:paraId="0678DE47" w14:textId="0C3DED78" w:rsidR="0071681C" w:rsidRPr="00EA286F" w:rsidRDefault="0071681C" w:rsidP="00EA286F">
      <w:pPr>
        <w:numPr>
          <w:ilvl w:val="0"/>
          <w:numId w:val="17"/>
        </w:numPr>
        <w:rPr>
          <w:rFonts w:asciiTheme="minorHAnsi" w:hAnsiTheme="minorHAnsi" w:cstheme="minorHAnsi"/>
        </w:rPr>
      </w:pPr>
      <w:r w:rsidRPr="00853358">
        <w:rPr>
          <w:rFonts w:asciiTheme="minorHAnsi" w:hAnsiTheme="minorHAnsi" w:cstheme="minorHAnsi"/>
        </w:rPr>
        <w:t xml:space="preserve">Comparison of </w:t>
      </w:r>
      <w:r w:rsidR="00F01792">
        <w:rPr>
          <w:rFonts w:asciiTheme="minorHAnsi" w:hAnsiTheme="minorHAnsi" w:cstheme="minorHAnsi"/>
        </w:rPr>
        <w:t xml:space="preserve">the </w:t>
      </w:r>
      <w:r w:rsidRPr="00853358">
        <w:rPr>
          <w:rFonts w:asciiTheme="minorHAnsi" w:hAnsiTheme="minorHAnsi" w:cstheme="minorHAnsi"/>
        </w:rPr>
        <w:t xml:space="preserve">results </w:t>
      </w:r>
      <w:r>
        <w:rPr>
          <w:rFonts w:asciiTheme="minorHAnsi" w:hAnsiTheme="minorHAnsi" w:cstheme="minorHAnsi"/>
        </w:rPr>
        <w:t>documen</w:t>
      </w:r>
      <w:r w:rsidR="00EA286F">
        <w:rPr>
          <w:rFonts w:asciiTheme="minorHAnsi" w:hAnsiTheme="minorHAnsi" w:cstheme="minorHAnsi"/>
        </w:rPr>
        <w:t>t</w:t>
      </w:r>
    </w:p>
    <w:p w14:paraId="269D9167" w14:textId="77777777" w:rsidR="003A0340" w:rsidRPr="00364044" w:rsidRDefault="003A0340" w:rsidP="003A0340">
      <w:pPr>
        <w:pStyle w:val="Heading1"/>
      </w:pPr>
      <w:bookmarkStart w:id="82" w:name="_Toc193983178"/>
      <w:bookmarkStart w:id="83" w:name="_Toc193983182"/>
      <w:r w:rsidRPr="00364044">
        <w:t>Team Roles</w:t>
      </w:r>
      <w:bookmarkEnd w:id="82"/>
    </w:p>
    <w:p w14:paraId="05DFD0CC" w14:textId="3BD9E7FF" w:rsidR="003A0340" w:rsidRPr="00364044" w:rsidRDefault="003A0340" w:rsidP="003A0340">
      <w:r w:rsidRPr="00364044">
        <w:t>This section covers all the team members and the assigned roles. For complete details on team contract</w:t>
      </w:r>
      <w:r w:rsidR="00F47F87">
        <w:t xml:space="preserve"> and PMI code of ethic</w:t>
      </w:r>
      <w:r w:rsidRPr="00364044">
        <w:t>, please refer to Appendix X.</w:t>
      </w:r>
    </w:p>
    <w:p w14:paraId="7659D44F" w14:textId="77777777" w:rsidR="003A0340" w:rsidRPr="00364044" w:rsidRDefault="003A0340" w:rsidP="003A0340"/>
    <w:tbl>
      <w:tblPr>
        <w:tblStyle w:val="TableGrid"/>
        <w:tblW w:w="0" w:type="auto"/>
        <w:tblLook w:val="04A0" w:firstRow="1" w:lastRow="0" w:firstColumn="1" w:lastColumn="0" w:noHBand="0" w:noVBand="1"/>
      </w:tblPr>
      <w:tblGrid>
        <w:gridCol w:w="2356"/>
        <w:gridCol w:w="3687"/>
        <w:gridCol w:w="2688"/>
      </w:tblGrid>
      <w:tr w:rsidR="003A0340" w:rsidRPr="00364044" w14:paraId="6FF604A5" w14:textId="77777777" w:rsidTr="005D13F3">
        <w:trPr>
          <w:trHeight w:val="326"/>
        </w:trPr>
        <w:tc>
          <w:tcPr>
            <w:tcW w:w="2356" w:type="dxa"/>
            <w:shd w:val="clear" w:color="auto" w:fill="A6A6A6" w:themeFill="background1" w:themeFillShade="A6"/>
          </w:tcPr>
          <w:p w14:paraId="6F32CF5C" w14:textId="77777777" w:rsidR="003A0340" w:rsidRPr="00364044" w:rsidRDefault="003A0340" w:rsidP="005D13F3">
            <w:pPr>
              <w:jc w:val="center"/>
            </w:pPr>
            <w:r w:rsidRPr="00364044">
              <w:t>Member Name</w:t>
            </w:r>
          </w:p>
        </w:tc>
        <w:tc>
          <w:tcPr>
            <w:tcW w:w="3687" w:type="dxa"/>
            <w:shd w:val="clear" w:color="auto" w:fill="A6A6A6" w:themeFill="background1" w:themeFillShade="A6"/>
          </w:tcPr>
          <w:p w14:paraId="0B49F596" w14:textId="77777777" w:rsidR="003A0340" w:rsidRPr="00364044" w:rsidRDefault="003A0340" w:rsidP="005D13F3">
            <w:pPr>
              <w:jc w:val="center"/>
            </w:pPr>
            <w:r w:rsidRPr="00364044">
              <w:t>Team Role</w:t>
            </w:r>
          </w:p>
        </w:tc>
        <w:tc>
          <w:tcPr>
            <w:tcW w:w="2688" w:type="dxa"/>
            <w:shd w:val="clear" w:color="auto" w:fill="A6A6A6" w:themeFill="background1" w:themeFillShade="A6"/>
          </w:tcPr>
          <w:p w14:paraId="2F5F2408" w14:textId="61D8F86B" w:rsidR="003A0340" w:rsidRPr="00364044" w:rsidRDefault="003A0340" w:rsidP="005D13F3">
            <w:pPr>
              <w:jc w:val="center"/>
            </w:pPr>
            <w:r w:rsidRPr="00364044">
              <w:t xml:space="preserve">Assigned IP </w:t>
            </w:r>
            <w:r w:rsidR="00F131F4">
              <w:t>Version</w:t>
            </w:r>
          </w:p>
        </w:tc>
      </w:tr>
      <w:tr w:rsidR="003A0340" w:rsidRPr="00364044" w14:paraId="277CD227" w14:textId="77777777" w:rsidTr="005D13F3">
        <w:trPr>
          <w:trHeight w:val="336"/>
        </w:trPr>
        <w:tc>
          <w:tcPr>
            <w:tcW w:w="2356" w:type="dxa"/>
          </w:tcPr>
          <w:p w14:paraId="4C1D218E" w14:textId="77777777" w:rsidR="003A0340" w:rsidRPr="00364044" w:rsidRDefault="003A0340" w:rsidP="005D13F3">
            <w:pPr>
              <w:jc w:val="center"/>
            </w:pPr>
            <w:r w:rsidRPr="00364044">
              <w:lastRenderedPageBreak/>
              <w:t>Thomas Robinson</w:t>
            </w:r>
          </w:p>
        </w:tc>
        <w:tc>
          <w:tcPr>
            <w:tcW w:w="3687" w:type="dxa"/>
          </w:tcPr>
          <w:p w14:paraId="149D28EB" w14:textId="77777777" w:rsidR="003A0340" w:rsidRPr="00364044" w:rsidRDefault="003A0340" w:rsidP="005D13F3">
            <w:pPr>
              <w:jc w:val="center"/>
            </w:pPr>
            <w:r w:rsidRPr="00364044">
              <w:t>Scrum Master</w:t>
            </w:r>
          </w:p>
        </w:tc>
        <w:tc>
          <w:tcPr>
            <w:tcW w:w="2688" w:type="dxa"/>
          </w:tcPr>
          <w:p w14:paraId="6C377B29" w14:textId="77777777" w:rsidR="003A0340" w:rsidRPr="00364044" w:rsidRDefault="003A0340" w:rsidP="005D13F3">
            <w:pPr>
              <w:jc w:val="center"/>
            </w:pPr>
            <w:r w:rsidRPr="00364044">
              <w:t>IPv4</w:t>
            </w:r>
          </w:p>
        </w:tc>
      </w:tr>
      <w:tr w:rsidR="003A0340" w:rsidRPr="00364044" w14:paraId="5529F6B7" w14:textId="77777777" w:rsidTr="005D13F3">
        <w:trPr>
          <w:trHeight w:val="336"/>
        </w:trPr>
        <w:tc>
          <w:tcPr>
            <w:tcW w:w="2356" w:type="dxa"/>
          </w:tcPr>
          <w:p w14:paraId="7A96D830" w14:textId="77777777" w:rsidR="003A0340" w:rsidRPr="00364044" w:rsidRDefault="003A0340" w:rsidP="005D13F3">
            <w:pPr>
              <w:jc w:val="center"/>
            </w:pPr>
            <w:r w:rsidRPr="00364044">
              <w:t>Win Phyo</w:t>
            </w:r>
          </w:p>
        </w:tc>
        <w:tc>
          <w:tcPr>
            <w:tcW w:w="3687" w:type="dxa"/>
          </w:tcPr>
          <w:p w14:paraId="07F0A838" w14:textId="77777777" w:rsidR="003A0340" w:rsidRPr="00364044" w:rsidRDefault="003A0340" w:rsidP="005D13F3">
            <w:pPr>
              <w:jc w:val="center"/>
            </w:pPr>
            <w:r w:rsidRPr="00364044">
              <w:t>Product Owner</w:t>
            </w:r>
          </w:p>
        </w:tc>
        <w:tc>
          <w:tcPr>
            <w:tcW w:w="2688" w:type="dxa"/>
          </w:tcPr>
          <w:p w14:paraId="36722CB5" w14:textId="77777777" w:rsidR="003A0340" w:rsidRPr="00364044" w:rsidRDefault="003A0340" w:rsidP="005D13F3">
            <w:pPr>
              <w:jc w:val="center"/>
            </w:pPr>
            <w:r w:rsidRPr="00364044">
              <w:t>IPv4</w:t>
            </w:r>
          </w:p>
        </w:tc>
      </w:tr>
      <w:tr w:rsidR="003A0340" w:rsidRPr="00364044" w14:paraId="2BD29654" w14:textId="77777777" w:rsidTr="005D13F3">
        <w:trPr>
          <w:trHeight w:val="336"/>
        </w:trPr>
        <w:tc>
          <w:tcPr>
            <w:tcW w:w="2356" w:type="dxa"/>
          </w:tcPr>
          <w:p w14:paraId="45EAB7F3" w14:textId="77777777" w:rsidR="003A0340" w:rsidRPr="00364044" w:rsidRDefault="003A0340" w:rsidP="005D13F3">
            <w:pPr>
              <w:jc w:val="center"/>
            </w:pPr>
            <w:r w:rsidRPr="00364044">
              <w:t>Zafar Afrad</w:t>
            </w:r>
          </w:p>
        </w:tc>
        <w:tc>
          <w:tcPr>
            <w:tcW w:w="3687" w:type="dxa"/>
          </w:tcPr>
          <w:p w14:paraId="589FCD94" w14:textId="77777777" w:rsidR="003A0340" w:rsidRPr="00364044" w:rsidRDefault="003A0340" w:rsidP="005D13F3">
            <w:pPr>
              <w:jc w:val="center"/>
            </w:pPr>
            <w:r w:rsidRPr="00364044">
              <w:t>Development Team Member</w:t>
            </w:r>
          </w:p>
        </w:tc>
        <w:tc>
          <w:tcPr>
            <w:tcW w:w="2688" w:type="dxa"/>
          </w:tcPr>
          <w:p w14:paraId="059E7A9D" w14:textId="77777777" w:rsidR="003A0340" w:rsidRPr="00364044" w:rsidRDefault="003A0340" w:rsidP="005D13F3">
            <w:pPr>
              <w:jc w:val="center"/>
            </w:pPr>
            <w:r w:rsidRPr="00364044">
              <w:t>IPv4</w:t>
            </w:r>
          </w:p>
        </w:tc>
      </w:tr>
      <w:tr w:rsidR="003A0340" w:rsidRPr="00364044" w14:paraId="1BEFEFFE" w14:textId="77777777" w:rsidTr="005D13F3">
        <w:trPr>
          <w:trHeight w:val="336"/>
        </w:trPr>
        <w:tc>
          <w:tcPr>
            <w:tcW w:w="2356" w:type="dxa"/>
          </w:tcPr>
          <w:p w14:paraId="48DDDE52" w14:textId="77777777" w:rsidR="003A0340" w:rsidRPr="00364044" w:rsidRDefault="003A0340" w:rsidP="005D13F3">
            <w:pPr>
              <w:jc w:val="center"/>
            </w:pPr>
            <w:r w:rsidRPr="00364044">
              <w:t>Kylie Afable</w:t>
            </w:r>
          </w:p>
        </w:tc>
        <w:tc>
          <w:tcPr>
            <w:tcW w:w="3687" w:type="dxa"/>
          </w:tcPr>
          <w:p w14:paraId="02A6C669" w14:textId="77777777" w:rsidR="003A0340" w:rsidRPr="00364044" w:rsidRDefault="003A0340" w:rsidP="005D13F3">
            <w:pPr>
              <w:jc w:val="center"/>
            </w:pPr>
            <w:r w:rsidRPr="00364044">
              <w:t>Development Team Member</w:t>
            </w:r>
          </w:p>
        </w:tc>
        <w:tc>
          <w:tcPr>
            <w:tcW w:w="2688" w:type="dxa"/>
          </w:tcPr>
          <w:p w14:paraId="53165CB8" w14:textId="77777777" w:rsidR="003A0340" w:rsidRPr="00364044" w:rsidRDefault="003A0340" w:rsidP="005D13F3">
            <w:pPr>
              <w:jc w:val="center"/>
            </w:pPr>
            <w:r w:rsidRPr="00364044">
              <w:t>IPv6</w:t>
            </w:r>
          </w:p>
        </w:tc>
      </w:tr>
      <w:tr w:rsidR="003A0340" w:rsidRPr="00364044" w14:paraId="469C7093" w14:textId="77777777" w:rsidTr="005D13F3">
        <w:trPr>
          <w:trHeight w:val="336"/>
        </w:trPr>
        <w:tc>
          <w:tcPr>
            <w:tcW w:w="2356" w:type="dxa"/>
          </w:tcPr>
          <w:p w14:paraId="5ED69207" w14:textId="77777777" w:rsidR="003A0340" w:rsidRPr="00364044" w:rsidRDefault="003A0340" w:rsidP="005D13F3">
            <w:pPr>
              <w:jc w:val="center"/>
            </w:pPr>
            <w:r w:rsidRPr="00364044">
              <w:t>Larissa Goh</w:t>
            </w:r>
          </w:p>
        </w:tc>
        <w:tc>
          <w:tcPr>
            <w:tcW w:w="3687" w:type="dxa"/>
          </w:tcPr>
          <w:p w14:paraId="68ACFD91" w14:textId="77777777" w:rsidR="003A0340" w:rsidRPr="00364044" w:rsidRDefault="003A0340" w:rsidP="005D13F3">
            <w:pPr>
              <w:jc w:val="center"/>
            </w:pPr>
            <w:r w:rsidRPr="00364044">
              <w:t>Development Team Member</w:t>
            </w:r>
          </w:p>
        </w:tc>
        <w:tc>
          <w:tcPr>
            <w:tcW w:w="2688" w:type="dxa"/>
          </w:tcPr>
          <w:p w14:paraId="4F889A83" w14:textId="77777777" w:rsidR="003A0340" w:rsidRPr="00364044" w:rsidRDefault="003A0340" w:rsidP="005D13F3">
            <w:pPr>
              <w:jc w:val="center"/>
            </w:pPr>
            <w:r w:rsidRPr="00364044">
              <w:t>IPv6</w:t>
            </w:r>
          </w:p>
        </w:tc>
      </w:tr>
      <w:tr w:rsidR="003A0340" w:rsidRPr="00364044" w14:paraId="01371CE0" w14:textId="77777777" w:rsidTr="005D13F3">
        <w:trPr>
          <w:trHeight w:val="336"/>
        </w:trPr>
        <w:tc>
          <w:tcPr>
            <w:tcW w:w="2356" w:type="dxa"/>
          </w:tcPr>
          <w:p w14:paraId="7A97A133" w14:textId="77777777" w:rsidR="003A0340" w:rsidRPr="00364044" w:rsidRDefault="003A0340" w:rsidP="005D13F3">
            <w:pPr>
              <w:jc w:val="center"/>
            </w:pPr>
            <w:r w:rsidRPr="00364044">
              <w:t>Nathan Quai Hoi</w:t>
            </w:r>
          </w:p>
        </w:tc>
        <w:tc>
          <w:tcPr>
            <w:tcW w:w="3687" w:type="dxa"/>
          </w:tcPr>
          <w:p w14:paraId="26100DA7" w14:textId="77777777" w:rsidR="003A0340" w:rsidRPr="00364044" w:rsidRDefault="003A0340" w:rsidP="005D13F3">
            <w:pPr>
              <w:jc w:val="center"/>
            </w:pPr>
            <w:r w:rsidRPr="00364044">
              <w:t>Development Team Member</w:t>
            </w:r>
          </w:p>
        </w:tc>
        <w:tc>
          <w:tcPr>
            <w:tcW w:w="2688" w:type="dxa"/>
          </w:tcPr>
          <w:p w14:paraId="50E87757" w14:textId="77777777" w:rsidR="003A0340" w:rsidRPr="00364044" w:rsidRDefault="003A0340" w:rsidP="005D13F3">
            <w:pPr>
              <w:jc w:val="center"/>
            </w:pPr>
            <w:r w:rsidRPr="00364044">
              <w:t>IPv6</w:t>
            </w:r>
          </w:p>
        </w:tc>
      </w:tr>
      <w:tr w:rsidR="003A0340" w:rsidRPr="00364044" w14:paraId="795A293B" w14:textId="77777777" w:rsidTr="005D13F3">
        <w:trPr>
          <w:trHeight w:val="336"/>
        </w:trPr>
        <w:tc>
          <w:tcPr>
            <w:tcW w:w="2356" w:type="dxa"/>
          </w:tcPr>
          <w:p w14:paraId="3A5B6FCD" w14:textId="77777777" w:rsidR="003A0340" w:rsidRPr="00364044" w:rsidRDefault="003A0340" w:rsidP="005D13F3">
            <w:pPr>
              <w:jc w:val="center"/>
            </w:pPr>
            <w:r w:rsidRPr="00364044">
              <w:t>Charmi Patell</w:t>
            </w:r>
          </w:p>
        </w:tc>
        <w:tc>
          <w:tcPr>
            <w:tcW w:w="3687" w:type="dxa"/>
          </w:tcPr>
          <w:p w14:paraId="60DCEEAD" w14:textId="77777777" w:rsidR="003A0340" w:rsidRPr="00364044" w:rsidRDefault="003A0340" w:rsidP="005D13F3">
            <w:pPr>
              <w:jc w:val="center"/>
            </w:pPr>
            <w:r w:rsidRPr="00364044">
              <w:t>Development Team Member</w:t>
            </w:r>
          </w:p>
        </w:tc>
        <w:tc>
          <w:tcPr>
            <w:tcW w:w="2688" w:type="dxa"/>
          </w:tcPr>
          <w:p w14:paraId="16BD5B09" w14:textId="77777777" w:rsidR="003A0340" w:rsidRPr="00364044" w:rsidRDefault="003A0340" w:rsidP="005D13F3">
            <w:pPr>
              <w:jc w:val="center"/>
            </w:pPr>
            <w:r w:rsidRPr="00364044">
              <w:t>IPv6</w:t>
            </w:r>
          </w:p>
        </w:tc>
      </w:tr>
    </w:tbl>
    <w:p w14:paraId="6C6F9CE1" w14:textId="720158AE" w:rsidR="005651BE" w:rsidRDefault="005651BE" w:rsidP="005651BE">
      <w:bookmarkStart w:id="84" w:name="_Toc193983179"/>
    </w:p>
    <w:p w14:paraId="29D6006C" w14:textId="7105923F" w:rsidR="00577E15" w:rsidRDefault="00577E15" w:rsidP="00577E15">
      <w:r w:rsidRPr="00364044">
        <w:t xml:space="preserve">Each Team members are responsible for allocating 12 – 15 hours per week as weekly commitment for the project. </w:t>
      </w:r>
      <w:r>
        <w:t xml:space="preserve">All team members are to complete the </w:t>
      </w:r>
      <w:r w:rsidR="001F0CB8">
        <w:t>assigned</w:t>
      </w:r>
      <w:r>
        <w:t xml:space="preserve"> tasks on timely manner</w:t>
      </w:r>
      <w:r w:rsidR="003E211F">
        <w:t>, while constantly communicating with the team.</w:t>
      </w:r>
    </w:p>
    <w:p w14:paraId="12ECA8C8" w14:textId="77777777" w:rsidR="003A0340" w:rsidRPr="00364044" w:rsidRDefault="003A0340" w:rsidP="003A0340">
      <w:pPr>
        <w:pStyle w:val="Heading1"/>
      </w:pPr>
      <w:r w:rsidRPr="00364044">
        <w:t>Team Schedule</w:t>
      </w:r>
      <w:bookmarkEnd w:id="84"/>
    </w:p>
    <w:p w14:paraId="1C13CD4F" w14:textId="77777777" w:rsidR="003A0340" w:rsidRPr="00364044" w:rsidRDefault="003A0340" w:rsidP="003A0340">
      <w:r w:rsidRPr="00364044">
        <w:t xml:space="preserve">The table below shows the frequency along with the time, date, location for our meetings. </w:t>
      </w:r>
    </w:p>
    <w:p w14:paraId="3EB82292" w14:textId="77777777" w:rsidR="003A0340" w:rsidRPr="00364044" w:rsidRDefault="003A0340" w:rsidP="003A0340">
      <w:pPr>
        <w:rPr>
          <w:lang w:eastAsia="en-US"/>
        </w:rPr>
      </w:pPr>
    </w:p>
    <w:tbl>
      <w:tblPr>
        <w:tblStyle w:val="TableGrid"/>
        <w:tblW w:w="9618" w:type="dxa"/>
        <w:tblLook w:val="04A0" w:firstRow="1" w:lastRow="0" w:firstColumn="1" w:lastColumn="0" w:noHBand="0" w:noVBand="1"/>
      </w:tblPr>
      <w:tblGrid>
        <w:gridCol w:w="2689"/>
        <w:gridCol w:w="6929"/>
      </w:tblGrid>
      <w:tr w:rsidR="003A0340" w:rsidRPr="00364044" w14:paraId="723EB86F" w14:textId="77777777" w:rsidTr="005D13F3">
        <w:trPr>
          <w:trHeight w:val="325"/>
        </w:trPr>
        <w:tc>
          <w:tcPr>
            <w:tcW w:w="2689" w:type="dxa"/>
          </w:tcPr>
          <w:p w14:paraId="391310D5" w14:textId="77777777" w:rsidR="003A0340" w:rsidRPr="00364044" w:rsidRDefault="003A0340" w:rsidP="005D13F3">
            <w:pPr>
              <w:jc w:val="center"/>
            </w:pPr>
            <w:r w:rsidRPr="00364044">
              <w:t>Meeting</w:t>
            </w:r>
          </w:p>
        </w:tc>
        <w:tc>
          <w:tcPr>
            <w:tcW w:w="6929" w:type="dxa"/>
          </w:tcPr>
          <w:p w14:paraId="2B799465" w14:textId="77777777" w:rsidR="003A0340" w:rsidRPr="00364044" w:rsidRDefault="003A0340" w:rsidP="005D13F3">
            <w:pPr>
              <w:jc w:val="center"/>
            </w:pPr>
            <w:r w:rsidRPr="00364044">
              <w:t>Time/ Date/ Location</w:t>
            </w:r>
          </w:p>
        </w:tc>
      </w:tr>
      <w:tr w:rsidR="003A0340" w:rsidRPr="00364044" w14:paraId="43BD282D" w14:textId="77777777" w:rsidTr="005D13F3">
        <w:trPr>
          <w:trHeight w:val="661"/>
        </w:trPr>
        <w:tc>
          <w:tcPr>
            <w:tcW w:w="2689" w:type="dxa"/>
          </w:tcPr>
          <w:p w14:paraId="6B36810B" w14:textId="77777777" w:rsidR="003A0340" w:rsidRPr="00364044" w:rsidRDefault="003A0340" w:rsidP="005D13F3">
            <w:pPr>
              <w:jc w:val="center"/>
            </w:pPr>
            <w:r w:rsidRPr="00364044">
              <w:t>Mentor/ Client Meeting</w:t>
            </w:r>
          </w:p>
        </w:tc>
        <w:tc>
          <w:tcPr>
            <w:tcW w:w="6929" w:type="dxa"/>
          </w:tcPr>
          <w:p w14:paraId="2501739E" w14:textId="77777777" w:rsidR="003A0340" w:rsidRPr="00364044" w:rsidRDefault="003A0340" w:rsidP="005D13F3">
            <w:pPr>
              <w:jc w:val="center"/>
            </w:pPr>
            <w:r w:rsidRPr="00364044">
              <w:t xml:space="preserve">Every Thursday (Week 1 – 5) | 1PM | WZ1101 </w:t>
            </w:r>
            <w:r w:rsidRPr="00364044">
              <w:br/>
              <w:t xml:space="preserve">Thursday Fortnightly (Week 6 onwards) | 1PM | WZ1101 </w:t>
            </w:r>
          </w:p>
        </w:tc>
      </w:tr>
      <w:tr w:rsidR="003A0340" w:rsidRPr="00364044" w14:paraId="0F505A0D" w14:textId="77777777" w:rsidTr="005D13F3">
        <w:trPr>
          <w:trHeight w:val="661"/>
        </w:trPr>
        <w:tc>
          <w:tcPr>
            <w:tcW w:w="2689" w:type="dxa"/>
          </w:tcPr>
          <w:p w14:paraId="4ABB0D87" w14:textId="77777777" w:rsidR="003A0340" w:rsidRPr="00364044" w:rsidRDefault="003A0340" w:rsidP="005D13F3">
            <w:pPr>
              <w:jc w:val="center"/>
            </w:pPr>
            <w:r w:rsidRPr="00364044">
              <w:t xml:space="preserve">Team Meeting </w:t>
            </w:r>
          </w:p>
        </w:tc>
        <w:tc>
          <w:tcPr>
            <w:tcW w:w="6929" w:type="dxa"/>
          </w:tcPr>
          <w:p w14:paraId="0502E351" w14:textId="77777777" w:rsidR="003A0340" w:rsidRPr="00364044" w:rsidRDefault="003A0340" w:rsidP="005D13F3">
            <w:pPr>
              <w:jc w:val="center"/>
            </w:pPr>
            <w:r w:rsidRPr="00364044">
              <w:t>Every Thursday | 12 PM | Location WZ701</w:t>
            </w:r>
          </w:p>
          <w:p w14:paraId="5AD743C9" w14:textId="77777777" w:rsidR="003A0340" w:rsidRPr="00364044" w:rsidRDefault="003A0340" w:rsidP="005D13F3">
            <w:pPr>
              <w:jc w:val="center"/>
            </w:pPr>
            <w:r w:rsidRPr="00364044">
              <w:t>Advanced scheduling | Discord Online</w:t>
            </w:r>
          </w:p>
        </w:tc>
      </w:tr>
    </w:tbl>
    <w:p w14:paraId="6EA3A1DE" w14:textId="243E4436" w:rsidR="00E9583F" w:rsidRPr="00364044" w:rsidRDefault="005F4102" w:rsidP="00336C18">
      <w:pPr>
        <w:pStyle w:val="Heading1"/>
      </w:pPr>
      <w:r w:rsidRPr="00364044">
        <w:t>Risk and Issue</w:t>
      </w:r>
      <w:r w:rsidR="00544D63" w:rsidRPr="00364044">
        <w:t>s</w:t>
      </w:r>
      <w:r w:rsidRPr="00364044">
        <w:t xml:space="preserve"> </w:t>
      </w:r>
      <w:bookmarkEnd w:id="83"/>
      <w:r w:rsidR="00DC1022">
        <w:t>Register</w:t>
      </w:r>
    </w:p>
    <w:p w14:paraId="6BDE2CAA" w14:textId="041CB216" w:rsidR="00E661ED" w:rsidRDefault="00E661ED" w:rsidP="00735B59">
      <w:r>
        <w:t>For the complete details of Risk Register,</w:t>
      </w:r>
      <w:r w:rsidR="000B4A10">
        <w:t xml:space="preserve"> issue register, and risk mitigation plan, please refer to appendix X.  </w:t>
      </w:r>
    </w:p>
    <w:p w14:paraId="4AC10376" w14:textId="77777777" w:rsidR="00E661ED" w:rsidRPr="00364044" w:rsidRDefault="00E661ED" w:rsidP="00735B59"/>
    <w:p w14:paraId="7DFC89DE" w14:textId="15484284" w:rsidR="005F4102" w:rsidRPr="00364044" w:rsidRDefault="005F4102" w:rsidP="00544D63">
      <w:r w:rsidRPr="00364044">
        <w:t>Risk Register</w:t>
      </w:r>
    </w:p>
    <w:p w14:paraId="70CBB35F" w14:textId="77777777" w:rsidR="005F4102" w:rsidRPr="00364044" w:rsidRDefault="005F4102" w:rsidP="00544D63">
      <w:pPr>
        <w:pStyle w:val="ListParagraph"/>
        <w:numPr>
          <w:ilvl w:val="0"/>
          <w:numId w:val="2"/>
        </w:numPr>
      </w:pPr>
      <w:r w:rsidRPr="00364044">
        <w:t>Incorrect router configuration affecting test results.</w:t>
      </w:r>
    </w:p>
    <w:p w14:paraId="51AD4057" w14:textId="77777777" w:rsidR="005F4102" w:rsidRPr="00364044" w:rsidRDefault="005F4102" w:rsidP="00544D63">
      <w:pPr>
        <w:pStyle w:val="ListParagraph"/>
        <w:numPr>
          <w:ilvl w:val="0"/>
          <w:numId w:val="2"/>
        </w:numPr>
      </w:pPr>
      <w:r w:rsidRPr="00364044">
        <w:t>Lack of Linux networking expertise.</w:t>
      </w:r>
    </w:p>
    <w:p w14:paraId="7E8A3B1E" w14:textId="77777777" w:rsidR="005F4102" w:rsidRPr="00364044" w:rsidRDefault="005F4102" w:rsidP="00544D63">
      <w:pPr>
        <w:pStyle w:val="ListParagraph"/>
        <w:numPr>
          <w:ilvl w:val="0"/>
          <w:numId w:val="2"/>
        </w:numPr>
      </w:pPr>
      <w:r w:rsidRPr="00364044">
        <w:t>Hardware/software compatibility issues.</w:t>
      </w:r>
    </w:p>
    <w:p w14:paraId="13FB1623" w14:textId="68F2AC6B" w:rsidR="005F4102" w:rsidRPr="00364044" w:rsidRDefault="005F4102" w:rsidP="00544D63">
      <w:r w:rsidRPr="00364044">
        <w:t xml:space="preserve">Issue </w:t>
      </w:r>
      <w:r w:rsidR="00093C6D" w:rsidRPr="00364044">
        <w:t>Log</w:t>
      </w:r>
    </w:p>
    <w:p w14:paraId="776E40FA" w14:textId="25EF2DEC" w:rsidR="005F4102" w:rsidRPr="00364044" w:rsidRDefault="00093C6D" w:rsidP="00544D63">
      <w:pPr>
        <w:pStyle w:val="ListParagraph"/>
        <w:numPr>
          <w:ilvl w:val="0"/>
          <w:numId w:val="2"/>
        </w:numPr>
      </w:pPr>
      <w:r w:rsidRPr="00364044">
        <w:t>D-ITG</w:t>
      </w:r>
      <w:r w:rsidR="007F1998" w:rsidRPr="00364044">
        <w:t xml:space="preserve"> not available for Fedora.</w:t>
      </w:r>
    </w:p>
    <w:p w14:paraId="01C502DB" w14:textId="23BCA683" w:rsidR="005F4102" w:rsidRPr="00364044" w:rsidRDefault="005F4102" w:rsidP="00544D63">
      <w:r w:rsidRPr="00364044">
        <w:t xml:space="preserve">Mitigation </w:t>
      </w:r>
      <w:r w:rsidR="00093C6D" w:rsidRPr="00364044">
        <w:t>S</w:t>
      </w:r>
      <w:r w:rsidRPr="00364044">
        <w:t>trategies</w:t>
      </w:r>
    </w:p>
    <w:p w14:paraId="65B4C94D" w14:textId="77777777" w:rsidR="005F4102" w:rsidRPr="00364044" w:rsidRDefault="005F4102" w:rsidP="00544D63">
      <w:pPr>
        <w:pStyle w:val="ListParagraph"/>
        <w:numPr>
          <w:ilvl w:val="0"/>
          <w:numId w:val="2"/>
        </w:numPr>
      </w:pPr>
      <w:r w:rsidRPr="00364044">
        <w:t>Research best practices for Linux router setup.</w:t>
      </w:r>
    </w:p>
    <w:p w14:paraId="4D66C898" w14:textId="1A49CEA5" w:rsidR="005F4102" w:rsidRPr="00364044" w:rsidRDefault="005F4102" w:rsidP="00544D63">
      <w:pPr>
        <w:pStyle w:val="ListParagraph"/>
        <w:numPr>
          <w:ilvl w:val="0"/>
          <w:numId w:val="2"/>
        </w:numPr>
      </w:pPr>
      <w:r w:rsidRPr="00364044">
        <w:t xml:space="preserve">Conduct preliminary </w:t>
      </w:r>
      <w:r w:rsidR="00D547BA">
        <w:t>evaluation</w:t>
      </w:r>
      <w:r w:rsidRPr="00364044">
        <w:t xml:space="preserve"> before the main experiment.</w:t>
      </w:r>
    </w:p>
    <w:p w14:paraId="6EDB97EB" w14:textId="7C88190F" w:rsidR="008A609C" w:rsidRDefault="005F4102" w:rsidP="008930CA">
      <w:pPr>
        <w:pStyle w:val="Heading1"/>
      </w:pPr>
      <w:bookmarkStart w:id="85" w:name="_Toc193983183"/>
      <w:r w:rsidRPr="00364044">
        <w:lastRenderedPageBreak/>
        <w:t>Project Plan</w:t>
      </w:r>
      <w:bookmarkEnd w:id="85"/>
      <w:r w:rsidR="00F502C5">
        <w:tab/>
      </w:r>
    </w:p>
    <w:p w14:paraId="090F34A3" w14:textId="5E7CF474" w:rsidR="00C171A0" w:rsidRDefault="00C171A0" w:rsidP="00C171A0">
      <w:pPr>
        <w:pStyle w:val="Heading2"/>
      </w:pPr>
      <w:bookmarkStart w:id="86" w:name="_Toc193983185"/>
      <w:r>
        <w:t>Milestones</w:t>
      </w:r>
      <w:bookmarkEnd w:id="86"/>
    </w:p>
    <w:p w14:paraId="14AD7B32" w14:textId="73BF1ACB" w:rsidR="00391064" w:rsidRDefault="0044429E" w:rsidP="00C171A0">
      <w:pPr>
        <w:rPr>
          <w:lang w:eastAsia="en-US"/>
        </w:rPr>
      </w:pPr>
      <w:r>
        <w:rPr>
          <w:lang w:eastAsia="en-US"/>
        </w:rPr>
        <w:t xml:space="preserve">This section includes the main milestones of the project, as well as internal milestones </w:t>
      </w:r>
      <w:r w:rsidR="00381DD3">
        <w:rPr>
          <w:lang w:eastAsia="en-US"/>
        </w:rPr>
        <w:t xml:space="preserve">to help track </w:t>
      </w:r>
      <w:r w:rsidR="009C024E">
        <w:rPr>
          <w:lang w:eastAsia="en-US"/>
        </w:rPr>
        <w:t xml:space="preserve">the progress of the project, and meeting deadlines. </w:t>
      </w:r>
      <w:r w:rsidR="00391064">
        <w:rPr>
          <w:lang w:eastAsia="en-US"/>
        </w:rPr>
        <w:t xml:space="preserve">The following table includes all the milestones. </w:t>
      </w:r>
    </w:p>
    <w:p w14:paraId="59D17018" w14:textId="77777777" w:rsidR="00391064" w:rsidRDefault="00391064" w:rsidP="00C171A0">
      <w:pPr>
        <w:rPr>
          <w:lang w:eastAsia="en-US"/>
        </w:rPr>
      </w:pPr>
    </w:p>
    <w:tbl>
      <w:tblPr>
        <w:tblStyle w:val="TableGrid"/>
        <w:tblW w:w="0" w:type="auto"/>
        <w:tblLook w:val="04A0" w:firstRow="1" w:lastRow="0" w:firstColumn="1" w:lastColumn="0" w:noHBand="0" w:noVBand="1"/>
      </w:tblPr>
      <w:tblGrid>
        <w:gridCol w:w="1838"/>
        <w:gridCol w:w="2693"/>
        <w:gridCol w:w="4485"/>
      </w:tblGrid>
      <w:tr w:rsidR="00DA4DD3" w14:paraId="48ACA682" w14:textId="77777777" w:rsidTr="00A21A86">
        <w:tc>
          <w:tcPr>
            <w:tcW w:w="1838" w:type="dxa"/>
            <w:shd w:val="clear" w:color="auto" w:fill="A6A6A6" w:themeFill="background1" w:themeFillShade="A6"/>
          </w:tcPr>
          <w:p w14:paraId="6C4F323A" w14:textId="50A3821F" w:rsidR="00DA4DD3" w:rsidRPr="00A21A86" w:rsidRDefault="00DA4DD3" w:rsidP="00A21A86">
            <w:pPr>
              <w:jc w:val="center"/>
              <w:rPr>
                <w:b/>
                <w:bCs/>
                <w:lang w:eastAsia="en-US"/>
              </w:rPr>
            </w:pPr>
            <w:r w:rsidRPr="00A21A86">
              <w:rPr>
                <w:b/>
                <w:bCs/>
                <w:lang w:eastAsia="en-US"/>
              </w:rPr>
              <w:t>Date</w:t>
            </w:r>
          </w:p>
        </w:tc>
        <w:tc>
          <w:tcPr>
            <w:tcW w:w="2693" w:type="dxa"/>
            <w:shd w:val="clear" w:color="auto" w:fill="A6A6A6" w:themeFill="background1" w:themeFillShade="A6"/>
          </w:tcPr>
          <w:p w14:paraId="3546C997" w14:textId="410204AD" w:rsidR="00DA4DD3" w:rsidRPr="00A21A86" w:rsidRDefault="00DA4DD3" w:rsidP="00A21A86">
            <w:pPr>
              <w:jc w:val="center"/>
              <w:rPr>
                <w:b/>
                <w:bCs/>
                <w:lang w:eastAsia="en-US"/>
              </w:rPr>
            </w:pPr>
            <w:r w:rsidRPr="00A21A86">
              <w:rPr>
                <w:b/>
                <w:bCs/>
                <w:lang w:eastAsia="en-US"/>
              </w:rPr>
              <w:t>Milestone Type</w:t>
            </w:r>
          </w:p>
        </w:tc>
        <w:tc>
          <w:tcPr>
            <w:tcW w:w="4485" w:type="dxa"/>
            <w:shd w:val="clear" w:color="auto" w:fill="A6A6A6" w:themeFill="background1" w:themeFillShade="A6"/>
          </w:tcPr>
          <w:p w14:paraId="77B07CB2" w14:textId="1FA4F9FB" w:rsidR="00DA4DD3" w:rsidRPr="00A21A86" w:rsidRDefault="00DA4DD3" w:rsidP="00A21A86">
            <w:pPr>
              <w:jc w:val="center"/>
              <w:rPr>
                <w:b/>
                <w:bCs/>
                <w:lang w:eastAsia="en-US"/>
              </w:rPr>
            </w:pPr>
            <w:r w:rsidRPr="00A21A86">
              <w:rPr>
                <w:b/>
                <w:bCs/>
                <w:lang w:eastAsia="en-US"/>
              </w:rPr>
              <w:t>Milestone</w:t>
            </w:r>
          </w:p>
        </w:tc>
      </w:tr>
      <w:tr w:rsidR="00DA4DD3" w14:paraId="07166023" w14:textId="77777777" w:rsidTr="00A21A86">
        <w:tc>
          <w:tcPr>
            <w:tcW w:w="1838" w:type="dxa"/>
          </w:tcPr>
          <w:p w14:paraId="49048C8C" w14:textId="7F85ADD7" w:rsidR="00DA4DD3" w:rsidRDefault="001B59D0" w:rsidP="001B59D0">
            <w:pPr>
              <w:jc w:val="center"/>
              <w:rPr>
                <w:lang w:eastAsia="en-US"/>
              </w:rPr>
            </w:pPr>
            <w:r>
              <w:rPr>
                <w:lang w:eastAsia="en-US"/>
              </w:rPr>
              <w:t>04</w:t>
            </w:r>
            <w:r w:rsidR="008879DE">
              <w:rPr>
                <w:lang w:eastAsia="en-US"/>
              </w:rPr>
              <w:t>/04/2025</w:t>
            </w:r>
          </w:p>
        </w:tc>
        <w:tc>
          <w:tcPr>
            <w:tcW w:w="2693" w:type="dxa"/>
          </w:tcPr>
          <w:p w14:paraId="4E90AE26" w14:textId="7C9307E4" w:rsidR="00DA4DD3" w:rsidRDefault="00DA4DD3" w:rsidP="00A21A86">
            <w:pPr>
              <w:jc w:val="center"/>
              <w:rPr>
                <w:lang w:eastAsia="en-US"/>
              </w:rPr>
            </w:pPr>
            <w:r>
              <w:rPr>
                <w:lang w:eastAsia="en-US"/>
              </w:rPr>
              <w:t>External</w:t>
            </w:r>
          </w:p>
        </w:tc>
        <w:tc>
          <w:tcPr>
            <w:tcW w:w="4485" w:type="dxa"/>
          </w:tcPr>
          <w:p w14:paraId="1F75D919" w14:textId="3ABB26C8" w:rsidR="00DA4DD3" w:rsidRDefault="00A21A86" w:rsidP="00085C08">
            <w:pPr>
              <w:rPr>
                <w:lang w:eastAsia="en-US"/>
              </w:rPr>
            </w:pPr>
            <w:r>
              <w:rPr>
                <w:lang w:eastAsia="en-US"/>
              </w:rPr>
              <w:t>Project Proposal Submission</w:t>
            </w:r>
          </w:p>
        </w:tc>
      </w:tr>
      <w:tr w:rsidR="008879DE" w14:paraId="57DD1E4C" w14:textId="77777777" w:rsidTr="00A21A86">
        <w:tc>
          <w:tcPr>
            <w:tcW w:w="1838" w:type="dxa"/>
          </w:tcPr>
          <w:p w14:paraId="3FC36735" w14:textId="61C9DE2A" w:rsidR="008879DE" w:rsidRDefault="001B59D0" w:rsidP="001B59D0">
            <w:pPr>
              <w:jc w:val="center"/>
              <w:rPr>
                <w:lang w:eastAsia="en-US"/>
              </w:rPr>
            </w:pPr>
            <w:r>
              <w:rPr>
                <w:lang w:eastAsia="en-US"/>
              </w:rPr>
              <w:t>11/04/2025</w:t>
            </w:r>
          </w:p>
        </w:tc>
        <w:tc>
          <w:tcPr>
            <w:tcW w:w="2693" w:type="dxa"/>
          </w:tcPr>
          <w:p w14:paraId="465B3711" w14:textId="1040C7C3" w:rsidR="008879DE" w:rsidRDefault="008879DE" w:rsidP="00A21A86">
            <w:pPr>
              <w:jc w:val="center"/>
              <w:rPr>
                <w:lang w:eastAsia="en-US"/>
              </w:rPr>
            </w:pPr>
            <w:r>
              <w:rPr>
                <w:lang w:eastAsia="en-US"/>
              </w:rPr>
              <w:t>Internal</w:t>
            </w:r>
          </w:p>
        </w:tc>
        <w:tc>
          <w:tcPr>
            <w:tcW w:w="4485" w:type="dxa"/>
          </w:tcPr>
          <w:p w14:paraId="345C66B6" w14:textId="37F5F0DD" w:rsidR="008879DE" w:rsidRDefault="00DE5263" w:rsidP="00085C08">
            <w:pPr>
              <w:rPr>
                <w:lang w:eastAsia="en-US"/>
              </w:rPr>
            </w:pPr>
            <w:r>
              <w:rPr>
                <w:lang w:eastAsia="en-US"/>
              </w:rPr>
              <w:t xml:space="preserve">Project </w:t>
            </w:r>
            <w:r w:rsidR="003D0471">
              <w:rPr>
                <w:lang w:eastAsia="en-US"/>
              </w:rPr>
              <w:t>Proposal</w:t>
            </w:r>
            <w:r>
              <w:rPr>
                <w:lang w:eastAsia="en-US"/>
              </w:rPr>
              <w:t xml:space="preserve"> </w:t>
            </w:r>
            <w:r w:rsidR="008879DE">
              <w:rPr>
                <w:lang w:eastAsia="en-US"/>
              </w:rPr>
              <w:t>Presentation</w:t>
            </w:r>
          </w:p>
        </w:tc>
      </w:tr>
      <w:tr w:rsidR="00DA4DD3" w14:paraId="469EC925" w14:textId="77777777" w:rsidTr="00A21A86">
        <w:tc>
          <w:tcPr>
            <w:tcW w:w="1838" w:type="dxa"/>
          </w:tcPr>
          <w:p w14:paraId="25A35D12" w14:textId="492EA43A" w:rsidR="00DA4DD3" w:rsidRDefault="009E3B5D" w:rsidP="001B59D0">
            <w:pPr>
              <w:jc w:val="center"/>
              <w:rPr>
                <w:lang w:eastAsia="en-US"/>
              </w:rPr>
            </w:pPr>
            <w:r>
              <w:rPr>
                <w:lang w:eastAsia="en-US"/>
              </w:rPr>
              <w:t>06</w:t>
            </w:r>
            <w:r w:rsidR="00A17A4D">
              <w:rPr>
                <w:lang w:eastAsia="en-US"/>
              </w:rPr>
              <w:t>/06/2025</w:t>
            </w:r>
          </w:p>
        </w:tc>
        <w:tc>
          <w:tcPr>
            <w:tcW w:w="2693" w:type="dxa"/>
          </w:tcPr>
          <w:p w14:paraId="0736554F" w14:textId="465C099E" w:rsidR="00DA4DD3" w:rsidRDefault="00DA4DD3" w:rsidP="00A21A86">
            <w:pPr>
              <w:jc w:val="center"/>
              <w:rPr>
                <w:lang w:eastAsia="en-US"/>
              </w:rPr>
            </w:pPr>
            <w:r>
              <w:rPr>
                <w:lang w:eastAsia="en-US"/>
              </w:rPr>
              <w:t>External</w:t>
            </w:r>
          </w:p>
        </w:tc>
        <w:tc>
          <w:tcPr>
            <w:tcW w:w="4485" w:type="dxa"/>
          </w:tcPr>
          <w:p w14:paraId="4A735C0A" w14:textId="5A4A45F3" w:rsidR="00DA4DD3" w:rsidRDefault="003C2F1D" w:rsidP="00085C08">
            <w:pPr>
              <w:rPr>
                <w:lang w:eastAsia="en-US"/>
              </w:rPr>
            </w:pPr>
            <w:r>
              <w:rPr>
                <w:lang w:eastAsia="en-US"/>
              </w:rPr>
              <w:t>Midterm Review</w:t>
            </w:r>
          </w:p>
        </w:tc>
      </w:tr>
      <w:tr w:rsidR="00DA4DD3" w14:paraId="31C868FE" w14:textId="77777777" w:rsidTr="00A21A86">
        <w:tc>
          <w:tcPr>
            <w:tcW w:w="1838" w:type="dxa"/>
          </w:tcPr>
          <w:p w14:paraId="0B3134FF" w14:textId="52CD72E4" w:rsidR="00DA4DD3" w:rsidRDefault="00D563EA" w:rsidP="001B59D0">
            <w:pPr>
              <w:jc w:val="center"/>
              <w:rPr>
                <w:lang w:eastAsia="en-US"/>
              </w:rPr>
            </w:pPr>
            <w:r>
              <w:rPr>
                <w:lang w:eastAsia="en-US"/>
              </w:rPr>
              <w:t>31/10/2025</w:t>
            </w:r>
          </w:p>
        </w:tc>
        <w:tc>
          <w:tcPr>
            <w:tcW w:w="2693" w:type="dxa"/>
          </w:tcPr>
          <w:p w14:paraId="79CADFCB" w14:textId="1E9B6784" w:rsidR="00DA4DD3" w:rsidRDefault="00DA4DD3" w:rsidP="00A21A86">
            <w:pPr>
              <w:jc w:val="center"/>
              <w:rPr>
                <w:lang w:eastAsia="en-US"/>
              </w:rPr>
            </w:pPr>
            <w:r>
              <w:rPr>
                <w:lang w:eastAsia="en-US"/>
              </w:rPr>
              <w:t>External</w:t>
            </w:r>
          </w:p>
        </w:tc>
        <w:tc>
          <w:tcPr>
            <w:tcW w:w="4485" w:type="dxa"/>
          </w:tcPr>
          <w:p w14:paraId="76F861AF" w14:textId="27508379" w:rsidR="00DA4DD3" w:rsidRDefault="008879DE" w:rsidP="00085C08">
            <w:pPr>
              <w:rPr>
                <w:lang w:eastAsia="en-US"/>
              </w:rPr>
            </w:pPr>
            <w:r>
              <w:rPr>
                <w:lang w:eastAsia="en-US"/>
              </w:rPr>
              <w:t>Poster</w:t>
            </w:r>
          </w:p>
        </w:tc>
      </w:tr>
      <w:tr w:rsidR="0016429E" w14:paraId="1AC913F7" w14:textId="77777777" w:rsidTr="00A21A86">
        <w:tc>
          <w:tcPr>
            <w:tcW w:w="1838" w:type="dxa"/>
          </w:tcPr>
          <w:p w14:paraId="6E6782C5" w14:textId="7BE140E2" w:rsidR="0016429E" w:rsidRDefault="000253BD" w:rsidP="001B59D0">
            <w:pPr>
              <w:jc w:val="center"/>
              <w:rPr>
                <w:lang w:eastAsia="en-US"/>
              </w:rPr>
            </w:pPr>
            <w:r>
              <w:rPr>
                <w:lang w:eastAsia="en-US"/>
              </w:rPr>
              <w:t>31/10/2025</w:t>
            </w:r>
          </w:p>
        </w:tc>
        <w:tc>
          <w:tcPr>
            <w:tcW w:w="2693" w:type="dxa"/>
          </w:tcPr>
          <w:p w14:paraId="1410BB33" w14:textId="665246D5" w:rsidR="0016429E" w:rsidRDefault="0016429E" w:rsidP="00A21A86">
            <w:pPr>
              <w:jc w:val="center"/>
              <w:rPr>
                <w:lang w:eastAsia="en-US"/>
              </w:rPr>
            </w:pPr>
            <w:r>
              <w:rPr>
                <w:lang w:eastAsia="en-US"/>
              </w:rPr>
              <w:t>External</w:t>
            </w:r>
          </w:p>
        </w:tc>
        <w:tc>
          <w:tcPr>
            <w:tcW w:w="4485" w:type="dxa"/>
          </w:tcPr>
          <w:p w14:paraId="60EA6246" w14:textId="138A2A9C" w:rsidR="0016429E" w:rsidRDefault="0016429E" w:rsidP="00085C08">
            <w:pPr>
              <w:rPr>
                <w:lang w:eastAsia="en-US"/>
              </w:rPr>
            </w:pPr>
            <w:r>
              <w:rPr>
                <w:lang w:eastAsia="en-US"/>
              </w:rPr>
              <w:t>Portfolio</w:t>
            </w:r>
          </w:p>
        </w:tc>
      </w:tr>
      <w:tr w:rsidR="00C5089C" w14:paraId="42700DD1" w14:textId="77777777" w:rsidTr="00A21A86">
        <w:tc>
          <w:tcPr>
            <w:tcW w:w="1838" w:type="dxa"/>
          </w:tcPr>
          <w:p w14:paraId="327E451A" w14:textId="0FC58610" w:rsidR="00C5089C" w:rsidRDefault="00C5089C" w:rsidP="00C5089C">
            <w:pPr>
              <w:jc w:val="center"/>
              <w:rPr>
                <w:lang w:eastAsia="en-US"/>
              </w:rPr>
            </w:pPr>
            <w:r>
              <w:rPr>
                <w:lang w:eastAsia="en-US"/>
              </w:rPr>
              <w:t>31/10/2025</w:t>
            </w:r>
          </w:p>
        </w:tc>
        <w:tc>
          <w:tcPr>
            <w:tcW w:w="2693" w:type="dxa"/>
          </w:tcPr>
          <w:p w14:paraId="312DCE7D" w14:textId="27B4BC5A" w:rsidR="00C5089C" w:rsidRDefault="00C5089C" w:rsidP="00C5089C">
            <w:pPr>
              <w:jc w:val="center"/>
              <w:rPr>
                <w:lang w:eastAsia="en-US"/>
              </w:rPr>
            </w:pPr>
            <w:r>
              <w:rPr>
                <w:lang w:eastAsia="en-US"/>
              </w:rPr>
              <w:t>External</w:t>
            </w:r>
          </w:p>
        </w:tc>
        <w:tc>
          <w:tcPr>
            <w:tcW w:w="4485" w:type="dxa"/>
          </w:tcPr>
          <w:p w14:paraId="4557554C" w14:textId="6441634F" w:rsidR="00C5089C" w:rsidRDefault="00C5089C" w:rsidP="00085C08">
            <w:pPr>
              <w:rPr>
                <w:lang w:eastAsia="en-US"/>
              </w:rPr>
            </w:pPr>
            <w:r>
              <w:rPr>
                <w:lang w:eastAsia="en-US"/>
              </w:rPr>
              <w:t xml:space="preserve">Comparison of </w:t>
            </w:r>
            <w:r w:rsidR="00B13B06">
              <w:rPr>
                <w:lang w:eastAsia="en-US"/>
              </w:rPr>
              <w:t>evaluation</w:t>
            </w:r>
            <w:r>
              <w:rPr>
                <w:lang w:eastAsia="en-US"/>
              </w:rPr>
              <w:t xml:space="preserve"> results (Excel)</w:t>
            </w:r>
          </w:p>
        </w:tc>
      </w:tr>
      <w:tr w:rsidR="00EA06DE" w14:paraId="5FAB995C" w14:textId="77777777" w:rsidTr="00A21A86">
        <w:tc>
          <w:tcPr>
            <w:tcW w:w="1838" w:type="dxa"/>
          </w:tcPr>
          <w:p w14:paraId="7D55581A" w14:textId="3276B173" w:rsidR="00EA06DE" w:rsidRPr="00DA2D13" w:rsidRDefault="00EA06DE" w:rsidP="00C5089C">
            <w:pPr>
              <w:jc w:val="center"/>
              <w:rPr>
                <w:highlight w:val="yellow"/>
                <w:lang w:eastAsia="en-US"/>
              </w:rPr>
            </w:pPr>
            <w:r w:rsidRPr="00DA2D13">
              <w:rPr>
                <w:highlight w:val="yellow"/>
                <w:lang w:eastAsia="en-US"/>
              </w:rPr>
              <w:t>31/10/2025</w:t>
            </w:r>
            <w:r w:rsidR="00DA2D13">
              <w:rPr>
                <w:highlight w:val="yellow"/>
                <w:lang w:eastAsia="en-US"/>
              </w:rPr>
              <w:t>?</w:t>
            </w:r>
          </w:p>
        </w:tc>
        <w:tc>
          <w:tcPr>
            <w:tcW w:w="2693" w:type="dxa"/>
          </w:tcPr>
          <w:p w14:paraId="4E21DB66" w14:textId="605E2562" w:rsidR="00EA06DE" w:rsidRPr="00DA2D13" w:rsidRDefault="00EA06DE" w:rsidP="00C5089C">
            <w:pPr>
              <w:jc w:val="center"/>
              <w:rPr>
                <w:highlight w:val="yellow"/>
                <w:lang w:eastAsia="en-US"/>
              </w:rPr>
            </w:pPr>
            <w:r w:rsidRPr="00DA2D13">
              <w:rPr>
                <w:highlight w:val="yellow"/>
                <w:lang w:eastAsia="en-US"/>
              </w:rPr>
              <w:t>?</w:t>
            </w:r>
          </w:p>
        </w:tc>
        <w:tc>
          <w:tcPr>
            <w:tcW w:w="4485" w:type="dxa"/>
          </w:tcPr>
          <w:p w14:paraId="03EABEEF" w14:textId="16D63332" w:rsidR="00EA06DE" w:rsidRPr="00DA2D13" w:rsidRDefault="00EA06DE" w:rsidP="00085C08">
            <w:pPr>
              <w:rPr>
                <w:highlight w:val="yellow"/>
                <w:lang w:eastAsia="en-US"/>
              </w:rPr>
            </w:pPr>
            <w:r w:rsidRPr="00DA2D13">
              <w:rPr>
                <w:highlight w:val="yellow"/>
                <w:lang w:eastAsia="en-US"/>
              </w:rPr>
              <w:t>Reflective Report</w:t>
            </w:r>
            <w:r w:rsidR="00DA2D13">
              <w:rPr>
                <w:highlight w:val="yellow"/>
                <w:lang w:eastAsia="en-US"/>
              </w:rPr>
              <w:t>?</w:t>
            </w:r>
          </w:p>
        </w:tc>
      </w:tr>
      <w:tr w:rsidR="00C5089C" w14:paraId="633F13B2" w14:textId="77777777" w:rsidTr="00A21A86">
        <w:tc>
          <w:tcPr>
            <w:tcW w:w="1838" w:type="dxa"/>
          </w:tcPr>
          <w:p w14:paraId="2B0544D9" w14:textId="3CE5CB53" w:rsidR="00C5089C" w:rsidRDefault="00C5089C" w:rsidP="00C5089C">
            <w:pPr>
              <w:jc w:val="center"/>
              <w:rPr>
                <w:lang w:eastAsia="en-US"/>
              </w:rPr>
            </w:pPr>
            <w:r>
              <w:rPr>
                <w:lang w:eastAsia="en-US"/>
              </w:rPr>
              <w:t>TBC</w:t>
            </w:r>
          </w:p>
        </w:tc>
        <w:tc>
          <w:tcPr>
            <w:tcW w:w="2693" w:type="dxa"/>
          </w:tcPr>
          <w:p w14:paraId="042F093C" w14:textId="04F7E0E9" w:rsidR="00C5089C" w:rsidRDefault="00C5089C" w:rsidP="00C5089C">
            <w:pPr>
              <w:jc w:val="center"/>
              <w:rPr>
                <w:lang w:eastAsia="en-US"/>
              </w:rPr>
            </w:pPr>
            <w:r>
              <w:rPr>
                <w:lang w:eastAsia="en-US"/>
              </w:rPr>
              <w:t>Internal</w:t>
            </w:r>
          </w:p>
        </w:tc>
        <w:tc>
          <w:tcPr>
            <w:tcW w:w="4485" w:type="dxa"/>
          </w:tcPr>
          <w:p w14:paraId="1B81F274" w14:textId="63241A44" w:rsidR="00C5089C" w:rsidRDefault="00085C08" w:rsidP="00085C08">
            <w:pPr>
              <w:rPr>
                <w:lang w:eastAsia="en-US"/>
              </w:rPr>
            </w:pPr>
            <w:r>
              <w:rPr>
                <w:lang w:eastAsia="en-US"/>
              </w:rPr>
              <w:t>Evaluation</w:t>
            </w:r>
            <w:r w:rsidR="00C5089C">
              <w:rPr>
                <w:lang w:eastAsia="en-US"/>
              </w:rPr>
              <w:t xml:space="preserve"> for Ubuntu</w:t>
            </w:r>
          </w:p>
        </w:tc>
      </w:tr>
      <w:tr w:rsidR="00C5089C" w14:paraId="3C971ACA" w14:textId="77777777" w:rsidTr="00A21A86">
        <w:tc>
          <w:tcPr>
            <w:tcW w:w="1838" w:type="dxa"/>
          </w:tcPr>
          <w:p w14:paraId="273D5FB5" w14:textId="1CD0C1C8" w:rsidR="00C5089C" w:rsidRDefault="00C5089C" w:rsidP="00C5089C">
            <w:pPr>
              <w:jc w:val="center"/>
              <w:rPr>
                <w:lang w:eastAsia="en-US"/>
              </w:rPr>
            </w:pPr>
            <w:r>
              <w:rPr>
                <w:lang w:eastAsia="en-US"/>
              </w:rPr>
              <w:t>TBC</w:t>
            </w:r>
          </w:p>
        </w:tc>
        <w:tc>
          <w:tcPr>
            <w:tcW w:w="2693" w:type="dxa"/>
          </w:tcPr>
          <w:p w14:paraId="788D5F85" w14:textId="0862E299" w:rsidR="00C5089C" w:rsidRDefault="00C5089C" w:rsidP="00C5089C">
            <w:pPr>
              <w:jc w:val="center"/>
              <w:rPr>
                <w:lang w:eastAsia="en-US"/>
              </w:rPr>
            </w:pPr>
            <w:r>
              <w:rPr>
                <w:lang w:eastAsia="en-US"/>
              </w:rPr>
              <w:t>Internal</w:t>
            </w:r>
          </w:p>
        </w:tc>
        <w:tc>
          <w:tcPr>
            <w:tcW w:w="4485" w:type="dxa"/>
          </w:tcPr>
          <w:p w14:paraId="62965711" w14:textId="40B792D0" w:rsidR="00C5089C" w:rsidRDefault="00085C08" w:rsidP="00085C08">
            <w:pPr>
              <w:rPr>
                <w:lang w:eastAsia="en-US"/>
              </w:rPr>
            </w:pPr>
            <w:r>
              <w:rPr>
                <w:lang w:eastAsia="en-US"/>
              </w:rPr>
              <w:t>Evaluation</w:t>
            </w:r>
            <w:r w:rsidR="00C5089C">
              <w:rPr>
                <w:lang w:eastAsia="en-US"/>
              </w:rPr>
              <w:t xml:space="preserve"> for Fedora</w:t>
            </w:r>
          </w:p>
        </w:tc>
      </w:tr>
      <w:tr w:rsidR="00C5089C" w14:paraId="1E2EF513" w14:textId="77777777" w:rsidTr="00A21A86">
        <w:tc>
          <w:tcPr>
            <w:tcW w:w="1838" w:type="dxa"/>
          </w:tcPr>
          <w:p w14:paraId="623A0FAF" w14:textId="080DEAF5" w:rsidR="00C5089C" w:rsidRDefault="00C5089C" w:rsidP="00C5089C">
            <w:pPr>
              <w:jc w:val="center"/>
              <w:rPr>
                <w:lang w:eastAsia="en-US"/>
              </w:rPr>
            </w:pPr>
            <w:r>
              <w:rPr>
                <w:lang w:eastAsia="en-US"/>
              </w:rPr>
              <w:t>TBC</w:t>
            </w:r>
          </w:p>
        </w:tc>
        <w:tc>
          <w:tcPr>
            <w:tcW w:w="2693" w:type="dxa"/>
          </w:tcPr>
          <w:p w14:paraId="6878AAC0" w14:textId="0D000424" w:rsidR="00C5089C" w:rsidRDefault="00C5089C" w:rsidP="00C5089C">
            <w:pPr>
              <w:jc w:val="center"/>
              <w:rPr>
                <w:lang w:eastAsia="en-US"/>
              </w:rPr>
            </w:pPr>
            <w:r>
              <w:rPr>
                <w:lang w:eastAsia="en-US"/>
              </w:rPr>
              <w:t>Internal</w:t>
            </w:r>
          </w:p>
        </w:tc>
        <w:tc>
          <w:tcPr>
            <w:tcW w:w="4485" w:type="dxa"/>
          </w:tcPr>
          <w:p w14:paraId="783B8374" w14:textId="4B1EE027" w:rsidR="00C5089C" w:rsidRDefault="00085C08" w:rsidP="00085C08">
            <w:pPr>
              <w:rPr>
                <w:lang w:eastAsia="en-US"/>
              </w:rPr>
            </w:pPr>
            <w:r>
              <w:rPr>
                <w:lang w:eastAsia="en-US"/>
              </w:rPr>
              <w:t>Evaluation</w:t>
            </w:r>
            <w:r w:rsidR="00C5089C">
              <w:rPr>
                <w:lang w:eastAsia="en-US"/>
              </w:rPr>
              <w:t xml:space="preserve"> for Kali</w:t>
            </w:r>
          </w:p>
        </w:tc>
      </w:tr>
    </w:tbl>
    <w:p w14:paraId="17A128AF" w14:textId="77777777" w:rsidR="00391064" w:rsidRPr="00C171A0" w:rsidRDefault="00391064" w:rsidP="00C171A0">
      <w:pPr>
        <w:rPr>
          <w:lang w:eastAsia="en-US"/>
        </w:rPr>
      </w:pPr>
    </w:p>
    <w:p w14:paraId="5676FACE" w14:textId="05CF7792" w:rsidR="005F4102" w:rsidRDefault="00CD70F5" w:rsidP="007A6C59">
      <w:pPr>
        <w:pStyle w:val="Heading2"/>
      </w:pPr>
      <w:bookmarkStart w:id="87" w:name="_Toc193983186"/>
      <w:r>
        <w:t>WBS</w:t>
      </w:r>
      <w:r w:rsidR="000227F7">
        <w:t>, Tasking, Scheduling</w:t>
      </w:r>
      <w:bookmarkEnd w:id="87"/>
      <w:r>
        <w:t xml:space="preserve"> </w:t>
      </w:r>
    </w:p>
    <w:p w14:paraId="560A8655" w14:textId="6FA186DD" w:rsidR="008A0CF8" w:rsidRDefault="006331FD" w:rsidP="008A0CF8">
      <w:pPr>
        <w:rPr>
          <w:lang w:eastAsia="en-US"/>
        </w:rPr>
      </w:pPr>
      <w:r>
        <w:rPr>
          <w:lang w:eastAsia="en-US"/>
        </w:rPr>
        <w:t xml:space="preserve">This section displays a high-level view of the WBS and Gantt Chart. </w:t>
      </w:r>
    </w:p>
    <w:p w14:paraId="40DCD192" w14:textId="77777777" w:rsidR="00B66441" w:rsidRDefault="00B66441" w:rsidP="008A0CF8">
      <w:pPr>
        <w:rPr>
          <w:lang w:eastAsia="en-US"/>
        </w:rPr>
      </w:pPr>
    </w:p>
    <w:p w14:paraId="0034FE80" w14:textId="05E65FFA" w:rsidR="00B66441" w:rsidRDefault="009727AA" w:rsidP="008A0CF8">
      <w:pPr>
        <w:rPr>
          <w:lang w:eastAsia="en-US"/>
        </w:rPr>
      </w:pPr>
      <w:r>
        <w:rPr>
          <w:noProof/>
          <w:lang w:eastAsia="en-US"/>
        </w:rPr>
        <w:drawing>
          <wp:inline distT="0" distB="0" distL="0" distR="0" wp14:anchorId="60C6EFCE" wp14:editId="7054F275">
            <wp:extent cx="5729605" cy="1243965"/>
            <wp:effectExtent l="0" t="0" r="4445" b="0"/>
            <wp:docPr id="11711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1243965"/>
                    </a:xfrm>
                    <a:prstGeom prst="rect">
                      <a:avLst/>
                    </a:prstGeom>
                    <a:noFill/>
                    <a:ln>
                      <a:noFill/>
                    </a:ln>
                  </pic:spPr>
                </pic:pic>
              </a:graphicData>
            </a:graphic>
          </wp:inline>
        </w:drawing>
      </w:r>
    </w:p>
    <w:p w14:paraId="0A451ADD" w14:textId="77777777" w:rsidR="00B66441" w:rsidRDefault="00B66441" w:rsidP="008A0CF8">
      <w:pPr>
        <w:rPr>
          <w:lang w:eastAsia="en-US"/>
        </w:rPr>
      </w:pPr>
    </w:p>
    <w:p w14:paraId="30120937" w14:textId="77777777" w:rsidR="003C7F22" w:rsidRDefault="003C7F22" w:rsidP="008A0CF8">
      <w:pPr>
        <w:rPr>
          <w:lang w:eastAsia="en-US"/>
        </w:rPr>
      </w:pPr>
    </w:p>
    <w:p w14:paraId="15CD7957" w14:textId="77777777" w:rsidR="00334757" w:rsidRDefault="00334757" w:rsidP="008A0CF8">
      <w:pPr>
        <w:rPr>
          <w:lang w:eastAsia="en-US"/>
        </w:rPr>
      </w:pPr>
    </w:p>
    <w:p w14:paraId="6050FC92" w14:textId="77777777" w:rsidR="00334757" w:rsidRDefault="00334757" w:rsidP="008A0CF8">
      <w:pPr>
        <w:rPr>
          <w:lang w:eastAsia="en-US"/>
        </w:rPr>
      </w:pPr>
    </w:p>
    <w:p w14:paraId="7EB59606" w14:textId="06B4C75D" w:rsidR="00CF0CA6" w:rsidRDefault="00446AB2" w:rsidP="008A0CF8">
      <w:pPr>
        <w:rPr>
          <w:lang w:eastAsia="en-US"/>
        </w:rPr>
      </w:pPr>
      <w:r>
        <w:rPr>
          <w:lang w:eastAsia="en-US"/>
        </w:rPr>
        <w:t xml:space="preserve">For the complete and detailed version of the WBS and Gantt Chart, please refer to the Appendix X. </w:t>
      </w:r>
    </w:p>
    <w:p w14:paraId="1D17D57B" w14:textId="77777777" w:rsidR="00AE6364" w:rsidRDefault="00AE6364" w:rsidP="008A0CF8">
      <w:pPr>
        <w:rPr>
          <w:lang w:eastAsia="en-US"/>
        </w:rPr>
      </w:pPr>
    </w:p>
    <w:p w14:paraId="71E0D0FC" w14:textId="77777777" w:rsidR="00AE6364" w:rsidRDefault="00AE6364" w:rsidP="008A0CF8">
      <w:pPr>
        <w:rPr>
          <w:lang w:eastAsia="en-US"/>
        </w:rPr>
      </w:pPr>
    </w:p>
    <w:p w14:paraId="4F292077" w14:textId="77777777" w:rsidR="00AE6364" w:rsidRPr="008A0CF8" w:rsidRDefault="00AE6364" w:rsidP="008A0CF8">
      <w:pPr>
        <w:rPr>
          <w:lang w:eastAsia="en-US"/>
        </w:rPr>
      </w:pPr>
    </w:p>
    <w:p w14:paraId="49F368BF" w14:textId="68A069EC" w:rsidR="005F4102" w:rsidRPr="00364044" w:rsidRDefault="005F4102" w:rsidP="00336C18">
      <w:pPr>
        <w:pStyle w:val="Heading1"/>
      </w:pPr>
      <w:bookmarkStart w:id="88" w:name="_Toc193983187"/>
      <w:r w:rsidRPr="00364044">
        <w:t>Estimated Costs</w:t>
      </w:r>
      <w:bookmarkEnd w:id="88"/>
    </w:p>
    <w:p w14:paraId="680CD4AD" w14:textId="5A96F64F" w:rsidR="00A36745" w:rsidRPr="00364044" w:rsidRDefault="0084092F" w:rsidP="00A36745">
      <w:r w:rsidRPr="00364044">
        <w:rPr>
          <w:highlight w:val="yellow"/>
        </w:rPr>
        <w:t>Summarise</w:t>
      </w:r>
      <w:r w:rsidR="00A36745" w:rsidRPr="00364044">
        <w:rPr>
          <w:highlight w:val="yellow"/>
        </w:rPr>
        <w:t xml:space="preserve"> then reference to appendix</w:t>
      </w:r>
    </w:p>
    <w:p w14:paraId="307D347A" w14:textId="2552E57B" w:rsidR="00A36745" w:rsidRPr="00364044" w:rsidRDefault="00755ECF" w:rsidP="00A36745">
      <w:r w:rsidRPr="00364044">
        <w:t>Costs table</w:t>
      </w:r>
      <w:r w:rsidR="007B64D0">
        <w:t xml:space="preserve"> – Summary with category (Technology, Labour, Tools, etc.. Relevant</w:t>
      </w:r>
      <w:r w:rsidR="00FB52D5">
        <w:t xml:space="preserve"> cat</w:t>
      </w:r>
      <w:r w:rsidR="007B64D0">
        <w:t>)</w:t>
      </w:r>
    </w:p>
    <w:p w14:paraId="400266D9" w14:textId="77777777" w:rsidR="00755ECF" w:rsidRPr="00364044" w:rsidRDefault="00755ECF" w:rsidP="00A36745"/>
    <w:p w14:paraId="6975EABD" w14:textId="221AEE34" w:rsidR="005F4102" w:rsidRPr="00364044" w:rsidRDefault="005F4102" w:rsidP="000B3CDB">
      <w:r w:rsidRPr="00364044">
        <w:lastRenderedPageBreak/>
        <w:t>Resource estimates</w:t>
      </w:r>
    </w:p>
    <w:p w14:paraId="2FB146AE" w14:textId="628CD4D8" w:rsidR="005F4102" w:rsidRPr="00364044" w:rsidRDefault="005F4102" w:rsidP="000B3CDB">
      <w:pPr>
        <w:pStyle w:val="ListParagraph"/>
        <w:numPr>
          <w:ilvl w:val="0"/>
          <w:numId w:val="2"/>
        </w:numPr>
      </w:pPr>
      <w:r w:rsidRPr="00364044">
        <w:t xml:space="preserve">Linux </w:t>
      </w:r>
      <w:r w:rsidR="007F1998" w:rsidRPr="00364044">
        <w:t>o</w:t>
      </w:r>
      <w:r w:rsidR="00094A75" w:rsidRPr="00364044">
        <w:t>perating systems are f</w:t>
      </w:r>
      <w:r w:rsidRPr="00364044">
        <w:t>ree</w:t>
      </w:r>
    </w:p>
    <w:p w14:paraId="2FDFEA8D" w14:textId="735BB109" w:rsidR="00094A75" w:rsidRPr="00364044" w:rsidRDefault="00094A75" w:rsidP="000B3CDB">
      <w:pPr>
        <w:pStyle w:val="ListParagraph"/>
        <w:numPr>
          <w:ilvl w:val="0"/>
          <w:numId w:val="2"/>
        </w:numPr>
      </w:pPr>
      <w:r w:rsidRPr="00364044">
        <w:t xml:space="preserve">D-ITG </w:t>
      </w:r>
      <w:r w:rsidR="007F1998" w:rsidRPr="00364044">
        <w:t>and</w:t>
      </w:r>
      <w:r w:rsidRPr="00364044">
        <w:t xml:space="preserve"> </w:t>
      </w:r>
      <w:r w:rsidR="007F1998" w:rsidRPr="00364044">
        <w:t>i</w:t>
      </w:r>
      <w:r w:rsidRPr="00364044">
        <w:t>Perf are free</w:t>
      </w:r>
    </w:p>
    <w:p w14:paraId="385BD3C6" w14:textId="03C3A090" w:rsidR="002E3F59" w:rsidRPr="00364044" w:rsidRDefault="00094A75" w:rsidP="000B3CDB">
      <w:pPr>
        <w:pStyle w:val="ListParagraph"/>
        <w:numPr>
          <w:ilvl w:val="0"/>
          <w:numId w:val="2"/>
        </w:numPr>
      </w:pPr>
      <w:r w:rsidRPr="00364044">
        <w:t>4x computers</w:t>
      </w:r>
    </w:p>
    <w:p w14:paraId="499B1125" w14:textId="60D32F23" w:rsidR="00094A75" w:rsidRPr="00364044" w:rsidRDefault="003D0643" w:rsidP="000B3CDB">
      <w:pPr>
        <w:pStyle w:val="ListParagraph"/>
        <w:numPr>
          <w:ilvl w:val="0"/>
          <w:numId w:val="2"/>
        </w:numPr>
      </w:pPr>
      <w:r w:rsidRPr="00364044">
        <w:t>6</w:t>
      </w:r>
      <w:r w:rsidR="00094A75" w:rsidRPr="00364044">
        <w:t>x network cards</w:t>
      </w:r>
    </w:p>
    <w:p w14:paraId="44B5B4C0" w14:textId="7FC861CA" w:rsidR="00AF7C5D" w:rsidRPr="00364044" w:rsidRDefault="00811C81" w:rsidP="00AF7C5D">
      <w:pPr>
        <w:pStyle w:val="ListParagraph"/>
        <w:numPr>
          <w:ilvl w:val="0"/>
          <w:numId w:val="2"/>
        </w:numPr>
      </w:pPr>
      <w:r w:rsidRPr="00364044">
        <w:t>Personal laptops</w:t>
      </w:r>
      <w:r w:rsidR="00AF7C5D" w:rsidRPr="00364044">
        <w:t xml:space="preserve"> ($1500 estimate)</w:t>
      </w:r>
    </w:p>
    <w:p w14:paraId="27B50A98" w14:textId="77777777" w:rsidR="00883B46" w:rsidRDefault="00883B46" w:rsidP="00883B46">
      <w:pPr>
        <w:ind w:left="360"/>
        <w:rPr>
          <w:sz w:val="22"/>
          <w:szCs w:val="22"/>
        </w:rPr>
      </w:pPr>
    </w:p>
    <w:p w14:paraId="46BD4D62" w14:textId="0CC0422C" w:rsidR="00883B46" w:rsidRPr="00883B46" w:rsidRDefault="00883B46" w:rsidP="00883B46">
      <w:pPr>
        <w:ind w:left="360"/>
        <w:rPr>
          <w:sz w:val="22"/>
          <w:szCs w:val="22"/>
        </w:rPr>
      </w:pPr>
    </w:p>
    <w:p w14:paraId="634ED3CE" w14:textId="77777777" w:rsidR="00DC1348" w:rsidRPr="00364044" w:rsidRDefault="00DC1348" w:rsidP="00DC1348"/>
    <w:p w14:paraId="37D6636A" w14:textId="5F21F9DA" w:rsidR="005F4102" w:rsidRPr="00364044" w:rsidRDefault="005F4102" w:rsidP="00336C18">
      <w:pPr>
        <w:pStyle w:val="Heading1"/>
      </w:pPr>
      <w:bookmarkStart w:id="89" w:name="_Toc193983188"/>
      <w:r w:rsidRPr="00364044">
        <w:t xml:space="preserve">Labour </w:t>
      </w:r>
      <w:r w:rsidR="00180165" w:rsidRPr="00364044">
        <w:t>Breakdown</w:t>
      </w:r>
      <w:bookmarkEnd w:id="89"/>
    </w:p>
    <w:p w14:paraId="4B1F6054" w14:textId="77777777" w:rsidR="005F4102" w:rsidRPr="00364044" w:rsidRDefault="005F4102" w:rsidP="00DC1348">
      <w:r w:rsidRPr="00364044">
        <w:t>Team’s time (not monetized).</w:t>
      </w:r>
    </w:p>
    <w:p w14:paraId="0DBF4605" w14:textId="77777777" w:rsidR="005F4102" w:rsidRPr="00364044" w:rsidRDefault="005F4102" w:rsidP="00DC1348">
      <w:pPr>
        <w:pStyle w:val="ListParagraph"/>
        <w:numPr>
          <w:ilvl w:val="0"/>
          <w:numId w:val="2"/>
        </w:numPr>
      </w:pPr>
      <w:r w:rsidRPr="00364044">
        <w:t>15h per week</w:t>
      </w:r>
    </w:p>
    <w:p w14:paraId="7DEDD693" w14:textId="77777777" w:rsidR="005F4102" w:rsidRPr="00364044" w:rsidRDefault="005F4102" w:rsidP="00DC1348">
      <w:pPr>
        <w:pStyle w:val="ListParagraph"/>
        <w:numPr>
          <w:ilvl w:val="0"/>
          <w:numId w:val="2"/>
        </w:numPr>
      </w:pPr>
      <w:r w:rsidRPr="00364044">
        <w:t>12 weeks in a semester</w:t>
      </w:r>
    </w:p>
    <w:p w14:paraId="284DBE6A" w14:textId="3671A9C6" w:rsidR="005F4102" w:rsidRPr="00364044" w:rsidRDefault="005F4102" w:rsidP="00DC1348">
      <w:pPr>
        <w:pStyle w:val="ListParagraph"/>
        <w:numPr>
          <w:ilvl w:val="0"/>
          <w:numId w:val="2"/>
        </w:numPr>
      </w:pPr>
      <w:r w:rsidRPr="00364044">
        <w:t>15h x 12 weeks = 1</w:t>
      </w:r>
      <w:r w:rsidR="00E5537A" w:rsidRPr="00364044">
        <w:t>44</w:t>
      </w:r>
      <w:r w:rsidRPr="00364044">
        <w:t>h x 2semesters = 360h (estimate)</w:t>
      </w:r>
    </w:p>
    <w:p w14:paraId="113A7E93" w14:textId="77777777" w:rsidR="001302AA" w:rsidRPr="00364044" w:rsidRDefault="005F4102" w:rsidP="00DC1348">
      <w:pPr>
        <w:pStyle w:val="ListParagraph"/>
        <w:numPr>
          <w:ilvl w:val="0"/>
          <w:numId w:val="2"/>
        </w:numPr>
      </w:pPr>
      <w:r w:rsidRPr="00364044">
        <w:t xml:space="preserve">Average pay for a network engineer in NZ per hour = $30.99 NZD </w:t>
      </w:r>
    </w:p>
    <w:p w14:paraId="498EA978" w14:textId="395872D7" w:rsidR="005F4102" w:rsidRPr="00364044" w:rsidRDefault="005F4102" w:rsidP="00DC1348">
      <w:pPr>
        <w:pStyle w:val="ListParagraph"/>
        <w:numPr>
          <w:ilvl w:val="1"/>
          <w:numId w:val="2"/>
        </w:numPr>
      </w:pPr>
      <w:r w:rsidRPr="00364044">
        <w:t>(Network Engineer Salary in New Zealand, n.d.)</w:t>
      </w:r>
    </w:p>
    <w:p w14:paraId="5AAF7F60" w14:textId="0205F36E" w:rsidR="009C5CBD" w:rsidRPr="00364044" w:rsidRDefault="005F4102" w:rsidP="00DC1348">
      <w:pPr>
        <w:pStyle w:val="ListParagraph"/>
        <w:numPr>
          <w:ilvl w:val="0"/>
          <w:numId w:val="2"/>
        </w:numPr>
      </w:pPr>
      <w:r w:rsidRPr="00364044">
        <w:t>$30.99 x 360h = $11,156.40 (estimate)</w:t>
      </w:r>
    </w:p>
    <w:p w14:paraId="0D250338" w14:textId="6384F287" w:rsidR="005F4102" w:rsidRPr="00364044" w:rsidRDefault="005F4102" w:rsidP="000B3CDB">
      <w:r w:rsidRPr="00364044">
        <w:t xml:space="preserve">Mentor Costs </w:t>
      </w:r>
      <w:r w:rsidR="00180165" w:rsidRPr="00364044">
        <w:t xml:space="preserve">Breakdown </w:t>
      </w:r>
      <w:r w:rsidRPr="00364044">
        <w:t>(which is put at $142 + GST per hour)</w:t>
      </w:r>
    </w:p>
    <w:p w14:paraId="622F8C05" w14:textId="77777777" w:rsidR="005F4102" w:rsidRPr="00364044" w:rsidRDefault="005F4102" w:rsidP="000B3CDB">
      <w:pPr>
        <w:pStyle w:val="ListParagraph"/>
        <w:numPr>
          <w:ilvl w:val="0"/>
          <w:numId w:val="2"/>
        </w:numPr>
      </w:pPr>
      <w:r w:rsidRPr="00364044">
        <w:t>$142+GST per hour.</w:t>
      </w:r>
    </w:p>
    <w:p w14:paraId="551B8551" w14:textId="77777777" w:rsidR="005F4102" w:rsidRPr="00364044" w:rsidRDefault="005F4102" w:rsidP="000B3CDB">
      <w:pPr>
        <w:pStyle w:val="ListParagraph"/>
        <w:numPr>
          <w:ilvl w:val="0"/>
          <w:numId w:val="2"/>
        </w:numPr>
      </w:pPr>
      <w:r w:rsidRPr="00364044">
        <w:t>GST = 15%</w:t>
      </w:r>
    </w:p>
    <w:p w14:paraId="1BD644AD" w14:textId="77777777" w:rsidR="005F4102" w:rsidRPr="00364044" w:rsidRDefault="005F4102" w:rsidP="000B3CDB">
      <w:pPr>
        <w:pStyle w:val="ListParagraph"/>
        <w:numPr>
          <w:ilvl w:val="0"/>
          <w:numId w:val="2"/>
        </w:numPr>
      </w:pPr>
      <w:r w:rsidRPr="00364044">
        <w:t>$142 x 15% (1.15) = $163.30</w:t>
      </w:r>
    </w:p>
    <w:p w14:paraId="061568EF" w14:textId="77777777" w:rsidR="005F4102" w:rsidRPr="00364044" w:rsidRDefault="005F4102" w:rsidP="000B3CDB">
      <w:pPr>
        <w:pStyle w:val="ListParagraph"/>
        <w:numPr>
          <w:ilvl w:val="0"/>
          <w:numId w:val="2"/>
        </w:numPr>
      </w:pPr>
      <w:r w:rsidRPr="00364044">
        <w:t>At about an hour per week</w:t>
      </w:r>
    </w:p>
    <w:p w14:paraId="7E674242" w14:textId="77777777" w:rsidR="005F4102" w:rsidRPr="00364044" w:rsidRDefault="005F4102" w:rsidP="000B3CDB">
      <w:pPr>
        <w:pStyle w:val="ListParagraph"/>
        <w:numPr>
          <w:ilvl w:val="1"/>
          <w:numId w:val="2"/>
        </w:numPr>
      </w:pPr>
      <w:r w:rsidRPr="00364044">
        <w:t>12 weeks x 1h = 12h x 2 semesters = 24h</w:t>
      </w:r>
    </w:p>
    <w:p w14:paraId="5A65C8F9" w14:textId="77777777" w:rsidR="005F4102" w:rsidRPr="00364044" w:rsidRDefault="005F4102" w:rsidP="000B3CDB">
      <w:pPr>
        <w:pStyle w:val="ListParagraph"/>
        <w:numPr>
          <w:ilvl w:val="0"/>
          <w:numId w:val="2"/>
        </w:numPr>
      </w:pPr>
      <w:r w:rsidRPr="00364044">
        <w:t>24h x $163.30 = $3,919.20 (estimate)</w:t>
      </w:r>
    </w:p>
    <w:p w14:paraId="7A7131AF" w14:textId="77777777" w:rsidR="005F4102" w:rsidRPr="00364044" w:rsidRDefault="005F4102" w:rsidP="005F4102"/>
    <w:p w14:paraId="050C7712" w14:textId="77777777" w:rsidR="005F4102" w:rsidRPr="00364044" w:rsidRDefault="005F4102" w:rsidP="005F4102"/>
    <w:p w14:paraId="4A40AF07" w14:textId="77777777" w:rsidR="005F4102" w:rsidRPr="00364044" w:rsidRDefault="005F4102" w:rsidP="005F4102"/>
    <w:p w14:paraId="2E876FF1" w14:textId="77777777" w:rsidR="005F4102" w:rsidRPr="00364044" w:rsidRDefault="005F4102" w:rsidP="005F4102"/>
    <w:p w14:paraId="1CDE4692" w14:textId="77777777" w:rsidR="005F4102" w:rsidRPr="00364044" w:rsidRDefault="005F4102" w:rsidP="005F4102"/>
    <w:p w14:paraId="16461699" w14:textId="77777777" w:rsidR="005F4102" w:rsidRPr="00364044" w:rsidRDefault="005F4102" w:rsidP="005F4102"/>
    <w:p w14:paraId="19DDB0F8" w14:textId="77777777" w:rsidR="005F4102" w:rsidRPr="00364044" w:rsidRDefault="005F4102" w:rsidP="005F4102"/>
    <w:p w14:paraId="68DAD536" w14:textId="77777777" w:rsidR="005F4102" w:rsidRPr="00364044" w:rsidRDefault="005F4102" w:rsidP="005F4102"/>
    <w:p w14:paraId="2E325E85" w14:textId="77777777" w:rsidR="005F4102" w:rsidRPr="00364044" w:rsidRDefault="005F4102" w:rsidP="005F4102"/>
    <w:p w14:paraId="5B2B1CD3" w14:textId="77777777" w:rsidR="005F4102" w:rsidRPr="00364044" w:rsidRDefault="005F4102" w:rsidP="005F4102"/>
    <w:p w14:paraId="1FFDB4FA" w14:textId="77777777" w:rsidR="005F4102" w:rsidRPr="00364044" w:rsidRDefault="005F4102" w:rsidP="005F4102"/>
    <w:p w14:paraId="1579842B" w14:textId="77777777" w:rsidR="004D01CA" w:rsidRPr="00364044" w:rsidRDefault="004D01CA">
      <w:pPr>
        <w:spacing w:after="160" w:line="278" w:lineRule="auto"/>
      </w:pPr>
      <w:r w:rsidRPr="00364044">
        <w:br w:type="page"/>
      </w:r>
    </w:p>
    <w:p w14:paraId="6314AAFE" w14:textId="59C4576F" w:rsidR="005F4102" w:rsidRPr="00364044" w:rsidRDefault="005F4102" w:rsidP="0026497E">
      <w:pPr>
        <w:pStyle w:val="Heading1"/>
        <w:jc w:val="center"/>
      </w:pPr>
      <w:bookmarkStart w:id="90" w:name="_Toc193983189"/>
      <w:r w:rsidRPr="00364044">
        <w:lastRenderedPageBreak/>
        <w:t xml:space="preserve">Appendix </w:t>
      </w:r>
      <w:r w:rsidR="00944888" w:rsidRPr="00364044">
        <w:t>A</w:t>
      </w:r>
      <w:r w:rsidR="0026497E" w:rsidRPr="00364044">
        <w:t xml:space="preserve"> - Disclaimer</w:t>
      </w:r>
      <w:bookmarkEnd w:id="90"/>
    </w:p>
    <w:p w14:paraId="2AF0B9C0" w14:textId="77777777" w:rsidR="005F4102" w:rsidRPr="00364044" w:rsidRDefault="005F4102" w:rsidP="005F4102">
      <w:pPr>
        <w:tabs>
          <w:tab w:val="left" w:pos="-720"/>
          <w:tab w:val="left" w:pos="0"/>
          <w:tab w:val="left" w:pos="720"/>
        </w:tabs>
        <w:suppressAutoHyphens/>
        <w:ind w:left="567"/>
        <w:jc w:val="center"/>
      </w:pPr>
    </w:p>
    <w:p w14:paraId="7012CEAB" w14:textId="77777777" w:rsidR="005F4102" w:rsidRPr="00364044" w:rsidRDefault="005F4102" w:rsidP="005F4102">
      <w:pPr>
        <w:tabs>
          <w:tab w:val="left" w:pos="-720"/>
          <w:tab w:val="left" w:pos="0"/>
          <w:tab w:val="left" w:pos="720"/>
        </w:tabs>
        <w:suppressAutoHyphens/>
        <w:ind w:left="567"/>
        <w:jc w:val="center"/>
      </w:pPr>
      <w:r w:rsidRPr="00364044">
        <w:t>Auckland University of Technology</w:t>
      </w:r>
    </w:p>
    <w:p w14:paraId="1C8F60BF" w14:textId="77777777" w:rsidR="005F4102" w:rsidRPr="00364044" w:rsidRDefault="005F4102" w:rsidP="005F4102">
      <w:pPr>
        <w:tabs>
          <w:tab w:val="left" w:pos="0"/>
          <w:tab w:val="center" w:pos="4152"/>
          <w:tab w:val="left" w:pos="4320"/>
        </w:tabs>
        <w:suppressAutoHyphens/>
        <w:jc w:val="center"/>
      </w:pPr>
      <w:r w:rsidRPr="00364044">
        <w:t>Bachelor of Computer &amp; Information Sciences</w:t>
      </w:r>
    </w:p>
    <w:p w14:paraId="437F4525" w14:textId="77777777" w:rsidR="005F4102" w:rsidRPr="00364044" w:rsidRDefault="005F4102" w:rsidP="005F4102">
      <w:pPr>
        <w:tabs>
          <w:tab w:val="left" w:pos="-720"/>
        </w:tabs>
        <w:suppressAutoHyphens/>
        <w:jc w:val="both"/>
      </w:pPr>
    </w:p>
    <w:p w14:paraId="048C7A68" w14:textId="77777777" w:rsidR="005F4102" w:rsidRPr="00364044" w:rsidRDefault="005F4102" w:rsidP="005F4102">
      <w:pPr>
        <w:tabs>
          <w:tab w:val="left" w:pos="-720"/>
        </w:tabs>
        <w:suppressAutoHyphens/>
        <w:jc w:val="center"/>
      </w:pPr>
      <w:r w:rsidRPr="00364044">
        <w:t>Research &amp; Development Project</w:t>
      </w:r>
    </w:p>
    <w:p w14:paraId="1C4092B8" w14:textId="77777777" w:rsidR="005F4102" w:rsidRPr="00364044" w:rsidRDefault="005F4102" w:rsidP="005F4102">
      <w:pPr>
        <w:tabs>
          <w:tab w:val="left" w:pos="0"/>
          <w:tab w:val="center" w:pos="4152"/>
          <w:tab w:val="left" w:pos="4320"/>
        </w:tabs>
        <w:suppressAutoHyphens/>
        <w:jc w:val="both"/>
      </w:pPr>
      <w:r w:rsidRPr="00364044">
        <w:tab/>
      </w:r>
    </w:p>
    <w:p w14:paraId="74495364" w14:textId="77777777" w:rsidR="005F4102" w:rsidRPr="00364044" w:rsidRDefault="005F4102" w:rsidP="005F4102">
      <w:pPr>
        <w:tabs>
          <w:tab w:val="left" w:pos="0"/>
          <w:tab w:val="center" w:pos="4152"/>
          <w:tab w:val="left" w:pos="4320"/>
        </w:tabs>
        <w:suppressAutoHyphens/>
        <w:jc w:val="both"/>
      </w:pPr>
      <w:r w:rsidRPr="00364044">
        <w:t>Disclaimer: Network Performance Evaluation on Linux Based Operating Systems</w:t>
      </w:r>
    </w:p>
    <w:p w14:paraId="3C110629" w14:textId="77777777" w:rsidR="005F4102" w:rsidRPr="00364044" w:rsidRDefault="005F4102" w:rsidP="005F4102">
      <w:pPr>
        <w:tabs>
          <w:tab w:val="left" w:pos="0"/>
          <w:tab w:val="center" w:pos="4152"/>
          <w:tab w:val="left" w:pos="4320"/>
        </w:tabs>
        <w:suppressAutoHyphens/>
        <w:jc w:val="both"/>
      </w:pPr>
    </w:p>
    <w:p w14:paraId="74261CD9" w14:textId="77777777" w:rsidR="005F4102" w:rsidRPr="00364044" w:rsidRDefault="005F4102" w:rsidP="005F4102">
      <w:pPr>
        <w:tabs>
          <w:tab w:val="left" w:pos="0"/>
          <w:tab w:val="center" w:pos="4152"/>
          <w:tab w:val="left" w:pos="4320"/>
        </w:tabs>
        <w:suppressAutoHyphens/>
        <w:jc w:val="both"/>
      </w:pPr>
      <w:r w:rsidRPr="00364044">
        <w:t>Clients should note the general basis upon which the Auckland University of Technology undertakes its student projects on behalf of external sponsors:</w:t>
      </w:r>
    </w:p>
    <w:p w14:paraId="752D9562" w14:textId="77777777" w:rsidR="005F4102" w:rsidRPr="00364044" w:rsidRDefault="005F4102" w:rsidP="005F4102">
      <w:pPr>
        <w:tabs>
          <w:tab w:val="left" w:pos="0"/>
          <w:tab w:val="center" w:pos="4152"/>
          <w:tab w:val="left" w:pos="4320"/>
        </w:tabs>
        <w:suppressAutoHyphens/>
        <w:jc w:val="both"/>
      </w:pPr>
    </w:p>
    <w:p w14:paraId="70C8C7CF" w14:textId="77777777" w:rsidR="005F4102" w:rsidRPr="00364044" w:rsidRDefault="005F4102" w:rsidP="23D48602">
      <w:pPr>
        <w:tabs>
          <w:tab w:val="center" w:pos="4152"/>
          <w:tab w:val="left" w:pos="4320"/>
        </w:tabs>
        <w:suppressAutoHyphens/>
        <w:jc w:val="both"/>
      </w:pPr>
      <w:r w:rsidRPr="00364044">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364044" w:rsidRDefault="005F4102" w:rsidP="005F4102">
      <w:pPr>
        <w:tabs>
          <w:tab w:val="left" w:pos="0"/>
          <w:tab w:val="center" w:pos="4152"/>
          <w:tab w:val="left" w:pos="4320"/>
        </w:tabs>
        <w:suppressAutoHyphens/>
        <w:jc w:val="both"/>
      </w:pPr>
    </w:p>
    <w:p w14:paraId="445BD1AF" w14:textId="15840C7D" w:rsidR="005F4102" w:rsidRPr="00364044" w:rsidRDefault="005F4102" w:rsidP="005F4102">
      <w:pPr>
        <w:tabs>
          <w:tab w:val="left" w:pos="0"/>
          <w:tab w:val="center" w:pos="4152"/>
          <w:tab w:val="left" w:pos="4320"/>
        </w:tabs>
        <w:suppressAutoHyphens/>
        <w:jc w:val="both"/>
      </w:pPr>
      <w:r w:rsidRPr="00364044">
        <w:t>This inherently means that the client assumes a degree of risk.  This is part of an arrangement, which is intended to be of mutual benefit.  On completion of the project</w:t>
      </w:r>
      <w:r w:rsidR="00E318B2" w:rsidRPr="00364044">
        <w:t>,</w:t>
      </w:r>
      <w:r w:rsidRPr="00364044">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364044" w:rsidRDefault="005F4102" w:rsidP="005F4102">
      <w:pPr>
        <w:tabs>
          <w:tab w:val="left" w:pos="0"/>
          <w:tab w:val="center" w:pos="4152"/>
          <w:tab w:val="left" w:pos="4320"/>
        </w:tabs>
        <w:suppressAutoHyphens/>
        <w:jc w:val="both"/>
      </w:pPr>
    </w:p>
    <w:p w14:paraId="27376EB1" w14:textId="506251F5" w:rsidR="005F4102" w:rsidRPr="00364044" w:rsidRDefault="005F4102" w:rsidP="4F0017FE">
      <w:pPr>
        <w:tabs>
          <w:tab w:val="center" w:pos="4152"/>
          <w:tab w:val="left" w:pos="4320"/>
        </w:tabs>
        <w:suppressAutoHyphens/>
        <w:jc w:val="both"/>
      </w:pPr>
      <w:r w:rsidRPr="00364044">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364044">
        <w:t xml:space="preserve"> </w:t>
      </w:r>
      <w:r w:rsidRPr="00364044">
        <w:t>both in relation to their use and results from their use.</w:t>
      </w:r>
    </w:p>
    <w:p w14:paraId="149E5684" w14:textId="3D39CFAC" w:rsidR="005F4102" w:rsidRPr="00364044" w:rsidRDefault="005F4102" w:rsidP="005F4102"/>
    <w:p w14:paraId="1969D41B" w14:textId="77777777" w:rsidR="005F4102" w:rsidRPr="00364044" w:rsidRDefault="005F4102" w:rsidP="005F4102"/>
    <w:p w14:paraId="0BFAD499" w14:textId="77777777" w:rsidR="005F4102" w:rsidRPr="00364044" w:rsidRDefault="005F4102" w:rsidP="005F4102"/>
    <w:p w14:paraId="30BA9B51" w14:textId="77777777" w:rsidR="005F4102" w:rsidRPr="00364044" w:rsidRDefault="005F4102" w:rsidP="005F4102"/>
    <w:p w14:paraId="01E552F0" w14:textId="77777777" w:rsidR="005F4102" w:rsidRPr="00364044" w:rsidRDefault="005F4102" w:rsidP="005F4102"/>
    <w:p w14:paraId="55AB72DD" w14:textId="77777777" w:rsidR="005F4102" w:rsidRPr="00364044" w:rsidRDefault="005F4102" w:rsidP="005F4102"/>
    <w:p w14:paraId="2D62728A" w14:textId="77777777" w:rsidR="005F4102" w:rsidRPr="00364044" w:rsidRDefault="005F4102" w:rsidP="005F4102"/>
    <w:p w14:paraId="34D0D1FA" w14:textId="77777777" w:rsidR="005F4102" w:rsidRPr="00364044" w:rsidRDefault="005F4102" w:rsidP="005F4102"/>
    <w:p w14:paraId="4A14465A" w14:textId="77777777" w:rsidR="005F4102" w:rsidRPr="00364044" w:rsidRDefault="005F4102" w:rsidP="005F4102"/>
    <w:p w14:paraId="06DBBF12" w14:textId="77777777" w:rsidR="005F4102" w:rsidRPr="00364044" w:rsidRDefault="005F4102" w:rsidP="005F4102"/>
    <w:p w14:paraId="373DB6E2" w14:textId="77777777" w:rsidR="005F4102" w:rsidRPr="00364044" w:rsidRDefault="005F4102" w:rsidP="005F4102"/>
    <w:p w14:paraId="559DCF6C" w14:textId="77777777" w:rsidR="005F4102" w:rsidRPr="00364044" w:rsidRDefault="005F4102" w:rsidP="005F4102"/>
    <w:p w14:paraId="222B3B7A" w14:textId="77777777" w:rsidR="005F4102" w:rsidRPr="00364044" w:rsidRDefault="005F4102" w:rsidP="005F4102"/>
    <w:p w14:paraId="1D31BA58" w14:textId="5219139E" w:rsidR="005F4102" w:rsidRPr="00364044" w:rsidRDefault="005F4102" w:rsidP="005F4102"/>
    <w:p w14:paraId="0C8B8443" w14:textId="77777777" w:rsidR="00B2151A" w:rsidRDefault="00B2151A" w:rsidP="005F4102"/>
    <w:p w14:paraId="7E7B207F" w14:textId="49EB9DF0" w:rsidR="003561A0" w:rsidRDefault="00537FBD" w:rsidP="00537FBD">
      <w:pPr>
        <w:pStyle w:val="Heading1"/>
        <w:jc w:val="center"/>
      </w:pPr>
      <w:bookmarkStart w:id="91" w:name="_Toc193983190"/>
      <w:r w:rsidRPr="00364044">
        <w:lastRenderedPageBreak/>
        <w:t xml:space="preserve">Appendix </w:t>
      </w:r>
      <w:r>
        <w:t>B</w:t>
      </w:r>
      <w:r w:rsidRPr="00364044">
        <w:t xml:space="preserve"> </w:t>
      </w:r>
      <w:r w:rsidR="003561A0">
        <w:t>–</w:t>
      </w:r>
      <w:bookmarkEnd w:id="91"/>
    </w:p>
    <w:p w14:paraId="5CDC1783" w14:textId="77777777" w:rsidR="003561A0" w:rsidRDefault="003561A0">
      <w:pPr>
        <w:spacing w:after="160" w:line="278" w:lineRule="auto"/>
        <w:rPr>
          <w:rFonts w:asciiTheme="majorHAnsi" w:eastAsiaTheme="majorEastAsia" w:hAnsiTheme="majorHAnsi" w:cstheme="majorBidi"/>
          <w:color w:val="0F4761" w:themeColor="accent1" w:themeShade="BF"/>
          <w:kern w:val="2"/>
          <w:sz w:val="40"/>
          <w:szCs w:val="40"/>
          <w:lang w:eastAsia="en-US"/>
          <w14:ligatures w14:val="standardContextual"/>
        </w:rPr>
      </w:pPr>
      <w:r>
        <w:br w:type="page"/>
      </w:r>
    </w:p>
    <w:bookmarkStart w:id="92" w:name="_Toc193983191" w:displacedByCustomXml="next"/>
    <w:sdt>
      <w:sdtPr>
        <w:rPr>
          <w:rFonts w:ascii="Aptos" w:eastAsiaTheme="minorEastAsia" w:hAnsi="Aptos" w:cs="Aptos"/>
          <w:color w:val="auto"/>
          <w:kern w:val="0"/>
          <w:sz w:val="24"/>
          <w:szCs w:val="24"/>
          <w:lang w:eastAsia="en-NZ"/>
          <w14:ligatures w14:val="none"/>
        </w:rPr>
        <w:id w:val="-14390523"/>
        <w:docPartObj>
          <w:docPartGallery w:val="Bibliographies"/>
          <w:docPartUnique/>
        </w:docPartObj>
      </w:sdtPr>
      <w:sdtEndPr/>
      <w:sdtContent>
        <w:p w14:paraId="7D8E5891" w14:textId="3B5074F8" w:rsidR="00B56394" w:rsidRPr="00364044" w:rsidRDefault="00B56394" w:rsidP="00044F99">
          <w:pPr>
            <w:pStyle w:val="Heading1"/>
            <w:jc w:val="center"/>
          </w:pPr>
          <w:r w:rsidRPr="00364044">
            <w:t>References</w:t>
          </w:r>
          <w:bookmarkEnd w:id="92"/>
        </w:p>
        <w:sdt>
          <w:sdtPr>
            <w:id w:val="-573587230"/>
            <w:bibliography/>
          </w:sdtPr>
          <w:sdtEndPr/>
          <w:sdtContent>
            <w:sdt>
              <w:sdtPr>
                <w:id w:val="1395701388"/>
                <w:bibliography/>
              </w:sdtPr>
              <w:sdtEndPr/>
              <w:sdtContent>
                <w:p w14:paraId="4154E0BA" w14:textId="32008ABE" w:rsidR="00BC5965" w:rsidRPr="00364044" w:rsidRDefault="00BC5965" w:rsidP="00BC5965"/>
                <w:p w14:paraId="10B72AB0" w14:textId="77777777" w:rsidR="00B56394" w:rsidRPr="00364044" w:rsidRDefault="00B56394"/>
                <w:p w14:paraId="5DED6D9D" w14:textId="77777777" w:rsidR="002D11BF" w:rsidRPr="00364044" w:rsidRDefault="1FCD8B0F" w:rsidP="005F4102">
                  <w:r w:rsidRPr="00364044">
                    <w:t xml:space="preserve">Atlassian. (n.d.). Waterfall methodology: A comprehensive guide. Atlassian. </w:t>
                  </w:r>
                  <w:hyperlink r:id="rId9">
                    <w:r w:rsidRPr="00364044">
                      <w:t>https://www.atlassian.com/agile/project-management/waterfall-methodology</w:t>
                    </w:r>
                  </w:hyperlink>
                </w:p>
                <w:p w14:paraId="1A9EA702" w14:textId="77777777" w:rsidR="00BC5965" w:rsidRPr="00364044" w:rsidRDefault="00BC5965" w:rsidP="00BC5965"/>
                <w:p w14:paraId="01868F14" w14:textId="53E0C25D" w:rsidR="00BC5965" w:rsidRPr="00364044" w:rsidRDefault="00BC5965" w:rsidP="00BC5965">
                  <w:r w:rsidRPr="00364044">
                    <w:t xml:space="preserve">Laoyan, S. (2025, February 20). What is Agile methodology? (A beginner’s guide). Asana. </w:t>
                  </w:r>
                  <w:hyperlink r:id="rId10">
                    <w:r w:rsidRPr="00364044">
                      <w:t>https://asana.com/resources/agile-methodology</w:t>
                    </w:r>
                  </w:hyperlink>
                </w:p>
                <w:p w14:paraId="5103B7C4" w14:textId="77777777" w:rsidR="002E3B2A" w:rsidRPr="00364044" w:rsidRDefault="002E3B2A" w:rsidP="002E3B2A"/>
                <w:p w14:paraId="431606A5" w14:textId="660E6348" w:rsidR="002E3B2A" w:rsidRPr="00364044" w:rsidRDefault="002E3B2A" w:rsidP="002E3B2A">
                  <w:r w:rsidRPr="00364044">
                    <w:t xml:space="preserve">Network engineer salary in New Zealand. (n.d.). Indeed. </w:t>
                  </w:r>
                  <w:hyperlink r:id="rId11" w:history="1">
                    <w:r w:rsidRPr="00364044">
                      <w:t>https://nz.indeed.com/career/network-engineer/salaries</w:t>
                    </w:r>
                  </w:hyperlink>
                </w:p>
                <w:p w14:paraId="4002B63D" w14:textId="77777777" w:rsidR="002E3B2A" w:rsidRPr="00364044" w:rsidRDefault="002E3B2A" w:rsidP="00BC5965"/>
                <w:p w14:paraId="3C6CE60F" w14:textId="77777777" w:rsidR="002E3B2A" w:rsidRPr="00364044" w:rsidRDefault="002E3B2A" w:rsidP="002E3B2A">
                  <w:pPr>
                    <w:tabs>
                      <w:tab w:val="center" w:pos="4152"/>
                      <w:tab w:val="left" w:pos="4320"/>
                    </w:tabs>
                    <w:jc w:val="both"/>
                  </w:pPr>
                  <w:r w:rsidRPr="00364044">
                    <w:t xml:space="preserve">The Digital Project Manager. (n.d.). Lean project management: The ultimate guide. The Digital Project Manager. </w:t>
                  </w:r>
                  <w:hyperlink r:id="rId12">
                    <w:r w:rsidRPr="00364044">
                      <w:t>https://thedigitalprojectmanager.com/projects/pm-methodology/lean-project-management/</w:t>
                    </w:r>
                  </w:hyperlink>
                </w:p>
                <w:p w14:paraId="1E55077E" w14:textId="77777777" w:rsidR="00BC5965" w:rsidRPr="00364044" w:rsidRDefault="00BC5965" w:rsidP="00BC5965"/>
                <w:p w14:paraId="72BA1399" w14:textId="025FB888" w:rsidR="00305BC6" w:rsidRPr="00364044" w:rsidRDefault="00305BC6" w:rsidP="00BC5965"/>
                <w:p w14:paraId="7A553279" w14:textId="77777777" w:rsidR="00BC5965" w:rsidRPr="00364044" w:rsidRDefault="00BC5965" w:rsidP="00BC5965"/>
                <w:p w14:paraId="495100AA" w14:textId="139FF59B" w:rsidR="002D11BF" w:rsidRPr="00364044" w:rsidRDefault="00560FBD" w:rsidP="005F4102">
                  <w:pPr>
                    <w:rPr>
                      <w:lang w:val="en-US"/>
                    </w:rPr>
                  </w:pPr>
                </w:p>
              </w:sdtContent>
            </w:sdt>
          </w:sdtContent>
        </w:sdt>
      </w:sdtContent>
    </w:sdt>
    <w:sectPr w:rsidR="002D11BF" w:rsidRPr="0036404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D1CF5" w14:textId="77777777" w:rsidR="00560FBD" w:rsidRDefault="00560FBD" w:rsidP="008A10B8">
      <w:r>
        <w:separator/>
      </w:r>
    </w:p>
  </w:endnote>
  <w:endnote w:type="continuationSeparator" w:id="0">
    <w:p w14:paraId="6A0618B6" w14:textId="77777777" w:rsidR="00560FBD" w:rsidRDefault="00560FBD" w:rsidP="008A10B8">
      <w:r>
        <w:continuationSeparator/>
      </w:r>
    </w:p>
  </w:endnote>
  <w:endnote w:type="continuationNotice" w:id="1">
    <w:p w14:paraId="1920E727" w14:textId="77777777" w:rsidR="00560FBD" w:rsidRDefault="00560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868FE" w14:textId="0EFA0B60" w:rsidR="00AC18F2" w:rsidRDefault="00AC18F2" w:rsidP="007A62CB">
    <w:pPr>
      <w:pStyle w:val="Footer"/>
    </w:pPr>
    <w:r>
      <w:t xml:space="preserve">Page </w:t>
    </w:r>
    <w:sdt>
      <w:sdtPr>
        <w:id w:val="1157265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99AC3B" w14:textId="6745022E" w:rsidR="00924B31" w:rsidRPr="00924B3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FDA32" w14:textId="77777777" w:rsidR="00560FBD" w:rsidRDefault="00560FBD" w:rsidP="008A10B8">
      <w:r>
        <w:separator/>
      </w:r>
    </w:p>
  </w:footnote>
  <w:footnote w:type="continuationSeparator" w:id="0">
    <w:p w14:paraId="0070F6B1" w14:textId="77777777" w:rsidR="00560FBD" w:rsidRDefault="00560FBD" w:rsidP="008A10B8">
      <w:r>
        <w:continuationSeparator/>
      </w:r>
    </w:p>
  </w:footnote>
  <w:footnote w:type="continuationNotice" w:id="1">
    <w:p w14:paraId="154EC687" w14:textId="77777777" w:rsidR="00560FBD" w:rsidRDefault="00560F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C3A8266" w:rsidR="00B105AE" w:rsidRPr="00422ED5" w:rsidRDefault="00CC645A" w:rsidP="00CC645A">
    <w:pPr>
      <w:pStyle w:val="Header"/>
      <w:rPr>
        <w:lang w:val="en-US"/>
      </w:rPr>
    </w:pPr>
    <w:del w:id="93" w:author="Nathan Quai Hoi" w:date="2025-10-08T02:40:00Z" w16du:dateUtc="2025-10-07T13:40:00Z">
      <w:r>
        <w:rPr>
          <w:lang w:val="en-US"/>
        </w:rPr>
        <w:delText xml:space="preserve">Team </w:delText>
      </w:r>
    </w:del>
    <w:r>
      <w:rPr>
        <w:lang w:val="en-US"/>
      </w:rPr>
      <w:t xml:space="preserve">Physical </w:t>
    </w:r>
    <w:ins w:id="94" w:author="Nathan Quai Hoi" w:date="2025-10-08T02:40:00Z" w16du:dateUtc="2025-10-07T13:40:00Z">
      <w:r w:rsidR="00CA59F6">
        <w:rPr>
          <w:lang w:val="en-US"/>
        </w:rPr>
        <w:t xml:space="preserve">Environment </w:t>
      </w:r>
      <w:r>
        <w:rPr>
          <w:lang w:val="en-US"/>
        </w:rPr>
        <w:t>Team</w:t>
      </w:r>
      <w:r w:rsidRPr="00CC645A">
        <w:rPr>
          <w:lang w:val="en-US"/>
        </w:rPr>
        <w:ptab w:relativeTo="margin" w:alignment="center" w:leader="none"/>
      </w:r>
      <w:r w:rsidRPr="00CC645A">
        <w:rPr>
          <w:lang w:val="en-US"/>
        </w:rPr>
        <w:ptab w:relativeTo="margin" w:alignment="right" w:leader="none"/>
      </w:r>
      <w:r w:rsidR="00CA59F6">
        <w:rPr>
          <w:lang w:val="en-US"/>
        </w:rPr>
        <w:t xml:space="preserve">Linux </w:t>
      </w:r>
      <w:r w:rsidR="00CA59F6" w:rsidRPr="00CA59F6">
        <w:rPr>
          <w:lang w:val="en-US"/>
        </w:rPr>
        <w:t>Network Performance Evaluation</w:t>
      </w:r>
    </w:ins>
    <w:del w:id="95" w:author="Nathan Quai Hoi" w:date="2025-10-08T02:40:00Z" w16du:dateUtc="2025-10-07T13:40:00Z">
      <w:r>
        <w:rPr>
          <w:lang w:val="en-US"/>
        </w:rPr>
        <w:delText>Environment</w:delText>
      </w:r>
      <w:r w:rsidRPr="00CC645A">
        <w:rPr>
          <w:lang w:val="en-US"/>
        </w:rPr>
        <w:ptab w:relativeTo="margin" w:alignment="center" w:leader="none"/>
      </w:r>
      <w:r w:rsidRPr="00CC645A">
        <w:rPr>
          <w:lang w:val="en-US"/>
        </w:rPr>
        <w:ptab w:relativeTo="margin" w:alignment="right" w:leader="none"/>
      </w:r>
      <w:r>
        <w:rPr>
          <w:lang w:val="en-US"/>
        </w:rPr>
        <w:delText>Project NPE on Linux OS</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C1BAC"/>
    <w:multiLevelType w:val="multilevel"/>
    <w:tmpl w:val="768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37BF1"/>
    <w:multiLevelType w:val="hybridMultilevel"/>
    <w:tmpl w:val="3208E2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CDE5132"/>
    <w:multiLevelType w:val="hybridMultilevel"/>
    <w:tmpl w:val="B28AC52E"/>
    <w:lvl w:ilvl="0" w:tplc="A87668B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F10D37"/>
    <w:multiLevelType w:val="hybridMultilevel"/>
    <w:tmpl w:val="5BA64842"/>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6" w15:restartNumberingAfterBreak="0">
    <w:nsid w:val="2A245848"/>
    <w:multiLevelType w:val="hybridMultilevel"/>
    <w:tmpl w:val="23608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CDB782D"/>
    <w:multiLevelType w:val="hybridMultilevel"/>
    <w:tmpl w:val="53A0A28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E8F548A"/>
    <w:multiLevelType w:val="hybridMultilevel"/>
    <w:tmpl w:val="DC3C62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F637DAF"/>
    <w:multiLevelType w:val="hybridMultilevel"/>
    <w:tmpl w:val="9B7A32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9954E5"/>
    <w:multiLevelType w:val="hybridMultilevel"/>
    <w:tmpl w:val="FE1E65E8"/>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D864419"/>
    <w:multiLevelType w:val="hybridMultilevel"/>
    <w:tmpl w:val="64905A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96F43EE"/>
    <w:multiLevelType w:val="hybridMultilevel"/>
    <w:tmpl w:val="AA00728E"/>
    <w:lvl w:ilvl="0" w:tplc="9C562556">
      <w:numFmt w:val="bullet"/>
      <w:lvlText w:val="-"/>
      <w:lvlJc w:val="left"/>
      <w:pPr>
        <w:ind w:left="720" w:hanging="360"/>
      </w:pPr>
      <w:rPr>
        <w:rFonts w:ascii="Aptos" w:eastAsiaTheme="minorHAnsi"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99A75B5"/>
    <w:multiLevelType w:val="hybridMultilevel"/>
    <w:tmpl w:val="C66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1F7B04"/>
    <w:multiLevelType w:val="hybridMultilevel"/>
    <w:tmpl w:val="1F78A3A2"/>
    <w:lvl w:ilvl="0" w:tplc="A4CA63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A7C2BE4"/>
    <w:multiLevelType w:val="hybridMultilevel"/>
    <w:tmpl w:val="1BC2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03C0F"/>
    <w:multiLevelType w:val="hybridMultilevel"/>
    <w:tmpl w:val="A198C5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44109839">
    <w:abstractNumId w:val="9"/>
  </w:num>
  <w:num w:numId="2" w16cid:durableId="365063046">
    <w:abstractNumId w:val="4"/>
  </w:num>
  <w:num w:numId="3" w16cid:durableId="327370663">
    <w:abstractNumId w:val="11"/>
  </w:num>
  <w:num w:numId="4" w16cid:durableId="1388215732">
    <w:abstractNumId w:val="0"/>
  </w:num>
  <w:num w:numId="5" w16cid:durableId="688217200">
    <w:abstractNumId w:val="2"/>
  </w:num>
  <w:num w:numId="6" w16cid:durableId="1523088197">
    <w:abstractNumId w:val="14"/>
  </w:num>
  <w:num w:numId="7" w16cid:durableId="1694072189">
    <w:abstractNumId w:val="16"/>
  </w:num>
  <w:num w:numId="8" w16cid:durableId="1734159406">
    <w:abstractNumId w:val="5"/>
  </w:num>
  <w:num w:numId="9" w16cid:durableId="487209913">
    <w:abstractNumId w:val="1"/>
  </w:num>
  <w:num w:numId="10" w16cid:durableId="546451830">
    <w:abstractNumId w:val="6"/>
  </w:num>
  <w:num w:numId="11" w16cid:durableId="1963657208">
    <w:abstractNumId w:val="3"/>
  </w:num>
  <w:num w:numId="12" w16cid:durableId="718942180">
    <w:abstractNumId w:val="10"/>
  </w:num>
  <w:num w:numId="13" w16cid:durableId="1153839152">
    <w:abstractNumId w:val="15"/>
  </w:num>
  <w:num w:numId="14" w16cid:durableId="611328615">
    <w:abstractNumId w:val="17"/>
  </w:num>
  <w:num w:numId="15" w16cid:durableId="677391851">
    <w:abstractNumId w:val="12"/>
  </w:num>
  <w:num w:numId="16" w16cid:durableId="1993677783">
    <w:abstractNumId w:val="8"/>
  </w:num>
  <w:num w:numId="17" w16cid:durableId="1420325787">
    <w:abstractNumId w:val="13"/>
  </w:num>
  <w:num w:numId="18" w16cid:durableId="9290426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Quai Hoi">
    <w15:presenceInfo w15:providerId="AD" w15:userId="S::wgk6332@autuni.ac.nz::7f6a9d7e-9f9d-48c5-9ed4-7cb551ec7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1373"/>
    <w:rsid w:val="000029E2"/>
    <w:rsid w:val="00005EA8"/>
    <w:rsid w:val="0000762F"/>
    <w:rsid w:val="00010398"/>
    <w:rsid w:val="000104F4"/>
    <w:rsid w:val="00010549"/>
    <w:rsid w:val="0001217A"/>
    <w:rsid w:val="000127B5"/>
    <w:rsid w:val="00012FCC"/>
    <w:rsid w:val="000138AD"/>
    <w:rsid w:val="0001400B"/>
    <w:rsid w:val="0001418A"/>
    <w:rsid w:val="00014A17"/>
    <w:rsid w:val="00017F54"/>
    <w:rsid w:val="000209A9"/>
    <w:rsid w:val="00020D22"/>
    <w:rsid w:val="000227F7"/>
    <w:rsid w:val="00023DFB"/>
    <w:rsid w:val="00024873"/>
    <w:rsid w:val="00024F02"/>
    <w:rsid w:val="00025261"/>
    <w:rsid w:val="000253BD"/>
    <w:rsid w:val="00025A71"/>
    <w:rsid w:val="000261BB"/>
    <w:rsid w:val="00027DD9"/>
    <w:rsid w:val="00030709"/>
    <w:rsid w:val="00031817"/>
    <w:rsid w:val="000322FD"/>
    <w:rsid w:val="000323C9"/>
    <w:rsid w:val="000353DA"/>
    <w:rsid w:val="00035A55"/>
    <w:rsid w:val="00035DF7"/>
    <w:rsid w:val="00036943"/>
    <w:rsid w:val="00036F8F"/>
    <w:rsid w:val="0003F6C8"/>
    <w:rsid w:val="0004049C"/>
    <w:rsid w:val="00043B51"/>
    <w:rsid w:val="00044F99"/>
    <w:rsid w:val="000455CC"/>
    <w:rsid w:val="000455CE"/>
    <w:rsid w:val="00045BE3"/>
    <w:rsid w:val="000461D9"/>
    <w:rsid w:val="00047DF7"/>
    <w:rsid w:val="0005040D"/>
    <w:rsid w:val="000511EF"/>
    <w:rsid w:val="00052E7D"/>
    <w:rsid w:val="0005357B"/>
    <w:rsid w:val="00055018"/>
    <w:rsid w:val="00055FD9"/>
    <w:rsid w:val="00057BD8"/>
    <w:rsid w:val="00060829"/>
    <w:rsid w:val="00061613"/>
    <w:rsid w:val="000624DC"/>
    <w:rsid w:val="0006314C"/>
    <w:rsid w:val="00063251"/>
    <w:rsid w:val="00064BDE"/>
    <w:rsid w:val="000659DD"/>
    <w:rsid w:val="00065DC6"/>
    <w:rsid w:val="00066F5F"/>
    <w:rsid w:val="00067513"/>
    <w:rsid w:val="00067860"/>
    <w:rsid w:val="000700EE"/>
    <w:rsid w:val="0007077B"/>
    <w:rsid w:val="00074E1D"/>
    <w:rsid w:val="00075873"/>
    <w:rsid w:val="000817FE"/>
    <w:rsid w:val="00081DB9"/>
    <w:rsid w:val="00082757"/>
    <w:rsid w:val="00083B94"/>
    <w:rsid w:val="00084742"/>
    <w:rsid w:val="00085C08"/>
    <w:rsid w:val="000862E1"/>
    <w:rsid w:val="00086CAE"/>
    <w:rsid w:val="00087E34"/>
    <w:rsid w:val="0008C5C5"/>
    <w:rsid w:val="000900CB"/>
    <w:rsid w:val="000918E8"/>
    <w:rsid w:val="00092905"/>
    <w:rsid w:val="00093C6D"/>
    <w:rsid w:val="00094A75"/>
    <w:rsid w:val="00094F40"/>
    <w:rsid w:val="00095B30"/>
    <w:rsid w:val="000A0852"/>
    <w:rsid w:val="000A168D"/>
    <w:rsid w:val="000A1766"/>
    <w:rsid w:val="000A286C"/>
    <w:rsid w:val="000A2C39"/>
    <w:rsid w:val="000A33FA"/>
    <w:rsid w:val="000A493D"/>
    <w:rsid w:val="000A5682"/>
    <w:rsid w:val="000A5916"/>
    <w:rsid w:val="000A7121"/>
    <w:rsid w:val="000A76C5"/>
    <w:rsid w:val="000A77A6"/>
    <w:rsid w:val="000B1A89"/>
    <w:rsid w:val="000B1CBE"/>
    <w:rsid w:val="000B3A8F"/>
    <w:rsid w:val="000B3CDB"/>
    <w:rsid w:val="000B3D18"/>
    <w:rsid w:val="000B3F63"/>
    <w:rsid w:val="000B3FBD"/>
    <w:rsid w:val="000B4A10"/>
    <w:rsid w:val="000B4BE5"/>
    <w:rsid w:val="000B4D66"/>
    <w:rsid w:val="000C00C3"/>
    <w:rsid w:val="000C1483"/>
    <w:rsid w:val="000C1AFE"/>
    <w:rsid w:val="000C3D54"/>
    <w:rsid w:val="000C3FDD"/>
    <w:rsid w:val="000C4212"/>
    <w:rsid w:val="000C42CE"/>
    <w:rsid w:val="000C5EC7"/>
    <w:rsid w:val="000C62B5"/>
    <w:rsid w:val="000C68F7"/>
    <w:rsid w:val="000C7C98"/>
    <w:rsid w:val="000C7F6C"/>
    <w:rsid w:val="000D0CF9"/>
    <w:rsid w:val="000D22B5"/>
    <w:rsid w:val="000D23C2"/>
    <w:rsid w:val="000D32B4"/>
    <w:rsid w:val="000D3808"/>
    <w:rsid w:val="000D39E4"/>
    <w:rsid w:val="000D3EA7"/>
    <w:rsid w:val="000D4F43"/>
    <w:rsid w:val="000D6BF0"/>
    <w:rsid w:val="000D773D"/>
    <w:rsid w:val="000E1698"/>
    <w:rsid w:val="000E39BC"/>
    <w:rsid w:val="000E62D5"/>
    <w:rsid w:val="000E66F1"/>
    <w:rsid w:val="000E6BE0"/>
    <w:rsid w:val="000F0E21"/>
    <w:rsid w:val="000F1146"/>
    <w:rsid w:val="000F1147"/>
    <w:rsid w:val="000F24B0"/>
    <w:rsid w:val="000F7634"/>
    <w:rsid w:val="000F7D05"/>
    <w:rsid w:val="001021DD"/>
    <w:rsid w:val="00102956"/>
    <w:rsid w:val="00104E0C"/>
    <w:rsid w:val="00105D56"/>
    <w:rsid w:val="00107B40"/>
    <w:rsid w:val="001108CE"/>
    <w:rsid w:val="001110BF"/>
    <w:rsid w:val="0011168A"/>
    <w:rsid w:val="001128F7"/>
    <w:rsid w:val="00112F8A"/>
    <w:rsid w:val="00113C3C"/>
    <w:rsid w:val="00115385"/>
    <w:rsid w:val="0011583C"/>
    <w:rsid w:val="00116131"/>
    <w:rsid w:val="001168C6"/>
    <w:rsid w:val="00116B25"/>
    <w:rsid w:val="00117206"/>
    <w:rsid w:val="0012044E"/>
    <w:rsid w:val="00120C8D"/>
    <w:rsid w:val="00122557"/>
    <w:rsid w:val="001228C5"/>
    <w:rsid w:val="00123CC2"/>
    <w:rsid w:val="001251D8"/>
    <w:rsid w:val="00125E31"/>
    <w:rsid w:val="00126776"/>
    <w:rsid w:val="0012695E"/>
    <w:rsid w:val="0012769A"/>
    <w:rsid w:val="001302AA"/>
    <w:rsid w:val="00130385"/>
    <w:rsid w:val="001332E4"/>
    <w:rsid w:val="00134660"/>
    <w:rsid w:val="00134E94"/>
    <w:rsid w:val="00134F09"/>
    <w:rsid w:val="001358D9"/>
    <w:rsid w:val="00136138"/>
    <w:rsid w:val="00137521"/>
    <w:rsid w:val="001377E2"/>
    <w:rsid w:val="00140438"/>
    <w:rsid w:val="001415FC"/>
    <w:rsid w:val="00142690"/>
    <w:rsid w:val="00143F8D"/>
    <w:rsid w:val="00144AB1"/>
    <w:rsid w:val="00145E26"/>
    <w:rsid w:val="001465D8"/>
    <w:rsid w:val="00147C18"/>
    <w:rsid w:val="0015136D"/>
    <w:rsid w:val="00151571"/>
    <w:rsid w:val="00151FB5"/>
    <w:rsid w:val="00152028"/>
    <w:rsid w:val="00152292"/>
    <w:rsid w:val="001534E2"/>
    <w:rsid w:val="0015541B"/>
    <w:rsid w:val="00155D07"/>
    <w:rsid w:val="00155FA6"/>
    <w:rsid w:val="00156201"/>
    <w:rsid w:val="00157A00"/>
    <w:rsid w:val="001609D5"/>
    <w:rsid w:val="00161DB5"/>
    <w:rsid w:val="00162BD3"/>
    <w:rsid w:val="00162FD9"/>
    <w:rsid w:val="0016335F"/>
    <w:rsid w:val="001638BF"/>
    <w:rsid w:val="0016429E"/>
    <w:rsid w:val="0016571C"/>
    <w:rsid w:val="00170526"/>
    <w:rsid w:val="00170D2F"/>
    <w:rsid w:val="00171CFD"/>
    <w:rsid w:val="001742D1"/>
    <w:rsid w:val="0017442E"/>
    <w:rsid w:val="001748FA"/>
    <w:rsid w:val="001750C6"/>
    <w:rsid w:val="00175836"/>
    <w:rsid w:val="00175A7E"/>
    <w:rsid w:val="0017655C"/>
    <w:rsid w:val="0017684A"/>
    <w:rsid w:val="00177D2A"/>
    <w:rsid w:val="00180165"/>
    <w:rsid w:val="00181611"/>
    <w:rsid w:val="00183130"/>
    <w:rsid w:val="00183594"/>
    <w:rsid w:val="001836DB"/>
    <w:rsid w:val="00184584"/>
    <w:rsid w:val="001846C6"/>
    <w:rsid w:val="00185870"/>
    <w:rsid w:val="00186120"/>
    <w:rsid w:val="0018724F"/>
    <w:rsid w:val="00187859"/>
    <w:rsid w:val="00190A1A"/>
    <w:rsid w:val="0019436A"/>
    <w:rsid w:val="00194AB9"/>
    <w:rsid w:val="00195167"/>
    <w:rsid w:val="0019633B"/>
    <w:rsid w:val="00197224"/>
    <w:rsid w:val="00197307"/>
    <w:rsid w:val="001A0AA1"/>
    <w:rsid w:val="001A1503"/>
    <w:rsid w:val="001A1BBB"/>
    <w:rsid w:val="001A232B"/>
    <w:rsid w:val="001A2D3A"/>
    <w:rsid w:val="001A41E6"/>
    <w:rsid w:val="001A4354"/>
    <w:rsid w:val="001A4CF8"/>
    <w:rsid w:val="001A4E9F"/>
    <w:rsid w:val="001A516E"/>
    <w:rsid w:val="001A611F"/>
    <w:rsid w:val="001A6616"/>
    <w:rsid w:val="001A708A"/>
    <w:rsid w:val="001A73A6"/>
    <w:rsid w:val="001B22F7"/>
    <w:rsid w:val="001B3131"/>
    <w:rsid w:val="001B3AF4"/>
    <w:rsid w:val="001B4186"/>
    <w:rsid w:val="001B47CC"/>
    <w:rsid w:val="001B4873"/>
    <w:rsid w:val="001B4CF1"/>
    <w:rsid w:val="001B59D0"/>
    <w:rsid w:val="001B609B"/>
    <w:rsid w:val="001B67E5"/>
    <w:rsid w:val="001B7555"/>
    <w:rsid w:val="001C05E2"/>
    <w:rsid w:val="001C15F6"/>
    <w:rsid w:val="001C3231"/>
    <w:rsid w:val="001C4E03"/>
    <w:rsid w:val="001C632A"/>
    <w:rsid w:val="001C71DA"/>
    <w:rsid w:val="001C7DD1"/>
    <w:rsid w:val="001D4278"/>
    <w:rsid w:val="001D43C5"/>
    <w:rsid w:val="001D46B5"/>
    <w:rsid w:val="001D4ABF"/>
    <w:rsid w:val="001D4BDA"/>
    <w:rsid w:val="001D69EB"/>
    <w:rsid w:val="001E0A2C"/>
    <w:rsid w:val="001E1281"/>
    <w:rsid w:val="001E17F7"/>
    <w:rsid w:val="001E1B4D"/>
    <w:rsid w:val="001E1CF1"/>
    <w:rsid w:val="001E462F"/>
    <w:rsid w:val="001E47DA"/>
    <w:rsid w:val="001E5E96"/>
    <w:rsid w:val="001E730C"/>
    <w:rsid w:val="001F0A94"/>
    <w:rsid w:val="001F0CB8"/>
    <w:rsid w:val="001F2A8A"/>
    <w:rsid w:val="001F3A2D"/>
    <w:rsid w:val="001F458D"/>
    <w:rsid w:val="001F4C62"/>
    <w:rsid w:val="001F6C13"/>
    <w:rsid w:val="001F6D4E"/>
    <w:rsid w:val="001F796B"/>
    <w:rsid w:val="002001E4"/>
    <w:rsid w:val="002005F8"/>
    <w:rsid w:val="00201EC8"/>
    <w:rsid w:val="0020244D"/>
    <w:rsid w:val="00202537"/>
    <w:rsid w:val="00202546"/>
    <w:rsid w:val="002030E2"/>
    <w:rsid w:val="0020457E"/>
    <w:rsid w:val="002048CD"/>
    <w:rsid w:val="00204D23"/>
    <w:rsid w:val="00204E16"/>
    <w:rsid w:val="00206864"/>
    <w:rsid w:val="00211057"/>
    <w:rsid w:val="0021125F"/>
    <w:rsid w:val="0021178C"/>
    <w:rsid w:val="00212677"/>
    <w:rsid w:val="002143A1"/>
    <w:rsid w:val="002146BB"/>
    <w:rsid w:val="002163D4"/>
    <w:rsid w:val="00216C4A"/>
    <w:rsid w:val="00216D38"/>
    <w:rsid w:val="00217BEF"/>
    <w:rsid w:val="00217FF7"/>
    <w:rsid w:val="00217FFC"/>
    <w:rsid w:val="002200FF"/>
    <w:rsid w:val="00221B19"/>
    <w:rsid w:val="00223857"/>
    <w:rsid w:val="0022426B"/>
    <w:rsid w:val="00225BEB"/>
    <w:rsid w:val="00226442"/>
    <w:rsid w:val="00226EBF"/>
    <w:rsid w:val="00227C08"/>
    <w:rsid w:val="00230EC2"/>
    <w:rsid w:val="0023354D"/>
    <w:rsid w:val="0023365D"/>
    <w:rsid w:val="0023377E"/>
    <w:rsid w:val="00235DD8"/>
    <w:rsid w:val="00236320"/>
    <w:rsid w:val="002379F1"/>
    <w:rsid w:val="00237DD5"/>
    <w:rsid w:val="00237E6E"/>
    <w:rsid w:val="002406B9"/>
    <w:rsid w:val="00240B1A"/>
    <w:rsid w:val="002413E7"/>
    <w:rsid w:val="00241961"/>
    <w:rsid w:val="00241C6C"/>
    <w:rsid w:val="00242999"/>
    <w:rsid w:val="00243C9C"/>
    <w:rsid w:val="00244746"/>
    <w:rsid w:val="00251A35"/>
    <w:rsid w:val="00251D5B"/>
    <w:rsid w:val="00252094"/>
    <w:rsid w:val="00252206"/>
    <w:rsid w:val="00253CA6"/>
    <w:rsid w:val="0025411E"/>
    <w:rsid w:val="002578B3"/>
    <w:rsid w:val="00257951"/>
    <w:rsid w:val="00260B13"/>
    <w:rsid w:val="00261CB5"/>
    <w:rsid w:val="00262542"/>
    <w:rsid w:val="002638BB"/>
    <w:rsid w:val="00263C8A"/>
    <w:rsid w:val="0026497E"/>
    <w:rsid w:val="00265CAA"/>
    <w:rsid w:val="00265EF7"/>
    <w:rsid w:val="00267A26"/>
    <w:rsid w:val="00267DFA"/>
    <w:rsid w:val="00267F2E"/>
    <w:rsid w:val="00267F3D"/>
    <w:rsid w:val="00270458"/>
    <w:rsid w:val="00271EFC"/>
    <w:rsid w:val="00272931"/>
    <w:rsid w:val="002750AD"/>
    <w:rsid w:val="00275FFD"/>
    <w:rsid w:val="0028187B"/>
    <w:rsid w:val="00282599"/>
    <w:rsid w:val="00285B70"/>
    <w:rsid w:val="00285EFD"/>
    <w:rsid w:val="002864F6"/>
    <w:rsid w:val="00286678"/>
    <w:rsid w:val="00286A94"/>
    <w:rsid w:val="0028700E"/>
    <w:rsid w:val="002875D4"/>
    <w:rsid w:val="00287988"/>
    <w:rsid w:val="00290EC5"/>
    <w:rsid w:val="00291565"/>
    <w:rsid w:val="00291ECC"/>
    <w:rsid w:val="0029255D"/>
    <w:rsid w:val="00295656"/>
    <w:rsid w:val="00295A81"/>
    <w:rsid w:val="002961BB"/>
    <w:rsid w:val="00296E6E"/>
    <w:rsid w:val="002A119A"/>
    <w:rsid w:val="002A2C7D"/>
    <w:rsid w:val="002A341D"/>
    <w:rsid w:val="002A389F"/>
    <w:rsid w:val="002A6C4D"/>
    <w:rsid w:val="002A7AF3"/>
    <w:rsid w:val="002A7FB2"/>
    <w:rsid w:val="002B0178"/>
    <w:rsid w:val="002B039C"/>
    <w:rsid w:val="002B14F8"/>
    <w:rsid w:val="002B170F"/>
    <w:rsid w:val="002B2564"/>
    <w:rsid w:val="002B3D33"/>
    <w:rsid w:val="002B4800"/>
    <w:rsid w:val="002B4A24"/>
    <w:rsid w:val="002B789A"/>
    <w:rsid w:val="002C1E6E"/>
    <w:rsid w:val="002C772C"/>
    <w:rsid w:val="002D0F24"/>
    <w:rsid w:val="002D1062"/>
    <w:rsid w:val="002D11BF"/>
    <w:rsid w:val="002D13F9"/>
    <w:rsid w:val="002D1A78"/>
    <w:rsid w:val="002D25DD"/>
    <w:rsid w:val="002D305A"/>
    <w:rsid w:val="002D347D"/>
    <w:rsid w:val="002D40B9"/>
    <w:rsid w:val="002D50F6"/>
    <w:rsid w:val="002D5C41"/>
    <w:rsid w:val="002D5FA2"/>
    <w:rsid w:val="002D65D1"/>
    <w:rsid w:val="002D675F"/>
    <w:rsid w:val="002D744D"/>
    <w:rsid w:val="002E0496"/>
    <w:rsid w:val="002E09E1"/>
    <w:rsid w:val="002E0D9E"/>
    <w:rsid w:val="002E122F"/>
    <w:rsid w:val="002E262B"/>
    <w:rsid w:val="002E3571"/>
    <w:rsid w:val="002E3B2A"/>
    <w:rsid w:val="002E3F59"/>
    <w:rsid w:val="002E4B97"/>
    <w:rsid w:val="002E4E17"/>
    <w:rsid w:val="002E51D4"/>
    <w:rsid w:val="002F1DCC"/>
    <w:rsid w:val="002F26B4"/>
    <w:rsid w:val="002F3BBD"/>
    <w:rsid w:val="002F4C2A"/>
    <w:rsid w:val="002F59A8"/>
    <w:rsid w:val="002F5F15"/>
    <w:rsid w:val="002F68FF"/>
    <w:rsid w:val="002F774E"/>
    <w:rsid w:val="002F7E51"/>
    <w:rsid w:val="00300547"/>
    <w:rsid w:val="00300613"/>
    <w:rsid w:val="003010BC"/>
    <w:rsid w:val="00301D8D"/>
    <w:rsid w:val="00303229"/>
    <w:rsid w:val="003049B2"/>
    <w:rsid w:val="0030573C"/>
    <w:rsid w:val="00305765"/>
    <w:rsid w:val="00305BC6"/>
    <w:rsid w:val="0030648F"/>
    <w:rsid w:val="00306CA2"/>
    <w:rsid w:val="0031185F"/>
    <w:rsid w:val="00311B8C"/>
    <w:rsid w:val="003122AC"/>
    <w:rsid w:val="00313713"/>
    <w:rsid w:val="00313877"/>
    <w:rsid w:val="00314C21"/>
    <w:rsid w:val="0031504E"/>
    <w:rsid w:val="00315A40"/>
    <w:rsid w:val="0031671B"/>
    <w:rsid w:val="00320B35"/>
    <w:rsid w:val="003211D6"/>
    <w:rsid w:val="00323E7B"/>
    <w:rsid w:val="00325AD1"/>
    <w:rsid w:val="00325B28"/>
    <w:rsid w:val="00325FF1"/>
    <w:rsid w:val="003266E9"/>
    <w:rsid w:val="00327612"/>
    <w:rsid w:val="00327BAB"/>
    <w:rsid w:val="00330DA0"/>
    <w:rsid w:val="00330F10"/>
    <w:rsid w:val="00331342"/>
    <w:rsid w:val="00331ED8"/>
    <w:rsid w:val="003337DE"/>
    <w:rsid w:val="003339F1"/>
    <w:rsid w:val="00333A8F"/>
    <w:rsid w:val="0033422D"/>
    <w:rsid w:val="00334757"/>
    <w:rsid w:val="00334F0A"/>
    <w:rsid w:val="00336C18"/>
    <w:rsid w:val="00337562"/>
    <w:rsid w:val="00341FFB"/>
    <w:rsid w:val="003424D9"/>
    <w:rsid w:val="0034261E"/>
    <w:rsid w:val="00342CB1"/>
    <w:rsid w:val="00343EAE"/>
    <w:rsid w:val="00344325"/>
    <w:rsid w:val="00344EAC"/>
    <w:rsid w:val="0034626E"/>
    <w:rsid w:val="0034662F"/>
    <w:rsid w:val="00346C49"/>
    <w:rsid w:val="00350F44"/>
    <w:rsid w:val="00351995"/>
    <w:rsid w:val="003526D0"/>
    <w:rsid w:val="003529DE"/>
    <w:rsid w:val="00352A92"/>
    <w:rsid w:val="00353580"/>
    <w:rsid w:val="00353DA6"/>
    <w:rsid w:val="003561A0"/>
    <w:rsid w:val="00356996"/>
    <w:rsid w:val="0036037E"/>
    <w:rsid w:val="00360CF3"/>
    <w:rsid w:val="00361221"/>
    <w:rsid w:val="00361C4C"/>
    <w:rsid w:val="00364044"/>
    <w:rsid w:val="00364742"/>
    <w:rsid w:val="00365777"/>
    <w:rsid w:val="00365CBD"/>
    <w:rsid w:val="00366A4A"/>
    <w:rsid w:val="00371277"/>
    <w:rsid w:val="00376B06"/>
    <w:rsid w:val="00377A7B"/>
    <w:rsid w:val="00380042"/>
    <w:rsid w:val="00381C69"/>
    <w:rsid w:val="00381DD3"/>
    <w:rsid w:val="00381E91"/>
    <w:rsid w:val="00386431"/>
    <w:rsid w:val="00387340"/>
    <w:rsid w:val="003875A5"/>
    <w:rsid w:val="0039004E"/>
    <w:rsid w:val="003908AC"/>
    <w:rsid w:val="00391064"/>
    <w:rsid w:val="00391109"/>
    <w:rsid w:val="00391B9A"/>
    <w:rsid w:val="00391C4B"/>
    <w:rsid w:val="00392FC5"/>
    <w:rsid w:val="00393973"/>
    <w:rsid w:val="00393E9A"/>
    <w:rsid w:val="00394ED0"/>
    <w:rsid w:val="00394EE8"/>
    <w:rsid w:val="0039528F"/>
    <w:rsid w:val="0039583D"/>
    <w:rsid w:val="00396C45"/>
    <w:rsid w:val="0039790F"/>
    <w:rsid w:val="003A0180"/>
    <w:rsid w:val="003A02AD"/>
    <w:rsid w:val="003A0340"/>
    <w:rsid w:val="003A04C1"/>
    <w:rsid w:val="003A0A5C"/>
    <w:rsid w:val="003A215B"/>
    <w:rsid w:val="003A25CE"/>
    <w:rsid w:val="003A3737"/>
    <w:rsid w:val="003A3CFD"/>
    <w:rsid w:val="003A5782"/>
    <w:rsid w:val="003A5AC0"/>
    <w:rsid w:val="003B1287"/>
    <w:rsid w:val="003B31E1"/>
    <w:rsid w:val="003B508A"/>
    <w:rsid w:val="003B77E1"/>
    <w:rsid w:val="003B7B54"/>
    <w:rsid w:val="003C0379"/>
    <w:rsid w:val="003C0AB7"/>
    <w:rsid w:val="003C102D"/>
    <w:rsid w:val="003C2794"/>
    <w:rsid w:val="003C29D3"/>
    <w:rsid w:val="003C2F1D"/>
    <w:rsid w:val="003C2FD5"/>
    <w:rsid w:val="003C3B20"/>
    <w:rsid w:val="003C6DDC"/>
    <w:rsid w:val="003C6F10"/>
    <w:rsid w:val="003C701D"/>
    <w:rsid w:val="003C737C"/>
    <w:rsid w:val="003C74B4"/>
    <w:rsid w:val="003C7F22"/>
    <w:rsid w:val="003D0471"/>
    <w:rsid w:val="003D0643"/>
    <w:rsid w:val="003D0BD8"/>
    <w:rsid w:val="003D259A"/>
    <w:rsid w:val="003D2AE4"/>
    <w:rsid w:val="003D61AC"/>
    <w:rsid w:val="003D6383"/>
    <w:rsid w:val="003D736B"/>
    <w:rsid w:val="003E0E5D"/>
    <w:rsid w:val="003E11FF"/>
    <w:rsid w:val="003E1252"/>
    <w:rsid w:val="003E2041"/>
    <w:rsid w:val="003E211F"/>
    <w:rsid w:val="003E26FF"/>
    <w:rsid w:val="003E2828"/>
    <w:rsid w:val="003E2C64"/>
    <w:rsid w:val="003E5D36"/>
    <w:rsid w:val="003E65AD"/>
    <w:rsid w:val="003F0939"/>
    <w:rsid w:val="003F2516"/>
    <w:rsid w:val="003F25DE"/>
    <w:rsid w:val="003F7C6F"/>
    <w:rsid w:val="00400509"/>
    <w:rsid w:val="00400D85"/>
    <w:rsid w:val="004018D5"/>
    <w:rsid w:val="004022F8"/>
    <w:rsid w:val="00402E42"/>
    <w:rsid w:val="004032B3"/>
    <w:rsid w:val="00403501"/>
    <w:rsid w:val="0040372D"/>
    <w:rsid w:val="00404FAF"/>
    <w:rsid w:val="004051D2"/>
    <w:rsid w:val="004058C3"/>
    <w:rsid w:val="00405ADF"/>
    <w:rsid w:val="0040675C"/>
    <w:rsid w:val="0040751A"/>
    <w:rsid w:val="004078B3"/>
    <w:rsid w:val="00412A52"/>
    <w:rsid w:val="00412F73"/>
    <w:rsid w:val="0041673A"/>
    <w:rsid w:val="00416C85"/>
    <w:rsid w:val="00416F95"/>
    <w:rsid w:val="0042051E"/>
    <w:rsid w:val="00422ED5"/>
    <w:rsid w:val="00423C7D"/>
    <w:rsid w:val="00423D05"/>
    <w:rsid w:val="0042569C"/>
    <w:rsid w:val="004273BE"/>
    <w:rsid w:val="00427892"/>
    <w:rsid w:val="00427C1E"/>
    <w:rsid w:val="00430605"/>
    <w:rsid w:val="00432C90"/>
    <w:rsid w:val="0043346A"/>
    <w:rsid w:val="00433A6B"/>
    <w:rsid w:val="00434506"/>
    <w:rsid w:val="00434C7F"/>
    <w:rsid w:val="00434ED7"/>
    <w:rsid w:val="004361E7"/>
    <w:rsid w:val="004407D0"/>
    <w:rsid w:val="00440804"/>
    <w:rsid w:val="00441C4A"/>
    <w:rsid w:val="00442F31"/>
    <w:rsid w:val="00443070"/>
    <w:rsid w:val="00443213"/>
    <w:rsid w:val="004437B0"/>
    <w:rsid w:val="0044429E"/>
    <w:rsid w:val="004444A8"/>
    <w:rsid w:val="004448DA"/>
    <w:rsid w:val="004459AB"/>
    <w:rsid w:val="00446AB2"/>
    <w:rsid w:val="00446B31"/>
    <w:rsid w:val="00447220"/>
    <w:rsid w:val="0044758F"/>
    <w:rsid w:val="00450048"/>
    <w:rsid w:val="00450515"/>
    <w:rsid w:val="00452015"/>
    <w:rsid w:val="00452C55"/>
    <w:rsid w:val="00453031"/>
    <w:rsid w:val="004550E6"/>
    <w:rsid w:val="00455879"/>
    <w:rsid w:val="00457B12"/>
    <w:rsid w:val="00457FB8"/>
    <w:rsid w:val="0046035B"/>
    <w:rsid w:val="004603A2"/>
    <w:rsid w:val="0046080B"/>
    <w:rsid w:val="0046100E"/>
    <w:rsid w:val="0046213A"/>
    <w:rsid w:val="0046493A"/>
    <w:rsid w:val="00464F50"/>
    <w:rsid w:val="00465038"/>
    <w:rsid w:val="00466A9A"/>
    <w:rsid w:val="00467212"/>
    <w:rsid w:val="0046777B"/>
    <w:rsid w:val="00467882"/>
    <w:rsid w:val="004704AE"/>
    <w:rsid w:val="00471455"/>
    <w:rsid w:val="00471C29"/>
    <w:rsid w:val="00472E1E"/>
    <w:rsid w:val="00473423"/>
    <w:rsid w:val="00473A6B"/>
    <w:rsid w:val="00474639"/>
    <w:rsid w:val="004763C1"/>
    <w:rsid w:val="00476F85"/>
    <w:rsid w:val="00477BCB"/>
    <w:rsid w:val="00480C3E"/>
    <w:rsid w:val="004822B4"/>
    <w:rsid w:val="004825C7"/>
    <w:rsid w:val="004832F3"/>
    <w:rsid w:val="00483449"/>
    <w:rsid w:val="00483E11"/>
    <w:rsid w:val="00483E68"/>
    <w:rsid w:val="004842BC"/>
    <w:rsid w:val="00485532"/>
    <w:rsid w:val="00486755"/>
    <w:rsid w:val="00486990"/>
    <w:rsid w:val="00493862"/>
    <w:rsid w:val="0049513B"/>
    <w:rsid w:val="00495289"/>
    <w:rsid w:val="004956DA"/>
    <w:rsid w:val="00495A8E"/>
    <w:rsid w:val="004A0CF1"/>
    <w:rsid w:val="004A1044"/>
    <w:rsid w:val="004A2B89"/>
    <w:rsid w:val="004A2DFD"/>
    <w:rsid w:val="004A379B"/>
    <w:rsid w:val="004A6167"/>
    <w:rsid w:val="004A651A"/>
    <w:rsid w:val="004A67A6"/>
    <w:rsid w:val="004A7990"/>
    <w:rsid w:val="004B0896"/>
    <w:rsid w:val="004B12CB"/>
    <w:rsid w:val="004B18CB"/>
    <w:rsid w:val="004B2570"/>
    <w:rsid w:val="004B268A"/>
    <w:rsid w:val="004B2A25"/>
    <w:rsid w:val="004B6F17"/>
    <w:rsid w:val="004B7443"/>
    <w:rsid w:val="004C52F0"/>
    <w:rsid w:val="004C5ABC"/>
    <w:rsid w:val="004C6CB8"/>
    <w:rsid w:val="004C713E"/>
    <w:rsid w:val="004C75D2"/>
    <w:rsid w:val="004C7C8A"/>
    <w:rsid w:val="004D0183"/>
    <w:rsid w:val="004D01CA"/>
    <w:rsid w:val="004E1E83"/>
    <w:rsid w:val="004E46E4"/>
    <w:rsid w:val="004F1AC8"/>
    <w:rsid w:val="004F1FBD"/>
    <w:rsid w:val="004F2A43"/>
    <w:rsid w:val="004F34A9"/>
    <w:rsid w:val="004F48AA"/>
    <w:rsid w:val="004F53F1"/>
    <w:rsid w:val="004F5405"/>
    <w:rsid w:val="004F6981"/>
    <w:rsid w:val="004F6DC8"/>
    <w:rsid w:val="004F6F86"/>
    <w:rsid w:val="004F7140"/>
    <w:rsid w:val="004F7EA2"/>
    <w:rsid w:val="0050032E"/>
    <w:rsid w:val="00500557"/>
    <w:rsid w:val="00500D01"/>
    <w:rsid w:val="00501674"/>
    <w:rsid w:val="00502C8E"/>
    <w:rsid w:val="00503213"/>
    <w:rsid w:val="00505944"/>
    <w:rsid w:val="0051043C"/>
    <w:rsid w:val="005113E1"/>
    <w:rsid w:val="005117B9"/>
    <w:rsid w:val="00511A00"/>
    <w:rsid w:val="00511CA2"/>
    <w:rsid w:val="00513217"/>
    <w:rsid w:val="00513E17"/>
    <w:rsid w:val="00514EC1"/>
    <w:rsid w:val="00517105"/>
    <w:rsid w:val="00521C33"/>
    <w:rsid w:val="00522C40"/>
    <w:rsid w:val="00523342"/>
    <w:rsid w:val="00523B31"/>
    <w:rsid w:val="005247A0"/>
    <w:rsid w:val="00524D4A"/>
    <w:rsid w:val="005260F6"/>
    <w:rsid w:val="005266A8"/>
    <w:rsid w:val="0052717B"/>
    <w:rsid w:val="00527608"/>
    <w:rsid w:val="00527645"/>
    <w:rsid w:val="00531AC6"/>
    <w:rsid w:val="005320AA"/>
    <w:rsid w:val="00532EB6"/>
    <w:rsid w:val="005334C4"/>
    <w:rsid w:val="00537159"/>
    <w:rsid w:val="00537689"/>
    <w:rsid w:val="00537EF4"/>
    <w:rsid w:val="00537FBD"/>
    <w:rsid w:val="00541B4E"/>
    <w:rsid w:val="00542F45"/>
    <w:rsid w:val="0054398A"/>
    <w:rsid w:val="00544D63"/>
    <w:rsid w:val="00545309"/>
    <w:rsid w:val="00547540"/>
    <w:rsid w:val="00547A71"/>
    <w:rsid w:val="0055049F"/>
    <w:rsid w:val="0055106B"/>
    <w:rsid w:val="005513C1"/>
    <w:rsid w:val="00552CEA"/>
    <w:rsid w:val="00552D58"/>
    <w:rsid w:val="00555B0E"/>
    <w:rsid w:val="005567F5"/>
    <w:rsid w:val="00556845"/>
    <w:rsid w:val="00556D10"/>
    <w:rsid w:val="00560652"/>
    <w:rsid w:val="005606E8"/>
    <w:rsid w:val="00560FBD"/>
    <w:rsid w:val="005627DC"/>
    <w:rsid w:val="00564F34"/>
    <w:rsid w:val="0056504C"/>
    <w:rsid w:val="00565169"/>
    <w:rsid w:val="005651BE"/>
    <w:rsid w:val="00565303"/>
    <w:rsid w:val="00565996"/>
    <w:rsid w:val="005659DB"/>
    <w:rsid w:val="005660BF"/>
    <w:rsid w:val="005675C4"/>
    <w:rsid w:val="00567E39"/>
    <w:rsid w:val="00570192"/>
    <w:rsid w:val="005703C7"/>
    <w:rsid w:val="0057217C"/>
    <w:rsid w:val="005721F7"/>
    <w:rsid w:val="00572BBD"/>
    <w:rsid w:val="00574002"/>
    <w:rsid w:val="00574352"/>
    <w:rsid w:val="005759F5"/>
    <w:rsid w:val="00575A9B"/>
    <w:rsid w:val="005760D1"/>
    <w:rsid w:val="005766C2"/>
    <w:rsid w:val="00576886"/>
    <w:rsid w:val="0057701E"/>
    <w:rsid w:val="00577BE5"/>
    <w:rsid w:val="00577E15"/>
    <w:rsid w:val="00577F0F"/>
    <w:rsid w:val="00577F80"/>
    <w:rsid w:val="00582093"/>
    <w:rsid w:val="00583A14"/>
    <w:rsid w:val="00584989"/>
    <w:rsid w:val="00586BEC"/>
    <w:rsid w:val="00587831"/>
    <w:rsid w:val="00587AF2"/>
    <w:rsid w:val="00587BEF"/>
    <w:rsid w:val="0059076B"/>
    <w:rsid w:val="0059154A"/>
    <w:rsid w:val="00591B65"/>
    <w:rsid w:val="00592CA9"/>
    <w:rsid w:val="005944AF"/>
    <w:rsid w:val="005949F4"/>
    <w:rsid w:val="00594E62"/>
    <w:rsid w:val="00597C6E"/>
    <w:rsid w:val="005A03B9"/>
    <w:rsid w:val="005A1C5D"/>
    <w:rsid w:val="005A1DCA"/>
    <w:rsid w:val="005A20C9"/>
    <w:rsid w:val="005A3822"/>
    <w:rsid w:val="005A6589"/>
    <w:rsid w:val="005A6A7D"/>
    <w:rsid w:val="005A7409"/>
    <w:rsid w:val="005B0988"/>
    <w:rsid w:val="005B104E"/>
    <w:rsid w:val="005B12B8"/>
    <w:rsid w:val="005B202B"/>
    <w:rsid w:val="005B2676"/>
    <w:rsid w:val="005B37E7"/>
    <w:rsid w:val="005B4081"/>
    <w:rsid w:val="005B5F29"/>
    <w:rsid w:val="005B7E50"/>
    <w:rsid w:val="005C0AA7"/>
    <w:rsid w:val="005C696A"/>
    <w:rsid w:val="005D10F8"/>
    <w:rsid w:val="005D13F3"/>
    <w:rsid w:val="005D14EC"/>
    <w:rsid w:val="005D17E2"/>
    <w:rsid w:val="005D1FB4"/>
    <w:rsid w:val="005D22B4"/>
    <w:rsid w:val="005D2603"/>
    <w:rsid w:val="005D602A"/>
    <w:rsid w:val="005D6916"/>
    <w:rsid w:val="005D6B11"/>
    <w:rsid w:val="005D7746"/>
    <w:rsid w:val="005E07A6"/>
    <w:rsid w:val="005E0EA0"/>
    <w:rsid w:val="005E15B0"/>
    <w:rsid w:val="005E17B2"/>
    <w:rsid w:val="005E1A3E"/>
    <w:rsid w:val="005E1CE8"/>
    <w:rsid w:val="005E420F"/>
    <w:rsid w:val="005E4365"/>
    <w:rsid w:val="005E5252"/>
    <w:rsid w:val="005E5466"/>
    <w:rsid w:val="005E5653"/>
    <w:rsid w:val="005E5AF1"/>
    <w:rsid w:val="005E6810"/>
    <w:rsid w:val="005E6C4A"/>
    <w:rsid w:val="005E7416"/>
    <w:rsid w:val="005E7CD8"/>
    <w:rsid w:val="005F09C4"/>
    <w:rsid w:val="005F135C"/>
    <w:rsid w:val="005F1424"/>
    <w:rsid w:val="005F14E0"/>
    <w:rsid w:val="005F1577"/>
    <w:rsid w:val="005F3EFC"/>
    <w:rsid w:val="005F4102"/>
    <w:rsid w:val="005F4246"/>
    <w:rsid w:val="005F50A2"/>
    <w:rsid w:val="005F5FFB"/>
    <w:rsid w:val="00600627"/>
    <w:rsid w:val="00604FF4"/>
    <w:rsid w:val="006050A8"/>
    <w:rsid w:val="00605317"/>
    <w:rsid w:val="00605BEC"/>
    <w:rsid w:val="006062EE"/>
    <w:rsid w:val="00607270"/>
    <w:rsid w:val="0060795E"/>
    <w:rsid w:val="00607B9A"/>
    <w:rsid w:val="00607C2A"/>
    <w:rsid w:val="00607D70"/>
    <w:rsid w:val="00610495"/>
    <w:rsid w:val="00611570"/>
    <w:rsid w:val="006129E1"/>
    <w:rsid w:val="00614394"/>
    <w:rsid w:val="0061511A"/>
    <w:rsid w:val="00615E68"/>
    <w:rsid w:val="006205E8"/>
    <w:rsid w:val="006208D2"/>
    <w:rsid w:val="006213D1"/>
    <w:rsid w:val="00623CB2"/>
    <w:rsid w:val="00630374"/>
    <w:rsid w:val="00631B51"/>
    <w:rsid w:val="00632BFE"/>
    <w:rsid w:val="006331FD"/>
    <w:rsid w:val="00634526"/>
    <w:rsid w:val="00635E61"/>
    <w:rsid w:val="00635F9E"/>
    <w:rsid w:val="00637DB2"/>
    <w:rsid w:val="0064039A"/>
    <w:rsid w:val="0064066C"/>
    <w:rsid w:val="0064105E"/>
    <w:rsid w:val="006421B7"/>
    <w:rsid w:val="00643316"/>
    <w:rsid w:val="00644B71"/>
    <w:rsid w:val="00644D34"/>
    <w:rsid w:val="00645A68"/>
    <w:rsid w:val="006535D7"/>
    <w:rsid w:val="0065426C"/>
    <w:rsid w:val="00656D68"/>
    <w:rsid w:val="00657B0D"/>
    <w:rsid w:val="0066090A"/>
    <w:rsid w:val="00660980"/>
    <w:rsid w:val="00661E29"/>
    <w:rsid w:val="0066262D"/>
    <w:rsid w:val="00663AF1"/>
    <w:rsid w:val="00664254"/>
    <w:rsid w:val="0066446A"/>
    <w:rsid w:val="006666B0"/>
    <w:rsid w:val="006677A6"/>
    <w:rsid w:val="006730C5"/>
    <w:rsid w:val="0067523C"/>
    <w:rsid w:val="00680BC3"/>
    <w:rsid w:val="006812B7"/>
    <w:rsid w:val="00681DA1"/>
    <w:rsid w:val="00682610"/>
    <w:rsid w:val="00683675"/>
    <w:rsid w:val="00683B5A"/>
    <w:rsid w:val="00685C26"/>
    <w:rsid w:val="0069014B"/>
    <w:rsid w:val="00690519"/>
    <w:rsid w:val="006906FC"/>
    <w:rsid w:val="00690B74"/>
    <w:rsid w:val="00692D8B"/>
    <w:rsid w:val="00694835"/>
    <w:rsid w:val="00694899"/>
    <w:rsid w:val="00694947"/>
    <w:rsid w:val="006963B7"/>
    <w:rsid w:val="006970CE"/>
    <w:rsid w:val="00697EA7"/>
    <w:rsid w:val="006A1069"/>
    <w:rsid w:val="006A20AB"/>
    <w:rsid w:val="006A3F56"/>
    <w:rsid w:val="006A5131"/>
    <w:rsid w:val="006A5765"/>
    <w:rsid w:val="006A6240"/>
    <w:rsid w:val="006A64BD"/>
    <w:rsid w:val="006A6D47"/>
    <w:rsid w:val="006A76D9"/>
    <w:rsid w:val="006B1AC6"/>
    <w:rsid w:val="006B1B3F"/>
    <w:rsid w:val="006B1EF3"/>
    <w:rsid w:val="006B2EA9"/>
    <w:rsid w:val="006B36CB"/>
    <w:rsid w:val="006B3704"/>
    <w:rsid w:val="006B440C"/>
    <w:rsid w:val="006B46E9"/>
    <w:rsid w:val="006B53DF"/>
    <w:rsid w:val="006B6A95"/>
    <w:rsid w:val="006B71F6"/>
    <w:rsid w:val="006C1B46"/>
    <w:rsid w:val="006C2650"/>
    <w:rsid w:val="006C4778"/>
    <w:rsid w:val="006C4FCA"/>
    <w:rsid w:val="006C50FE"/>
    <w:rsid w:val="006C559D"/>
    <w:rsid w:val="006C68B8"/>
    <w:rsid w:val="006C6DFC"/>
    <w:rsid w:val="006C719E"/>
    <w:rsid w:val="006C71CF"/>
    <w:rsid w:val="006C757A"/>
    <w:rsid w:val="006D02A6"/>
    <w:rsid w:val="006D30BB"/>
    <w:rsid w:val="006D4248"/>
    <w:rsid w:val="006D6BBA"/>
    <w:rsid w:val="006E00F5"/>
    <w:rsid w:val="006E0707"/>
    <w:rsid w:val="006E1614"/>
    <w:rsid w:val="006E27C2"/>
    <w:rsid w:val="006E28C6"/>
    <w:rsid w:val="006E3454"/>
    <w:rsid w:val="006E3707"/>
    <w:rsid w:val="006E37BD"/>
    <w:rsid w:val="006E38E3"/>
    <w:rsid w:val="006E4073"/>
    <w:rsid w:val="006E6289"/>
    <w:rsid w:val="006F3E4D"/>
    <w:rsid w:val="006F54F7"/>
    <w:rsid w:val="006F6F05"/>
    <w:rsid w:val="0070306D"/>
    <w:rsid w:val="00703EBA"/>
    <w:rsid w:val="00704A66"/>
    <w:rsid w:val="00704BA7"/>
    <w:rsid w:val="007122D5"/>
    <w:rsid w:val="00713496"/>
    <w:rsid w:val="00715712"/>
    <w:rsid w:val="0071681C"/>
    <w:rsid w:val="007174AB"/>
    <w:rsid w:val="00717956"/>
    <w:rsid w:val="00717983"/>
    <w:rsid w:val="007200EA"/>
    <w:rsid w:val="00720F27"/>
    <w:rsid w:val="007231C1"/>
    <w:rsid w:val="0072374F"/>
    <w:rsid w:val="00723B1C"/>
    <w:rsid w:val="00724372"/>
    <w:rsid w:val="007275B9"/>
    <w:rsid w:val="00727E00"/>
    <w:rsid w:val="00730DC1"/>
    <w:rsid w:val="0073127A"/>
    <w:rsid w:val="00731EAC"/>
    <w:rsid w:val="0073354B"/>
    <w:rsid w:val="00733FA4"/>
    <w:rsid w:val="00734A81"/>
    <w:rsid w:val="007356B9"/>
    <w:rsid w:val="0073597C"/>
    <w:rsid w:val="00735AF7"/>
    <w:rsid w:val="00735B59"/>
    <w:rsid w:val="00736BC0"/>
    <w:rsid w:val="0073772D"/>
    <w:rsid w:val="0074089F"/>
    <w:rsid w:val="00740C07"/>
    <w:rsid w:val="00741658"/>
    <w:rsid w:val="00741C95"/>
    <w:rsid w:val="0074216C"/>
    <w:rsid w:val="0074486F"/>
    <w:rsid w:val="00744A42"/>
    <w:rsid w:val="00745494"/>
    <w:rsid w:val="0074600E"/>
    <w:rsid w:val="00746302"/>
    <w:rsid w:val="00751757"/>
    <w:rsid w:val="007520C9"/>
    <w:rsid w:val="00752CFB"/>
    <w:rsid w:val="007553D3"/>
    <w:rsid w:val="00755ECF"/>
    <w:rsid w:val="00757769"/>
    <w:rsid w:val="00757EFA"/>
    <w:rsid w:val="00762966"/>
    <w:rsid w:val="007644D9"/>
    <w:rsid w:val="0076462A"/>
    <w:rsid w:val="00765A77"/>
    <w:rsid w:val="00765F8C"/>
    <w:rsid w:val="00766BFB"/>
    <w:rsid w:val="00767F1F"/>
    <w:rsid w:val="007705A1"/>
    <w:rsid w:val="0077127E"/>
    <w:rsid w:val="0077135E"/>
    <w:rsid w:val="00771633"/>
    <w:rsid w:val="00773F5A"/>
    <w:rsid w:val="007741FA"/>
    <w:rsid w:val="00774229"/>
    <w:rsid w:val="007753B5"/>
    <w:rsid w:val="007769BC"/>
    <w:rsid w:val="00780365"/>
    <w:rsid w:val="007805A5"/>
    <w:rsid w:val="007826A5"/>
    <w:rsid w:val="0078340D"/>
    <w:rsid w:val="00783531"/>
    <w:rsid w:val="007843B2"/>
    <w:rsid w:val="00784C2F"/>
    <w:rsid w:val="00784E86"/>
    <w:rsid w:val="0078509F"/>
    <w:rsid w:val="00785FA4"/>
    <w:rsid w:val="007871EE"/>
    <w:rsid w:val="00787B05"/>
    <w:rsid w:val="00787C90"/>
    <w:rsid w:val="00790F04"/>
    <w:rsid w:val="00791B70"/>
    <w:rsid w:val="00792C35"/>
    <w:rsid w:val="00792DCB"/>
    <w:rsid w:val="00796681"/>
    <w:rsid w:val="00796EE8"/>
    <w:rsid w:val="007A068E"/>
    <w:rsid w:val="007A18DF"/>
    <w:rsid w:val="007A4751"/>
    <w:rsid w:val="007A52D0"/>
    <w:rsid w:val="007A5922"/>
    <w:rsid w:val="007A5A1A"/>
    <w:rsid w:val="007A6002"/>
    <w:rsid w:val="007A62CB"/>
    <w:rsid w:val="007A6C2C"/>
    <w:rsid w:val="007A6C59"/>
    <w:rsid w:val="007A6FA1"/>
    <w:rsid w:val="007A7C3E"/>
    <w:rsid w:val="007B2514"/>
    <w:rsid w:val="007B261B"/>
    <w:rsid w:val="007B64D0"/>
    <w:rsid w:val="007B6501"/>
    <w:rsid w:val="007B6AAF"/>
    <w:rsid w:val="007C0D7F"/>
    <w:rsid w:val="007C3E50"/>
    <w:rsid w:val="007C3F7E"/>
    <w:rsid w:val="007C4951"/>
    <w:rsid w:val="007C4F57"/>
    <w:rsid w:val="007C5686"/>
    <w:rsid w:val="007D0693"/>
    <w:rsid w:val="007D3556"/>
    <w:rsid w:val="007D6987"/>
    <w:rsid w:val="007D6B6C"/>
    <w:rsid w:val="007D74E3"/>
    <w:rsid w:val="007E0E74"/>
    <w:rsid w:val="007E2FFF"/>
    <w:rsid w:val="007E46BD"/>
    <w:rsid w:val="007E4896"/>
    <w:rsid w:val="007E65B3"/>
    <w:rsid w:val="007F038C"/>
    <w:rsid w:val="007F08EA"/>
    <w:rsid w:val="007F0C7D"/>
    <w:rsid w:val="007F14E8"/>
    <w:rsid w:val="007F1998"/>
    <w:rsid w:val="007F1A9F"/>
    <w:rsid w:val="007F3028"/>
    <w:rsid w:val="007F3F7F"/>
    <w:rsid w:val="007F5401"/>
    <w:rsid w:val="007F5D48"/>
    <w:rsid w:val="007F7B05"/>
    <w:rsid w:val="00800D2C"/>
    <w:rsid w:val="008018B3"/>
    <w:rsid w:val="00803C29"/>
    <w:rsid w:val="0080442B"/>
    <w:rsid w:val="0080609F"/>
    <w:rsid w:val="008110B6"/>
    <w:rsid w:val="008111F9"/>
    <w:rsid w:val="00811C81"/>
    <w:rsid w:val="0081440F"/>
    <w:rsid w:val="00814978"/>
    <w:rsid w:val="00815F3E"/>
    <w:rsid w:val="00815F5E"/>
    <w:rsid w:val="008175B1"/>
    <w:rsid w:val="00817B6C"/>
    <w:rsid w:val="0081D767"/>
    <w:rsid w:val="00821D84"/>
    <w:rsid w:val="00822ADA"/>
    <w:rsid w:val="00822E01"/>
    <w:rsid w:val="00824CC7"/>
    <w:rsid w:val="00825C47"/>
    <w:rsid w:val="00826A04"/>
    <w:rsid w:val="00827D6C"/>
    <w:rsid w:val="00830DB4"/>
    <w:rsid w:val="0083201F"/>
    <w:rsid w:val="008328B2"/>
    <w:rsid w:val="008336E4"/>
    <w:rsid w:val="00833772"/>
    <w:rsid w:val="00835C2F"/>
    <w:rsid w:val="00835FBC"/>
    <w:rsid w:val="0083741A"/>
    <w:rsid w:val="00837517"/>
    <w:rsid w:val="0084092F"/>
    <w:rsid w:val="008410C3"/>
    <w:rsid w:val="00843E5A"/>
    <w:rsid w:val="00844038"/>
    <w:rsid w:val="0084411D"/>
    <w:rsid w:val="00845ADA"/>
    <w:rsid w:val="00847209"/>
    <w:rsid w:val="0084738D"/>
    <w:rsid w:val="00847FF7"/>
    <w:rsid w:val="00851F33"/>
    <w:rsid w:val="008520E1"/>
    <w:rsid w:val="00853C59"/>
    <w:rsid w:val="00855405"/>
    <w:rsid w:val="00856008"/>
    <w:rsid w:val="00856CC2"/>
    <w:rsid w:val="00857042"/>
    <w:rsid w:val="00860418"/>
    <w:rsid w:val="00860CDB"/>
    <w:rsid w:val="00862191"/>
    <w:rsid w:val="00862B72"/>
    <w:rsid w:val="00862C1E"/>
    <w:rsid w:val="00862CF9"/>
    <w:rsid w:val="008635D2"/>
    <w:rsid w:val="008642E0"/>
    <w:rsid w:val="00864C87"/>
    <w:rsid w:val="0086656C"/>
    <w:rsid w:val="00866A8F"/>
    <w:rsid w:val="008674A9"/>
    <w:rsid w:val="00871CEF"/>
    <w:rsid w:val="008722BA"/>
    <w:rsid w:val="00873A17"/>
    <w:rsid w:val="008754E1"/>
    <w:rsid w:val="00875D94"/>
    <w:rsid w:val="00875E7D"/>
    <w:rsid w:val="008763E5"/>
    <w:rsid w:val="00876FA6"/>
    <w:rsid w:val="00881CFC"/>
    <w:rsid w:val="00882C19"/>
    <w:rsid w:val="00883191"/>
    <w:rsid w:val="00883488"/>
    <w:rsid w:val="00883B46"/>
    <w:rsid w:val="00885312"/>
    <w:rsid w:val="00886901"/>
    <w:rsid w:val="00886AD7"/>
    <w:rsid w:val="0088765E"/>
    <w:rsid w:val="008879B1"/>
    <w:rsid w:val="008879DE"/>
    <w:rsid w:val="00887D8D"/>
    <w:rsid w:val="00891B92"/>
    <w:rsid w:val="00891CB8"/>
    <w:rsid w:val="00891F68"/>
    <w:rsid w:val="008930CA"/>
    <w:rsid w:val="0089398D"/>
    <w:rsid w:val="0089401C"/>
    <w:rsid w:val="00894907"/>
    <w:rsid w:val="0089690F"/>
    <w:rsid w:val="008A01C9"/>
    <w:rsid w:val="008A046C"/>
    <w:rsid w:val="008A0CF8"/>
    <w:rsid w:val="008A10B8"/>
    <w:rsid w:val="008A1851"/>
    <w:rsid w:val="008A24F7"/>
    <w:rsid w:val="008A2938"/>
    <w:rsid w:val="008A2C5B"/>
    <w:rsid w:val="008A2CEF"/>
    <w:rsid w:val="008A3505"/>
    <w:rsid w:val="008A36C5"/>
    <w:rsid w:val="008A609C"/>
    <w:rsid w:val="008A7003"/>
    <w:rsid w:val="008B2200"/>
    <w:rsid w:val="008B2386"/>
    <w:rsid w:val="008B70C1"/>
    <w:rsid w:val="008C03F8"/>
    <w:rsid w:val="008C072C"/>
    <w:rsid w:val="008C0CC9"/>
    <w:rsid w:val="008C1046"/>
    <w:rsid w:val="008C104C"/>
    <w:rsid w:val="008C10B8"/>
    <w:rsid w:val="008C1C8B"/>
    <w:rsid w:val="008C255F"/>
    <w:rsid w:val="008C2FBA"/>
    <w:rsid w:val="008C42D0"/>
    <w:rsid w:val="008C488B"/>
    <w:rsid w:val="008C5E8F"/>
    <w:rsid w:val="008C6DD6"/>
    <w:rsid w:val="008C730F"/>
    <w:rsid w:val="008D05DC"/>
    <w:rsid w:val="008D06F2"/>
    <w:rsid w:val="008D0886"/>
    <w:rsid w:val="008D24CC"/>
    <w:rsid w:val="008D31F1"/>
    <w:rsid w:val="008D5C71"/>
    <w:rsid w:val="008D6125"/>
    <w:rsid w:val="008D6307"/>
    <w:rsid w:val="008E0DF9"/>
    <w:rsid w:val="008E10D2"/>
    <w:rsid w:val="008E17A5"/>
    <w:rsid w:val="008E22B4"/>
    <w:rsid w:val="008E2B03"/>
    <w:rsid w:val="008E36DA"/>
    <w:rsid w:val="008E4971"/>
    <w:rsid w:val="008E77F9"/>
    <w:rsid w:val="008F071C"/>
    <w:rsid w:val="008F0DB8"/>
    <w:rsid w:val="008F1104"/>
    <w:rsid w:val="008F130A"/>
    <w:rsid w:val="008F163B"/>
    <w:rsid w:val="008F219F"/>
    <w:rsid w:val="008F314E"/>
    <w:rsid w:val="008F3579"/>
    <w:rsid w:val="008F3D23"/>
    <w:rsid w:val="008F4A37"/>
    <w:rsid w:val="008F5096"/>
    <w:rsid w:val="008F5A5C"/>
    <w:rsid w:val="008F6383"/>
    <w:rsid w:val="009000F1"/>
    <w:rsid w:val="009005F9"/>
    <w:rsid w:val="00901DE4"/>
    <w:rsid w:val="00903717"/>
    <w:rsid w:val="00905123"/>
    <w:rsid w:val="00905556"/>
    <w:rsid w:val="009074B7"/>
    <w:rsid w:val="0091036E"/>
    <w:rsid w:val="009106B3"/>
    <w:rsid w:val="0091092C"/>
    <w:rsid w:val="00911AE0"/>
    <w:rsid w:val="009121DC"/>
    <w:rsid w:val="00912B9D"/>
    <w:rsid w:val="00912CEB"/>
    <w:rsid w:val="00913A2B"/>
    <w:rsid w:val="00915AE0"/>
    <w:rsid w:val="00916840"/>
    <w:rsid w:val="009169E0"/>
    <w:rsid w:val="009172D4"/>
    <w:rsid w:val="0092042E"/>
    <w:rsid w:val="0092141F"/>
    <w:rsid w:val="00921700"/>
    <w:rsid w:val="00921874"/>
    <w:rsid w:val="009239CB"/>
    <w:rsid w:val="00924B31"/>
    <w:rsid w:val="00925381"/>
    <w:rsid w:val="009257B9"/>
    <w:rsid w:val="00926A7D"/>
    <w:rsid w:val="00927640"/>
    <w:rsid w:val="009279DA"/>
    <w:rsid w:val="009300A3"/>
    <w:rsid w:val="00931429"/>
    <w:rsid w:val="009326BE"/>
    <w:rsid w:val="009332BD"/>
    <w:rsid w:val="00933FF9"/>
    <w:rsid w:val="00934D3B"/>
    <w:rsid w:val="00935854"/>
    <w:rsid w:val="00936742"/>
    <w:rsid w:val="00937CA6"/>
    <w:rsid w:val="00940BF3"/>
    <w:rsid w:val="009414F7"/>
    <w:rsid w:val="009421CF"/>
    <w:rsid w:val="009421D4"/>
    <w:rsid w:val="0094370B"/>
    <w:rsid w:val="00944888"/>
    <w:rsid w:val="009465E0"/>
    <w:rsid w:val="0094772B"/>
    <w:rsid w:val="00950CB5"/>
    <w:rsid w:val="009512C4"/>
    <w:rsid w:val="0095164A"/>
    <w:rsid w:val="00951A37"/>
    <w:rsid w:val="00952302"/>
    <w:rsid w:val="00952816"/>
    <w:rsid w:val="009535DE"/>
    <w:rsid w:val="009560BA"/>
    <w:rsid w:val="0095612B"/>
    <w:rsid w:val="00957F2E"/>
    <w:rsid w:val="009603A4"/>
    <w:rsid w:val="00963B60"/>
    <w:rsid w:val="00963FEE"/>
    <w:rsid w:val="00970C01"/>
    <w:rsid w:val="00970F70"/>
    <w:rsid w:val="00971F51"/>
    <w:rsid w:val="009727AA"/>
    <w:rsid w:val="009731E2"/>
    <w:rsid w:val="009740C9"/>
    <w:rsid w:val="00974349"/>
    <w:rsid w:val="009745AB"/>
    <w:rsid w:val="0098031F"/>
    <w:rsid w:val="0098128C"/>
    <w:rsid w:val="009839D8"/>
    <w:rsid w:val="00985D78"/>
    <w:rsid w:val="0098601C"/>
    <w:rsid w:val="0098677A"/>
    <w:rsid w:val="00986D70"/>
    <w:rsid w:val="00987262"/>
    <w:rsid w:val="009873F4"/>
    <w:rsid w:val="00987D55"/>
    <w:rsid w:val="009904D1"/>
    <w:rsid w:val="00993B0A"/>
    <w:rsid w:val="00994BA7"/>
    <w:rsid w:val="009A2085"/>
    <w:rsid w:val="009A3867"/>
    <w:rsid w:val="009A4B9D"/>
    <w:rsid w:val="009A5DE3"/>
    <w:rsid w:val="009A5F97"/>
    <w:rsid w:val="009A66BD"/>
    <w:rsid w:val="009A6FA6"/>
    <w:rsid w:val="009A7978"/>
    <w:rsid w:val="009B03D4"/>
    <w:rsid w:val="009B07AE"/>
    <w:rsid w:val="009B08B8"/>
    <w:rsid w:val="009B0B3E"/>
    <w:rsid w:val="009B15E4"/>
    <w:rsid w:val="009B1CD3"/>
    <w:rsid w:val="009B2567"/>
    <w:rsid w:val="009B3249"/>
    <w:rsid w:val="009B3E05"/>
    <w:rsid w:val="009B6A56"/>
    <w:rsid w:val="009B7BD6"/>
    <w:rsid w:val="009C024E"/>
    <w:rsid w:val="009C150C"/>
    <w:rsid w:val="009C1CFE"/>
    <w:rsid w:val="009C2B6C"/>
    <w:rsid w:val="009C2C95"/>
    <w:rsid w:val="009C38D8"/>
    <w:rsid w:val="009C3E2D"/>
    <w:rsid w:val="009C5009"/>
    <w:rsid w:val="009C5CBD"/>
    <w:rsid w:val="009C5F9A"/>
    <w:rsid w:val="009C636F"/>
    <w:rsid w:val="009C6882"/>
    <w:rsid w:val="009D07A2"/>
    <w:rsid w:val="009D0B71"/>
    <w:rsid w:val="009D1D4E"/>
    <w:rsid w:val="009D2216"/>
    <w:rsid w:val="009D2431"/>
    <w:rsid w:val="009D3F17"/>
    <w:rsid w:val="009D4268"/>
    <w:rsid w:val="009D5D02"/>
    <w:rsid w:val="009D660F"/>
    <w:rsid w:val="009D7181"/>
    <w:rsid w:val="009D7E8F"/>
    <w:rsid w:val="009E3987"/>
    <w:rsid w:val="009E3A27"/>
    <w:rsid w:val="009E3B5D"/>
    <w:rsid w:val="009E4C7D"/>
    <w:rsid w:val="009E7963"/>
    <w:rsid w:val="009E7BEE"/>
    <w:rsid w:val="009F004D"/>
    <w:rsid w:val="009F06A7"/>
    <w:rsid w:val="009F0836"/>
    <w:rsid w:val="009F1280"/>
    <w:rsid w:val="009F2FBB"/>
    <w:rsid w:val="009F3DCE"/>
    <w:rsid w:val="009F64E4"/>
    <w:rsid w:val="009F78E7"/>
    <w:rsid w:val="00A00770"/>
    <w:rsid w:val="00A00F1E"/>
    <w:rsid w:val="00A0281A"/>
    <w:rsid w:val="00A02FE3"/>
    <w:rsid w:val="00A043B1"/>
    <w:rsid w:val="00A04E50"/>
    <w:rsid w:val="00A058CA"/>
    <w:rsid w:val="00A05F48"/>
    <w:rsid w:val="00A060D7"/>
    <w:rsid w:val="00A1024C"/>
    <w:rsid w:val="00A13CB8"/>
    <w:rsid w:val="00A14D29"/>
    <w:rsid w:val="00A15284"/>
    <w:rsid w:val="00A1552D"/>
    <w:rsid w:val="00A1670F"/>
    <w:rsid w:val="00A16AE0"/>
    <w:rsid w:val="00A17574"/>
    <w:rsid w:val="00A17A4D"/>
    <w:rsid w:val="00A17C53"/>
    <w:rsid w:val="00A2030A"/>
    <w:rsid w:val="00A2087A"/>
    <w:rsid w:val="00A21558"/>
    <w:rsid w:val="00A21A86"/>
    <w:rsid w:val="00A222C0"/>
    <w:rsid w:val="00A22BFC"/>
    <w:rsid w:val="00A236B0"/>
    <w:rsid w:val="00A23B2B"/>
    <w:rsid w:val="00A24A49"/>
    <w:rsid w:val="00A26148"/>
    <w:rsid w:val="00A26591"/>
    <w:rsid w:val="00A2661A"/>
    <w:rsid w:val="00A30219"/>
    <w:rsid w:val="00A31B2E"/>
    <w:rsid w:val="00A32443"/>
    <w:rsid w:val="00A3250B"/>
    <w:rsid w:val="00A32BC6"/>
    <w:rsid w:val="00A33113"/>
    <w:rsid w:val="00A33B29"/>
    <w:rsid w:val="00A33BAD"/>
    <w:rsid w:val="00A3481E"/>
    <w:rsid w:val="00A3650C"/>
    <w:rsid w:val="00A3655F"/>
    <w:rsid w:val="00A36745"/>
    <w:rsid w:val="00A3683B"/>
    <w:rsid w:val="00A36845"/>
    <w:rsid w:val="00A368B8"/>
    <w:rsid w:val="00A4024A"/>
    <w:rsid w:val="00A4062E"/>
    <w:rsid w:val="00A42C68"/>
    <w:rsid w:val="00A43555"/>
    <w:rsid w:val="00A45D21"/>
    <w:rsid w:val="00A45FA8"/>
    <w:rsid w:val="00A50F51"/>
    <w:rsid w:val="00A51082"/>
    <w:rsid w:val="00A513EC"/>
    <w:rsid w:val="00A52AC9"/>
    <w:rsid w:val="00A52C4D"/>
    <w:rsid w:val="00A547C2"/>
    <w:rsid w:val="00A5555D"/>
    <w:rsid w:val="00A57638"/>
    <w:rsid w:val="00A60FAC"/>
    <w:rsid w:val="00A617EB"/>
    <w:rsid w:val="00A6190E"/>
    <w:rsid w:val="00A61DC8"/>
    <w:rsid w:val="00A62C90"/>
    <w:rsid w:val="00A63DF5"/>
    <w:rsid w:val="00A64285"/>
    <w:rsid w:val="00A64DDC"/>
    <w:rsid w:val="00A64E1F"/>
    <w:rsid w:val="00A66456"/>
    <w:rsid w:val="00A669F9"/>
    <w:rsid w:val="00A67886"/>
    <w:rsid w:val="00A67F58"/>
    <w:rsid w:val="00A7068A"/>
    <w:rsid w:val="00A71504"/>
    <w:rsid w:val="00A72231"/>
    <w:rsid w:val="00A72BE7"/>
    <w:rsid w:val="00A740AA"/>
    <w:rsid w:val="00A74931"/>
    <w:rsid w:val="00A835C0"/>
    <w:rsid w:val="00A86B98"/>
    <w:rsid w:val="00A8708C"/>
    <w:rsid w:val="00A87288"/>
    <w:rsid w:val="00A91BCA"/>
    <w:rsid w:val="00A9317E"/>
    <w:rsid w:val="00A96544"/>
    <w:rsid w:val="00A96BF0"/>
    <w:rsid w:val="00A96FF2"/>
    <w:rsid w:val="00AA3E0E"/>
    <w:rsid w:val="00AA4A25"/>
    <w:rsid w:val="00AA6A2A"/>
    <w:rsid w:val="00AA7A15"/>
    <w:rsid w:val="00AA7E1A"/>
    <w:rsid w:val="00AB1223"/>
    <w:rsid w:val="00AB1FC2"/>
    <w:rsid w:val="00AB2981"/>
    <w:rsid w:val="00AB3618"/>
    <w:rsid w:val="00AC18F2"/>
    <w:rsid w:val="00AC330A"/>
    <w:rsid w:val="00AC3DCA"/>
    <w:rsid w:val="00AC6406"/>
    <w:rsid w:val="00AC7246"/>
    <w:rsid w:val="00AD0E5C"/>
    <w:rsid w:val="00AD145F"/>
    <w:rsid w:val="00AD1846"/>
    <w:rsid w:val="00AD373A"/>
    <w:rsid w:val="00AD3A2F"/>
    <w:rsid w:val="00AD3AD6"/>
    <w:rsid w:val="00AD57A4"/>
    <w:rsid w:val="00AE05A5"/>
    <w:rsid w:val="00AE083F"/>
    <w:rsid w:val="00AE1865"/>
    <w:rsid w:val="00AE2171"/>
    <w:rsid w:val="00AE250F"/>
    <w:rsid w:val="00AE44DD"/>
    <w:rsid w:val="00AE5454"/>
    <w:rsid w:val="00AE6364"/>
    <w:rsid w:val="00AE6B9F"/>
    <w:rsid w:val="00AE7EE8"/>
    <w:rsid w:val="00AF093F"/>
    <w:rsid w:val="00AF145C"/>
    <w:rsid w:val="00AF28EE"/>
    <w:rsid w:val="00AF2965"/>
    <w:rsid w:val="00AF41B5"/>
    <w:rsid w:val="00AF45B1"/>
    <w:rsid w:val="00AF5F38"/>
    <w:rsid w:val="00AF7C5D"/>
    <w:rsid w:val="00AF7CCB"/>
    <w:rsid w:val="00B00526"/>
    <w:rsid w:val="00B009A4"/>
    <w:rsid w:val="00B01CE1"/>
    <w:rsid w:val="00B03B4E"/>
    <w:rsid w:val="00B0529E"/>
    <w:rsid w:val="00B06BC5"/>
    <w:rsid w:val="00B06BFC"/>
    <w:rsid w:val="00B075D5"/>
    <w:rsid w:val="00B07D12"/>
    <w:rsid w:val="00B07F9A"/>
    <w:rsid w:val="00B105AE"/>
    <w:rsid w:val="00B11DF3"/>
    <w:rsid w:val="00B128C3"/>
    <w:rsid w:val="00B12E04"/>
    <w:rsid w:val="00B13B06"/>
    <w:rsid w:val="00B13D64"/>
    <w:rsid w:val="00B14154"/>
    <w:rsid w:val="00B142EB"/>
    <w:rsid w:val="00B17467"/>
    <w:rsid w:val="00B21151"/>
    <w:rsid w:val="00B2151A"/>
    <w:rsid w:val="00B2181E"/>
    <w:rsid w:val="00B22689"/>
    <w:rsid w:val="00B240E2"/>
    <w:rsid w:val="00B25A3D"/>
    <w:rsid w:val="00B2675D"/>
    <w:rsid w:val="00B2771E"/>
    <w:rsid w:val="00B301D6"/>
    <w:rsid w:val="00B30A8C"/>
    <w:rsid w:val="00B316AA"/>
    <w:rsid w:val="00B31BC0"/>
    <w:rsid w:val="00B33B1D"/>
    <w:rsid w:val="00B34561"/>
    <w:rsid w:val="00B34E3E"/>
    <w:rsid w:val="00B35384"/>
    <w:rsid w:val="00B35BED"/>
    <w:rsid w:val="00B36F56"/>
    <w:rsid w:val="00B40FD4"/>
    <w:rsid w:val="00B41F39"/>
    <w:rsid w:val="00B4229D"/>
    <w:rsid w:val="00B45AEC"/>
    <w:rsid w:val="00B45EB5"/>
    <w:rsid w:val="00B500D8"/>
    <w:rsid w:val="00B50FBA"/>
    <w:rsid w:val="00B52C62"/>
    <w:rsid w:val="00B52DC4"/>
    <w:rsid w:val="00B53820"/>
    <w:rsid w:val="00B53CD3"/>
    <w:rsid w:val="00B54B23"/>
    <w:rsid w:val="00B54C14"/>
    <w:rsid w:val="00B56394"/>
    <w:rsid w:val="00B635CE"/>
    <w:rsid w:val="00B6536F"/>
    <w:rsid w:val="00B65E83"/>
    <w:rsid w:val="00B66076"/>
    <w:rsid w:val="00B66441"/>
    <w:rsid w:val="00B6688C"/>
    <w:rsid w:val="00B67CC7"/>
    <w:rsid w:val="00B72049"/>
    <w:rsid w:val="00B73BB8"/>
    <w:rsid w:val="00B7442F"/>
    <w:rsid w:val="00B7470E"/>
    <w:rsid w:val="00B752AD"/>
    <w:rsid w:val="00B767A9"/>
    <w:rsid w:val="00B80308"/>
    <w:rsid w:val="00B803A5"/>
    <w:rsid w:val="00B81431"/>
    <w:rsid w:val="00B8225D"/>
    <w:rsid w:val="00B8250E"/>
    <w:rsid w:val="00B8476B"/>
    <w:rsid w:val="00B8479C"/>
    <w:rsid w:val="00B875E6"/>
    <w:rsid w:val="00B9138A"/>
    <w:rsid w:val="00B91B61"/>
    <w:rsid w:val="00B92744"/>
    <w:rsid w:val="00B92A62"/>
    <w:rsid w:val="00B95400"/>
    <w:rsid w:val="00B95789"/>
    <w:rsid w:val="00B97659"/>
    <w:rsid w:val="00BA0C9B"/>
    <w:rsid w:val="00BA14C2"/>
    <w:rsid w:val="00BA1DAF"/>
    <w:rsid w:val="00BA346E"/>
    <w:rsid w:val="00BA3C3C"/>
    <w:rsid w:val="00BA4F5E"/>
    <w:rsid w:val="00BA5DF7"/>
    <w:rsid w:val="00BA5ECD"/>
    <w:rsid w:val="00BA6342"/>
    <w:rsid w:val="00BA67F0"/>
    <w:rsid w:val="00BA71BE"/>
    <w:rsid w:val="00BA7D32"/>
    <w:rsid w:val="00BB0E39"/>
    <w:rsid w:val="00BB1DCB"/>
    <w:rsid w:val="00BB236B"/>
    <w:rsid w:val="00BB263D"/>
    <w:rsid w:val="00BB311B"/>
    <w:rsid w:val="00BB3F13"/>
    <w:rsid w:val="00BB4993"/>
    <w:rsid w:val="00BB4BAB"/>
    <w:rsid w:val="00BB671D"/>
    <w:rsid w:val="00BB6D7D"/>
    <w:rsid w:val="00BB6E39"/>
    <w:rsid w:val="00BC0715"/>
    <w:rsid w:val="00BC0C2C"/>
    <w:rsid w:val="00BC10A2"/>
    <w:rsid w:val="00BC34C6"/>
    <w:rsid w:val="00BC3F08"/>
    <w:rsid w:val="00BC4269"/>
    <w:rsid w:val="00BC42E2"/>
    <w:rsid w:val="00BC43B4"/>
    <w:rsid w:val="00BC562E"/>
    <w:rsid w:val="00BC563D"/>
    <w:rsid w:val="00BC57D3"/>
    <w:rsid w:val="00BC5965"/>
    <w:rsid w:val="00BC5CBB"/>
    <w:rsid w:val="00BC7566"/>
    <w:rsid w:val="00BD089E"/>
    <w:rsid w:val="00BD180C"/>
    <w:rsid w:val="00BD18F0"/>
    <w:rsid w:val="00BD2C78"/>
    <w:rsid w:val="00BD3D56"/>
    <w:rsid w:val="00BD4549"/>
    <w:rsid w:val="00BD4A06"/>
    <w:rsid w:val="00BD4C57"/>
    <w:rsid w:val="00BD6314"/>
    <w:rsid w:val="00BD71AC"/>
    <w:rsid w:val="00BE0BE6"/>
    <w:rsid w:val="00BE1DCE"/>
    <w:rsid w:val="00BE21EA"/>
    <w:rsid w:val="00BE2655"/>
    <w:rsid w:val="00BE2C95"/>
    <w:rsid w:val="00BE3841"/>
    <w:rsid w:val="00BE42FA"/>
    <w:rsid w:val="00BE5205"/>
    <w:rsid w:val="00BE57B4"/>
    <w:rsid w:val="00BE5DCF"/>
    <w:rsid w:val="00BE75A2"/>
    <w:rsid w:val="00BE7ABD"/>
    <w:rsid w:val="00BF18E7"/>
    <w:rsid w:val="00BF2D6C"/>
    <w:rsid w:val="00BF32A8"/>
    <w:rsid w:val="00BF3F1A"/>
    <w:rsid w:val="00BF4203"/>
    <w:rsid w:val="00BF46E4"/>
    <w:rsid w:val="00BF578A"/>
    <w:rsid w:val="00BF7198"/>
    <w:rsid w:val="00BF721B"/>
    <w:rsid w:val="00C02A49"/>
    <w:rsid w:val="00C037F7"/>
    <w:rsid w:val="00C0399C"/>
    <w:rsid w:val="00C04199"/>
    <w:rsid w:val="00C043EF"/>
    <w:rsid w:val="00C05175"/>
    <w:rsid w:val="00C052E8"/>
    <w:rsid w:val="00C05F8C"/>
    <w:rsid w:val="00C06B1F"/>
    <w:rsid w:val="00C07A91"/>
    <w:rsid w:val="00C100F1"/>
    <w:rsid w:val="00C10A77"/>
    <w:rsid w:val="00C12A46"/>
    <w:rsid w:val="00C171A0"/>
    <w:rsid w:val="00C17A02"/>
    <w:rsid w:val="00C2050C"/>
    <w:rsid w:val="00C209AD"/>
    <w:rsid w:val="00C222F6"/>
    <w:rsid w:val="00C23341"/>
    <w:rsid w:val="00C25649"/>
    <w:rsid w:val="00C32379"/>
    <w:rsid w:val="00C33A69"/>
    <w:rsid w:val="00C340B6"/>
    <w:rsid w:val="00C34DA9"/>
    <w:rsid w:val="00C34FEE"/>
    <w:rsid w:val="00C35D31"/>
    <w:rsid w:val="00C40CB7"/>
    <w:rsid w:val="00C41155"/>
    <w:rsid w:val="00C4178B"/>
    <w:rsid w:val="00C42DDF"/>
    <w:rsid w:val="00C43AA6"/>
    <w:rsid w:val="00C45845"/>
    <w:rsid w:val="00C4656C"/>
    <w:rsid w:val="00C46771"/>
    <w:rsid w:val="00C47153"/>
    <w:rsid w:val="00C47846"/>
    <w:rsid w:val="00C5089C"/>
    <w:rsid w:val="00C509B3"/>
    <w:rsid w:val="00C521C0"/>
    <w:rsid w:val="00C52337"/>
    <w:rsid w:val="00C52C67"/>
    <w:rsid w:val="00C53750"/>
    <w:rsid w:val="00C53FBA"/>
    <w:rsid w:val="00C54711"/>
    <w:rsid w:val="00C5604B"/>
    <w:rsid w:val="00C5624B"/>
    <w:rsid w:val="00C576CD"/>
    <w:rsid w:val="00C61162"/>
    <w:rsid w:val="00C616E1"/>
    <w:rsid w:val="00C62D85"/>
    <w:rsid w:val="00C636E7"/>
    <w:rsid w:val="00C640E5"/>
    <w:rsid w:val="00C646FE"/>
    <w:rsid w:val="00C64B05"/>
    <w:rsid w:val="00C64F54"/>
    <w:rsid w:val="00C6517F"/>
    <w:rsid w:val="00C65C76"/>
    <w:rsid w:val="00C6620A"/>
    <w:rsid w:val="00C7034B"/>
    <w:rsid w:val="00C70A2C"/>
    <w:rsid w:val="00C71C91"/>
    <w:rsid w:val="00C736A4"/>
    <w:rsid w:val="00C75D48"/>
    <w:rsid w:val="00C75FA4"/>
    <w:rsid w:val="00C776DB"/>
    <w:rsid w:val="00C77E44"/>
    <w:rsid w:val="00C8005A"/>
    <w:rsid w:val="00C80640"/>
    <w:rsid w:val="00C80643"/>
    <w:rsid w:val="00C80DBE"/>
    <w:rsid w:val="00C81329"/>
    <w:rsid w:val="00C81882"/>
    <w:rsid w:val="00C81AE2"/>
    <w:rsid w:val="00C82D92"/>
    <w:rsid w:val="00C83D29"/>
    <w:rsid w:val="00C841AC"/>
    <w:rsid w:val="00C850EA"/>
    <w:rsid w:val="00C85393"/>
    <w:rsid w:val="00C85636"/>
    <w:rsid w:val="00C86C3E"/>
    <w:rsid w:val="00C901FF"/>
    <w:rsid w:val="00C90975"/>
    <w:rsid w:val="00C911BB"/>
    <w:rsid w:val="00C91777"/>
    <w:rsid w:val="00C92CCB"/>
    <w:rsid w:val="00C92D01"/>
    <w:rsid w:val="00C9463A"/>
    <w:rsid w:val="00C950B6"/>
    <w:rsid w:val="00C95D0E"/>
    <w:rsid w:val="00C97A36"/>
    <w:rsid w:val="00CA1A72"/>
    <w:rsid w:val="00CA36B1"/>
    <w:rsid w:val="00CA3A6C"/>
    <w:rsid w:val="00CA4311"/>
    <w:rsid w:val="00CA4615"/>
    <w:rsid w:val="00CA59F6"/>
    <w:rsid w:val="00CA6B22"/>
    <w:rsid w:val="00CA7A7C"/>
    <w:rsid w:val="00CB081B"/>
    <w:rsid w:val="00CB14FA"/>
    <w:rsid w:val="00CB2888"/>
    <w:rsid w:val="00CB33CB"/>
    <w:rsid w:val="00CB4562"/>
    <w:rsid w:val="00CB5EE5"/>
    <w:rsid w:val="00CB5F55"/>
    <w:rsid w:val="00CB6A3D"/>
    <w:rsid w:val="00CB727F"/>
    <w:rsid w:val="00CB7665"/>
    <w:rsid w:val="00CB79BB"/>
    <w:rsid w:val="00CC1937"/>
    <w:rsid w:val="00CC2C59"/>
    <w:rsid w:val="00CC437E"/>
    <w:rsid w:val="00CC4D81"/>
    <w:rsid w:val="00CC540A"/>
    <w:rsid w:val="00CC5DD7"/>
    <w:rsid w:val="00CC645A"/>
    <w:rsid w:val="00CC7983"/>
    <w:rsid w:val="00CD0899"/>
    <w:rsid w:val="00CD0A21"/>
    <w:rsid w:val="00CD0F5A"/>
    <w:rsid w:val="00CD11B9"/>
    <w:rsid w:val="00CD11FF"/>
    <w:rsid w:val="00CD2480"/>
    <w:rsid w:val="00CD2AB9"/>
    <w:rsid w:val="00CD6178"/>
    <w:rsid w:val="00CD61F4"/>
    <w:rsid w:val="00CD64D0"/>
    <w:rsid w:val="00CD6C92"/>
    <w:rsid w:val="00CD70F5"/>
    <w:rsid w:val="00CD780F"/>
    <w:rsid w:val="00CE1B3E"/>
    <w:rsid w:val="00CE21BE"/>
    <w:rsid w:val="00CE23B2"/>
    <w:rsid w:val="00CE264A"/>
    <w:rsid w:val="00CE4951"/>
    <w:rsid w:val="00CE5159"/>
    <w:rsid w:val="00CE6EE9"/>
    <w:rsid w:val="00CE70D8"/>
    <w:rsid w:val="00CE7199"/>
    <w:rsid w:val="00CE7314"/>
    <w:rsid w:val="00CF0CA6"/>
    <w:rsid w:val="00CF249A"/>
    <w:rsid w:val="00CF2D7B"/>
    <w:rsid w:val="00CF38B8"/>
    <w:rsid w:val="00CF3DA5"/>
    <w:rsid w:val="00CF4467"/>
    <w:rsid w:val="00CF5884"/>
    <w:rsid w:val="00CF61A4"/>
    <w:rsid w:val="00CF64AD"/>
    <w:rsid w:val="00CF7946"/>
    <w:rsid w:val="00D0039B"/>
    <w:rsid w:val="00D00B05"/>
    <w:rsid w:val="00D00CED"/>
    <w:rsid w:val="00D00F5C"/>
    <w:rsid w:val="00D01163"/>
    <w:rsid w:val="00D01EB6"/>
    <w:rsid w:val="00D02DDD"/>
    <w:rsid w:val="00D040F5"/>
    <w:rsid w:val="00D04696"/>
    <w:rsid w:val="00D04ABE"/>
    <w:rsid w:val="00D05558"/>
    <w:rsid w:val="00D060CE"/>
    <w:rsid w:val="00D1258C"/>
    <w:rsid w:val="00D1638A"/>
    <w:rsid w:val="00D16A41"/>
    <w:rsid w:val="00D176C8"/>
    <w:rsid w:val="00D20BEA"/>
    <w:rsid w:val="00D2197E"/>
    <w:rsid w:val="00D22090"/>
    <w:rsid w:val="00D23400"/>
    <w:rsid w:val="00D237FB"/>
    <w:rsid w:val="00D23B67"/>
    <w:rsid w:val="00D24475"/>
    <w:rsid w:val="00D2464A"/>
    <w:rsid w:val="00D247A2"/>
    <w:rsid w:val="00D24DC4"/>
    <w:rsid w:val="00D24ED5"/>
    <w:rsid w:val="00D25482"/>
    <w:rsid w:val="00D2556A"/>
    <w:rsid w:val="00D2642E"/>
    <w:rsid w:val="00D268AD"/>
    <w:rsid w:val="00D26C32"/>
    <w:rsid w:val="00D27324"/>
    <w:rsid w:val="00D278C7"/>
    <w:rsid w:val="00D27DFB"/>
    <w:rsid w:val="00D30ACC"/>
    <w:rsid w:val="00D31DEB"/>
    <w:rsid w:val="00D32654"/>
    <w:rsid w:val="00D33523"/>
    <w:rsid w:val="00D33AE4"/>
    <w:rsid w:val="00D3469B"/>
    <w:rsid w:val="00D35E77"/>
    <w:rsid w:val="00D41230"/>
    <w:rsid w:val="00D4275C"/>
    <w:rsid w:val="00D437A1"/>
    <w:rsid w:val="00D438C4"/>
    <w:rsid w:val="00D43D88"/>
    <w:rsid w:val="00D45395"/>
    <w:rsid w:val="00D45CC2"/>
    <w:rsid w:val="00D50EEE"/>
    <w:rsid w:val="00D519AA"/>
    <w:rsid w:val="00D51EB0"/>
    <w:rsid w:val="00D52DBD"/>
    <w:rsid w:val="00D53C1D"/>
    <w:rsid w:val="00D547BA"/>
    <w:rsid w:val="00D54A0D"/>
    <w:rsid w:val="00D55C2A"/>
    <w:rsid w:val="00D563EA"/>
    <w:rsid w:val="00D56A4C"/>
    <w:rsid w:val="00D56E03"/>
    <w:rsid w:val="00D57174"/>
    <w:rsid w:val="00D57A05"/>
    <w:rsid w:val="00D60BCB"/>
    <w:rsid w:val="00D61B07"/>
    <w:rsid w:val="00D61C8C"/>
    <w:rsid w:val="00D61D3C"/>
    <w:rsid w:val="00D6331B"/>
    <w:rsid w:val="00D63844"/>
    <w:rsid w:val="00D6483A"/>
    <w:rsid w:val="00D64BB2"/>
    <w:rsid w:val="00D64E1F"/>
    <w:rsid w:val="00D6537E"/>
    <w:rsid w:val="00D7018C"/>
    <w:rsid w:val="00D70342"/>
    <w:rsid w:val="00D7079B"/>
    <w:rsid w:val="00D70B9F"/>
    <w:rsid w:val="00D71E30"/>
    <w:rsid w:val="00D72F5D"/>
    <w:rsid w:val="00D73387"/>
    <w:rsid w:val="00D74960"/>
    <w:rsid w:val="00D778C2"/>
    <w:rsid w:val="00D77F38"/>
    <w:rsid w:val="00D80049"/>
    <w:rsid w:val="00D816FE"/>
    <w:rsid w:val="00D81AEB"/>
    <w:rsid w:val="00D82B9D"/>
    <w:rsid w:val="00D82FA7"/>
    <w:rsid w:val="00D841D2"/>
    <w:rsid w:val="00D85069"/>
    <w:rsid w:val="00D85274"/>
    <w:rsid w:val="00D853D3"/>
    <w:rsid w:val="00D85F91"/>
    <w:rsid w:val="00D902AB"/>
    <w:rsid w:val="00D9198F"/>
    <w:rsid w:val="00D92F4B"/>
    <w:rsid w:val="00D930FC"/>
    <w:rsid w:val="00D94542"/>
    <w:rsid w:val="00D94E09"/>
    <w:rsid w:val="00D9511F"/>
    <w:rsid w:val="00D95191"/>
    <w:rsid w:val="00D969E5"/>
    <w:rsid w:val="00D96B70"/>
    <w:rsid w:val="00D96FDE"/>
    <w:rsid w:val="00D97255"/>
    <w:rsid w:val="00D974D8"/>
    <w:rsid w:val="00DA05D9"/>
    <w:rsid w:val="00DA2D13"/>
    <w:rsid w:val="00DA372F"/>
    <w:rsid w:val="00DA39BC"/>
    <w:rsid w:val="00DA3CF6"/>
    <w:rsid w:val="00DA3DC9"/>
    <w:rsid w:val="00DA49E7"/>
    <w:rsid w:val="00DA4BA7"/>
    <w:rsid w:val="00DA4DD3"/>
    <w:rsid w:val="00DA4E7D"/>
    <w:rsid w:val="00DA5023"/>
    <w:rsid w:val="00DA5BEA"/>
    <w:rsid w:val="00DA62B8"/>
    <w:rsid w:val="00DA69FF"/>
    <w:rsid w:val="00DA7CE8"/>
    <w:rsid w:val="00DB118D"/>
    <w:rsid w:val="00DB3364"/>
    <w:rsid w:val="00DB3950"/>
    <w:rsid w:val="00DB44FE"/>
    <w:rsid w:val="00DB49C2"/>
    <w:rsid w:val="00DB524C"/>
    <w:rsid w:val="00DB62DC"/>
    <w:rsid w:val="00DB705B"/>
    <w:rsid w:val="00DB7223"/>
    <w:rsid w:val="00DB7FF0"/>
    <w:rsid w:val="00DC07D2"/>
    <w:rsid w:val="00DC1022"/>
    <w:rsid w:val="00DC11D6"/>
    <w:rsid w:val="00DC1348"/>
    <w:rsid w:val="00DC1656"/>
    <w:rsid w:val="00DC1863"/>
    <w:rsid w:val="00DC1AAD"/>
    <w:rsid w:val="00DC2174"/>
    <w:rsid w:val="00DC23E3"/>
    <w:rsid w:val="00DC39A0"/>
    <w:rsid w:val="00DC3EA8"/>
    <w:rsid w:val="00DC400D"/>
    <w:rsid w:val="00DC67AB"/>
    <w:rsid w:val="00DC67BA"/>
    <w:rsid w:val="00DC6EEF"/>
    <w:rsid w:val="00DD2963"/>
    <w:rsid w:val="00DD34DA"/>
    <w:rsid w:val="00DD4BD4"/>
    <w:rsid w:val="00DD6E34"/>
    <w:rsid w:val="00DE18B0"/>
    <w:rsid w:val="00DE1B43"/>
    <w:rsid w:val="00DE3127"/>
    <w:rsid w:val="00DE44EE"/>
    <w:rsid w:val="00DE5263"/>
    <w:rsid w:val="00DE5647"/>
    <w:rsid w:val="00DE658B"/>
    <w:rsid w:val="00DE6BCC"/>
    <w:rsid w:val="00DE6F4A"/>
    <w:rsid w:val="00DE7B82"/>
    <w:rsid w:val="00DE7EC5"/>
    <w:rsid w:val="00DF1289"/>
    <w:rsid w:val="00DF12DC"/>
    <w:rsid w:val="00DF42E6"/>
    <w:rsid w:val="00DF4B54"/>
    <w:rsid w:val="00DF4C20"/>
    <w:rsid w:val="00DF4D69"/>
    <w:rsid w:val="00DF631C"/>
    <w:rsid w:val="00E025A7"/>
    <w:rsid w:val="00E02B2C"/>
    <w:rsid w:val="00E03790"/>
    <w:rsid w:val="00E03D47"/>
    <w:rsid w:val="00E040CE"/>
    <w:rsid w:val="00E04530"/>
    <w:rsid w:val="00E05966"/>
    <w:rsid w:val="00E07B65"/>
    <w:rsid w:val="00E1049C"/>
    <w:rsid w:val="00E10A58"/>
    <w:rsid w:val="00E10F1C"/>
    <w:rsid w:val="00E12201"/>
    <w:rsid w:val="00E12A61"/>
    <w:rsid w:val="00E12A8D"/>
    <w:rsid w:val="00E139B4"/>
    <w:rsid w:val="00E148D3"/>
    <w:rsid w:val="00E1523A"/>
    <w:rsid w:val="00E153EA"/>
    <w:rsid w:val="00E1645F"/>
    <w:rsid w:val="00E17215"/>
    <w:rsid w:val="00E17C87"/>
    <w:rsid w:val="00E17D3B"/>
    <w:rsid w:val="00E203EC"/>
    <w:rsid w:val="00E208F9"/>
    <w:rsid w:val="00E20F11"/>
    <w:rsid w:val="00E231DD"/>
    <w:rsid w:val="00E24152"/>
    <w:rsid w:val="00E25A94"/>
    <w:rsid w:val="00E27444"/>
    <w:rsid w:val="00E304B4"/>
    <w:rsid w:val="00E318B2"/>
    <w:rsid w:val="00E31EBA"/>
    <w:rsid w:val="00E31EC7"/>
    <w:rsid w:val="00E327D4"/>
    <w:rsid w:val="00E33306"/>
    <w:rsid w:val="00E35E85"/>
    <w:rsid w:val="00E369F7"/>
    <w:rsid w:val="00E36CAE"/>
    <w:rsid w:val="00E406C1"/>
    <w:rsid w:val="00E40A51"/>
    <w:rsid w:val="00E42C98"/>
    <w:rsid w:val="00E42E45"/>
    <w:rsid w:val="00E42FBA"/>
    <w:rsid w:val="00E43F49"/>
    <w:rsid w:val="00E443A3"/>
    <w:rsid w:val="00E444B9"/>
    <w:rsid w:val="00E454FA"/>
    <w:rsid w:val="00E461B3"/>
    <w:rsid w:val="00E4654F"/>
    <w:rsid w:val="00E469C2"/>
    <w:rsid w:val="00E46C4F"/>
    <w:rsid w:val="00E4719E"/>
    <w:rsid w:val="00E47E20"/>
    <w:rsid w:val="00E51612"/>
    <w:rsid w:val="00E51A1C"/>
    <w:rsid w:val="00E5537A"/>
    <w:rsid w:val="00E56506"/>
    <w:rsid w:val="00E57D03"/>
    <w:rsid w:val="00E6009B"/>
    <w:rsid w:val="00E63112"/>
    <w:rsid w:val="00E63828"/>
    <w:rsid w:val="00E64784"/>
    <w:rsid w:val="00E661ED"/>
    <w:rsid w:val="00E6636B"/>
    <w:rsid w:val="00E66A10"/>
    <w:rsid w:val="00E6725A"/>
    <w:rsid w:val="00E672CF"/>
    <w:rsid w:val="00E67B01"/>
    <w:rsid w:val="00E67B02"/>
    <w:rsid w:val="00E7194B"/>
    <w:rsid w:val="00E73BF1"/>
    <w:rsid w:val="00E73CC1"/>
    <w:rsid w:val="00E73F16"/>
    <w:rsid w:val="00E756A1"/>
    <w:rsid w:val="00E7575C"/>
    <w:rsid w:val="00E829E5"/>
    <w:rsid w:val="00E82D6F"/>
    <w:rsid w:val="00E82E23"/>
    <w:rsid w:val="00E8554B"/>
    <w:rsid w:val="00E857E8"/>
    <w:rsid w:val="00E86BB7"/>
    <w:rsid w:val="00E86BFC"/>
    <w:rsid w:val="00E90228"/>
    <w:rsid w:val="00E91DA2"/>
    <w:rsid w:val="00E92FA0"/>
    <w:rsid w:val="00E93C02"/>
    <w:rsid w:val="00E94175"/>
    <w:rsid w:val="00E94BB6"/>
    <w:rsid w:val="00E94F6E"/>
    <w:rsid w:val="00E94F7E"/>
    <w:rsid w:val="00E9583F"/>
    <w:rsid w:val="00E965AF"/>
    <w:rsid w:val="00E97B7D"/>
    <w:rsid w:val="00E97CF7"/>
    <w:rsid w:val="00E97FF8"/>
    <w:rsid w:val="00EA06DE"/>
    <w:rsid w:val="00EA1C44"/>
    <w:rsid w:val="00EA286F"/>
    <w:rsid w:val="00EA55C3"/>
    <w:rsid w:val="00EA614B"/>
    <w:rsid w:val="00EA65B6"/>
    <w:rsid w:val="00EA6719"/>
    <w:rsid w:val="00EA67F3"/>
    <w:rsid w:val="00EA7CA4"/>
    <w:rsid w:val="00EB06A1"/>
    <w:rsid w:val="00EB1952"/>
    <w:rsid w:val="00EB1B9B"/>
    <w:rsid w:val="00EB2128"/>
    <w:rsid w:val="00EB35B8"/>
    <w:rsid w:val="00EB4787"/>
    <w:rsid w:val="00EB4964"/>
    <w:rsid w:val="00EB598A"/>
    <w:rsid w:val="00EB631F"/>
    <w:rsid w:val="00EB6548"/>
    <w:rsid w:val="00EB67DC"/>
    <w:rsid w:val="00EB745E"/>
    <w:rsid w:val="00EC01A9"/>
    <w:rsid w:val="00EC11A0"/>
    <w:rsid w:val="00EC14E5"/>
    <w:rsid w:val="00EC27D1"/>
    <w:rsid w:val="00EC3276"/>
    <w:rsid w:val="00EC4178"/>
    <w:rsid w:val="00EC4638"/>
    <w:rsid w:val="00EC4C59"/>
    <w:rsid w:val="00EC5860"/>
    <w:rsid w:val="00EC5EB0"/>
    <w:rsid w:val="00EC616B"/>
    <w:rsid w:val="00EC618A"/>
    <w:rsid w:val="00EC6B8D"/>
    <w:rsid w:val="00ED1276"/>
    <w:rsid w:val="00ED14D1"/>
    <w:rsid w:val="00ED1FC2"/>
    <w:rsid w:val="00ED231B"/>
    <w:rsid w:val="00ED2743"/>
    <w:rsid w:val="00ED3135"/>
    <w:rsid w:val="00ED405A"/>
    <w:rsid w:val="00ED6657"/>
    <w:rsid w:val="00ED7278"/>
    <w:rsid w:val="00EE0618"/>
    <w:rsid w:val="00EE2091"/>
    <w:rsid w:val="00EE4F21"/>
    <w:rsid w:val="00EE54A0"/>
    <w:rsid w:val="00EE7321"/>
    <w:rsid w:val="00EE75AB"/>
    <w:rsid w:val="00EF3023"/>
    <w:rsid w:val="00EF3211"/>
    <w:rsid w:val="00EF3432"/>
    <w:rsid w:val="00EF3791"/>
    <w:rsid w:val="00EF48D3"/>
    <w:rsid w:val="00EF6B20"/>
    <w:rsid w:val="00EF7B44"/>
    <w:rsid w:val="00EF7E2E"/>
    <w:rsid w:val="00EF7FC3"/>
    <w:rsid w:val="00F0033A"/>
    <w:rsid w:val="00F00ED9"/>
    <w:rsid w:val="00F01792"/>
    <w:rsid w:val="00F0307C"/>
    <w:rsid w:val="00F0387D"/>
    <w:rsid w:val="00F05A54"/>
    <w:rsid w:val="00F06FF2"/>
    <w:rsid w:val="00F07800"/>
    <w:rsid w:val="00F10C3A"/>
    <w:rsid w:val="00F111C6"/>
    <w:rsid w:val="00F12206"/>
    <w:rsid w:val="00F12539"/>
    <w:rsid w:val="00F12D5A"/>
    <w:rsid w:val="00F131F4"/>
    <w:rsid w:val="00F13592"/>
    <w:rsid w:val="00F1430B"/>
    <w:rsid w:val="00F15F65"/>
    <w:rsid w:val="00F20588"/>
    <w:rsid w:val="00F21232"/>
    <w:rsid w:val="00F2158C"/>
    <w:rsid w:val="00F22648"/>
    <w:rsid w:val="00F23AF4"/>
    <w:rsid w:val="00F23B41"/>
    <w:rsid w:val="00F2478D"/>
    <w:rsid w:val="00F25FDA"/>
    <w:rsid w:val="00F275A6"/>
    <w:rsid w:val="00F31215"/>
    <w:rsid w:val="00F33C17"/>
    <w:rsid w:val="00F358BD"/>
    <w:rsid w:val="00F400D8"/>
    <w:rsid w:val="00F40204"/>
    <w:rsid w:val="00F41DEB"/>
    <w:rsid w:val="00F428C0"/>
    <w:rsid w:val="00F455C5"/>
    <w:rsid w:val="00F4625C"/>
    <w:rsid w:val="00F4671B"/>
    <w:rsid w:val="00F46862"/>
    <w:rsid w:val="00F477E9"/>
    <w:rsid w:val="00F47F87"/>
    <w:rsid w:val="00F502C5"/>
    <w:rsid w:val="00F50341"/>
    <w:rsid w:val="00F50FB1"/>
    <w:rsid w:val="00F5133F"/>
    <w:rsid w:val="00F52303"/>
    <w:rsid w:val="00F52D8D"/>
    <w:rsid w:val="00F52E7F"/>
    <w:rsid w:val="00F53538"/>
    <w:rsid w:val="00F54388"/>
    <w:rsid w:val="00F55663"/>
    <w:rsid w:val="00F56C4A"/>
    <w:rsid w:val="00F57918"/>
    <w:rsid w:val="00F57F45"/>
    <w:rsid w:val="00F57F70"/>
    <w:rsid w:val="00F63038"/>
    <w:rsid w:val="00F63E0C"/>
    <w:rsid w:val="00F65298"/>
    <w:rsid w:val="00F66395"/>
    <w:rsid w:val="00F700B0"/>
    <w:rsid w:val="00F705CF"/>
    <w:rsid w:val="00F74727"/>
    <w:rsid w:val="00F747D5"/>
    <w:rsid w:val="00F75B77"/>
    <w:rsid w:val="00F801E2"/>
    <w:rsid w:val="00F81270"/>
    <w:rsid w:val="00F81ACF"/>
    <w:rsid w:val="00F84543"/>
    <w:rsid w:val="00F84F97"/>
    <w:rsid w:val="00F85609"/>
    <w:rsid w:val="00F85628"/>
    <w:rsid w:val="00F8653C"/>
    <w:rsid w:val="00F87559"/>
    <w:rsid w:val="00F92A67"/>
    <w:rsid w:val="00F92AAB"/>
    <w:rsid w:val="00F92D87"/>
    <w:rsid w:val="00F9520D"/>
    <w:rsid w:val="00F9773A"/>
    <w:rsid w:val="00FA0771"/>
    <w:rsid w:val="00FA17D7"/>
    <w:rsid w:val="00FA1992"/>
    <w:rsid w:val="00FA267D"/>
    <w:rsid w:val="00FA2A5A"/>
    <w:rsid w:val="00FA2B58"/>
    <w:rsid w:val="00FA426B"/>
    <w:rsid w:val="00FA466E"/>
    <w:rsid w:val="00FA4B17"/>
    <w:rsid w:val="00FA5715"/>
    <w:rsid w:val="00FA58B6"/>
    <w:rsid w:val="00FA5D68"/>
    <w:rsid w:val="00FA6F75"/>
    <w:rsid w:val="00FB02E0"/>
    <w:rsid w:val="00FB033A"/>
    <w:rsid w:val="00FB214F"/>
    <w:rsid w:val="00FB267A"/>
    <w:rsid w:val="00FB52D5"/>
    <w:rsid w:val="00FB5915"/>
    <w:rsid w:val="00FB6DCE"/>
    <w:rsid w:val="00FB7770"/>
    <w:rsid w:val="00FB787A"/>
    <w:rsid w:val="00FB7EAF"/>
    <w:rsid w:val="00FC2916"/>
    <w:rsid w:val="00FC358C"/>
    <w:rsid w:val="00FC4718"/>
    <w:rsid w:val="00FC4B4F"/>
    <w:rsid w:val="00FC69B1"/>
    <w:rsid w:val="00FC6A4E"/>
    <w:rsid w:val="00FC7220"/>
    <w:rsid w:val="00FC79FE"/>
    <w:rsid w:val="00FC7D03"/>
    <w:rsid w:val="00FD4B27"/>
    <w:rsid w:val="00FD61E7"/>
    <w:rsid w:val="00FE0B4C"/>
    <w:rsid w:val="00FE0BF8"/>
    <w:rsid w:val="00FE1A9F"/>
    <w:rsid w:val="00FE1E16"/>
    <w:rsid w:val="00FE23F3"/>
    <w:rsid w:val="00FE241C"/>
    <w:rsid w:val="00FE501E"/>
    <w:rsid w:val="00FE67BE"/>
    <w:rsid w:val="00FE6A1C"/>
    <w:rsid w:val="00FE707A"/>
    <w:rsid w:val="00FE77FB"/>
    <w:rsid w:val="00FED08C"/>
    <w:rsid w:val="00FF00F4"/>
    <w:rsid w:val="00FF05F9"/>
    <w:rsid w:val="00FF15C4"/>
    <w:rsid w:val="00FF1627"/>
    <w:rsid w:val="00FF23A3"/>
    <w:rsid w:val="00FF3C45"/>
    <w:rsid w:val="00FF700B"/>
    <w:rsid w:val="0155B166"/>
    <w:rsid w:val="0165BAE5"/>
    <w:rsid w:val="028CD3E1"/>
    <w:rsid w:val="02A8FC9D"/>
    <w:rsid w:val="02D6CD55"/>
    <w:rsid w:val="0484FB19"/>
    <w:rsid w:val="06442AFF"/>
    <w:rsid w:val="065FD644"/>
    <w:rsid w:val="06C77ABB"/>
    <w:rsid w:val="07A2620C"/>
    <w:rsid w:val="08251933"/>
    <w:rsid w:val="08A34E01"/>
    <w:rsid w:val="09701D04"/>
    <w:rsid w:val="0986A8EB"/>
    <w:rsid w:val="0A034823"/>
    <w:rsid w:val="0A3FBECE"/>
    <w:rsid w:val="0A638205"/>
    <w:rsid w:val="0A783558"/>
    <w:rsid w:val="0A871B48"/>
    <w:rsid w:val="0A8D990E"/>
    <w:rsid w:val="0AC8929C"/>
    <w:rsid w:val="0B3A7274"/>
    <w:rsid w:val="0B70B9C0"/>
    <w:rsid w:val="0B885413"/>
    <w:rsid w:val="0C4C1AB4"/>
    <w:rsid w:val="0D0DA214"/>
    <w:rsid w:val="0D14D60C"/>
    <w:rsid w:val="0D62708F"/>
    <w:rsid w:val="0E5C8B3C"/>
    <w:rsid w:val="0ED0BE3F"/>
    <w:rsid w:val="0F2262AB"/>
    <w:rsid w:val="0FC76ABA"/>
    <w:rsid w:val="10039046"/>
    <w:rsid w:val="1026873E"/>
    <w:rsid w:val="10EE13B4"/>
    <w:rsid w:val="10F82BEA"/>
    <w:rsid w:val="1194F8AE"/>
    <w:rsid w:val="11A2123D"/>
    <w:rsid w:val="11ACF7DC"/>
    <w:rsid w:val="11D6182E"/>
    <w:rsid w:val="12225DA4"/>
    <w:rsid w:val="125AA34F"/>
    <w:rsid w:val="1286CEB1"/>
    <w:rsid w:val="12F30076"/>
    <w:rsid w:val="132B6EEB"/>
    <w:rsid w:val="139B7419"/>
    <w:rsid w:val="13D9AACB"/>
    <w:rsid w:val="142FA9FD"/>
    <w:rsid w:val="14668B4A"/>
    <w:rsid w:val="15632BE3"/>
    <w:rsid w:val="15A1F13F"/>
    <w:rsid w:val="1607B9CD"/>
    <w:rsid w:val="16690FF5"/>
    <w:rsid w:val="17DD8932"/>
    <w:rsid w:val="181C7F66"/>
    <w:rsid w:val="18665276"/>
    <w:rsid w:val="18D10CD1"/>
    <w:rsid w:val="199690C8"/>
    <w:rsid w:val="19BEBAE0"/>
    <w:rsid w:val="19DCB68F"/>
    <w:rsid w:val="19FD5F3E"/>
    <w:rsid w:val="1A13C183"/>
    <w:rsid w:val="1A4C1734"/>
    <w:rsid w:val="1A91772E"/>
    <w:rsid w:val="1AA872DB"/>
    <w:rsid w:val="1ABA2637"/>
    <w:rsid w:val="1ABC9921"/>
    <w:rsid w:val="1B1F0D12"/>
    <w:rsid w:val="1B49AC8E"/>
    <w:rsid w:val="1BBB51E4"/>
    <w:rsid w:val="1D070712"/>
    <w:rsid w:val="1D34F19E"/>
    <w:rsid w:val="1E1C9CE7"/>
    <w:rsid w:val="1EE0EF65"/>
    <w:rsid w:val="1EEAF3FA"/>
    <w:rsid w:val="1EF4D12A"/>
    <w:rsid w:val="1F4E872A"/>
    <w:rsid w:val="1FCD8B0F"/>
    <w:rsid w:val="1FD0F4C9"/>
    <w:rsid w:val="20AB7883"/>
    <w:rsid w:val="210C2F19"/>
    <w:rsid w:val="212E6F0D"/>
    <w:rsid w:val="21319F9B"/>
    <w:rsid w:val="218FDC68"/>
    <w:rsid w:val="2196B3A1"/>
    <w:rsid w:val="2199D560"/>
    <w:rsid w:val="21E3E0A1"/>
    <w:rsid w:val="21E58B9E"/>
    <w:rsid w:val="2213C3C5"/>
    <w:rsid w:val="222983BA"/>
    <w:rsid w:val="23D48602"/>
    <w:rsid w:val="24597C91"/>
    <w:rsid w:val="24BAAB64"/>
    <w:rsid w:val="24F43E44"/>
    <w:rsid w:val="24FBBEB5"/>
    <w:rsid w:val="250B62E0"/>
    <w:rsid w:val="251653A1"/>
    <w:rsid w:val="25CAA7B9"/>
    <w:rsid w:val="2623D551"/>
    <w:rsid w:val="2647FC13"/>
    <w:rsid w:val="265B4109"/>
    <w:rsid w:val="2684A8C5"/>
    <w:rsid w:val="26A53591"/>
    <w:rsid w:val="27D35E4B"/>
    <w:rsid w:val="27E3470E"/>
    <w:rsid w:val="27E71C3A"/>
    <w:rsid w:val="2858EEC1"/>
    <w:rsid w:val="2921B9B6"/>
    <w:rsid w:val="292F16F5"/>
    <w:rsid w:val="299CED10"/>
    <w:rsid w:val="29FE2644"/>
    <w:rsid w:val="29FF436B"/>
    <w:rsid w:val="2A054B85"/>
    <w:rsid w:val="2A1474E8"/>
    <w:rsid w:val="2A2AC4AE"/>
    <w:rsid w:val="2A429989"/>
    <w:rsid w:val="2A9A422B"/>
    <w:rsid w:val="2AD22405"/>
    <w:rsid w:val="2CC2E55F"/>
    <w:rsid w:val="2D057D33"/>
    <w:rsid w:val="2D1E7558"/>
    <w:rsid w:val="2D53A314"/>
    <w:rsid w:val="2DF7D117"/>
    <w:rsid w:val="2ED8B451"/>
    <w:rsid w:val="2EE2B044"/>
    <w:rsid w:val="2F24D58C"/>
    <w:rsid w:val="2F863A51"/>
    <w:rsid w:val="2F91D6EA"/>
    <w:rsid w:val="2F9C250C"/>
    <w:rsid w:val="31251059"/>
    <w:rsid w:val="31585357"/>
    <w:rsid w:val="31A8D09E"/>
    <w:rsid w:val="32B1DD05"/>
    <w:rsid w:val="32D6B5CD"/>
    <w:rsid w:val="3337C01E"/>
    <w:rsid w:val="336536FF"/>
    <w:rsid w:val="339FCD3A"/>
    <w:rsid w:val="33AB5DBF"/>
    <w:rsid w:val="341805BD"/>
    <w:rsid w:val="342C3D9F"/>
    <w:rsid w:val="343B1E63"/>
    <w:rsid w:val="359420A1"/>
    <w:rsid w:val="35D34E6E"/>
    <w:rsid w:val="3744E965"/>
    <w:rsid w:val="3875A7DD"/>
    <w:rsid w:val="38A88832"/>
    <w:rsid w:val="38ABD4D9"/>
    <w:rsid w:val="38BE9E4A"/>
    <w:rsid w:val="38F1E04D"/>
    <w:rsid w:val="390A9E45"/>
    <w:rsid w:val="392E7007"/>
    <w:rsid w:val="3958C21D"/>
    <w:rsid w:val="395AA801"/>
    <w:rsid w:val="39894567"/>
    <w:rsid w:val="39AAEC26"/>
    <w:rsid w:val="39CA8913"/>
    <w:rsid w:val="39EA8EA7"/>
    <w:rsid w:val="3A962BA2"/>
    <w:rsid w:val="3B04B35A"/>
    <w:rsid w:val="3B617B68"/>
    <w:rsid w:val="3BE3F59A"/>
    <w:rsid w:val="3BF9EBC1"/>
    <w:rsid w:val="3D00AA1B"/>
    <w:rsid w:val="3D6DC404"/>
    <w:rsid w:val="3DDD8954"/>
    <w:rsid w:val="3E81CD6C"/>
    <w:rsid w:val="3F3C1A5A"/>
    <w:rsid w:val="3FAD4A0C"/>
    <w:rsid w:val="3FCCC11B"/>
    <w:rsid w:val="40FE379E"/>
    <w:rsid w:val="4236F43C"/>
    <w:rsid w:val="42F51FAA"/>
    <w:rsid w:val="433711FA"/>
    <w:rsid w:val="43E55A19"/>
    <w:rsid w:val="44323349"/>
    <w:rsid w:val="443B19B4"/>
    <w:rsid w:val="4539B275"/>
    <w:rsid w:val="460EA9EC"/>
    <w:rsid w:val="4668A158"/>
    <w:rsid w:val="466E7E5B"/>
    <w:rsid w:val="4679D443"/>
    <w:rsid w:val="4688BECE"/>
    <w:rsid w:val="47056BA8"/>
    <w:rsid w:val="4736757F"/>
    <w:rsid w:val="47550CD7"/>
    <w:rsid w:val="479E4405"/>
    <w:rsid w:val="48422C1B"/>
    <w:rsid w:val="489B8732"/>
    <w:rsid w:val="49017315"/>
    <w:rsid w:val="49433C45"/>
    <w:rsid w:val="49DF9089"/>
    <w:rsid w:val="49E77F6D"/>
    <w:rsid w:val="4A50F8AF"/>
    <w:rsid w:val="4AA55A80"/>
    <w:rsid w:val="4B28CC3F"/>
    <w:rsid w:val="4B3007DA"/>
    <w:rsid w:val="4B5293A9"/>
    <w:rsid w:val="4B815359"/>
    <w:rsid w:val="4BF3CA24"/>
    <w:rsid w:val="4C8E1223"/>
    <w:rsid w:val="4CD629D6"/>
    <w:rsid w:val="4DEBCEE6"/>
    <w:rsid w:val="4DF42725"/>
    <w:rsid w:val="4E15548D"/>
    <w:rsid w:val="4E8BDE3C"/>
    <w:rsid w:val="4E98B7CA"/>
    <w:rsid w:val="4F0017FE"/>
    <w:rsid w:val="4FF82246"/>
    <w:rsid w:val="5059FA52"/>
    <w:rsid w:val="50AC7BCF"/>
    <w:rsid w:val="526A08B2"/>
    <w:rsid w:val="52B0A0EB"/>
    <w:rsid w:val="536A8F0D"/>
    <w:rsid w:val="5376B018"/>
    <w:rsid w:val="537FF264"/>
    <w:rsid w:val="53849D8A"/>
    <w:rsid w:val="5458827A"/>
    <w:rsid w:val="556F7280"/>
    <w:rsid w:val="55F15939"/>
    <w:rsid w:val="5652EEA1"/>
    <w:rsid w:val="56EFAAF3"/>
    <w:rsid w:val="571729C0"/>
    <w:rsid w:val="575B333D"/>
    <w:rsid w:val="58214951"/>
    <w:rsid w:val="58BB483A"/>
    <w:rsid w:val="59174CC8"/>
    <w:rsid w:val="5A973D62"/>
    <w:rsid w:val="5AC152EB"/>
    <w:rsid w:val="5B4136A1"/>
    <w:rsid w:val="5B511761"/>
    <w:rsid w:val="5B549D9D"/>
    <w:rsid w:val="5D5C2DFD"/>
    <w:rsid w:val="5D794F89"/>
    <w:rsid w:val="5DC7B187"/>
    <w:rsid w:val="5E0A77D8"/>
    <w:rsid w:val="5E7C1DCE"/>
    <w:rsid w:val="5E94C860"/>
    <w:rsid w:val="5F4462D5"/>
    <w:rsid w:val="5F47A9F6"/>
    <w:rsid w:val="5F55F357"/>
    <w:rsid w:val="5F5A0E6C"/>
    <w:rsid w:val="5F614331"/>
    <w:rsid w:val="5FF08307"/>
    <w:rsid w:val="5FF4FC75"/>
    <w:rsid w:val="6036CE18"/>
    <w:rsid w:val="6048489E"/>
    <w:rsid w:val="60ACA870"/>
    <w:rsid w:val="60B1DED2"/>
    <w:rsid w:val="60E1D3DA"/>
    <w:rsid w:val="61004B07"/>
    <w:rsid w:val="61276428"/>
    <w:rsid w:val="612F7DD9"/>
    <w:rsid w:val="617C9C0D"/>
    <w:rsid w:val="6246D08C"/>
    <w:rsid w:val="624A6E97"/>
    <w:rsid w:val="62827AB0"/>
    <w:rsid w:val="62835D8B"/>
    <w:rsid w:val="63185E36"/>
    <w:rsid w:val="646F7B1F"/>
    <w:rsid w:val="64DDCA51"/>
    <w:rsid w:val="659BB89F"/>
    <w:rsid w:val="65F12510"/>
    <w:rsid w:val="66EA59BD"/>
    <w:rsid w:val="66EF93AB"/>
    <w:rsid w:val="66F28DDC"/>
    <w:rsid w:val="66FE0E96"/>
    <w:rsid w:val="67189C2A"/>
    <w:rsid w:val="6735207A"/>
    <w:rsid w:val="67733B04"/>
    <w:rsid w:val="67B6414C"/>
    <w:rsid w:val="67CF81A6"/>
    <w:rsid w:val="67F73709"/>
    <w:rsid w:val="6844F67E"/>
    <w:rsid w:val="68802C58"/>
    <w:rsid w:val="68D959D8"/>
    <w:rsid w:val="68FF61F8"/>
    <w:rsid w:val="69618B3D"/>
    <w:rsid w:val="699ADE75"/>
    <w:rsid w:val="6A4DE3A6"/>
    <w:rsid w:val="6A70B80C"/>
    <w:rsid w:val="6AE32DF5"/>
    <w:rsid w:val="6AFA6082"/>
    <w:rsid w:val="6AFEF6C5"/>
    <w:rsid w:val="6B146FBC"/>
    <w:rsid w:val="6B4581DF"/>
    <w:rsid w:val="6BF0B0BB"/>
    <w:rsid w:val="6C0ADAC2"/>
    <w:rsid w:val="6C26EA14"/>
    <w:rsid w:val="6C56E72C"/>
    <w:rsid w:val="6C5E7C15"/>
    <w:rsid w:val="6CD202BF"/>
    <w:rsid w:val="6D17A839"/>
    <w:rsid w:val="6D2A440E"/>
    <w:rsid w:val="6DE905AB"/>
    <w:rsid w:val="6E3D943F"/>
    <w:rsid w:val="6E6BEC24"/>
    <w:rsid w:val="6E7E426F"/>
    <w:rsid w:val="6EDEF739"/>
    <w:rsid w:val="6F097404"/>
    <w:rsid w:val="6FC79607"/>
    <w:rsid w:val="6FF2D10B"/>
    <w:rsid w:val="708C884B"/>
    <w:rsid w:val="710EE750"/>
    <w:rsid w:val="71A05FE5"/>
    <w:rsid w:val="723F1A27"/>
    <w:rsid w:val="72898B94"/>
    <w:rsid w:val="72D7F3B0"/>
    <w:rsid w:val="72DD1767"/>
    <w:rsid w:val="72E407DE"/>
    <w:rsid w:val="73300E87"/>
    <w:rsid w:val="737739AC"/>
    <w:rsid w:val="748B1A7D"/>
    <w:rsid w:val="7497CA8F"/>
    <w:rsid w:val="751495C0"/>
    <w:rsid w:val="75B2F02E"/>
    <w:rsid w:val="75E5AE54"/>
    <w:rsid w:val="76386D9C"/>
    <w:rsid w:val="768A471F"/>
    <w:rsid w:val="770976D5"/>
    <w:rsid w:val="7711225F"/>
    <w:rsid w:val="77679E74"/>
    <w:rsid w:val="778F75D1"/>
    <w:rsid w:val="77BD9FF8"/>
    <w:rsid w:val="77E3F607"/>
    <w:rsid w:val="79027BFC"/>
    <w:rsid w:val="793E1435"/>
    <w:rsid w:val="797F43EB"/>
    <w:rsid w:val="79DD3A8F"/>
    <w:rsid w:val="7A11B2DC"/>
    <w:rsid w:val="7A2E49B8"/>
    <w:rsid w:val="7A5D83A6"/>
    <w:rsid w:val="7B63C862"/>
    <w:rsid w:val="7C0E7743"/>
    <w:rsid w:val="7C227AB2"/>
    <w:rsid w:val="7C8D639E"/>
    <w:rsid w:val="7CB350AD"/>
    <w:rsid w:val="7D3294FA"/>
    <w:rsid w:val="7D74176E"/>
    <w:rsid w:val="7DAB6120"/>
    <w:rsid w:val="7E1958EC"/>
    <w:rsid w:val="7E94C24F"/>
    <w:rsid w:val="7E9AC706"/>
    <w:rsid w:val="7E9F1BA9"/>
    <w:rsid w:val="7E9F7AB9"/>
    <w:rsid w:val="7EDDF916"/>
    <w:rsid w:val="7F0D27D8"/>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165058C7-25BF-42DD-ACC1-9FF4CA1B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F70"/>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4"/>
      </w:numPr>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gitalprojectmanager.com/projects/pm-methodology/lean-project-manag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z.indeed.com/career/network-engineer/salar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ana.com/resources/agile-methodology" TargetMode="External"/><Relationship Id="rId4" Type="http://schemas.openxmlformats.org/officeDocument/2006/relationships/settings" Target="settings.xml"/><Relationship Id="rId9" Type="http://schemas.openxmlformats.org/officeDocument/2006/relationships/hyperlink" Target="https://www.atlassian.com/agile/project-management/waterfall-methodolog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13</Pages>
  <Words>2243</Words>
  <Characters>12786</Characters>
  <Application>Microsoft Office Word</Application>
  <DocSecurity>0</DocSecurity>
  <Lines>106</Lines>
  <Paragraphs>29</Paragraphs>
  <ScaleCrop>false</ScaleCrop>
  <Company/>
  <LinksUpToDate>false</LinksUpToDate>
  <CharactersWithSpaces>15000</CharactersWithSpaces>
  <SharedDoc>false</SharedDoc>
  <HLinks>
    <vt:vector size="192" baseType="variant">
      <vt:variant>
        <vt:i4>4194383</vt:i4>
      </vt:variant>
      <vt:variant>
        <vt:i4>180</vt:i4>
      </vt:variant>
      <vt:variant>
        <vt:i4>0</vt:i4>
      </vt:variant>
      <vt:variant>
        <vt:i4>5</vt:i4>
      </vt:variant>
      <vt:variant>
        <vt:lpwstr>https://thedigitalprojectmanager.com/projects/pm-methodology/lean-project-management/</vt:lpwstr>
      </vt:variant>
      <vt:variant>
        <vt:lpwstr/>
      </vt:variant>
      <vt:variant>
        <vt:i4>3735663</vt:i4>
      </vt:variant>
      <vt:variant>
        <vt:i4>177</vt:i4>
      </vt:variant>
      <vt:variant>
        <vt:i4>0</vt:i4>
      </vt:variant>
      <vt:variant>
        <vt:i4>5</vt:i4>
      </vt:variant>
      <vt:variant>
        <vt:lpwstr>https://nz.indeed.com/career/network-engineer/salaries</vt:lpwstr>
      </vt:variant>
      <vt:variant>
        <vt:lpwstr/>
      </vt:variant>
      <vt:variant>
        <vt:i4>1310800</vt:i4>
      </vt:variant>
      <vt:variant>
        <vt:i4>174</vt:i4>
      </vt:variant>
      <vt:variant>
        <vt:i4>0</vt:i4>
      </vt:variant>
      <vt:variant>
        <vt:i4>5</vt:i4>
      </vt:variant>
      <vt:variant>
        <vt:lpwstr>https://asana.com/resources/agile-methodology</vt:lpwstr>
      </vt:variant>
      <vt:variant>
        <vt:lpwstr/>
      </vt:variant>
      <vt:variant>
        <vt:i4>5505117</vt:i4>
      </vt:variant>
      <vt:variant>
        <vt:i4>171</vt:i4>
      </vt:variant>
      <vt:variant>
        <vt:i4>0</vt:i4>
      </vt:variant>
      <vt:variant>
        <vt:i4>5</vt:i4>
      </vt:variant>
      <vt:variant>
        <vt:lpwstr>https://www.atlassian.com/agile/project-management/waterfall-methodology</vt:lpwstr>
      </vt:variant>
      <vt:variant>
        <vt:lpwstr/>
      </vt:variant>
      <vt:variant>
        <vt:i4>1900603</vt:i4>
      </vt:variant>
      <vt:variant>
        <vt:i4>164</vt:i4>
      </vt:variant>
      <vt:variant>
        <vt:i4>0</vt:i4>
      </vt:variant>
      <vt:variant>
        <vt:i4>5</vt:i4>
      </vt:variant>
      <vt:variant>
        <vt:lpwstr/>
      </vt:variant>
      <vt:variant>
        <vt:lpwstr>_Toc193983191</vt:lpwstr>
      </vt:variant>
      <vt:variant>
        <vt:i4>1900603</vt:i4>
      </vt:variant>
      <vt:variant>
        <vt:i4>158</vt:i4>
      </vt:variant>
      <vt:variant>
        <vt:i4>0</vt:i4>
      </vt:variant>
      <vt:variant>
        <vt:i4>5</vt:i4>
      </vt:variant>
      <vt:variant>
        <vt:lpwstr/>
      </vt:variant>
      <vt:variant>
        <vt:lpwstr>_Toc193983190</vt:lpwstr>
      </vt:variant>
      <vt:variant>
        <vt:i4>1835067</vt:i4>
      </vt:variant>
      <vt:variant>
        <vt:i4>152</vt:i4>
      </vt:variant>
      <vt:variant>
        <vt:i4>0</vt:i4>
      </vt:variant>
      <vt:variant>
        <vt:i4>5</vt:i4>
      </vt:variant>
      <vt:variant>
        <vt:lpwstr/>
      </vt:variant>
      <vt:variant>
        <vt:lpwstr>_Toc193983189</vt:lpwstr>
      </vt:variant>
      <vt:variant>
        <vt:i4>1835067</vt:i4>
      </vt:variant>
      <vt:variant>
        <vt:i4>146</vt:i4>
      </vt:variant>
      <vt:variant>
        <vt:i4>0</vt:i4>
      </vt:variant>
      <vt:variant>
        <vt:i4>5</vt:i4>
      </vt:variant>
      <vt:variant>
        <vt:lpwstr/>
      </vt:variant>
      <vt:variant>
        <vt:lpwstr>_Toc193983188</vt:lpwstr>
      </vt:variant>
      <vt:variant>
        <vt:i4>1835067</vt:i4>
      </vt:variant>
      <vt:variant>
        <vt:i4>140</vt:i4>
      </vt:variant>
      <vt:variant>
        <vt:i4>0</vt:i4>
      </vt:variant>
      <vt:variant>
        <vt:i4>5</vt:i4>
      </vt:variant>
      <vt:variant>
        <vt:lpwstr/>
      </vt:variant>
      <vt:variant>
        <vt:lpwstr>_Toc193983187</vt:lpwstr>
      </vt:variant>
      <vt:variant>
        <vt:i4>1835067</vt:i4>
      </vt:variant>
      <vt:variant>
        <vt:i4>134</vt:i4>
      </vt:variant>
      <vt:variant>
        <vt:i4>0</vt:i4>
      </vt:variant>
      <vt:variant>
        <vt:i4>5</vt:i4>
      </vt:variant>
      <vt:variant>
        <vt:lpwstr/>
      </vt:variant>
      <vt:variant>
        <vt:lpwstr>_Toc193983186</vt:lpwstr>
      </vt:variant>
      <vt:variant>
        <vt:i4>1835067</vt:i4>
      </vt:variant>
      <vt:variant>
        <vt:i4>128</vt:i4>
      </vt:variant>
      <vt:variant>
        <vt:i4>0</vt:i4>
      </vt:variant>
      <vt:variant>
        <vt:i4>5</vt:i4>
      </vt:variant>
      <vt:variant>
        <vt:lpwstr/>
      </vt:variant>
      <vt:variant>
        <vt:lpwstr>_Toc193983185</vt:lpwstr>
      </vt:variant>
      <vt:variant>
        <vt:i4>1835067</vt:i4>
      </vt:variant>
      <vt:variant>
        <vt:i4>122</vt:i4>
      </vt:variant>
      <vt:variant>
        <vt:i4>0</vt:i4>
      </vt:variant>
      <vt:variant>
        <vt:i4>5</vt:i4>
      </vt:variant>
      <vt:variant>
        <vt:lpwstr/>
      </vt:variant>
      <vt:variant>
        <vt:lpwstr>_Toc193983184</vt:lpwstr>
      </vt:variant>
      <vt:variant>
        <vt:i4>1835067</vt:i4>
      </vt:variant>
      <vt:variant>
        <vt:i4>116</vt:i4>
      </vt:variant>
      <vt:variant>
        <vt:i4>0</vt:i4>
      </vt:variant>
      <vt:variant>
        <vt:i4>5</vt:i4>
      </vt:variant>
      <vt:variant>
        <vt:lpwstr/>
      </vt:variant>
      <vt:variant>
        <vt:lpwstr>_Toc193983183</vt:lpwstr>
      </vt:variant>
      <vt:variant>
        <vt:i4>1835067</vt:i4>
      </vt:variant>
      <vt:variant>
        <vt:i4>110</vt:i4>
      </vt:variant>
      <vt:variant>
        <vt:i4>0</vt:i4>
      </vt:variant>
      <vt:variant>
        <vt:i4>5</vt:i4>
      </vt:variant>
      <vt:variant>
        <vt:lpwstr/>
      </vt:variant>
      <vt:variant>
        <vt:lpwstr>_Toc193983182</vt:lpwstr>
      </vt:variant>
      <vt:variant>
        <vt:i4>1835067</vt:i4>
      </vt:variant>
      <vt:variant>
        <vt:i4>104</vt:i4>
      </vt:variant>
      <vt:variant>
        <vt:i4>0</vt:i4>
      </vt:variant>
      <vt:variant>
        <vt:i4>5</vt:i4>
      </vt:variant>
      <vt:variant>
        <vt:lpwstr/>
      </vt:variant>
      <vt:variant>
        <vt:lpwstr>_Toc193983181</vt:lpwstr>
      </vt:variant>
      <vt:variant>
        <vt:i4>1835067</vt:i4>
      </vt:variant>
      <vt:variant>
        <vt:i4>98</vt:i4>
      </vt:variant>
      <vt:variant>
        <vt:i4>0</vt:i4>
      </vt:variant>
      <vt:variant>
        <vt:i4>5</vt:i4>
      </vt:variant>
      <vt:variant>
        <vt:lpwstr/>
      </vt:variant>
      <vt:variant>
        <vt:lpwstr>_Toc193983180</vt:lpwstr>
      </vt:variant>
      <vt:variant>
        <vt:i4>1245243</vt:i4>
      </vt:variant>
      <vt:variant>
        <vt:i4>92</vt:i4>
      </vt:variant>
      <vt:variant>
        <vt:i4>0</vt:i4>
      </vt:variant>
      <vt:variant>
        <vt:i4>5</vt:i4>
      </vt:variant>
      <vt:variant>
        <vt:lpwstr/>
      </vt:variant>
      <vt:variant>
        <vt:lpwstr>_Toc193983179</vt:lpwstr>
      </vt:variant>
      <vt:variant>
        <vt:i4>1245243</vt:i4>
      </vt:variant>
      <vt:variant>
        <vt:i4>86</vt:i4>
      </vt:variant>
      <vt:variant>
        <vt:i4>0</vt:i4>
      </vt:variant>
      <vt:variant>
        <vt:i4>5</vt:i4>
      </vt:variant>
      <vt:variant>
        <vt:lpwstr/>
      </vt:variant>
      <vt:variant>
        <vt:lpwstr>_Toc193983178</vt:lpwstr>
      </vt:variant>
      <vt:variant>
        <vt:i4>1245243</vt:i4>
      </vt:variant>
      <vt:variant>
        <vt:i4>80</vt:i4>
      </vt:variant>
      <vt:variant>
        <vt:i4>0</vt:i4>
      </vt:variant>
      <vt:variant>
        <vt:i4>5</vt:i4>
      </vt:variant>
      <vt:variant>
        <vt:lpwstr/>
      </vt:variant>
      <vt:variant>
        <vt:lpwstr>_Toc193983177</vt:lpwstr>
      </vt:variant>
      <vt:variant>
        <vt:i4>1245243</vt:i4>
      </vt:variant>
      <vt:variant>
        <vt:i4>74</vt:i4>
      </vt:variant>
      <vt:variant>
        <vt:i4>0</vt:i4>
      </vt:variant>
      <vt:variant>
        <vt:i4>5</vt:i4>
      </vt:variant>
      <vt:variant>
        <vt:lpwstr/>
      </vt:variant>
      <vt:variant>
        <vt:lpwstr>_Toc193983176</vt:lpwstr>
      </vt:variant>
      <vt:variant>
        <vt:i4>1245243</vt:i4>
      </vt:variant>
      <vt:variant>
        <vt:i4>68</vt:i4>
      </vt:variant>
      <vt:variant>
        <vt:i4>0</vt:i4>
      </vt:variant>
      <vt:variant>
        <vt:i4>5</vt:i4>
      </vt:variant>
      <vt:variant>
        <vt:lpwstr/>
      </vt:variant>
      <vt:variant>
        <vt:lpwstr>_Toc193983175</vt:lpwstr>
      </vt:variant>
      <vt:variant>
        <vt:i4>1245243</vt:i4>
      </vt:variant>
      <vt:variant>
        <vt:i4>62</vt:i4>
      </vt:variant>
      <vt:variant>
        <vt:i4>0</vt:i4>
      </vt:variant>
      <vt:variant>
        <vt:i4>5</vt:i4>
      </vt:variant>
      <vt:variant>
        <vt:lpwstr/>
      </vt:variant>
      <vt:variant>
        <vt:lpwstr>_Toc193983174</vt:lpwstr>
      </vt:variant>
      <vt:variant>
        <vt:i4>1245243</vt:i4>
      </vt:variant>
      <vt:variant>
        <vt:i4>56</vt:i4>
      </vt:variant>
      <vt:variant>
        <vt:i4>0</vt:i4>
      </vt:variant>
      <vt:variant>
        <vt:i4>5</vt:i4>
      </vt:variant>
      <vt:variant>
        <vt:lpwstr/>
      </vt:variant>
      <vt:variant>
        <vt:lpwstr>_Toc193983173</vt:lpwstr>
      </vt:variant>
      <vt:variant>
        <vt:i4>1245243</vt:i4>
      </vt:variant>
      <vt:variant>
        <vt:i4>50</vt:i4>
      </vt:variant>
      <vt:variant>
        <vt:i4>0</vt:i4>
      </vt:variant>
      <vt:variant>
        <vt:i4>5</vt:i4>
      </vt:variant>
      <vt:variant>
        <vt:lpwstr/>
      </vt:variant>
      <vt:variant>
        <vt:lpwstr>_Toc193983172</vt:lpwstr>
      </vt:variant>
      <vt:variant>
        <vt:i4>1245243</vt:i4>
      </vt:variant>
      <vt:variant>
        <vt:i4>44</vt:i4>
      </vt:variant>
      <vt:variant>
        <vt:i4>0</vt:i4>
      </vt:variant>
      <vt:variant>
        <vt:i4>5</vt:i4>
      </vt:variant>
      <vt:variant>
        <vt:lpwstr/>
      </vt:variant>
      <vt:variant>
        <vt:lpwstr>_Toc193983171</vt:lpwstr>
      </vt:variant>
      <vt:variant>
        <vt:i4>1245243</vt:i4>
      </vt:variant>
      <vt:variant>
        <vt:i4>38</vt:i4>
      </vt:variant>
      <vt:variant>
        <vt:i4>0</vt:i4>
      </vt:variant>
      <vt:variant>
        <vt:i4>5</vt:i4>
      </vt:variant>
      <vt:variant>
        <vt:lpwstr/>
      </vt:variant>
      <vt:variant>
        <vt:lpwstr>_Toc193983170</vt:lpwstr>
      </vt:variant>
      <vt:variant>
        <vt:i4>1179707</vt:i4>
      </vt:variant>
      <vt:variant>
        <vt:i4>32</vt:i4>
      </vt:variant>
      <vt:variant>
        <vt:i4>0</vt:i4>
      </vt:variant>
      <vt:variant>
        <vt:i4>5</vt:i4>
      </vt:variant>
      <vt:variant>
        <vt:lpwstr/>
      </vt:variant>
      <vt:variant>
        <vt:lpwstr>_Toc193983169</vt:lpwstr>
      </vt:variant>
      <vt:variant>
        <vt:i4>1179707</vt:i4>
      </vt:variant>
      <vt:variant>
        <vt:i4>26</vt:i4>
      </vt:variant>
      <vt:variant>
        <vt:i4>0</vt:i4>
      </vt:variant>
      <vt:variant>
        <vt:i4>5</vt:i4>
      </vt:variant>
      <vt:variant>
        <vt:lpwstr/>
      </vt:variant>
      <vt:variant>
        <vt:lpwstr>_Toc193983168</vt:lpwstr>
      </vt:variant>
      <vt:variant>
        <vt:i4>1179707</vt:i4>
      </vt:variant>
      <vt:variant>
        <vt:i4>20</vt:i4>
      </vt:variant>
      <vt:variant>
        <vt:i4>0</vt:i4>
      </vt:variant>
      <vt:variant>
        <vt:i4>5</vt:i4>
      </vt:variant>
      <vt:variant>
        <vt:lpwstr/>
      </vt:variant>
      <vt:variant>
        <vt:lpwstr>_Toc193983167</vt:lpwstr>
      </vt:variant>
      <vt:variant>
        <vt:i4>1179707</vt:i4>
      </vt:variant>
      <vt:variant>
        <vt:i4>14</vt:i4>
      </vt:variant>
      <vt:variant>
        <vt:i4>0</vt:i4>
      </vt:variant>
      <vt:variant>
        <vt:i4>5</vt:i4>
      </vt:variant>
      <vt:variant>
        <vt:lpwstr/>
      </vt:variant>
      <vt:variant>
        <vt:lpwstr>_Toc193983166</vt:lpwstr>
      </vt:variant>
      <vt:variant>
        <vt:i4>1179707</vt:i4>
      </vt:variant>
      <vt:variant>
        <vt:i4>8</vt:i4>
      </vt:variant>
      <vt:variant>
        <vt:i4>0</vt:i4>
      </vt:variant>
      <vt:variant>
        <vt:i4>5</vt:i4>
      </vt:variant>
      <vt:variant>
        <vt:lpwstr/>
      </vt:variant>
      <vt:variant>
        <vt:lpwstr>_Toc193983165</vt:lpwstr>
      </vt:variant>
      <vt:variant>
        <vt:i4>1179707</vt:i4>
      </vt:variant>
      <vt:variant>
        <vt:i4>2</vt:i4>
      </vt:variant>
      <vt:variant>
        <vt:i4>0</vt:i4>
      </vt:variant>
      <vt:variant>
        <vt:i4>5</vt:i4>
      </vt:variant>
      <vt:variant>
        <vt:lpwstr/>
      </vt:variant>
      <vt:variant>
        <vt:lpwstr>_Toc193983164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dcterms:created xsi:type="dcterms:W3CDTF">2025-03-20T11:57:00Z</dcterms:created>
  <dcterms:modified xsi:type="dcterms:W3CDTF">2025-10-07T13:40:00Z</dcterms:modified>
</cp:coreProperties>
</file>