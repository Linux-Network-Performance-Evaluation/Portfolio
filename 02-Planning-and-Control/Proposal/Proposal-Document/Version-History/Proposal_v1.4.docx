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364044" w:rsidRDefault="00393973" w:rsidP="005F4102">
      <w:pPr>
        <w:jc w:val="center"/>
      </w:pPr>
    </w:p>
    <w:p w14:paraId="0D8E0641" w14:textId="77777777" w:rsidR="00393973" w:rsidRPr="00364044" w:rsidRDefault="00393973" w:rsidP="005F4102">
      <w:pPr>
        <w:jc w:val="center"/>
      </w:pPr>
    </w:p>
    <w:p w14:paraId="43635F32" w14:textId="51D0CAB8" w:rsidR="00393973" w:rsidRPr="00364044" w:rsidRDefault="00833733" w:rsidP="005F4102">
      <w:pPr>
        <w:jc w:val="center"/>
      </w:pPr>
      <w:r>
        <w:rPr>
          <w:noProof/>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251B3F4D" w14:textId="18F4F978" w:rsidR="005F4102" w:rsidRPr="00364044" w:rsidRDefault="005F4102" w:rsidP="00F13F97"/>
    <w:p w14:paraId="4D4EE889" w14:textId="0D03CBA3" w:rsidR="005F4102" w:rsidRPr="00364044" w:rsidRDefault="005F4102" w:rsidP="00E63112">
      <w:pPr>
        <w:jc w:val="center"/>
      </w:pPr>
      <w:r w:rsidRPr="00364044">
        <w:t>Date:</w:t>
      </w:r>
      <w:r w:rsidR="00D04696" w:rsidRPr="00364044">
        <w:t xml:space="preserve"> </w:t>
      </w:r>
      <w:r w:rsidR="00822ADA" w:rsidRPr="00364044">
        <w:t>2</w:t>
      </w:r>
      <w:r w:rsidR="00E62245">
        <w:t>9</w:t>
      </w:r>
      <w:r w:rsidR="00D04696" w:rsidRPr="00364044">
        <w:t>/03/2025</w:t>
      </w:r>
    </w:p>
    <w:p w14:paraId="43E8FBE3" w14:textId="1DD53AED" w:rsidR="005F4102" w:rsidRPr="00364044" w:rsidRDefault="005F4102" w:rsidP="00E63112">
      <w:pPr>
        <w:jc w:val="center"/>
      </w:pPr>
      <w:r w:rsidRPr="00364044">
        <w:t>Version: 1.</w:t>
      </w:r>
      <w:r w:rsidR="00200FDF">
        <w:t>4</w:t>
      </w:r>
    </w:p>
    <w:p w14:paraId="0D75FC74" w14:textId="77777777" w:rsidR="005F4102" w:rsidRPr="00364044" w:rsidRDefault="005F4102" w:rsidP="005F4102"/>
    <w:p w14:paraId="59F312EB" w14:textId="77777777" w:rsidR="00EB745E" w:rsidRPr="00364044" w:rsidRDefault="00EB745E" w:rsidP="005F4102"/>
    <w:p w14:paraId="20737572" w14:textId="77777777" w:rsidR="00EB745E" w:rsidRPr="00364044" w:rsidRDefault="00EB745E" w:rsidP="005F4102"/>
    <w:p w14:paraId="0BE87001" w14:textId="77777777" w:rsidR="003C2794" w:rsidRPr="00364044" w:rsidRDefault="003C2794" w:rsidP="005F4102"/>
    <w:p w14:paraId="69C859D2" w14:textId="77777777" w:rsidR="003C2794" w:rsidRPr="00364044" w:rsidRDefault="003C2794" w:rsidP="005F4102"/>
    <w:p w14:paraId="6F269BF8" w14:textId="08591B04" w:rsidR="6F207C47" w:rsidRDefault="6F207C47" w:rsidP="4499AAC9">
      <w:pPr>
        <w:jc w:val="center"/>
      </w:pPr>
      <w:r w:rsidRPr="4499AAC9">
        <w:rPr>
          <w:rFonts w:ascii="Times New Roman" w:eastAsia="Times New Roman" w:hAnsi="Times New Roman" w:cs="Times New Roman"/>
          <w:b/>
          <w:bCs/>
          <w:sz w:val="56"/>
          <w:szCs w:val="56"/>
          <w:lang w:val="en-GB"/>
        </w:rPr>
        <w:t>Project Proposal</w:t>
      </w:r>
    </w:p>
    <w:p w14:paraId="6941B8C9" w14:textId="77777777" w:rsidR="0048340A" w:rsidRDefault="6F207C47" w:rsidP="00703499">
      <w:pPr>
        <w:jc w:val="center"/>
        <w:rPr>
          <w:rFonts w:ascii="Times New Roman" w:eastAsia="Times New Roman" w:hAnsi="Times New Roman" w:cs="Times New Roman"/>
          <w:sz w:val="56"/>
          <w:szCs w:val="56"/>
          <w:lang w:val="en-GB"/>
        </w:rPr>
      </w:pPr>
      <w:r w:rsidRPr="4499AAC9">
        <w:rPr>
          <w:rFonts w:ascii="Times New Roman" w:eastAsia="Times New Roman" w:hAnsi="Times New Roman" w:cs="Times New Roman"/>
          <w:sz w:val="56"/>
          <w:szCs w:val="56"/>
          <w:lang w:val="en-GB"/>
        </w:rPr>
        <w:t>Network Performance Evaluation</w:t>
      </w:r>
    </w:p>
    <w:p w14:paraId="4B737C44" w14:textId="10BA7E4B" w:rsidR="6F207C47" w:rsidRDefault="6F207C47" w:rsidP="00703499">
      <w:pPr>
        <w:jc w:val="center"/>
      </w:pPr>
      <w:r w:rsidRPr="4499AAC9">
        <w:rPr>
          <w:rFonts w:ascii="Times New Roman" w:eastAsia="Times New Roman" w:hAnsi="Times New Roman" w:cs="Times New Roman"/>
          <w:sz w:val="56"/>
          <w:szCs w:val="56"/>
          <w:lang w:val="en-GB"/>
        </w:rPr>
        <w:t>of Linux Based Operating Systems in a Physical Environment</w:t>
      </w:r>
    </w:p>
    <w:p w14:paraId="7CC19ADF" w14:textId="22B62E87" w:rsidR="6F207C47" w:rsidRDefault="6F207C47" w:rsidP="4499AAC9">
      <w:pPr>
        <w:spacing w:after="160" w:line="257" w:lineRule="auto"/>
      </w:pPr>
      <w:r w:rsidRPr="4499AAC9">
        <w:rPr>
          <w:rFonts w:ascii="Times New Roman" w:eastAsia="Times New Roman" w:hAnsi="Times New Roman" w:cs="Times New Roman"/>
          <w:b/>
          <w:bCs/>
          <w:color w:val="000000" w:themeColor="text1"/>
          <w:lang w:val="en-GB"/>
        </w:rPr>
        <w:t xml:space="preserve"> </w:t>
      </w:r>
    </w:p>
    <w:p w14:paraId="64E0F6B6" w14:textId="03CBB063" w:rsidR="6F207C47" w:rsidRDefault="6F207C47" w:rsidP="4499AAC9">
      <w:pPr>
        <w:spacing w:after="160" w:line="257" w:lineRule="auto"/>
      </w:pPr>
      <w:r w:rsidRPr="4499AAC9">
        <w:rPr>
          <w:rFonts w:ascii="Times New Roman" w:eastAsia="Times New Roman" w:hAnsi="Times New Roman" w:cs="Times New Roman"/>
          <w:lang w:val="en-GB"/>
        </w:rPr>
        <w:t xml:space="preserve"> </w:t>
      </w:r>
    </w:p>
    <w:p w14:paraId="358CA6A4" w14:textId="498E4622" w:rsidR="6F207C47" w:rsidRDefault="6F207C47" w:rsidP="4499AAC9">
      <w:pPr>
        <w:spacing w:after="160" w:line="257" w:lineRule="auto"/>
      </w:pPr>
      <w:r w:rsidRPr="4499AAC9">
        <w:rPr>
          <w:rFonts w:ascii="Times New Roman" w:eastAsia="Times New Roman" w:hAnsi="Times New Roman" w:cs="Times New Roman"/>
          <w:lang w:val="en-GB"/>
        </w:rPr>
        <w:t xml:space="preserve"> </w:t>
      </w:r>
    </w:p>
    <w:p w14:paraId="65E8DDBF" w14:textId="6630C4A8" w:rsidR="6F207C47" w:rsidRDefault="6F207C47" w:rsidP="4499AAC9">
      <w:pPr>
        <w:spacing w:after="160" w:line="257" w:lineRule="auto"/>
        <w:jc w:val="center"/>
      </w:pPr>
      <w:r w:rsidRPr="4499AAC9">
        <w:rPr>
          <w:rFonts w:ascii="Times New Roman" w:eastAsia="Times New Roman" w:hAnsi="Times New Roman" w:cs="Times New Roman"/>
          <w:sz w:val="36"/>
          <w:szCs w:val="36"/>
          <w:lang w:val="en-GB"/>
        </w:rPr>
        <w:t>Client: Dr Raymond Lutui</w:t>
      </w:r>
    </w:p>
    <w:p w14:paraId="43ACB541" w14:textId="20602EEF" w:rsidR="6F207C47" w:rsidRDefault="6F207C47" w:rsidP="4499AAC9">
      <w:pPr>
        <w:spacing w:after="160" w:line="257" w:lineRule="auto"/>
        <w:jc w:val="center"/>
      </w:pPr>
      <w:r w:rsidRPr="4499AAC9">
        <w:rPr>
          <w:rFonts w:ascii="Times New Roman" w:eastAsia="Times New Roman" w:hAnsi="Times New Roman" w:cs="Times New Roman"/>
          <w:sz w:val="36"/>
          <w:szCs w:val="36"/>
          <w:lang w:val="en-GB"/>
        </w:rPr>
        <w:t xml:space="preserve"> </w:t>
      </w:r>
    </w:p>
    <w:p w14:paraId="146A1687" w14:textId="3FBE8C4F" w:rsidR="6F207C47" w:rsidRDefault="6F207C47" w:rsidP="4499AAC9">
      <w:pPr>
        <w:spacing w:after="160" w:line="257" w:lineRule="auto"/>
        <w:jc w:val="center"/>
      </w:pPr>
      <w:r w:rsidRPr="4499AAC9">
        <w:rPr>
          <w:rFonts w:ascii="Times New Roman" w:eastAsia="Times New Roman" w:hAnsi="Times New Roman" w:cs="Times New Roman"/>
          <w:lang w:val="en-GB"/>
        </w:rPr>
        <w:t xml:space="preserve"> </w:t>
      </w:r>
    </w:p>
    <w:p w14:paraId="4A1A4349" w14:textId="0614BEE8" w:rsidR="6F207C47" w:rsidRDefault="6F207C47" w:rsidP="4499AAC9">
      <w:pPr>
        <w:spacing w:after="160" w:line="257" w:lineRule="auto"/>
        <w:jc w:val="center"/>
      </w:pPr>
      <w:r w:rsidRPr="4499AAC9">
        <w:rPr>
          <w:rFonts w:ascii="Times New Roman" w:eastAsia="Times New Roman" w:hAnsi="Times New Roman" w:cs="Times New Roman"/>
          <w:sz w:val="28"/>
          <w:szCs w:val="28"/>
          <w:lang w:val="en-GB"/>
        </w:rPr>
        <w:t>Prepared By:</w:t>
      </w:r>
    </w:p>
    <w:p w14:paraId="252A3C14" w14:textId="7ECC952B" w:rsidR="6F207C47" w:rsidRDefault="6F207C47" w:rsidP="4499AAC9">
      <w:pPr>
        <w:spacing w:after="160" w:line="257" w:lineRule="auto"/>
        <w:jc w:val="center"/>
      </w:pPr>
      <w:r w:rsidRPr="4499AAC9">
        <w:rPr>
          <w:rFonts w:ascii="Times New Roman" w:eastAsia="Times New Roman" w:hAnsi="Times New Roman" w:cs="Times New Roman"/>
          <w:sz w:val="28"/>
          <w:szCs w:val="28"/>
          <w:lang w:val="en-GB"/>
        </w:rPr>
        <w:t xml:space="preserve"> </w:t>
      </w:r>
    </w:p>
    <w:p w14:paraId="0C893EDF" w14:textId="5D522D37" w:rsidR="6F207C47" w:rsidRDefault="6F207C47" w:rsidP="4499AAC9">
      <w:pPr>
        <w:spacing w:after="160" w:line="257" w:lineRule="auto"/>
        <w:jc w:val="center"/>
      </w:pPr>
      <w:r w:rsidRPr="4499AAC9">
        <w:rPr>
          <w:rFonts w:ascii="Times New Roman" w:eastAsia="Times New Roman" w:hAnsi="Times New Roman" w:cs="Times New Roman"/>
          <w:sz w:val="28"/>
          <w:szCs w:val="28"/>
          <w:lang w:val="en-GB"/>
        </w:rPr>
        <w:t>Mentor: Daniel Vaipulu</w:t>
      </w:r>
    </w:p>
    <w:p w14:paraId="1C336A62" w14:textId="3EB5D61B" w:rsidR="005949F4" w:rsidRDefault="005949F4">
      <w:pPr>
        <w:spacing w:after="160" w:line="278" w:lineRule="auto"/>
      </w:pPr>
    </w:p>
    <w:p w14:paraId="744BA5DB" w14:textId="52E9C51D" w:rsidR="00F41DEB" w:rsidRPr="00364044" w:rsidRDefault="00F41DEB">
      <w:pPr>
        <w:spacing w:after="160" w:line="278" w:lineRule="auto"/>
      </w:pPr>
      <w:r w:rsidRPr="00364044">
        <w:br w:type="page"/>
      </w:r>
    </w:p>
    <w:p w14:paraId="1BD1D9A3" w14:textId="76FF792D" w:rsidR="00F41DEB" w:rsidRPr="00364044" w:rsidRDefault="002C3712" w:rsidP="00F41DEB">
      <w:pPr>
        <w:pStyle w:val="Heading1"/>
      </w:pPr>
      <w:bookmarkStart w:id="0" w:name="_Toc194241657"/>
      <w:r>
        <w:lastRenderedPageBreak/>
        <w:t>Changelog</w:t>
      </w:r>
      <w:bookmarkEnd w:id="0"/>
    </w:p>
    <w:tbl>
      <w:tblPr>
        <w:tblStyle w:val="TableGrid"/>
        <w:tblW w:w="0" w:type="auto"/>
        <w:tblLook w:val="04A0" w:firstRow="1" w:lastRow="0" w:firstColumn="1" w:lastColumn="0" w:noHBand="0" w:noVBand="1"/>
      </w:tblPr>
      <w:tblGrid>
        <w:gridCol w:w="1405"/>
        <w:gridCol w:w="1002"/>
        <w:gridCol w:w="2266"/>
        <w:gridCol w:w="4343"/>
      </w:tblGrid>
      <w:tr w:rsidR="00796681" w:rsidRPr="00364044" w14:paraId="3E2BE5B9" w14:textId="77777777" w:rsidTr="00180591">
        <w:tc>
          <w:tcPr>
            <w:tcW w:w="1405" w:type="dxa"/>
          </w:tcPr>
          <w:p w14:paraId="5DCE0C04" w14:textId="12FA2B2B" w:rsidR="00796681" w:rsidRPr="00364044" w:rsidRDefault="00796681">
            <w:pPr>
              <w:spacing w:after="160" w:line="278" w:lineRule="auto"/>
            </w:pPr>
            <w:r w:rsidRPr="00364044">
              <w:t>Date</w:t>
            </w:r>
          </w:p>
        </w:tc>
        <w:tc>
          <w:tcPr>
            <w:tcW w:w="1002" w:type="dxa"/>
          </w:tcPr>
          <w:p w14:paraId="44AFCB79" w14:textId="23A3F4DF" w:rsidR="00796681" w:rsidRPr="00364044" w:rsidRDefault="00796681">
            <w:pPr>
              <w:spacing w:after="160" w:line="278" w:lineRule="auto"/>
            </w:pPr>
            <w:r w:rsidRPr="00364044">
              <w:t>Version</w:t>
            </w:r>
          </w:p>
        </w:tc>
        <w:tc>
          <w:tcPr>
            <w:tcW w:w="2266" w:type="dxa"/>
          </w:tcPr>
          <w:p w14:paraId="271DA884" w14:textId="6379CE96" w:rsidR="00796681" w:rsidRPr="00364044" w:rsidRDefault="00796681">
            <w:pPr>
              <w:spacing w:after="160" w:line="278" w:lineRule="auto"/>
            </w:pPr>
            <w:r w:rsidRPr="00364044">
              <w:t>Author</w:t>
            </w:r>
          </w:p>
        </w:tc>
        <w:tc>
          <w:tcPr>
            <w:tcW w:w="4343" w:type="dxa"/>
          </w:tcPr>
          <w:p w14:paraId="37D69556" w14:textId="6E61AB50" w:rsidR="00796681" w:rsidRPr="00364044" w:rsidRDefault="00796681">
            <w:pPr>
              <w:spacing w:after="160" w:line="278" w:lineRule="auto"/>
            </w:pPr>
            <w:r w:rsidRPr="00364044">
              <w:t>Note</w:t>
            </w:r>
          </w:p>
        </w:tc>
      </w:tr>
      <w:tr w:rsidR="00D1258C" w:rsidRPr="00364044" w14:paraId="3B67DF33" w14:textId="77777777" w:rsidTr="00180591">
        <w:tc>
          <w:tcPr>
            <w:tcW w:w="1405" w:type="dxa"/>
          </w:tcPr>
          <w:p w14:paraId="0CD2B116" w14:textId="169D5999" w:rsidR="00D1258C" w:rsidRPr="00364044" w:rsidRDefault="00D1258C">
            <w:pPr>
              <w:spacing w:after="160" w:line="278" w:lineRule="auto"/>
            </w:pPr>
            <w:r>
              <w:t>13/03/2025</w:t>
            </w:r>
          </w:p>
        </w:tc>
        <w:tc>
          <w:tcPr>
            <w:tcW w:w="1002" w:type="dxa"/>
          </w:tcPr>
          <w:p w14:paraId="09E04880" w14:textId="04F0C927" w:rsidR="00D1258C" w:rsidRPr="00364044" w:rsidRDefault="00346C49">
            <w:pPr>
              <w:spacing w:after="160" w:line="278" w:lineRule="auto"/>
            </w:pPr>
            <w:r>
              <w:t>0.1</w:t>
            </w:r>
          </w:p>
        </w:tc>
        <w:tc>
          <w:tcPr>
            <w:tcW w:w="2266" w:type="dxa"/>
          </w:tcPr>
          <w:p w14:paraId="7C4A101E" w14:textId="3837A2B2" w:rsidR="00D1258C" w:rsidRPr="00364044" w:rsidRDefault="00D1258C">
            <w:pPr>
              <w:spacing w:after="160" w:line="278" w:lineRule="auto"/>
            </w:pPr>
            <w:r>
              <w:t>Nathan</w:t>
            </w:r>
          </w:p>
        </w:tc>
        <w:tc>
          <w:tcPr>
            <w:tcW w:w="4343" w:type="dxa"/>
          </w:tcPr>
          <w:p w14:paraId="405942E3" w14:textId="7B979538" w:rsidR="00D1258C" w:rsidRPr="00364044" w:rsidRDefault="00D1258C">
            <w:pPr>
              <w:spacing w:after="160" w:line="278" w:lineRule="auto"/>
            </w:pPr>
            <w:r>
              <w:t>Initial document creation</w:t>
            </w:r>
            <w:r w:rsidR="00CF5884">
              <w:t>.</w:t>
            </w:r>
          </w:p>
        </w:tc>
      </w:tr>
      <w:tr w:rsidR="00346C49" w:rsidRPr="00364044" w14:paraId="171CC970" w14:textId="77777777" w:rsidTr="00180591">
        <w:tc>
          <w:tcPr>
            <w:tcW w:w="1405" w:type="dxa"/>
          </w:tcPr>
          <w:p w14:paraId="168D9506" w14:textId="6C02FFA9" w:rsidR="00346C49" w:rsidRDefault="0069658F">
            <w:pPr>
              <w:spacing w:after="160" w:line="278" w:lineRule="auto"/>
            </w:pPr>
            <w:r>
              <w:t>15/03/2025</w:t>
            </w:r>
          </w:p>
        </w:tc>
        <w:tc>
          <w:tcPr>
            <w:tcW w:w="1002" w:type="dxa"/>
          </w:tcPr>
          <w:p w14:paraId="509AC9A4" w14:textId="3050A9AB" w:rsidR="00346C49" w:rsidRDefault="00346C49">
            <w:pPr>
              <w:spacing w:after="160" w:line="278" w:lineRule="auto"/>
            </w:pPr>
            <w:r>
              <w:t>1.0</w:t>
            </w:r>
          </w:p>
        </w:tc>
        <w:tc>
          <w:tcPr>
            <w:tcW w:w="2266" w:type="dxa"/>
          </w:tcPr>
          <w:p w14:paraId="5D3676D6" w14:textId="0EB784B8" w:rsidR="00346C49" w:rsidRDefault="00346C49">
            <w:pPr>
              <w:spacing w:after="160" w:line="278" w:lineRule="auto"/>
            </w:pPr>
            <w:r>
              <w:t>Nathan</w:t>
            </w:r>
          </w:p>
        </w:tc>
        <w:tc>
          <w:tcPr>
            <w:tcW w:w="4343" w:type="dxa"/>
          </w:tcPr>
          <w:p w14:paraId="0D79DCEB" w14:textId="4A16ECDB" w:rsidR="00346C49" w:rsidRDefault="00346C49">
            <w:pPr>
              <w:spacing w:after="160" w:line="278" w:lineRule="auto"/>
            </w:pPr>
            <w:r>
              <w:t xml:space="preserve">Initial versioning and </w:t>
            </w:r>
            <w:r w:rsidR="00B72049">
              <w:t>header</w:t>
            </w:r>
            <w:r w:rsidR="0069658F">
              <w:t>.</w:t>
            </w:r>
          </w:p>
        </w:tc>
      </w:tr>
      <w:tr w:rsidR="00412A52" w:rsidRPr="00364044" w14:paraId="05E08C69" w14:textId="77777777" w:rsidTr="00180591">
        <w:tc>
          <w:tcPr>
            <w:tcW w:w="1405" w:type="dxa"/>
          </w:tcPr>
          <w:p w14:paraId="7D077229" w14:textId="6FAF76D3" w:rsidR="00412A52" w:rsidRDefault="00412A52">
            <w:pPr>
              <w:spacing w:after="160" w:line="278" w:lineRule="auto"/>
            </w:pPr>
            <w:r>
              <w:t>1</w:t>
            </w:r>
            <w:r w:rsidR="00346C49">
              <w:t>7</w:t>
            </w:r>
            <w:r>
              <w:t>/03/2025</w:t>
            </w:r>
          </w:p>
        </w:tc>
        <w:tc>
          <w:tcPr>
            <w:tcW w:w="1002" w:type="dxa"/>
          </w:tcPr>
          <w:p w14:paraId="21B38A74" w14:textId="21FBCAFA" w:rsidR="00412A52" w:rsidRDefault="00412A52">
            <w:pPr>
              <w:spacing w:after="160" w:line="278" w:lineRule="auto"/>
            </w:pPr>
            <w:r>
              <w:t>1.0</w:t>
            </w:r>
            <w:r w:rsidR="00030F26">
              <w:t>1</w:t>
            </w:r>
          </w:p>
        </w:tc>
        <w:tc>
          <w:tcPr>
            <w:tcW w:w="2266" w:type="dxa"/>
          </w:tcPr>
          <w:p w14:paraId="7FD34BD8" w14:textId="72F9E9DD" w:rsidR="00412A52" w:rsidRDefault="00AE05A5">
            <w:pPr>
              <w:spacing w:after="160" w:line="278" w:lineRule="auto"/>
            </w:pPr>
            <w:r>
              <w:t>Nathan, Zafar</w:t>
            </w:r>
          </w:p>
        </w:tc>
        <w:tc>
          <w:tcPr>
            <w:tcW w:w="4343" w:type="dxa"/>
          </w:tcPr>
          <w:p w14:paraId="68119726" w14:textId="4C9CEC6A" w:rsidR="00412A52" w:rsidRDefault="00AE05A5">
            <w:pPr>
              <w:spacing w:after="160" w:line="278" w:lineRule="auto"/>
            </w:pPr>
            <w:r>
              <w:t xml:space="preserve">Formatting, </w:t>
            </w:r>
            <w:r w:rsidR="008E4971">
              <w:t xml:space="preserve">basic </w:t>
            </w:r>
            <w:r w:rsidR="000F1146">
              <w:t xml:space="preserve">information for </w:t>
            </w:r>
            <w:r w:rsidR="00F435B9">
              <w:t>early</w:t>
            </w:r>
            <w:r w:rsidR="000F1146">
              <w:t xml:space="preserve"> sections, and </w:t>
            </w:r>
            <w:r w:rsidR="00CF5884">
              <w:t>some placeholders.</w:t>
            </w:r>
          </w:p>
        </w:tc>
      </w:tr>
      <w:tr w:rsidR="00796681" w:rsidRPr="00364044" w14:paraId="62082410" w14:textId="77777777" w:rsidTr="00180591">
        <w:tc>
          <w:tcPr>
            <w:tcW w:w="1405" w:type="dxa"/>
          </w:tcPr>
          <w:p w14:paraId="066BE1C6" w14:textId="50BDA179" w:rsidR="00796681" w:rsidRPr="00364044" w:rsidRDefault="008E0DF9">
            <w:pPr>
              <w:spacing w:after="160" w:line="278" w:lineRule="auto"/>
            </w:pPr>
            <w:r w:rsidRPr="00364044">
              <w:t>18/03/2025</w:t>
            </w:r>
          </w:p>
        </w:tc>
        <w:tc>
          <w:tcPr>
            <w:tcW w:w="1002" w:type="dxa"/>
          </w:tcPr>
          <w:p w14:paraId="73C10E9E" w14:textId="53A6ABEA" w:rsidR="00796681" w:rsidRPr="00364044" w:rsidRDefault="00D01163">
            <w:pPr>
              <w:spacing w:after="160" w:line="278" w:lineRule="auto"/>
            </w:pPr>
            <w:r w:rsidRPr="00364044">
              <w:t>1.0</w:t>
            </w:r>
            <w:r w:rsidR="00030F26">
              <w:t>2</w:t>
            </w:r>
          </w:p>
        </w:tc>
        <w:tc>
          <w:tcPr>
            <w:tcW w:w="2266" w:type="dxa"/>
          </w:tcPr>
          <w:p w14:paraId="505AAB40" w14:textId="7477C091" w:rsidR="00796681" w:rsidRPr="00364044" w:rsidRDefault="00C116BC">
            <w:pPr>
              <w:spacing w:after="160" w:line="278" w:lineRule="auto"/>
            </w:pPr>
            <w:r>
              <w:t>Thomas</w:t>
            </w:r>
          </w:p>
        </w:tc>
        <w:tc>
          <w:tcPr>
            <w:tcW w:w="4343" w:type="dxa"/>
          </w:tcPr>
          <w:p w14:paraId="416886CC" w14:textId="61B73D4F" w:rsidR="00796681" w:rsidRPr="00364044" w:rsidRDefault="00030F26">
            <w:pPr>
              <w:spacing w:after="160" w:line="278" w:lineRule="auto"/>
            </w:pPr>
            <w:r>
              <w:t>Update date and name.</w:t>
            </w:r>
          </w:p>
        </w:tc>
      </w:tr>
      <w:tr w:rsidR="0013742E" w:rsidRPr="00364044" w14:paraId="68FB8B90" w14:textId="77777777" w:rsidTr="00180591">
        <w:tc>
          <w:tcPr>
            <w:tcW w:w="1405" w:type="dxa"/>
          </w:tcPr>
          <w:p w14:paraId="4B981FE9" w14:textId="4998628F" w:rsidR="0013742E" w:rsidRPr="00364044" w:rsidRDefault="00484D57">
            <w:pPr>
              <w:spacing w:after="160" w:line="278" w:lineRule="auto"/>
            </w:pPr>
            <w:r>
              <w:t>20/03/2025</w:t>
            </w:r>
          </w:p>
        </w:tc>
        <w:tc>
          <w:tcPr>
            <w:tcW w:w="1002" w:type="dxa"/>
          </w:tcPr>
          <w:p w14:paraId="260D0B62" w14:textId="1C6ED776" w:rsidR="0013742E" w:rsidRPr="00364044" w:rsidRDefault="00484D57">
            <w:pPr>
              <w:spacing w:after="160" w:line="278" w:lineRule="auto"/>
            </w:pPr>
            <w:r>
              <w:t>1.03</w:t>
            </w:r>
          </w:p>
        </w:tc>
        <w:tc>
          <w:tcPr>
            <w:tcW w:w="2266" w:type="dxa"/>
          </w:tcPr>
          <w:p w14:paraId="5D7A6AFE" w14:textId="2108E925" w:rsidR="0013742E" w:rsidRDefault="00484D57">
            <w:pPr>
              <w:spacing w:after="160" w:line="278" w:lineRule="auto"/>
            </w:pPr>
            <w:r>
              <w:t>Zafar</w:t>
            </w:r>
            <w:r w:rsidR="00E16F5F">
              <w:t>, Win</w:t>
            </w:r>
          </w:p>
        </w:tc>
        <w:tc>
          <w:tcPr>
            <w:tcW w:w="4343" w:type="dxa"/>
          </w:tcPr>
          <w:p w14:paraId="3C677B8C" w14:textId="33CE6C02" w:rsidR="0013742E" w:rsidRDefault="00722E98">
            <w:pPr>
              <w:spacing w:after="160" w:line="278" w:lineRule="auto"/>
            </w:pPr>
            <w:r>
              <w:t xml:space="preserve">Formatting, </w:t>
            </w:r>
            <w:r w:rsidR="00AE27B1">
              <w:t xml:space="preserve">start of </w:t>
            </w:r>
            <w:r w:rsidR="00B42AAA">
              <w:t xml:space="preserve">methodology comparison, </w:t>
            </w:r>
            <w:r w:rsidR="009B026B">
              <w:t xml:space="preserve">new team member, </w:t>
            </w:r>
            <w:r w:rsidR="009F712D">
              <w:t xml:space="preserve">disclaimer, </w:t>
            </w:r>
            <w:r w:rsidR="00320028">
              <w:t xml:space="preserve">and </w:t>
            </w:r>
            <w:r w:rsidR="009F712D">
              <w:t>start of references</w:t>
            </w:r>
            <w:r w:rsidR="00320028">
              <w:t>.</w:t>
            </w:r>
          </w:p>
        </w:tc>
      </w:tr>
      <w:tr w:rsidR="00EC5A13" w:rsidRPr="00364044" w14:paraId="23F33DFF" w14:textId="77777777" w:rsidTr="00180591">
        <w:tc>
          <w:tcPr>
            <w:tcW w:w="1405" w:type="dxa"/>
          </w:tcPr>
          <w:p w14:paraId="7EE2DDB6" w14:textId="69DF20FA" w:rsidR="00EC5A13" w:rsidRDefault="00EC5A13">
            <w:pPr>
              <w:spacing w:after="160" w:line="278" w:lineRule="auto"/>
            </w:pPr>
            <w:r>
              <w:t>24/03/2025</w:t>
            </w:r>
          </w:p>
        </w:tc>
        <w:tc>
          <w:tcPr>
            <w:tcW w:w="1002" w:type="dxa"/>
          </w:tcPr>
          <w:p w14:paraId="60609BD5" w14:textId="53BB3A56" w:rsidR="00EC5A13" w:rsidRDefault="00EC5A13">
            <w:pPr>
              <w:spacing w:after="160" w:line="278" w:lineRule="auto"/>
            </w:pPr>
            <w:r>
              <w:t>1.04</w:t>
            </w:r>
          </w:p>
        </w:tc>
        <w:tc>
          <w:tcPr>
            <w:tcW w:w="2266" w:type="dxa"/>
          </w:tcPr>
          <w:p w14:paraId="75471903" w14:textId="3F1ACD24" w:rsidR="00EC5A13" w:rsidRDefault="00EC5A13">
            <w:pPr>
              <w:spacing w:after="160" w:line="278" w:lineRule="auto"/>
            </w:pPr>
            <w:r>
              <w:t>Zafar</w:t>
            </w:r>
          </w:p>
        </w:tc>
        <w:tc>
          <w:tcPr>
            <w:tcW w:w="4343" w:type="dxa"/>
          </w:tcPr>
          <w:p w14:paraId="439771BD" w14:textId="317CB7F7" w:rsidR="00EC5A13" w:rsidRDefault="00EC5A13">
            <w:pPr>
              <w:spacing w:after="160" w:line="278" w:lineRule="auto"/>
            </w:pPr>
            <w:r>
              <w:t>Addition of methodology information and references.</w:t>
            </w:r>
          </w:p>
        </w:tc>
      </w:tr>
      <w:tr w:rsidR="00E73CDB" w:rsidRPr="00364044" w14:paraId="3FFEDDE7" w14:textId="77777777" w:rsidTr="00180591">
        <w:tc>
          <w:tcPr>
            <w:tcW w:w="1405" w:type="dxa"/>
          </w:tcPr>
          <w:p w14:paraId="6BD88DED" w14:textId="0ECB0C08" w:rsidR="00E73CDB" w:rsidRDefault="00E73CDB">
            <w:pPr>
              <w:spacing w:after="160" w:line="278" w:lineRule="auto"/>
            </w:pPr>
            <w:r>
              <w:t>25/03/2025</w:t>
            </w:r>
          </w:p>
        </w:tc>
        <w:tc>
          <w:tcPr>
            <w:tcW w:w="1002" w:type="dxa"/>
          </w:tcPr>
          <w:p w14:paraId="6DC99B5B" w14:textId="043A3CC7" w:rsidR="00E73CDB" w:rsidRDefault="00E73CDB">
            <w:pPr>
              <w:spacing w:after="160" w:line="278" w:lineRule="auto"/>
            </w:pPr>
            <w:r>
              <w:t>1.05</w:t>
            </w:r>
          </w:p>
        </w:tc>
        <w:tc>
          <w:tcPr>
            <w:tcW w:w="2266" w:type="dxa"/>
          </w:tcPr>
          <w:p w14:paraId="6A59DF60" w14:textId="0FC4D8D7" w:rsidR="00E73CDB" w:rsidRDefault="00E73CDB">
            <w:pPr>
              <w:spacing w:after="160" w:line="278" w:lineRule="auto"/>
            </w:pPr>
            <w:r>
              <w:t>Nathan</w:t>
            </w:r>
          </w:p>
        </w:tc>
        <w:tc>
          <w:tcPr>
            <w:tcW w:w="4343" w:type="dxa"/>
          </w:tcPr>
          <w:p w14:paraId="14DB66AE" w14:textId="265DF6DD" w:rsidR="00E73CDB" w:rsidRDefault="00D86683">
            <w:pPr>
              <w:spacing w:after="160" w:line="278" w:lineRule="auto"/>
            </w:pPr>
            <w:r>
              <w:t>Formatting and a</w:t>
            </w:r>
            <w:r w:rsidR="00FE4C84">
              <w:t xml:space="preserve">ddition of </w:t>
            </w:r>
            <w:r>
              <w:t>cost information.</w:t>
            </w:r>
          </w:p>
        </w:tc>
      </w:tr>
      <w:tr w:rsidR="00796681" w:rsidRPr="00364044" w14:paraId="73151C81" w14:textId="77777777" w:rsidTr="00180591">
        <w:tc>
          <w:tcPr>
            <w:tcW w:w="1405" w:type="dxa"/>
          </w:tcPr>
          <w:p w14:paraId="1601B758" w14:textId="6DB106DC" w:rsidR="00796681" w:rsidRPr="00364044" w:rsidRDefault="00DB7FF0">
            <w:pPr>
              <w:spacing w:after="160" w:line="278" w:lineRule="auto"/>
            </w:pPr>
            <w:r>
              <w:t>26/03/2025</w:t>
            </w:r>
          </w:p>
        </w:tc>
        <w:tc>
          <w:tcPr>
            <w:tcW w:w="1002" w:type="dxa"/>
          </w:tcPr>
          <w:p w14:paraId="5AE355D4" w14:textId="23A3A498" w:rsidR="00796681" w:rsidRPr="00364044" w:rsidRDefault="00511CA2">
            <w:pPr>
              <w:spacing w:after="160" w:line="278" w:lineRule="auto"/>
            </w:pPr>
            <w:r w:rsidRPr="00364044">
              <w:t>1.1</w:t>
            </w:r>
          </w:p>
        </w:tc>
        <w:tc>
          <w:tcPr>
            <w:tcW w:w="2266" w:type="dxa"/>
          </w:tcPr>
          <w:p w14:paraId="5E607BF5" w14:textId="45FEE120" w:rsidR="00796681" w:rsidRPr="00364044" w:rsidRDefault="00410C85">
            <w:pPr>
              <w:spacing w:after="160" w:line="278" w:lineRule="auto"/>
            </w:pPr>
            <w:r>
              <w:t>Thomas</w:t>
            </w:r>
            <w:r w:rsidR="00AE30DD">
              <w:t>, Nathan, Win</w:t>
            </w:r>
          </w:p>
        </w:tc>
        <w:tc>
          <w:tcPr>
            <w:tcW w:w="4343" w:type="dxa"/>
          </w:tcPr>
          <w:p w14:paraId="36804CF5" w14:textId="1953FFCD" w:rsidR="00796681" w:rsidRPr="00364044" w:rsidRDefault="00B803A5">
            <w:pPr>
              <w:spacing w:after="160" w:line="278" w:lineRule="auto"/>
            </w:pPr>
            <w:r>
              <w:t>Reformatting</w:t>
            </w:r>
            <w:r w:rsidR="001415FC">
              <w:t xml:space="preserve"> of document</w:t>
            </w:r>
            <w:r w:rsidR="001D158D">
              <w:t xml:space="preserve"> sections</w:t>
            </w:r>
            <w:r w:rsidR="00AE30DD">
              <w:t xml:space="preserve">, </w:t>
            </w:r>
            <w:r w:rsidR="00E929A4">
              <w:t>terms of reference, and upskilling information.</w:t>
            </w:r>
          </w:p>
        </w:tc>
      </w:tr>
      <w:tr w:rsidR="00796681" w:rsidRPr="00364044" w14:paraId="10315A95" w14:textId="77777777" w:rsidTr="00180591">
        <w:tc>
          <w:tcPr>
            <w:tcW w:w="1405" w:type="dxa"/>
          </w:tcPr>
          <w:p w14:paraId="20A01F5F" w14:textId="159C92CB" w:rsidR="00796681" w:rsidRPr="00364044" w:rsidRDefault="008E0DF9">
            <w:pPr>
              <w:spacing w:after="160" w:line="278" w:lineRule="auto"/>
            </w:pPr>
            <w:r w:rsidRPr="00364044">
              <w:t>27/03/2025</w:t>
            </w:r>
          </w:p>
        </w:tc>
        <w:tc>
          <w:tcPr>
            <w:tcW w:w="1002" w:type="dxa"/>
          </w:tcPr>
          <w:p w14:paraId="39E047AB" w14:textId="7793E5D6" w:rsidR="00796681" w:rsidRPr="00364044" w:rsidRDefault="00511CA2">
            <w:pPr>
              <w:spacing w:after="160" w:line="278" w:lineRule="auto"/>
            </w:pPr>
            <w:r w:rsidRPr="00364044">
              <w:t>1.2</w:t>
            </w:r>
          </w:p>
        </w:tc>
        <w:tc>
          <w:tcPr>
            <w:tcW w:w="2266" w:type="dxa"/>
          </w:tcPr>
          <w:p w14:paraId="6C2A41E3" w14:textId="53BE4056" w:rsidR="00796681" w:rsidRPr="00364044" w:rsidRDefault="00F230F3">
            <w:pPr>
              <w:spacing w:after="160" w:line="278" w:lineRule="auto"/>
            </w:pPr>
            <w:r>
              <w:t>N</w:t>
            </w:r>
            <w:r w:rsidR="003456CC">
              <w:t xml:space="preserve">athan, </w:t>
            </w:r>
            <w:r w:rsidR="00A3683B">
              <w:t>Win</w:t>
            </w:r>
            <w:r w:rsidR="008C6DFD">
              <w:t>, Zafar</w:t>
            </w:r>
          </w:p>
        </w:tc>
        <w:tc>
          <w:tcPr>
            <w:tcW w:w="4343" w:type="dxa"/>
          </w:tcPr>
          <w:p w14:paraId="2C2E8858" w14:textId="1BA5DCF1" w:rsidR="00796681" w:rsidRPr="00364044" w:rsidRDefault="00382EFD">
            <w:pPr>
              <w:spacing w:after="160" w:line="278" w:lineRule="auto"/>
            </w:pPr>
            <w:r>
              <w:t xml:space="preserve">Reformatting </w:t>
            </w:r>
            <w:r w:rsidR="00EB4964" w:rsidRPr="00364044">
              <w:t>sections into paragraphs</w:t>
            </w:r>
            <w:r w:rsidR="00B767A9">
              <w:t xml:space="preserve">, documents </w:t>
            </w:r>
            <w:r>
              <w:t xml:space="preserve">added to </w:t>
            </w:r>
            <w:r w:rsidR="00B767A9">
              <w:t>appendix</w:t>
            </w:r>
            <w:r w:rsidR="006C6EB6">
              <w:t xml:space="preserve">, </w:t>
            </w:r>
            <w:r w:rsidR="001C03F7">
              <w:t xml:space="preserve">additions and </w:t>
            </w:r>
            <w:r w:rsidR="0037433F">
              <w:t xml:space="preserve">changes to methodology, </w:t>
            </w:r>
            <w:r w:rsidR="007C7B71">
              <w:t xml:space="preserve">and summarising some sections </w:t>
            </w:r>
            <w:r w:rsidR="00A44898">
              <w:t xml:space="preserve">with reference to </w:t>
            </w:r>
            <w:r w:rsidR="007C7B71">
              <w:t>appendices</w:t>
            </w:r>
            <w:r w:rsidR="00A44898">
              <w:t>.</w:t>
            </w:r>
          </w:p>
        </w:tc>
      </w:tr>
      <w:tr w:rsidR="00796681" w:rsidRPr="00364044" w14:paraId="6C9DB92F" w14:textId="77777777" w:rsidTr="00180591">
        <w:tc>
          <w:tcPr>
            <w:tcW w:w="1405" w:type="dxa"/>
          </w:tcPr>
          <w:p w14:paraId="68991062" w14:textId="1368E3AD" w:rsidR="00796681" w:rsidRPr="00364044" w:rsidRDefault="00A3683B">
            <w:pPr>
              <w:spacing w:after="160" w:line="278" w:lineRule="auto"/>
            </w:pPr>
            <w:r>
              <w:t>28/03/2025</w:t>
            </w:r>
          </w:p>
        </w:tc>
        <w:tc>
          <w:tcPr>
            <w:tcW w:w="1002" w:type="dxa"/>
          </w:tcPr>
          <w:p w14:paraId="5316795C" w14:textId="72D6E2F1" w:rsidR="00796681" w:rsidRPr="00364044" w:rsidRDefault="00A3683B">
            <w:pPr>
              <w:spacing w:after="160" w:line="278" w:lineRule="auto"/>
            </w:pPr>
            <w:r>
              <w:t>1.3</w:t>
            </w:r>
          </w:p>
        </w:tc>
        <w:tc>
          <w:tcPr>
            <w:tcW w:w="2266" w:type="dxa"/>
          </w:tcPr>
          <w:p w14:paraId="203A9EA2" w14:textId="7250926D" w:rsidR="00796681" w:rsidRPr="00364044" w:rsidRDefault="00F51B96">
            <w:pPr>
              <w:spacing w:after="160" w:line="278" w:lineRule="auto"/>
            </w:pPr>
            <w:r>
              <w:t>Nathan</w:t>
            </w:r>
            <w:r w:rsidR="00D916F6">
              <w:t>, Thomas</w:t>
            </w:r>
          </w:p>
        </w:tc>
        <w:tc>
          <w:tcPr>
            <w:tcW w:w="4343" w:type="dxa"/>
          </w:tcPr>
          <w:p w14:paraId="03E46906" w14:textId="6DD71E9D" w:rsidR="00796681" w:rsidRPr="00364044" w:rsidRDefault="00F51B96">
            <w:pPr>
              <w:spacing w:after="160" w:line="278" w:lineRule="auto"/>
            </w:pPr>
            <w:r>
              <w:t>Formatting and placeholders</w:t>
            </w:r>
            <w:r w:rsidR="00D916F6">
              <w:t xml:space="preserve"> for missing information</w:t>
            </w:r>
            <w:r w:rsidR="00D947A1">
              <w:t xml:space="preserve">. Version bumped to 1.2 </w:t>
            </w:r>
            <w:r w:rsidR="002439CD">
              <w:t xml:space="preserve">with </w:t>
            </w:r>
            <w:r w:rsidR="002C3712">
              <w:t xml:space="preserve">properly written changelog </w:t>
            </w:r>
            <w:r w:rsidR="00D947A1">
              <w:t xml:space="preserve">(should be 1.3 – fixed </w:t>
            </w:r>
            <w:r w:rsidR="00BF7650">
              <w:t>next day).</w:t>
            </w:r>
          </w:p>
        </w:tc>
      </w:tr>
      <w:tr w:rsidR="002E2E36" w:rsidRPr="00364044" w14:paraId="5B3A6703" w14:textId="77777777" w:rsidTr="00180591">
        <w:tc>
          <w:tcPr>
            <w:tcW w:w="1405" w:type="dxa"/>
          </w:tcPr>
          <w:p w14:paraId="5E3AC685" w14:textId="5F1F2C25" w:rsidR="002E2E36" w:rsidRDefault="004102B7">
            <w:pPr>
              <w:spacing w:after="160" w:line="278" w:lineRule="auto"/>
            </w:pPr>
            <w:r>
              <w:t>30</w:t>
            </w:r>
            <w:r w:rsidR="002E2E36">
              <w:t>/03/2025</w:t>
            </w:r>
          </w:p>
        </w:tc>
        <w:tc>
          <w:tcPr>
            <w:tcW w:w="1002" w:type="dxa"/>
          </w:tcPr>
          <w:p w14:paraId="0FDED152" w14:textId="77BEE36F" w:rsidR="002E2E36" w:rsidRDefault="002E2E36">
            <w:pPr>
              <w:spacing w:after="160" w:line="278" w:lineRule="auto"/>
            </w:pPr>
            <w:r>
              <w:t>1.4</w:t>
            </w:r>
          </w:p>
        </w:tc>
        <w:tc>
          <w:tcPr>
            <w:tcW w:w="2266" w:type="dxa"/>
          </w:tcPr>
          <w:p w14:paraId="7210EF48" w14:textId="45B21F82" w:rsidR="002E2E36" w:rsidRDefault="00180591">
            <w:pPr>
              <w:spacing w:after="160" w:line="278" w:lineRule="auto"/>
            </w:pPr>
            <w:r>
              <w:t>All Team Members</w:t>
            </w:r>
          </w:p>
        </w:tc>
        <w:tc>
          <w:tcPr>
            <w:tcW w:w="4343" w:type="dxa"/>
          </w:tcPr>
          <w:p w14:paraId="0EB89BB7" w14:textId="61FD1204" w:rsidR="002E2E36" w:rsidRDefault="005F65E0">
            <w:pPr>
              <w:spacing w:after="160" w:line="278" w:lineRule="auto"/>
            </w:pPr>
            <w:r>
              <w:t>Completion of d</w:t>
            </w:r>
            <w:r w:rsidR="00FC5BE7">
              <w:t>raft proposal</w:t>
            </w:r>
            <w:r w:rsidR="004102B7">
              <w:t xml:space="preserve"> with revisions</w:t>
            </w:r>
            <w:r w:rsidR="001D5308">
              <w:t xml:space="preserve"> of </w:t>
            </w:r>
            <w:r w:rsidR="004102B7">
              <w:t>all major sections</w:t>
            </w:r>
            <w:r w:rsidR="001D5308">
              <w:t>.</w:t>
            </w:r>
          </w:p>
        </w:tc>
      </w:tr>
    </w:tbl>
    <w:p w14:paraId="26E932A3" w14:textId="77777777" w:rsidR="00F41DEB" w:rsidRPr="00364044" w:rsidDel="005320AA" w:rsidRDefault="00F41DEB">
      <w:pPr>
        <w:spacing w:after="160" w:line="278" w:lineRule="auto"/>
      </w:pPr>
      <w:r w:rsidRPr="00364044" w:rsidDel="005320AA">
        <w:br w:type="page"/>
      </w:r>
    </w:p>
    <w:sdt>
      <w:sdtPr>
        <w:rPr>
          <w:rFonts w:ascii="Aptos" w:eastAsiaTheme="minorEastAsia" w:hAnsi="Aptos" w:cs="Aptos"/>
          <w:color w:val="auto"/>
          <w:sz w:val="24"/>
          <w:szCs w:val="24"/>
          <w:lang w:val="en-NZ" w:eastAsia="en-NZ"/>
        </w:rPr>
        <w:id w:val="-1385175398"/>
        <w:docPartObj>
          <w:docPartGallery w:val="Table of Contents"/>
          <w:docPartUnique/>
        </w:docPartObj>
      </w:sdtPr>
      <w:sdtEndPr/>
      <w:sdtContent>
        <w:p w14:paraId="03B6B0F2" w14:textId="1B884B29" w:rsidR="00A32BC6" w:rsidRPr="00364044" w:rsidRDefault="00A32BC6">
          <w:pPr>
            <w:pStyle w:val="TOCHeading"/>
          </w:pPr>
          <w:r w:rsidRPr="00364044">
            <w:t>Table of Contents</w:t>
          </w:r>
        </w:p>
        <w:p w14:paraId="504C4FFF" w14:textId="7DC08C5C" w:rsidR="00721D15" w:rsidRDefault="00A32BC6">
          <w:pPr>
            <w:pStyle w:val="TOC1"/>
            <w:tabs>
              <w:tab w:val="right" w:leader="dot" w:pos="9016"/>
            </w:tabs>
            <w:rPr>
              <w:rFonts w:asciiTheme="minorHAnsi" w:hAnsiTheme="minorHAnsi" w:cstheme="minorBidi"/>
              <w:noProof/>
              <w:kern w:val="2"/>
              <w:lang w:bidi="my-MM"/>
              <w14:ligatures w14:val="standardContextual"/>
            </w:rPr>
          </w:pPr>
          <w:r w:rsidRPr="00364044">
            <w:fldChar w:fldCharType="begin"/>
          </w:r>
          <w:r>
            <w:instrText xml:space="preserve"> TOC \o "1-3" \h \z \u </w:instrText>
          </w:r>
          <w:r w:rsidRPr="00364044">
            <w:fldChar w:fldCharType="separate"/>
          </w:r>
          <w:hyperlink w:anchor="_Toc194241657" w:history="1">
            <w:r w:rsidR="00721D15" w:rsidRPr="002D7EB9">
              <w:rPr>
                <w:rStyle w:val="Hyperlink"/>
                <w:noProof/>
              </w:rPr>
              <w:t>Changelog</w:t>
            </w:r>
            <w:r w:rsidR="00721D15">
              <w:rPr>
                <w:noProof/>
                <w:webHidden/>
              </w:rPr>
              <w:tab/>
            </w:r>
            <w:r w:rsidR="00721D15">
              <w:rPr>
                <w:noProof/>
                <w:webHidden/>
              </w:rPr>
              <w:fldChar w:fldCharType="begin"/>
            </w:r>
            <w:r w:rsidR="00721D15">
              <w:rPr>
                <w:noProof/>
                <w:webHidden/>
              </w:rPr>
              <w:instrText xml:space="preserve"> PAGEREF _Toc194241657 \h </w:instrText>
            </w:r>
            <w:r w:rsidR="00721D15">
              <w:rPr>
                <w:noProof/>
                <w:webHidden/>
              </w:rPr>
            </w:r>
            <w:r w:rsidR="00721D15">
              <w:rPr>
                <w:noProof/>
                <w:webHidden/>
              </w:rPr>
              <w:fldChar w:fldCharType="separate"/>
            </w:r>
            <w:r w:rsidR="00721D15">
              <w:rPr>
                <w:noProof/>
                <w:webHidden/>
              </w:rPr>
              <w:t>2</w:t>
            </w:r>
            <w:r w:rsidR="00721D15">
              <w:rPr>
                <w:noProof/>
                <w:webHidden/>
              </w:rPr>
              <w:fldChar w:fldCharType="end"/>
            </w:r>
          </w:hyperlink>
        </w:p>
        <w:p w14:paraId="1AA5CB6C" w14:textId="15CC72A5"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58" w:history="1">
            <w:r w:rsidRPr="002D7EB9">
              <w:rPr>
                <w:rStyle w:val="Hyperlink"/>
                <w:noProof/>
              </w:rPr>
              <w:t>Executive Summary</w:t>
            </w:r>
            <w:r>
              <w:rPr>
                <w:noProof/>
                <w:webHidden/>
              </w:rPr>
              <w:tab/>
            </w:r>
            <w:r>
              <w:rPr>
                <w:noProof/>
                <w:webHidden/>
              </w:rPr>
              <w:fldChar w:fldCharType="begin"/>
            </w:r>
            <w:r>
              <w:rPr>
                <w:noProof/>
                <w:webHidden/>
              </w:rPr>
              <w:instrText xml:space="preserve"> PAGEREF _Toc194241658 \h </w:instrText>
            </w:r>
            <w:r>
              <w:rPr>
                <w:noProof/>
                <w:webHidden/>
              </w:rPr>
            </w:r>
            <w:r>
              <w:rPr>
                <w:noProof/>
                <w:webHidden/>
              </w:rPr>
              <w:fldChar w:fldCharType="separate"/>
            </w:r>
            <w:r>
              <w:rPr>
                <w:noProof/>
                <w:webHidden/>
              </w:rPr>
              <w:t>4</w:t>
            </w:r>
            <w:r>
              <w:rPr>
                <w:noProof/>
                <w:webHidden/>
              </w:rPr>
              <w:fldChar w:fldCharType="end"/>
            </w:r>
          </w:hyperlink>
        </w:p>
        <w:p w14:paraId="6579A348" w14:textId="492FA593"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59" w:history="1">
            <w:r w:rsidRPr="002D7EB9">
              <w:rPr>
                <w:rStyle w:val="Hyperlink"/>
                <w:noProof/>
              </w:rPr>
              <w:t>Terms of Reference</w:t>
            </w:r>
            <w:r>
              <w:rPr>
                <w:noProof/>
                <w:webHidden/>
              </w:rPr>
              <w:tab/>
            </w:r>
            <w:r>
              <w:rPr>
                <w:noProof/>
                <w:webHidden/>
              </w:rPr>
              <w:fldChar w:fldCharType="begin"/>
            </w:r>
            <w:r>
              <w:rPr>
                <w:noProof/>
                <w:webHidden/>
              </w:rPr>
              <w:instrText xml:space="preserve"> PAGEREF _Toc194241659 \h </w:instrText>
            </w:r>
            <w:r>
              <w:rPr>
                <w:noProof/>
                <w:webHidden/>
              </w:rPr>
            </w:r>
            <w:r>
              <w:rPr>
                <w:noProof/>
                <w:webHidden/>
              </w:rPr>
              <w:fldChar w:fldCharType="separate"/>
            </w:r>
            <w:r>
              <w:rPr>
                <w:noProof/>
                <w:webHidden/>
              </w:rPr>
              <w:t>5</w:t>
            </w:r>
            <w:r>
              <w:rPr>
                <w:noProof/>
                <w:webHidden/>
              </w:rPr>
              <w:fldChar w:fldCharType="end"/>
            </w:r>
          </w:hyperlink>
        </w:p>
        <w:p w14:paraId="0679F214" w14:textId="617919F0"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60" w:history="1">
            <w:r w:rsidRPr="002D7EB9">
              <w:rPr>
                <w:rStyle w:val="Hyperlink"/>
                <w:noProof/>
              </w:rPr>
              <w:t>Rationale</w:t>
            </w:r>
            <w:r>
              <w:rPr>
                <w:noProof/>
                <w:webHidden/>
              </w:rPr>
              <w:tab/>
            </w:r>
            <w:r>
              <w:rPr>
                <w:noProof/>
                <w:webHidden/>
              </w:rPr>
              <w:fldChar w:fldCharType="begin"/>
            </w:r>
            <w:r>
              <w:rPr>
                <w:noProof/>
                <w:webHidden/>
              </w:rPr>
              <w:instrText xml:space="preserve"> PAGEREF _Toc194241660 \h </w:instrText>
            </w:r>
            <w:r>
              <w:rPr>
                <w:noProof/>
                <w:webHidden/>
              </w:rPr>
            </w:r>
            <w:r>
              <w:rPr>
                <w:noProof/>
                <w:webHidden/>
              </w:rPr>
              <w:fldChar w:fldCharType="separate"/>
            </w:r>
            <w:r>
              <w:rPr>
                <w:noProof/>
                <w:webHidden/>
              </w:rPr>
              <w:t>5</w:t>
            </w:r>
            <w:r>
              <w:rPr>
                <w:noProof/>
                <w:webHidden/>
              </w:rPr>
              <w:fldChar w:fldCharType="end"/>
            </w:r>
          </w:hyperlink>
        </w:p>
        <w:p w14:paraId="0F48927B" w14:textId="26F84C4B"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61" w:history="1">
            <w:r w:rsidRPr="002D7EB9">
              <w:rPr>
                <w:rStyle w:val="Hyperlink"/>
                <w:noProof/>
              </w:rPr>
              <w:t>Project Objectives</w:t>
            </w:r>
            <w:r>
              <w:rPr>
                <w:noProof/>
                <w:webHidden/>
              </w:rPr>
              <w:tab/>
            </w:r>
            <w:r>
              <w:rPr>
                <w:noProof/>
                <w:webHidden/>
              </w:rPr>
              <w:fldChar w:fldCharType="begin"/>
            </w:r>
            <w:r>
              <w:rPr>
                <w:noProof/>
                <w:webHidden/>
              </w:rPr>
              <w:instrText xml:space="preserve"> PAGEREF _Toc194241661 \h </w:instrText>
            </w:r>
            <w:r>
              <w:rPr>
                <w:noProof/>
                <w:webHidden/>
              </w:rPr>
            </w:r>
            <w:r>
              <w:rPr>
                <w:noProof/>
                <w:webHidden/>
              </w:rPr>
              <w:fldChar w:fldCharType="separate"/>
            </w:r>
            <w:r>
              <w:rPr>
                <w:noProof/>
                <w:webHidden/>
              </w:rPr>
              <w:t>6</w:t>
            </w:r>
            <w:r>
              <w:rPr>
                <w:noProof/>
                <w:webHidden/>
              </w:rPr>
              <w:fldChar w:fldCharType="end"/>
            </w:r>
          </w:hyperlink>
        </w:p>
        <w:p w14:paraId="6E282869" w14:textId="105706A0"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62" w:history="1">
            <w:r w:rsidRPr="002D7EB9">
              <w:rPr>
                <w:rStyle w:val="Hyperlink"/>
                <w:noProof/>
              </w:rPr>
              <w:t>Project Scope</w:t>
            </w:r>
            <w:r>
              <w:rPr>
                <w:noProof/>
                <w:webHidden/>
              </w:rPr>
              <w:tab/>
            </w:r>
            <w:r>
              <w:rPr>
                <w:noProof/>
                <w:webHidden/>
              </w:rPr>
              <w:fldChar w:fldCharType="begin"/>
            </w:r>
            <w:r>
              <w:rPr>
                <w:noProof/>
                <w:webHidden/>
              </w:rPr>
              <w:instrText xml:space="preserve"> PAGEREF _Toc194241662 \h </w:instrText>
            </w:r>
            <w:r>
              <w:rPr>
                <w:noProof/>
                <w:webHidden/>
              </w:rPr>
            </w:r>
            <w:r>
              <w:rPr>
                <w:noProof/>
                <w:webHidden/>
              </w:rPr>
              <w:fldChar w:fldCharType="separate"/>
            </w:r>
            <w:r>
              <w:rPr>
                <w:noProof/>
                <w:webHidden/>
              </w:rPr>
              <w:t>6</w:t>
            </w:r>
            <w:r>
              <w:rPr>
                <w:noProof/>
                <w:webHidden/>
              </w:rPr>
              <w:fldChar w:fldCharType="end"/>
            </w:r>
          </w:hyperlink>
        </w:p>
        <w:p w14:paraId="15A33909" w14:textId="0D7E0353"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63" w:history="1">
            <w:r w:rsidRPr="002D7EB9">
              <w:rPr>
                <w:rStyle w:val="Hyperlink"/>
                <w:noProof/>
              </w:rPr>
              <w:t>Out of Scope</w:t>
            </w:r>
            <w:r>
              <w:rPr>
                <w:noProof/>
                <w:webHidden/>
              </w:rPr>
              <w:tab/>
            </w:r>
            <w:r>
              <w:rPr>
                <w:noProof/>
                <w:webHidden/>
              </w:rPr>
              <w:fldChar w:fldCharType="begin"/>
            </w:r>
            <w:r>
              <w:rPr>
                <w:noProof/>
                <w:webHidden/>
              </w:rPr>
              <w:instrText xml:space="preserve"> PAGEREF _Toc194241663 \h </w:instrText>
            </w:r>
            <w:r>
              <w:rPr>
                <w:noProof/>
                <w:webHidden/>
              </w:rPr>
            </w:r>
            <w:r>
              <w:rPr>
                <w:noProof/>
                <w:webHidden/>
              </w:rPr>
              <w:fldChar w:fldCharType="separate"/>
            </w:r>
            <w:r>
              <w:rPr>
                <w:noProof/>
                <w:webHidden/>
              </w:rPr>
              <w:t>6</w:t>
            </w:r>
            <w:r>
              <w:rPr>
                <w:noProof/>
                <w:webHidden/>
              </w:rPr>
              <w:fldChar w:fldCharType="end"/>
            </w:r>
          </w:hyperlink>
        </w:p>
        <w:p w14:paraId="31CFCF89" w14:textId="7D00D8A9"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64" w:history="1">
            <w:r w:rsidRPr="002D7EB9">
              <w:rPr>
                <w:rStyle w:val="Hyperlink"/>
                <w:noProof/>
              </w:rPr>
              <w:t>Key Stakeholders</w:t>
            </w:r>
            <w:r>
              <w:rPr>
                <w:noProof/>
                <w:webHidden/>
              </w:rPr>
              <w:tab/>
            </w:r>
            <w:r>
              <w:rPr>
                <w:noProof/>
                <w:webHidden/>
              </w:rPr>
              <w:fldChar w:fldCharType="begin"/>
            </w:r>
            <w:r>
              <w:rPr>
                <w:noProof/>
                <w:webHidden/>
              </w:rPr>
              <w:instrText xml:space="preserve"> PAGEREF _Toc194241664 \h </w:instrText>
            </w:r>
            <w:r>
              <w:rPr>
                <w:noProof/>
                <w:webHidden/>
              </w:rPr>
            </w:r>
            <w:r>
              <w:rPr>
                <w:noProof/>
                <w:webHidden/>
              </w:rPr>
              <w:fldChar w:fldCharType="separate"/>
            </w:r>
            <w:r>
              <w:rPr>
                <w:noProof/>
                <w:webHidden/>
              </w:rPr>
              <w:t>7</w:t>
            </w:r>
            <w:r>
              <w:rPr>
                <w:noProof/>
                <w:webHidden/>
              </w:rPr>
              <w:fldChar w:fldCharType="end"/>
            </w:r>
          </w:hyperlink>
        </w:p>
        <w:p w14:paraId="0C597644" w14:textId="281F77D3"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65" w:history="1">
            <w:r w:rsidRPr="002D7EB9">
              <w:rPr>
                <w:rStyle w:val="Hyperlink"/>
                <w:noProof/>
              </w:rPr>
              <w:t>Technical Infrastructure</w:t>
            </w:r>
            <w:r>
              <w:rPr>
                <w:noProof/>
                <w:webHidden/>
              </w:rPr>
              <w:tab/>
            </w:r>
            <w:r>
              <w:rPr>
                <w:noProof/>
                <w:webHidden/>
              </w:rPr>
              <w:fldChar w:fldCharType="begin"/>
            </w:r>
            <w:r>
              <w:rPr>
                <w:noProof/>
                <w:webHidden/>
              </w:rPr>
              <w:instrText xml:space="preserve"> PAGEREF _Toc194241665 \h </w:instrText>
            </w:r>
            <w:r>
              <w:rPr>
                <w:noProof/>
                <w:webHidden/>
              </w:rPr>
            </w:r>
            <w:r>
              <w:rPr>
                <w:noProof/>
                <w:webHidden/>
              </w:rPr>
              <w:fldChar w:fldCharType="separate"/>
            </w:r>
            <w:r>
              <w:rPr>
                <w:noProof/>
                <w:webHidden/>
              </w:rPr>
              <w:t>7</w:t>
            </w:r>
            <w:r>
              <w:rPr>
                <w:noProof/>
                <w:webHidden/>
              </w:rPr>
              <w:fldChar w:fldCharType="end"/>
            </w:r>
          </w:hyperlink>
        </w:p>
        <w:p w14:paraId="5F1ACAB8" w14:textId="3A2179E3"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66" w:history="1">
            <w:r w:rsidRPr="002D7EB9">
              <w:rPr>
                <w:rStyle w:val="Hyperlink"/>
                <w:noProof/>
              </w:rPr>
              <w:t>Skills Analysis</w:t>
            </w:r>
            <w:r>
              <w:rPr>
                <w:noProof/>
                <w:webHidden/>
              </w:rPr>
              <w:tab/>
            </w:r>
            <w:r>
              <w:rPr>
                <w:noProof/>
                <w:webHidden/>
              </w:rPr>
              <w:fldChar w:fldCharType="begin"/>
            </w:r>
            <w:r>
              <w:rPr>
                <w:noProof/>
                <w:webHidden/>
              </w:rPr>
              <w:instrText xml:space="preserve"> PAGEREF _Toc194241666 \h </w:instrText>
            </w:r>
            <w:r>
              <w:rPr>
                <w:noProof/>
                <w:webHidden/>
              </w:rPr>
            </w:r>
            <w:r>
              <w:rPr>
                <w:noProof/>
                <w:webHidden/>
              </w:rPr>
              <w:fldChar w:fldCharType="separate"/>
            </w:r>
            <w:r>
              <w:rPr>
                <w:noProof/>
                <w:webHidden/>
              </w:rPr>
              <w:t>7</w:t>
            </w:r>
            <w:r>
              <w:rPr>
                <w:noProof/>
                <w:webHidden/>
              </w:rPr>
              <w:fldChar w:fldCharType="end"/>
            </w:r>
          </w:hyperlink>
        </w:p>
        <w:p w14:paraId="21DFE1A4" w14:textId="2629238B"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67" w:history="1">
            <w:r w:rsidRPr="002D7EB9">
              <w:rPr>
                <w:rStyle w:val="Hyperlink"/>
                <w:noProof/>
              </w:rPr>
              <w:t>Upskilling Plan Schedule</w:t>
            </w:r>
            <w:r>
              <w:rPr>
                <w:noProof/>
                <w:webHidden/>
              </w:rPr>
              <w:tab/>
            </w:r>
            <w:r>
              <w:rPr>
                <w:noProof/>
                <w:webHidden/>
              </w:rPr>
              <w:fldChar w:fldCharType="begin"/>
            </w:r>
            <w:r>
              <w:rPr>
                <w:noProof/>
                <w:webHidden/>
              </w:rPr>
              <w:instrText xml:space="preserve"> PAGEREF _Toc194241667 \h </w:instrText>
            </w:r>
            <w:r>
              <w:rPr>
                <w:noProof/>
                <w:webHidden/>
              </w:rPr>
            </w:r>
            <w:r>
              <w:rPr>
                <w:noProof/>
                <w:webHidden/>
              </w:rPr>
              <w:fldChar w:fldCharType="separate"/>
            </w:r>
            <w:r>
              <w:rPr>
                <w:noProof/>
                <w:webHidden/>
              </w:rPr>
              <w:t>7</w:t>
            </w:r>
            <w:r>
              <w:rPr>
                <w:noProof/>
                <w:webHidden/>
              </w:rPr>
              <w:fldChar w:fldCharType="end"/>
            </w:r>
          </w:hyperlink>
        </w:p>
        <w:p w14:paraId="24E02087" w14:textId="02F93073"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68" w:history="1">
            <w:r w:rsidRPr="002D7EB9">
              <w:rPr>
                <w:rStyle w:val="Hyperlink"/>
                <w:noProof/>
              </w:rPr>
              <w:t>Deliverables</w:t>
            </w:r>
            <w:r>
              <w:rPr>
                <w:noProof/>
                <w:webHidden/>
              </w:rPr>
              <w:tab/>
            </w:r>
            <w:r>
              <w:rPr>
                <w:noProof/>
                <w:webHidden/>
              </w:rPr>
              <w:fldChar w:fldCharType="begin"/>
            </w:r>
            <w:r>
              <w:rPr>
                <w:noProof/>
                <w:webHidden/>
              </w:rPr>
              <w:instrText xml:space="preserve"> PAGEREF _Toc194241668 \h </w:instrText>
            </w:r>
            <w:r>
              <w:rPr>
                <w:noProof/>
                <w:webHidden/>
              </w:rPr>
            </w:r>
            <w:r>
              <w:rPr>
                <w:noProof/>
                <w:webHidden/>
              </w:rPr>
              <w:fldChar w:fldCharType="separate"/>
            </w:r>
            <w:r>
              <w:rPr>
                <w:noProof/>
                <w:webHidden/>
              </w:rPr>
              <w:t>7</w:t>
            </w:r>
            <w:r>
              <w:rPr>
                <w:noProof/>
                <w:webHidden/>
              </w:rPr>
              <w:fldChar w:fldCharType="end"/>
            </w:r>
          </w:hyperlink>
        </w:p>
        <w:p w14:paraId="454CAD9D" w14:textId="5CE6572B"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69" w:history="1">
            <w:r w:rsidRPr="002D7EB9">
              <w:rPr>
                <w:rStyle w:val="Hyperlink"/>
                <w:noProof/>
              </w:rPr>
              <w:t>Success Criteria</w:t>
            </w:r>
            <w:r>
              <w:rPr>
                <w:noProof/>
                <w:webHidden/>
              </w:rPr>
              <w:tab/>
            </w:r>
            <w:r>
              <w:rPr>
                <w:noProof/>
                <w:webHidden/>
              </w:rPr>
              <w:fldChar w:fldCharType="begin"/>
            </w:r>
            <w:r>
              <w:rPr>
                <w:noProof/>
                <w:webHidden/>
              </w:rPr>
              <w:instrText xml:space="preserve"> PAGEREF _Toc194241669 \h </w:instrText>
            </w:r>
            <w:r>
              <w:rPr>
                <w:noProof/>
                <w:webHidden/>
              </w:rPr>
            </w:r>
            <w:r>
              <w:rPr>
                <w:noProof/>
                <w:webHidden/>
              </w:rPr>
              <w:fldChar w:fldCharType="separate"/>
            </w:r>
            <w:r>
              <w:rPr>
                <w:noProof/>
                <w:webHidden/>
              </w:rPr>
              <w:t>7</w:t>
            </w:r>
            <w:r>
              <w:rPr>
                <w:noProof/>
                <w:webHidden/>
              </w:rPr>
              <w:fldChar w:fldCharType="end"/>
            </w:r>
          </w:hyperlink>
        </w:p>
        <w:p w14:paraId="29AD4052" w14:textId="018AE15B"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70" w:history="1">
            <w:r w:rsidRPr="002D7EB9">
              <w:rPr>
                <w:rStyle w:val="Hyperlink"/>
                <w:noProof/>
              </w:rPr>
              <w:t>Project Management Methodology</w:t>
            </w:r>
            <w:r>
              <w:rPr>
                <w:noProof/>
                <w:webHidden/>
              </w:rPr>
              <w:tab/>
            </w:r>
            <w:r>
              <w:rPr>
                <w:noProof/>
                <w:webHidden/>
              </w:rPr>
              <w:fldChar w:fldCharType="begin"/>
            </w:r>
            <w:r>
              <w:rPr>
                <w:noProof/>
                <w:webHidden/>
              </w:rPr>
              <w:instrText xml:space="preserve"> PAGEREF _Toc194241670 \h </w:instrText>
            </w:r>
            <w:r>
              <w:rPr>
                <w:noProof/>
                <w:webHidden/>
              </w:rPr>
            </w:r>
            <w:r>
              <w:rPr>
                <w:noProof/>
                <w:webHidden/>
              </w:rPr>
              <w:fldChar w:fldCharType="separate"/>
            </w:r>
            <w:r>
              <w:rPr>
                <w:noProof/>
                <w:webHidden/>
              </w:rPr>
              <w:t>8</w:t>
            </w:r>
            <w:r>
              <w:rPr>
                <w:noProof/>
                <w:webHidden/>
              </w:rPr>
              <w:fldChar w:fldCharType="end"/>
            </w:r>
          </w:hyperlink>
        </w:p>
        <w:p w14:paraId="76894CEC" w14:textId="6AAD5D3A"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71" w:history="1">
            <w:r w:rsidRPr="002D7EB9">
              <w:rPr>
                <w:rStyle w:val="Hyperlink"/>
                <w:noProof/>
              </w:rPr>
              <w:t>Project Methodology</w:t>
            </w:r>
            <w:r>
              <w:rPr>
                <w:noProof/>
                <w:webHidden/>
              </w:rPr>
              <w:tab/>
            </w:r>
            <w:r>
              <w:rPr>
                <w:noProof/>
                <w:webHidden/>
              </w:rPr>
              <w:fldChar w:fldCharType="begin"/>
            </w:r>
            <w:r>
              <w:rPr>
                <w:noProof/>
                <w:webHidden/>
              </w:rPr>
              <w:instrText xml:space="preserve"> PAGEREF _Toc194241671 \h </w:instrText>
            </w:r>
            <w:r>
              <w:rPr>
                <w:noProof/>
                <w:webHidden/>
              </w:rPr>
            </w:r>
            <w:r>
              <w:rPr>
                <w:noProof/>
                <w:webHidden/>
              </w:rPr>
              <w:fldChar w:fldCharType="separate"/>
            </w:r>
            <w:r>
              <w:rPr>
                <w:noProof/>
                <w:webHidden/>
              </w:rPr>
              <w:t>8</w:t>
            </w:r>
            <w:r>
              <w:rPr>
                <w:noProof/>
                <w:webHidden/>
              </w:rPr>
              <w:fldChar w:fldCharType="end"/>
            </w:r>
          </w:hyperlink>
        </w:p>
        <w:p w14:paraId="0C58F059" w14:textId="3CE77D05"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72" w:history="1">
            <w:r w:rsidRPr="002D7EB9">
              <w:rPr>
                <w:rStyle w:val="Hyperlink"/>
                <w:noProof/>
              </w:rPr>
              <w:t>Rational/Justification:</w:t>
            </w:r>
            <w:r>
              <w:rPr>
                <w:noProof/>
                <w:webHidden/>
              </w:rPr>
              <w:tab/>
            </w:r>
            <w:r>
              <w:rPr>
                <w:noProof/>
                <w:webHidden/>
              </w:rPr>
              <w:fldChar w:fldCharType="begin"/>
            </w:r>
            <w:r>
              <w:rPr>
                <w:noProof/>
                <w:webHidden/>
              </w:rPr>
              <w:instrText xml:space="preserve"> PAGEREF _Toc194241672 \h </w:instrText>
            </w:r>
            <w:r>
              <w:rPr>
                <w:noProof/>
                <w:webHidden/>
              </w:rPr>
            </w:r>
            <w:r>
              <w:rPr>
                <w:noProof/>
                <w:webHidden/>
              </w:rPr>
              <w:fldChar w:fldCharType="separate"/>
            </w:r>
            <w:r>
              <w:rPr>
                <w:noProof/>
                <w:webHidden/>
              </w:rPr>
              <w:t>8</w:t>
            </w:r>
            <w:r>
              <w:rPr>
                <w:noProof/>
                <w:webHidden/>
              </w:rPr>
              <w:fldChar w:fldCharType="end"/>
            </w:r>
          </w:hyperlink>
        </w:p>
        <w:p w14:paraId="4B094E7D" w14:textId="78249BAA"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73" w:history="1">
            <w:r w:rsidRPr="002D7EB9">
              <w:rPr>
                <w:rStyle w:val="Hyperlink"/>
                <w:noProof/>
              </w:rPr>
              <w:t>Project Phases</w:t>
            </w:r>
            <w:r>
              <w:rPr>
                <w:noProof/>
                <w:webHidden/>
              </w:rPr>
              <w:tab/>
            </w:r>
            <w:r>
              <w:rPr>
                <w:noProof/>
                <w:webHidden/>
              </w:rPr>
              <w:fldChar w:fldCharType="begin"/>
            </w:r>
            <w:r>
              <w:rPr>
                <w:noProof/>
                <w:webHidden/>
              </w:rPr>
              <w:instrText xml:space="preserve"> PAGEREF _Toc194241673 \h </w:instrText>
            </w:r>
            <w:r>
              <w:rPr>
                <w:noProof/>
                <w:webHidden/>
              </w:rPr>
            </w:r>
            <w:r>
              <w:rPr>
                <w:noProof/>
                <w:webHidden/>
              </w:rPr>
              <w:fldChar w:fldCharType="separate"/>
            </w:r>
            <w:r>
              <w:rPr>
                <w:noProof/>
                <w:webHidden/>
              </w:rPr>
              <w:t>8</w:t>
            </w:r>
            <w:r>
              <w:rPr>
                <w:noProof/>
                <w:webHidden/>
              </w:rPr>
              <w:fldChar w:fldCharType="end"/>
            </w:r>
          </w:hyperlink>
        </w:p>
        <w:p w14:paraId="3F14E82D" w14:textId="028B0716"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74" w:history="1">
            <w:r w:rsidRPr="002D7EB9">
              <w:rPr>
                <w:rStyle w:val="Hyperlink"/>
                <w:noProof/>
              </w:rPr>
              <w:t>Deliverables</w:t>
            </w:r>
            <w:r>
              <w:rPr>
                <w:noProof/>
                <w:webHidden/>
              </w:rPr>
              <w:tab/>
            </w:r>
            <w:r>
              <w:rPr>
                <w:noProof/>
                <w:webHidden/>
              </w:rPr>
              <w:fldChar w:fldCharType="begin"/>
            </w:r>
            <w:r>
              <w:rPr>
                <w:noProof/>
                <w:webHidden/>
              </w:rPr>
              <w:instrText xml:space="preserve"> PAGEREF _Toc194241674 \h </w:instrText>
            </w:r>
            <w:r>
              <w:rPr>
                <w:noProof/>
                <w:webHidden/>
              </w:rPr>
            </w:r>
            <w:r>
              <w:rPr>
                <w:noProof/>
                <w:webHidden/>
              </w:rPr>
              <w:fldChar w:fldCharType="separate"/>
            </w:r>
            <w:r>
              <w:rPr>
                <w:noProof/>
                <w:webHidden/>
              </w:rPr>
              <w:t>9</w:t>
            </w:r>
            <w:r>
              <w:rPr>
                <w:noProof/>
                <w:webHidden/>
              </w:rPr>
              <w:fldChar w:fldCharType="end"/>
            </w:r>
          </w:hyperlink>
        </w:p>
        <w:p w14:paraId="201BED3A" w14:textId="15771701"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75" w:history="1">
            <w:r w:rsidRPr="002D7EB9">
              <w:rPr>
                <w:rStyle w:val="Hyperlink"/>
                <w:noProof/>
              </w:rPr>
              <w:t>Team Contract</w:t>
            </w:r>
            <w:r>
              <w:rPr>
                <w:noProof/>
                <w:webHidden/>
              </w:rPr>
              <w:tab/>
            </w:r>
            <w:r>
              <w:rPr>
                <w:noProof/>
                <w:webHidden/>
              </w:rPr>
              <w:fldChar w:fldCharType="begin"/>
            </w:r>
            <w:r>
              <w:rPr>
                <w:noProof/>
                <w:webHidden/>
              </w:rPr>
              <w:instrText xml:space="preserve"> PAGEREF _Toc194241675 \h </w:instrText>
            </w:r>
            <w:r>
              <w:rPr>
                <w:noProof/>
                <w:webHidden/>
              </w:rPr>
            </w:r>
            <w:r>
              <w:rPr>
                <w:noProof/>
                <w:webHidden/>
              </w:rPr>
              <w:fldChar w:fldCharType="separate"/>
            </w:r>
            <w:r>
              <w:rPr>
                <w:noProof/>
                <w:webHidden/>
              </w:rPr>
              <w:t>9</w:t>
            </w:r>
            <w:r>
              <w:rPr>
                <w:noProof/>
                <w:webHidden/>
              </w:rPr>
              <w:fldChar w:fldCharType="end"/>
            </w:r>
          </w:hyperlink>
        </w:p>
        <w:p w14:paraId="6A688C9B" w14:textId="671E1169"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76" w:history="1">
            <w:r w:rsidRPr="002D7EB9">
              <w:rPr>
                <w:rStyle w:val="Hyperlink"/>
                <w:noProof/>
              </w:rPr>
              <w:t>Team Schedule</w:t>
            </w:r>
            <w:r>
              <w:rPr>
                <w:noProof/>
                <w:webHidden/>
              </w:rPr>
              <w:tab/>
            </w:r>
            <w:r>
              <w:rPr>
                <w:noProof/>
                <w:webHidden/>
              </w:rPr>
              <w:fldChar w:fldCharType="begin"/>
            </w:r>
            <w:r>
              <w:rPr>
                <w:noProof/>
                <w:webHidden/>
              </w:rPr>
              <w:instrText xml:space="preserve"> PAGEREF _Toc194241676 \h </w:instrText>
            </w:r>
            <w:r>
              <w:rPr>
                <w:noProof/>
                <w:webHidden/>
              </w:rPr>
            </w:r>
            <w:r>
              <w:rPr>
                <w:noProof/>
                <w:webHidden/>
              </w:rPr>
              <w:fldChar w:fldCharType="separate"/>
            </w:r>
            <w:r>
              <w:rPr>
                <w:noProof/>
                <w:webHidden/>
              </w:rPr>
              <w:t>9</w:t>
            </w:r>
            <w:r>
              <w:rPr>
                <w:noProof/>
                <w:webHidden/>
              </w:rPr>
              <w:fldChar w:fldCharType="end"/>
            </w:r>
          </w:hyperlink>
        </w:p>
        <w:p w14:paraId="47E6FB89" w14:textId="2FED834A"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77" w:history="1">
            <w:r w:rsidRPr="002D7EB9">
              <w:rPr>
                <w:rStyle w:val="Hyperlink"/>
                <w:noProof/>
              </w:rPr>
              <w:t>Risk Register</w:t>
            </w:r>
            <w:r>
              <w:rPr>
                <w:noProof/>
                <w:webHidden/>
              </w:rPr>
              <w:tab/>
            </w:r>
            <w:r>
              <w:rPr>
                <w:noProof/>
                <w:webHidden/>
              </w:rPr>
              <w:fldChar w:fldCharType="begin"/>
            </w:r>
            <w:r>
              <w:rPr>
                <w:noProof/>
                <w:webHidden/>
              </w:rPr>
              <w:instrText xml:space="preserve"> PAGEREF _Toc194241677 \h </w:instrText>
            </w:r>
            <w:r>
              <w:rPr>
                <w:noProof/>
                <w:webHidden/>
              </w:rPr>
            </w:r>
            <w:r>
              <w:rPr>
                <w:noProof/>
                <w:webHidden/>
              </w:rPr>
              <w:fldChar w:fldCharType="separate"/>
            </w:r>
            <w:r>
              <w:rPr>
                <w:noProof/>
                <w:webHidden/>
              </w:rPr>
              <w:t>10</w:t>
            </w:r>
            <w:r>
              <w:rPr>
                <w:noProof/>
                <w:webHidden/>
              </w:rPr>
              <w:fldChar w:fldCharType="end"/>
            </w:r>
          </w:hyperlink>
        </w:p>
        <w:p w14:paraId="034C9FD3" w14:textId="334321D2"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78" w:history="1">
            <w:r w:rsidRPr="002D7EB9">
              <w:rPr>
                <w:rStyle w:val="Hyperlink"/>
                <w:noProof/>
              </w:rPr>
              <w:t>Issue Register</w:t>
            </w:r>
            <w:r>
              <w:rPr>
                <w:noProof/>
                <w:webHidden/>
              </w:rPr>
              <w:tab/>
            </w:r>
            <w:r>
              <w:rPr>
                <w:noProof/>
                <w:webHidden/>
              </w:rPr>
              <w:fldChar w:fldCharType="begin"/>
            </w:r>
            <w:r>
              <w:rPr>
                <w:noProof/>
                <w:webHidden/>
              </w:rPr>
              <w:instrText xml:space="preserve"> PAGEREF _Toc194241678 \h </w:instrText>
            </w:r>
            <w:r>
              <w:rPr>
                <w:noProof/>
                <w:webHidden/>
              </w:rPr>
            </w:r>
            <w:r>
              <w:rPr>
                <w:noProof/>
                <w:webHidden/>
              </w:rPr>
              <w:fldChar w:fldCharType="separate"/>
            </w:r>
            <w:r>
              <w:rPr>
                <w:noProof/>
                <w:webHidden/>
              </w:rPr>
              <w:t>11</w:t>
            </w:r>
            <w:r>
              <w:rPr>
                <w:noProof/>
                <w:webHidden/>
              </w:rPr>
              <w:fldChar w:fldCharType="end"/>
            </w:r>
          </w:hyperlink>
        </w:p>
        <w:p w14:paraId="2D9C0818" w14:textId="5409542A"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79" w:history="1">
            <w:r w:rsidRPr="002D7EB9">
              <w:rPr>
                <w:rStyle w:val="Hyperlink"/>
                <w:noProof/>
              </w:rPr>
              <w:t>Project Plan</w:t>
            </w:r>
            <w:r>
              <w:rPr>
                <w:noProof/>
                <w:webHidden/>
              </w:rPr>
              <w:tab/>
            </w:r>
            <w:r>
              <w:rPr>
                <w:noProof/>
                <w:webHidden/>
              </w:rPr>
              <w:fldChar w:fldCharType="begin"/>
            </w:r>
            <w:r>
              <w:rPr>
                <w:noProof/>
                <w:webHidden/>
              </w:rPr>
              <w:instrText xml:space="preserve"> PAGEREF _Toc194241679 \h </w:instrText>
            </w:r>
            <w:r>
              <w:rPr>
                <w:noProof/>
                <w:webHidden/>
              </w:rPr>
            </w:r>
            <w:r>
              <w:rPr>
                <w:noProof/>
                <w:webHidden/>
              </w:rPr>
              <w:fldChar w:fldCharType="separate"/>
            </w:r>
            <w:r>
              <w:rPr>
                <w:noProof/>
                <w:webHidden/>
              </w:rPr>
              <w:t>11</w:t>
            </w:r>
            <w:r>
              <w:rPr>
                <w:noProof/>
                <w:webHidden/>
              </w:rPr>
              <w:fldChar w:fldCharType="end"/>
            </w:r>
          </w:hyperlink>
        </w:p>
        <w:p w14:paraId="55EF3B2A" w14:textId="28684431"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80" w:history="1">
            <w:r w:rsidRPr="002D7EB9">
              <w:rPr>
                <w:rStyle w:val="Hyperlink"/>
                <w:noProof/>
              </w:rPr>
              <w:t>Milestones</w:t>
            </w:r>
            <w:r>
              <w:rPr>
                <w:noProof/>
                <w:webHidden/>
              </w:rPr>
              <w:tab/>
            </w:r>
            <w:r>
              <w:rPr>
                <w:noProof/>
                <w:webHidden/>
              </w:rPr>
              <w:fldChar w:fldCharType="begin"/>
            </w:r>
            <w:r>
              <w:rPr>
                <w:noProof/>
                <w:webHidden/>
              </w:rPr>
              <w:instrText xml:space="preserve"> PAGEREF _Toc194241680 \h </w:instrText>
            </w:r>
            <w:r>
              <w:rPr>
                <w:noProof/>
                <w:webHidden/>
              </w:rPr>
            </w:r>
            <w:r>
              <w:rPr>
                <w:noProof/>
                <w:webHidden/>
              </w:rPr>
              <w:fldChar w:fldCharType="separate"/>
            </w:r>
            <w:r>
              <w:rPr>
                <w:noProof/>
                <w:webHidden/>
              </w:rPr>
              <w:t>11</w:t>
            </w:r>
            <w:r>
              <w:rPr>
                <w:noProof/>
                <w:webHidden/>
              </w:rPr>
              <w:fldChar w:fldCharType="end"/>
            </w:r>
          </w:hyperlink>
        </w:p>
        <w:p w14:paraId="55BD9ED0" w14:textId="45B54604" w:rsidR="00721D15" w:rsidRDefault="00721D15">
          <w:pPr>
            <w:pStyle w:val="TOC2"/>
            <w:tabs>
              <w:tab w:val="right" w:leader="dot" w:pos="9016"/>
            </w:tabs>
            <w:rPr>
              <w:rFonts w:asciiTheme="minorHAnsi" w:hAnsiTheme="minorHAnsi" w:cstheme="minorBidi"/>
              <w:noProof/>
              <w:kern w:val="2"/>
              <w:lang w:bidi="my-MM"/>
              <w14:ligatures w14:val="standardContextual"/>
            </w:rPr>
          </w:pPr>
          <w:hyperlink w:anchor="_Toc194241681" w:history="1">
            <w:r w:rsidRPr="002D7EB9">
              <w:rPr>
                <w:rStyle w:val="Hyperlink"/>
                <w:noProof/>
              </w:rPr>
              <w:t>WBS, Tasking, Scheduling</w:t>
            </w:r>
            <w:r>
              <w:rPr>
                <w:noProof/>
                <w:webHidden/>
              </w:rPr>
              <w:tab/>
            </w:r>
            <w:r>
              <w:rPr>
                <w:noProof/>
                <w:webHidden/>
              </w:rPr>
              <w:fldChar w:fldCharType="begin"/>
            </w:r>
            <w:r>
              <w:rPr>
                <w:noProof/>
                <w:webHidden/>
              </w:rPr>
              <w:instrText xml:space="preserve"> PAGEREF _Toc194241681 \h </w:instrText>
            </w:r>
            <w:r>
              <w:rPr>
                <w:noProof/>
                <w:webHidden/>
              </w:rPr>
            </w:r>
            <w:r>
              <w:rPr>
                <w:noProof/>
                <w:webHidden/>
              </w:rPr>
              <w:fldChar w:fldCharType="separate"/>
            </w:r>
            <w:r>
              <w:rPr>
                <w:noProof/>
                <w:webHidden/>
              </w:rPr>
              <w:t>11</w:t>
            </w:r>
            <w:r>
              <w:rPr>
                <w:noProof/>
                <w:webHidden/>
              </w:rPr>
              <w:fldChar w:fldCharType="end"/>
            </w:r>
          </w:hyperlink>
        </w:p>
        <w:p w14:paraId="66826242" w14:textId="44A287A9"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82" w:history="1">
            <w:r w:rsidRPr="002D7EB9">
              <w:rPr>
                <w:rStyle w:val="Hyperlink"/>
                <w:noProof/>
              </w:rPr>
              <w:t>Estimated Costs</w:t>
            </w:r>
            <w:r>
              <w:rPr>
                <w:noProof/>
                <w:webHidden/>
              </w:rPr>
              <w:tab/>
            </w:r>
            <w:r>
              <w:rPr>
                <w:noProof/>
                <w:webHidden/>
              </w:rPr>
              <w:fldChar w:fldCharType="begin"/>
            </w:r>
            <w:r>
              <w:rPr>
                <w:noProof/>
                <w:webHidden/>
              </w:rPr>
              <w:instrText xml:space="preserve"> PAGEREF _Toc194241682 \h </w:instrText>
            </w:r>
            <w:r>
              <w:rPr>
                <w:noProof/>
                <w:webHidden/>
              </w:rPr>
            </w:r>
            <w:r>
              <w:rPr>
                <w:noProof/>
                <w:webHidden/>
              </w:rPr>
              <w:fldChar w:fldCharType="separate"/>
            </w:r>
            <w:r>
              <w:rPr>
                <w:noProof/>
                <w:webHidden/>
              </w:rPr>
              <w:t>12</w:t>
            </w:r>
            <w:r>
              <w:rPr>
                <w:noProof/>
                <w:webHidden/>
              </w:rPr>
              <w:fldChar w:fldCharType="end"/>
            </w:r>
          </w:hyperlink>
        </w:p>
        <w:p w14:paraId="33006FDE" w14:textId="2E550A78"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83" w:history="1">
            <w:r w:rsidRPr="002D7EB9">
              <w:rPr>
                <w:rStyle w:val="Hyperlink"/>
                <w:noProof/>
              </w:rPr>
              <w:t>Labour Breakdown</w:t>
            </w:r>
            <w:r>
              <w:rPr>
                <w:noProof/>
                <w:webHidden/>
              </w:rPr>
              <w:tab/>
            </w:r>
            <w:r>
              <w:rPr>
                <w:noProof/>
                <w:webHidden/>
              </w:rPr>
              <w:fldChar w:fldCharType="begin"/>
            </w:r>
            <w:r>
              <w:rPr>
                <w:noProof/>
                <w:webHidden/>
              </w:rPr>
              <w:instrText xml:space="preserve"> PAGEREF _Toc194241683 \h </w:instrText>
            </w:r>
            <w:r>
              <w:rPr>
                <w:noProof/>
                <w:webHidden/>
              </w:rPr>
            </w:r>
            <w:r>
              <w:rPr>
                <w:noProof/>
                <w:webHidden/>
              </w:rPr>
              <w:fldChar w:fldCharType="separate"/>
            </w:r>
            <w:r>
              <w:rPr>
                <w:noProof/>
                <w:webHidden/>
              </w:rPr>
              <w:t>12</w:t>
            </w:r>
            <w:r>
              <w:rPr>
                <w:noProof/>
                <w:webHidden/>
              </w:rPr>
              <w:fldChar w:fldCharType="end"/>
            </w:r>
          </w:hyperlink>
        </w:p>
        <w:p w14:paraId="32D07516" w14:textId="4FE25D63"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84" w:history="1">
            <w:r w:rsidRPr="002D7EB9">
              <w:rPr>
                <w:rStyle w:val="Hyperlink"/>
                <w:noProof/>
              </w:rPr>
              <w:t>Project Feasibility</w:t>
            </w:r>
            <w:r>
              <w:rPr>
                <w:noProof/>
                <w:webHidden/>
              </w:rPr>
              <w:tab/>
            </w:r>
            <w:r>
              <w:rPr>
                <w:noProof/>
                <w:webHidden/>
              </w:rPr>
              <w:fldChar w:fldCharType="begin"/>
            </w:r>
            <w:r>
              <w:rPr>
                <w:noProof/>
                <w:webHidden/>
              </w:rPr>
              <w:instrText xml:space="preserve"> PAGEREF _Toc194241684 \h </w:instrText>
            </w:r>
            <w:r>
              <w:rPr>
                <w:noProof/>
                <w:webHidden/>
              </w:rPr>
            </w:r>
            <w:r>
              <w:rPr>
                <w:noProof/>
                <w:webHidden/>
              </w:rPr>
              <w:fldChar w:fldCharType="separate"/>
            </w:r>
            <w:r>
              <w:rPr>
                <w:noProof/>
                <w:webHidden/>
              </w:rPr>
              <w:t>13</w:t>
            </w:r>
            <w:r>
              <w:rPr>
                <w:noProof/>
                <w:webHidden/>
              </w:rPr>
              <w:fldChar w:fldCharType="end"/>
            </w:r>
          </w:hyperlink>
        </w:p>
        <w:p w14:paraId="022893E1" w14:textId="5EB6F472"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85" w:history="1">
            <w:r w:rsidRPr="002D7EB9">
              <w:rPr>
                <w:rStyle w:val="Hyperlink"/>
                <w:noProof/>
              </w:rPr>
              <w:t>Appendices</w:t>
            </w:r>
            <w:r>
              <w:rPr>
                <w:noProof/>
                <w:webHidden/>
              </w:rPr>
              <w:tab/>
            </w:r>
            <w:r>
              <w:rPr>
                <w:noProof/>
                <w:webHidden/>
              </w:rPr>
              <w:fldChar w:fldCharType="begin"/>
            </w:r>
            <w:r>
              <w:rPr>
                <w:noProof/>
                <w:webHidden/>
              </w:rPr>
              <w:instrText xml:space="preserve"> PAGEREF _Toc194241685 \h </w:instrText>
            </w:r>
            <w:r>
              <w:rPr>
                <w:noProof/>
                <w:webHidden/>
              </w:rPr>
            </w:r>
            <w:r>
              <w:rPr>
                <w:noProof/>
                <w:webHidden/>
              </w:rPr>
              <w:fldChar w:fldCharType="separate"/>
            </w:r>
            <w:r>
              <w:rPr>
                <w:noProof/>
                <w:webHidden/>
              </w:rPr>
              <w:t>15</w:t>
            </w:r>
            <w:r>
              <w:rPr>
                <w:noProof/>
                <w:webHidden/>
              </w:rPr>
              <w:fldChar w:fldCharType="end"/>
            </w:r>
          </w:hyperlink>
        </w:p>
        <w:p w14:paraId="69BDCBC5" w14:textId="6DEE6203" w:rsidR="00721D15" w:rsidRDefault="00721D15">
          <w:pPr>
            <w:pStyle w:val="TOC1"/>
            <w:tabs>
              <w:tab w:val="right" w:leader="dot" w:pos="9016"/>
            </w:tabs>
            <w:rPr>
              <w:rFonts w:asciiTheme="minorHAnsi" w:hAnsiTheme="minorHAnsi" w:cstheme="minorBidi"/>
              <w:noProof/>
              <w:kern w:val="2"/>
              <w:lang w:bidi="my-MM"/>
              <w14:ligatures w14:val="standardContextual"/>
            </w:rPr>
          </w:pPr>
          <w:hyperlink w:anchor="_Toc194241686" w:history="1">
            <w:r w:rsidRPr="002D7EB9">
              <w:rPr>
                <w:rStyle w:val="Hyperlink"/>
                <w:noProof/>
              </w:rPr>
              <w:t>References</w:t>
            </w:r>
            <w:r>
              <w:rPr>
                <w:noProof/>
                <w:webHidden/>
              </w:rPr>
              <w:tab/>
            </w:r>
            <w:r>
              <w:rPr>
                <w:noProof/>
                <w:webHidden/>
              </w:rPr>
              <w:fldChar w:fldCharType="begin"/>
            </w:r>
            <w:r>
              <w:rPr>
                <w:noProof/>
                <w:webHidden/>
              </w:rPr>
              <w:instrText xml:space="preserve"> PAGEREF _Toc194241686 \h </w:instrText>
            </w:r>
            <w:r>
              <w:rPr>
                <w:noProof/>
                <w:webHidden/>
              </w:rPr>
            </w:r>
            <w:r>
              <w:rPr>
                <w:noProof/>
                <w:webHidden/>
              </w:rPr>
              <w:fldChar w:fldCharType="separate"/>
            </w:r>
            <w:r>
              <w:rPr>
                <w:noProof/>
                <w:webHidden/>
              </w:rPr>
              <w:t>42</w:t>
            </w:r>
            <w:r>
              <w:rPr>
                <w:noProof/>
                <w:webHidden/>
              </w:rPr>
              <w:fldChar w:fldCharType="end"/>
            </w:r>
          </w:hyperlink>
        </w:p>
        <w:p w14:paraId="12AEDEA0" w14:textId="313F24C7" w:rsidR="00A32BC6" w:rsidRPr="00364044" w:rsidRDefault="00A32BC6">
          <w:r w:rsidRPr="00364044">
            <w:fldChar w:fldCharType="end"/>
          </w:r>
        </w:p>
      </w:sdtContent>
    </w:sdt>
    <w:p w14:paraId="3E7035C1" w14:textId="086D61DF" w:rsidR="005F4102" w:rsidRPr="00364044" w:rsidRDefault="005F4102" w:rsidP="0015136D">
      <w:pPr>
        <w:pStyle w:val="Heading1"/>
      </w:pPr>
      <w:bookmarkStart w:id="1" w:name="_Toc194241658"/>
      <w:r w:rsidRPr="00364044">
        <w:lastRenderedPageBreak/>
        <w:t>Executive Summary</w:t>
      </w:r>
      <w:bookmarkEnd w:id="1"/>
    </w:p>
    <w:p w14:paraId="2D538754" w14:textId="2A09F2F7" w:rsidR="00BC7566" w:rsidRPr="00364044" w:rsidRDefault="001E5E96" w:rsidP="00741658">
      <w:pPr>
        <w:spacing w:line="276" w:lineRule="auto"/>
      </w:pPr>
      <w:r w:rsidRPr="00364044">
        <w:t xml:space="preserve">This project evaluates the IPv4 and IPv6 network performance of three Linux-based software routers using iPerf/D-ITG. Performance </w:t>
      </w:r>
      <w:r w:rsidR="00AE44DD" w:rsidRPr="00364044">
        <w:t>evaluation</w:t>
      </w:r>
      <w:r w:rsidRPr="00364044">
        <w:t>, encompassing throughput, delay, jitter, and packet loss, will be conducted across 12 packet sizes on a network comprised of four computers</w:t>
      </w:r>
      <w:r w:rsidR="004C52F0" w:rsidRPr="00364044">
        <w:t>.</w:t>
      </w:r>
      <w:r w:rsidRPr="00364044">
        <w:t xml:space="preserve"> </w:t>
      </w:r>
      <w:r w:rsidR="00323209">
        <w:br/>
      </w:r>
      <w:r w:rsidRPr="00364044">
        <w:t>The project, estimated at 300-360 hours, acknowledges potential risks such as Linux networking experience and hardware limitations, and includes a cost analysis for mentor support and necessary equipment.</w:t>
      </w:r>
      <w:r w:rsidR="00A17C53">
        <w:t xml:space="preserve"> </w:t>
      </w:r>
      <w:r w:rsidR="00323209">
        <w:br/>
      </w:r>
      <w:r w:rsidR="00BC3F08" w:rsidRPr="00364044">
        <w:t xml:space="preserve">Some of the risks and constraints to put into consideration </w:t>
      </w:r>
      <w:r w:rsidR="00DB49C2" w:rsidRPr="00364044">
        <w:t xml:space="preserve">would include lack of </w:t>
      </w:r>
      <w:r w:rsidR="00162BB8">
        <w:t xml:space="preserve">team </w:t>
      </w:r>
      <w:r w:rsidR="00FF700B" w:rsidRPr="00364044">
        <w:t xml:space="preserve">experience </w:t>
      </w:r>
      <w:r w:rsidR="00BB236B" w:rsidRPr="00364044">
        <w:t xml:space="preserve">with Linux networking, </w:t>
      </w:r>
      <w:r w:rsidR="00323209">
        <w:t>possible hardware failure</w:t>
      </w:r>
      <w:r w:rsidR="00BB236B" w:rsidRPr="00364044">
        <w:t xml:space="preserve">, </w:t>
      </w:r>
      <w:r w:rsidR="00323209">
        <w:t xml:space="preserve">and </w:t>
      </w:r>
      <w:r w:rsidR="00DA55BE">
        <w:t>potential budget restraints</w:t>
      </w:r>
      <w:r w:rsidR="00AB1223" w:rsidRPr="00364044">
        <w:t xml:space="preserve">. </w:t>
      </w:r>
      <w:r w:rsidR="00DA55BE">
        <w:br/>
      </w:r>
      <w:r w:rsidR="00AB1223" w:rsidRPr="00364044">
        <w:t>The</w:t>
      </w:r>
      <w:r w:rsidR="00BC7566" w:rsidRPr="00364044">
        <w:t xml:space="preserve"> total </w:t>
      </w:r>
      <w:r w:rsidR="00DA55BE">
        <w:t>project</w:t>
      </w:r>
      <w:r w:rsidR="00BC7566" w:rsidRPr="00364044">
        <w:t xml:space="preserve"> cost </w:t>
      </w:r>
      <w:r w:rsidR="00323D3F">
        <w:t xml:space="preserve">is </w:t>
      </w:r>
      <w:r w:rsidR="00BC7566" w:rsidRPr="00364044">
        <w:t xml:space="preserve">budgeted </w:t>
      </w:r>
      <w:r w:rsidR="00DA55BE">
        <w:t>at</w:t>
      </w:r>
      <w:r w:rsidR="00BC7566" w:rsidRPr="00364044">
        <w:t xml:space="preserve"> </w:t>
      </w:r>
      <w:r w:rsidR="006202EE" w:rsidRPr="006202EE">
        <w:t>NZD$</w:t>
      </w:r>
      <w:r w:rsidR="00721D15" w:rsidRPr="00721D15">
        <w:t>125,721.31</w:t>
      </w:r>
      <w:r w:rsidR="00BC7566" w:rsidRPr="00364044">
        <w:t xml:space="preserve">, which covers the </w:t>
      </w:r>
      <w:r w:rsidR="00DA55BE">
        <w:t>hardware</w:t>
      </w:r>
      <w:r w:rsidR="00BC7566" w:rsidRPr="00364044">
        <w:t xml:space="preserve">, labour, and tools needed for the project. </w:t>
      </w:r>
    </w:p>
    <w:p w14:paraId="29F22CC6" w14:textId="77777777" w:rsidR="001E5E96" w:rsidRPr="00364044" w:rsidRDefault="001E5E96" w:rsidP="005F4102"/>
    <w:p w14:paraId="72069A7B" w14:textId="77777777" w:rsidR="005F4102" w:rsidRPr="00364044" w:rsidRDefault="005F4102" w:rsidP="005F4102"/>
    <w:p w14:paraId="617B9CA3" w14:textId="77777777" w:rsidR="00DA05D9" w:rsidRDefault="00DA05D9">
      <w:pPr>
        <w:spacing w:after="160" w:line="278" w:lineRule="auto"/>
        <w:rPr>
          <w:rFonts w:asciiTheme="majorHAnsi" w:eastAsiaTheme="majorEastAsia" w:hAnsiTheme="majorHAnsi" w:cstheme="majorBidi"/>
          <w:color w:val="0F4761" w:themeColor="accent1" w:themeShade="BF"/>
          <w:kern w:val="2"/>
          <w:sz w:val="40"/>
          <w:szCs w:val="40"/>
          <w:lang w:eastAsia="en-US"/>
          <w14:ligatures w14:val="standardContextual"/>
        </w:rPr>
      </w:pPr>
      <w:r>
        <w:br w:type="page"/>
      </w:r>
    </w:p>
    <w:p w14:paraId="372B9115" w14:textId="7868A47F" w:rsidR="005F4102" w:rsidRDefault="005F4102" w:rsidP="007C3F7E">
      <w:pPr>
        <w:pStyle w:val="Heading1"/>
      </w:pPr>
      <w:bookmarkStart w:id="2" w:name="_Toc194241659"/>
      <w:commentRangeStart w:id="3"/>
      <w:r w:rsidRPr="00364044">
        <w:lastRenderedPageBreak/>
        <w:t>Terms of Reference</w:t>
      </w:r>
      <w:commentRangeEnd w:id="3"/>
      <w:r>
        <w:rPr>
          <w:rStyle w:val="CommentReference"/>
        </w:rPr>
        <w:commentReference w:id="3"/>
      </w:r>
      <w:bookmarkEnd w:id="2"/>
    </w:p>
    <w:p w14:paraId="2531CDC5" w14:textId="47B035FB" w:rsidR="00DD68EF" w:rsidRPr="003277C5" w:rsidRDefault="00C74BB5" w:rsidP="00DD68EF">
      <w:pPr>
        <w:rPr>
          <w:rFonts w:ascii="Times New Roman" w:hAnsi="Times New Roman" w:cs="Times New Roman"/>
          <w:sz w:val="22"/>
          <w:szCs w:val="22"/>
          <w:lang w:eastAsia="en-US"/>
        </w:rPr>
      </w:pPr>
      <w:r>
        <w:rPr>
          <w:rFonts w:ascii="Times New Roman" w:hAnsi="Times New Roman" w:cs="Times New Roman"/>
          <w:sz w:val="22"/>
          <w:szCs w:val="22"/>
          <w:lang w:eastAsia="en-US"/>
        </w:rPr>
        <w:t>Our</w:t>
      </w:r>
      <w:r w:rsidR="00DD68EF" w:rsidRPr="003277C5">
        <w:rPr>
          <w:rFonts w:ascii="Times New Roman" w:hAnsi="Times New Roman" w:cs="Times New Roman"/>
          <w:sz w:val="22"/>
          <w:szCs w:val="22"/>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 The core issue is the absence of evidence to accurately assess the performance disparities between IPv4 and IPv6 within software router environments. Despite IPv4's acknowledged scalability constraints and IPv6's intended role as a replacement, a lack of real-world performance data hinders informed decision-making. This project addresses this by conducting comprehensive performance testing,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193B019" w14:textId="77777777" w:rsidR="00DD68EF" w:rsidRPr="00DD68EF" w:rsidRDefault="00DD68EF" w:rsidP="00DD68EF">
      <w:pPr>
        <w:rPr>
          <w:lang w:eastAsia="en-US"/>
        </w:rPr>
      </w:pPr>
    </w:p>
    <w:p w14:paraId="57D2B679" w14:textId="77777777" w:rsidR="00A547C2" w:rsidRPr="00973E97" w:rsidRDefault="00A547C2" w:rsidP="00973E97">
      <w:pPr>
        <w:rPr>
          <w:b/>
          <w:bCs/>
        </w:rPr>
      </w:pPr>
      <w:r w:rsidRPr="00973E97">
        <w:rPr>
          <w:b/>
          <w:bCs/>
        </w:rPr>
        <w:t>Problem</w:t>
      </w:r>
    </w:p>
    <w:p w14:paraId="64DEF10F" w14:textId="38E40A75" w:rsidR="00A547C2" w:rsidRDefault="00A547C2" w:rsidP="38FBE205">
      <w:pPr>
        <w:jc w:val="both"/>
        <w:rPr>
          <w:rFonts w:ascii="Times New Roman" w:eastAsia="Times New Roman" w:hAnsi="Times New Roman" w:cs="Times New Roman"/>
          <w:sz w:val="22"/>
          <w:szCs w:val="22"/>
        </w:rPr>
      </w:pPr>
      <w:commentRangeStart w:id="4"/>
      <w:commentRangeStart w:id="5"/>
      <w:r w:rsidRPr="38FBE205">
        <w:rPr>
          <w:rFonts w:ascii="Times New Roman" w:eastAsia="Times New Roman" w:hAnsi="Times New Roman" w:cs="Times New Roman"/>
          <w:sz w:val="22"/>
          <w:szCs w:val="22"/>
        </w:rPr>
        <w:t>The core issue is the absence of evidence to accurately assess the performance disparities between IPv4 and IPv6 within software router environments. Despite IPv4's acknowledged scalability constraints and IPv6's intended role as a replacement, a lack of real-world performance data hinders informed decision-making.</w:t>
      </w:r>
      <w:commentRangeEnd w:id="4"/>
      <w:r>
        <w:rPr>
          <w:rStyle w:val="CommentReference"/>
        </w:rPr>
        <w:commentReference w:id="4"/>
      </w:r>
      <w:commentRangeEnd w:id="5"/>
      <w:r>
        <w:rPr>
          <w:rStyle w:val="CommentReference"/>
        </w:rPr>
        <w:commentReference w:id="5"/>
      </w:r>
    </w:p>
    <w:p w14:paraId="1BD9944D" w14:textId="77777777" w:rsidR="00973E97" w:rsidRPr="00364044" w:rsidRDefault="00973E97" w:rsidP="38FBE205">
      <w:pPr>
        <w:jc w:val="both"/>
        <w:rPr>
          <w:rFonts w:ascii="Times New Roman" w:eastAsia="Times New Roman" w:hAnsi="Times New Roman" w:cs="Times New Roman"/>
          <w:sz w:val="22"/>
          <w:szCs w:val="22"/>
        </w:rPr>
      </w:pPr>
    </w:p>
    <w:p w14:paraId="4C522A94" w14:textId="739A5C9C" w:rsidR="005F4102" w:rsidRPr="00973E97" w:rsidRDefault="005F4102" w:rsidP="00973E97">
      <w:pPr>
        <w:rPr>
          <w:b/>
          <w:bCs/>
        </w:rPr>
      </w:pPr>
      <w:r w:rsidRPr="00973E97">
        <w:rPr>
          <w:b/>
          <w:bCs/>
        </w:rPr>
        <w:t>Project purpose</w:t>
      </w:r>
    </w:p>
    <w:p w14:paraId="532ED5FB" w14:textId="77777777" w:rsidR="0057273A" w:rsidRPr="0057273A" w:rsidRDefault="0057273A" w:rsidP="0057273A">
      <w:r w:rsidRPr="0057273A">
        <w:t>The objective of this project is to conduct comprehensive performance testing on three selected Linux distributions – Fedora, Ubuntu, and Kali – configured as physical routers. The project aims to assess the network performance of these distributions under diverse conditions, with emphasis on both IPv4 and IPv6 protocols. Through this testing, insights into the throughput, delays, jitters, and test for any packet loss associated with TCP and UDP transmission protocols will be obtained.</w:t>
      </w:r>
    </w:p>
    <w:p w14:paraId="2914EC7C" w14:textId="77777777" w:rsidR="00973E97" w:rsidRDefault="00973E97" w:rsidP="004A651A"/>
    <w:p w14:paraId="16921716" w14:textId="77777777" w:rsidR="00734A81" w:rsidRPr="00973E97" w:rsidRDefault="00734A81" w:rsidP="00973E97">
      <w:pPr>
        <w:rPr>
          <w:b/>
          <w:bCs/>
        </w:rPr>
      </w:pPr>
      <w:r w:rsidRPr="00973E97">
        <w:rPr>
          <w:b/>
          <w:bCs/>
        </w:rPr>
        <w:t>Opportunities</w:t>
      </w:r>
    </w:p>
    <w:p w14:paraId="1F0E84AA" w14:textId="6158CC44" w:rsidR="00972D12" w:rsidRPr="00972D12" w:rsidRDefault="00972D12" w:rsidP="00972D12">
      <w:pPr>
        <w:rPr>
          <w:lang w:eastAsia="en-US"/>
        </w:rPr>
      </w:pPr>
      <w:r w:rsidRPr="00364044">
        <w:t xml:space="preserve">This project </w:t>
      </w:r>
      <w:r>
        <w:rPr>
          <w:lang w:eastAsia="en-US"/>
        </w:rPr>
        <w:t>provides opportunities</w:t>
      </w:r>
      <w:r w:rsidRPr="00364044">
        <w:t xml:space="preserve"> to</w:t>
      </w:r>
      <w:r>
        <w:rPr>
          <w:lang w:eastAsia="en-US"/>
        </w:rPr>
        <w:t xml:space="preserve">: </w:t>
      </w:r>
    </w:p>
    <w:p w14:paraId="7D8C6FAC" w14:textId="04313617" w:rsidR="00734A81" w:rsidRPr="00364044" w:rsidRDefault="007E2660" w:rsidP="00734A81">
      <w:pPr>
        <w:pStyle w:val="ListParagraph"/>
        <w:numPr>
          <w:ilvl w:val="0"/>
          <w:numId w:val="3"/>
        </w:numPr>
      </w:pPr>
      <w:r>
        <w:t>G</w:t>
      </w:r>
      <w:r w:rsidR="00734A81" w:rsidRPr="00364044">
        <w:t>ain valuable insights into IPv6 adoption barriers by providing performance data.</w:t>
      </w:r>
    </w:p>
    <w:p w14:paraId="0FA511AC" w14:textId="3CE48CC1" w:rsidR="00734A81" w:rsidRPr="00364044" w:rsidRDefault="007E2660" w:rsidP="00734A81">
      <w:pPr>
        <w:pStyle w:val="ListParagraph"/>
        <w:numPr>
          <w:ilvl w:val="0"/>
          <w:numId w:val="3"/>
        </w:numPr>
      </w:pPr>
      <w:r>
        <w:t>D</w:t>
      </w:r>
      <w:r w:rsidR="00734A81" w:rsidRPr="00364044">
        <w:t xml:space="preserve">evelop expertise in Linux networking, performance </w:t>
      </w:r>
      <w:r w:rsidR="0054311A">
        <w:t>evaluation</w:t>
      </w:r>
      <w:r w:rsidR="00734A81" w:rsidRPr="00364044">
        <w:t xml:space="preserve"> tools, and data analysis.</w:t>
      </w:r>
    </w:p>
    <w:p w14:paraId="444D64F9" w14:textId="28957FE8" w:rsidR="00734A81" w:rsidRDefault="007E2660" w:rsidP="004A651A">
      <w:pPr>
        <w:pStyle w:val="ListParagraph"/>
        <w:numPr>
          <w:ilvl w:val="0"/>
          <w:numId w:val="3"/>
        </w:numPr>
      </w:pPr>
      <w:r>
        <w:t>G</w:t>
      </w:r>
      <w:r w:rsidR="00734A81" w:rsidRPr="00364044">
        <w:t>ain experience in creating and running a project, and the creation of a portfolio.</w:t>
      </w:r>
    </w:p>
    <w:p w14:paraId="13DB2191" w14:textId="26EF05F7" w:rsidR="005F4102" w:rsidRPr="00973E97" w:rsidRDefault="005F4102" w:rsidP="00973E97">
      <w:pPr>
        <w:rPr>
          <w:b/>
          <w:bCs/>
        </w:rPr>
      </w:pPr>
      <w:r w:rsidRPr="00973E97">
        <w:rPr>
          <w:b/>
          <w:bCs/>
        </w:rPr>
        <w:t>Context of the project</w:t>
      </w:r>
    </w:p>
    <w:p w14:paraId="49B4A767" w14:textId="6D23FFF2" w:rsidR="005E7416" w:rsidRPr="00364044" w:rsidRDefault="005E7416" w:rsidP="004A651A">
      <w:r w:rsidRPr="00364044">
        <w:t>IPv4's scalability issues drive the move to IPv6, which has different performance due to higher data overhead. This project aims to measure and provide factual performance results for both protocols within a controlled software router setting.</w:t>
      </w:r>
    </w:p>
    <w:p w14:paraId="5900CA03" w14:textId="2887EB48" w:rsidR="005F4102" w:rsidRPr="00364044" w:rsidRDefault="005F4102" w:rsidP="00465038">
      <w:pPr>
        <w:pStyle w:val="Heading1"/>
      </w:pPr>
      <w:bookmarkStart w:id="6" w:name="_Toc194241660"/>
      <w:commentRangeStart w:id="7"/>
      <w:r w:rsidRPr="00364044">
        <w:t>Rationale</w:t>
      </w:r>
      <w:commentRangeEnd w:id="7"/>
      <w:r>
        <w:rPr>
          <w:rStyle w:val="CommentReference"/>
        </w:rPr>
        <w:commentReference w:id="7"/>
      </w:r>
      <w:bookmarkEnd w:id="6"/>
    </w:p>
    <w:p w14:paraId="075A3B14" w14:textId="23666D9F" w:rsidR="00162FD9" w:rsidRPr="005E25F6" w:rsidRDefault="005E25F6" w:rsidP="00162FD9">
      <w:pPr>
        <w:rPr>
          <w:lang w:eastAsia="en-US"/>
        </w:rPr>
      </w:pPr>
      <w:r w:rsidRPr="005E25F6">
        <w:rPr>
          <w:bCs/>
          <w:lang w:eastAsia="en-US"/>
        </w:rPr>
        <w:t>The cl</w:t>
      </w:r>
      <w:r>
        <w:rPr>
          <w:bCs/>
          <w:lang w:eastAsia="en-US"/>
        </w:rPr>
        <w:t xml:space="preserve">ient wants to </w:t>
      </w:r>
      <w:r w:rsidR="008060FF">
        <w:rPr>
          <w:bCs/>
          <w:lang w:eastAsia="en-US"/>
        </w:rPr>
        <w:t xml:space="preserve">evaluate </w:t>
      </w:r>
      <w:r>
        <w:rPr>
          <w:bCs/>
          <w:lang w:eastAsia="en-US"/>
        </w:rPr>
        <w:t>the network performance of three Linux operating systems</w:t>
      </w:r>
      <w:r w:rsidR="009649FE">
        <w:rPr>
          <w:bCs/>
          <w:lang w:eastAsia="en-US"/>
        </w:rPr>
        <w:t xml:space="preserve"> configured as routers to determine </w:t>
      </w:r>
      <w:r w:rsidR="008060FF">
        <w:rPr>
          <w:bCs/>
          <w:lang w:eastAsia="en-US"/>
        </w:rPr>
        <w:t>which has the best performance</w:t>
      </w:r>
      <w:r w:rsidR="00921EED">
        <w:rPr>
          <w:bCs/>
          <w:lang w:eastAsia="en-US"/>
        </w:rPr>
        <w:t xml:space="preserve">. The data </w:t>
      </w:r>
      <w:r w:rsidR="008E5DEB">
        <w:rPr>
          <w:bCs/>
          <w:lang w:eastAsia="en-US"/>
        </w:rPr>
        <w:t xml:space="preserve">collected shall </w:t>
      </w:r>
      <w:r w:rsidR="00BC43D3">
        <w:rPr>
          <w:bCs/>
          <w:lang w:eastAsia="en-US"/>
        </w:rPr>
        <w:t xml:space="preserve">be </w:t>
      </w:r>
      <w:r w:rsidR="00943E5B">
        <w:rPr>
          <w:bCs/>
          <w:lang w:eastAsia="en-US"/>
        </w:rPr>
        <w:t>comparable with other teams’ evaluations</w:t>
      </w:r>
      <w:r w:rsidR="003716A9">
        <w:rPr>
          <w:bCs/>
          <w:lang w:eastAsia="en-US"/>
        </w:rPr>
        <w:t xml:space="preserve"> and will help inform the client of the relative </w:t>
      </w:r>
      <w:r w:rsidR="0019471B">
        <w:rPr>
          <w:bCs/>
          <w:lang w:eastAsia="en-US"/>
        </w:rPr>
        <w:t xml:space="preserve">network </w:t>
      </w:r>
      <w:r w:rsidR="003716A9">
        <w:rPr>
          <w:bCs/>
          <w:lang w:eastAsia="en-US"/>
        </w:rPr>
        <w:t xml:space="preserve">performance of these operating systems compared to when he </w:t>
      </w:r>
      <w:r w:rsidR="00754228">
        <w:rPr>
          <w:bCs/>
          <w:lang w:eastAsia="en-US"/>
        </w:rPr>
        <w:t xml:space="preserve">previously </w:t>
      </w:r>
      <w:r w:rsidR="00EC550A">
        <w:rPr>
          <w:bCs/>
          <w:lang w:eastAsia="en-US"/>
        </w:rPr>
        <w:t>evaluated</w:t>
      </w:r>
      <w:r w:rsidR="00754228">
        <w:rPr>
          <w:bCs/>
          <w:lang w:eastAsia="en-US"/>
        </w:rPr>
        <w:t xml:space="preserve"> them.</w:t>
      </w:r>
    </w:p>
    <w:p w14:paraId="1F98CEDD" w14:textId="1100F05C" w:rsidR="00FC4B4F" w:rsidRDefault="00FC4B4F" w:rsidP="00FC4B4F"/>
    <w:p w14:paraId="45A6EB35" w14:textId="77777777" w:rsidR="003B508A" w:rsidRPr="00364044" w:rsidRDefault="003B508A" w:rsidP="00FC4B4F">
      <w:pPr>
        <w:rPr>
          <w:lang w:eastAsia="en-US"/>
        </w:rPr>
      </w:pPr>
    </w:p>
    <w:p w14:paraId="5AE58BC8" w14:textId="2058A893" w:rsidR="00351995" w:rsidRPr="00364044" w:rsidRDefault="002A1F1A" w:rsidP="002A1F1A">
      <w:pPr>
        <w:pStyle w:val="Heading1"/>
      </w:pPr>
      <w:bookmarkStart w:id="8" w:name="_Toc194241661"/>
      <w:r>
        <w:lastRenderedPageBreak/>
        <w:t xml:space="preserve">Project </w:t>
      </w:r>
      <w:r w:rsidR="00E1049C" w:rsidRPr="00364044">
        <w:t>Objectives</w:t>
      </w:r>
      <w:bookmarkEnd w:id="8"/>
      <w:r w:rsidR="00E1049C" w:rsidRPr="00364044">
        <w:t xml:space="preserve"> </w:t>
      </w:r>
    </w:p>
    <w:p w14:paraId="331369CD" w14:textId="7FEE00A5" w:rsidR="00F2478D" w:rsidRPr="00044C38" w:rsidRDefault="00F2478D" w:rsidP="00F2478D">
      <w:r w:rsidRPr="00044C38">
        <w:t xml:space="preserve">The goal of this project is to </w:t>
      </w:r>
      <w:r>
        <w:t>evaluate</w:t>
      </w:r>
      <w:r w:rsidRPr="00044C38">
        <w:t xml:space="preserve"> the performance of 3 latest Linux based Operating Systems distributions – Fedora OS, Ubuntu, and the team will need to choose the third operating system. These operating systems need to be configured as software routers before running the </w:t>
      </w:r>
      <w:r w:rsidR="00971F51">
        <w:t>evaluations</w:t>
      </w:r>
      <w:r w:rsidRPr="00044C38">
        <w:t xml:space="preserve">. Tools such as iPerf or D-ITG </w:t>
      </w:r>
      <w:r w:rsidR="00393E9A">
        <w:t>are</w:t>
      </w:r>
      <w:r w:rsidRPr="00044C38">
        <w:t xml:space="preserve"> to be employed to generate the </w:t>
      </w:r>
      <w:r w:rsidR="004A379B">
        <w:t>evaluation</w:t>
      </w:r>
      <w:r w:rsidRPr="00044C38">
        <w:t xml:space="preserve"> traffics.</w:t>
      </w:r>
    </w:p>
    <w:p w14:paraId="7F6FFB35" w14:textId="77777777" w:rsidR="00681DA1" w:rsidRDefault="00681DA1" w:rsidP="00E1049C"/>
    <w:p w14:paraId="0497500C" w14:textId="3FDC3F2A" w:rsidR="00364742" w:rsidRPr="00364044" w:rsidRDefault="00364742" w:rsidP="00E1049C">
      <w:r w:rsidRPr="00364044">
        <w:t xml:space="preserve">Objectives to be achieved include: </w:t>
      </w:r>
    </w:p>
    <w:p w14:paraId="3E9F1AED" w14:textId="49963B7D" w:rsidR="00E1049C" w:rsidRPr="00364044" w:rsidRDefault="0023365D" w:rsidP="003C737C">
      <w:pPr>
        <w:pStyle w:val="ListParagraph"/>
        <w:numPr>
          <w:ilvl w:val="0"/>
          <w:numId w:val="9"/>
        </w:numPr>
        <w:spacing w:after="0"/>
      </w:pPr>
      <w:commentRangeStart w:id="9"/>
      <w:commentRangeStart w:id="10"/>
      <w:r w:rsidRPr="00364044">
        <w:t>Configure</w:t>
      </w:r>
      <w:commentRangeEnd w:id="9"/>
      <w:r>
        <w:rPr>
          <w:rStyle w:val="CommentReference"/>
        </w:rPr>
        <w:commentReference w:id="9"/>
      </w:r>
      <w:r w:rsidRPr="00364044">
        <w:t xml:space="preserve"> </w:t>
      </w:r>
      <w:r w:rsidR="00EA1C44" w:rsidRPr="00364044">
        <w:t xml:space="preserve">operating systems as routers. </w:t>
      </w:r>
    </w:p>
    <w:p w14:paraId="3649B846" w14:textId="77777777" w:rsidR="003C737C" w:rsidRPr="00364044" w:rsidRDefault="003C737C" w:rsidP="003C737C">
      <w:pPr>
        <w:numPr>
          <w:ilvl w:val="0"/>
          <w:numId w:val="9"/>
        </w:numPr>
        <w:spacing w:line="278" w:lineRule="auto"/>
      </w:pPr>
      <w:r w:rsidRPr="00364044">
        <w:t>Use TCP and UDP as transmission protocols.</w:t>
      </w:r>
    </w:p>
    <w:p w14:paraId="452F1DE3" w14:textId="77777777" w:rsidR="003C737C" w:rsidRPr="00364044" w:rsidRDefault="003C737C" w:rsidP="003C737C">
      <w:pPr>
        <w:numPr>
          <w:ilvl w:val="0"/>
          <w:numId w:val="9"/>
        </w:numPr>
        <w:spacing w:line="278" w:lineRule="auto"/>
      </w:pPr>
      <w:r w:rsidRPr="00364044">
        <w:t>Test on both IPv4 and IPv6.</w:t>
      </w:r>
    </w:p>
    <w:p w14:paraId="3B9A59BE" w14:textId="77777777" w:rsidR="003C737C" w:rsidRPr="00364044" w:rsidRDefault="003C737C" w:rsidP="003C737C">
      <w:pPr>
        <w:numPr>
          <w:ilvl w:val="0"/>
          <w:numId w:val="9"/>
        </w:numPr>
        <w:spacing w:line="278" w:lineRule="auto"/>
      </w:pPr>
      <w:r w:rsidRPr="00364044">
        <w:t>Each test will be on 12 various packet sizes – 128, 256, 384, 512, 640, 768, 896, 1024, 1152, 1280, 1408, 1536 Bytes.</w:t>
      </w:r>
    </w:p>
    <w:p w14:paraId="1D259D0E" w14:textId="2B71A46B" w:rsidR="003C737C" w:rsidRPr="00364044" w:rsidRDefault="003C737C" w:rsidP="003C737C">
      <w:pPr>
        <w:pStyle w:val="ListParagraph"/>
        <w:numPr>
          <w:ilvl w:val="0"/>
          <w:numId w:val="9"/>
        </w:numPr>
        <w:spacing w:after="0"/>
      </w:pPr>
      <w:r w:rsidRPr="00364044">
        <w:t>Performance metrics to test for are – throughputs, delays, jitters, and packet loss. Each test needs to run at least 10 times to ensure accuracy and consistency. Any tests that fall outside 95% confidence interval must be re-run.</w:t>
      </w:r>
      <w:commentRangeEnd w:id="10"/>
      <w:r>
        <w:rPr>
          <w:rStyle w:val="CommentReference"/>
        </w:rPr>
        <w:commentReference w:id="10"/>
      </w:r>
    </w:p>
    <w:p w14:paraId="1A92E54B" w14:textId="45C5A676" w:rsidR="00AF7CCB" w:rsidRDefault="002A1F1A" w:rsidP="002A1F1A">
      <w:pPr>
        <w:pStyle w:val="Heading1"/>
      </w:pPr>
      <w:bookmarkStart w:id="11" w:name="_Toc194241662"/>
      <w:r>
        <w:t xml:space="preserve">Project </w:t>
      </w:r>
      <w:r w:rsidR="00AF7CCB">
        <w:t>Scope</w:t>
      </w:r>
      <w:bookmarkEnd w:id="11"/>
    </w:p>
    <w:p w14:paraId="0214EAC9" w14:textId="28D9520B" w:rsidR="00A6575F" w:rsidRDefault="00A6575F" w:rsidP="00D45BF6">
      <w:pPr>
        <w:rPr>
          <w:lang w:eastAsia="en-US"/>
        </w:rPr>
      </w:pPr>
      <w:r>
        <w:rPr>
          <w:lang w:eastAsia="en-US"/>
        </w:rPr>
        <w:t xml:space="preserve">This project encompasses the comprehensive performance evaluation of three Linux-based operating systems (Fedora, Ubuntu, and Kali Linux) configured as software routers. </w:t>
      </w:r>
      <w:r w:rsidR="00D45BF6">
        <w:rPr>
          <w:lang w:eastAsia="en-US"/>
        </w:rPr>
        <w:br/>
      </w:r>
      <w:r>
        <w:rPr>
          <w:lang w:eastAsia="en-US"/>
        </w:rPr>
        <w:t xml:space="preserve">The scope includes configuring and evaluating all three operating systems across a four-PC network topology (one sender, two routers, one receiver), with evaluation of both TCP and UDP protocols over IPv4 and IPv6. </w:t>
      </w:r>
    </w:p>
    <w:p w14:paraId="10BE5D0D" w14:textId="306D51F6" w:rsidR="00A6575F" w:rsidRDefault="00A6575F" w:rsidP="00D45BF6">
      <w:pPr>
        <w:spacing w:after="240"/>
        <w:rPr>
          <w:lang w:eastAsia="en-US"/>
        </w:rPr>
      </w:pPr>
      <w:r>
        <w:rPr>
          <w:lang w:eastAsia="en-US"/>
        </w:rPr>
        <w:t xml:space="preserve">Performance assessments will measure throughput, delays, jitter, and packet loss across 12 different packet sizes ranging from 128 to 1536 bytes. </w:t>
      </w:r>
    </w:p>
    <w:p w14:paraId="0DB029D7" w14:textId="13BB0C8B" w:rsidR="00A6575F" w:rsidRDefault="00A6575F" w:rsidP="00D45BF6">
      <w:pPr>
        <w:spacing w:after="240"/>
        <w:rPr>
          <w:lang w:eastAsia="en-US"/>
        </w:rPr>
      </w:pPr>
      <w:r>
        <w:rPr>
          <w:lang w:eastAsia="en-US"/>
        </w:rPr>
        <w:t xml:space="preserve">Each configuration will undergo 10 evaluation runs to ensure statistical validity, with additional runs conducted for any results falling outside the 95% confidence interval. </w:t>
      </w:r>
    </w:p>
    <w:p w14:paraId="70A93516" w14:textId="46AD5CFA" w:rsidR="00556BD5" w:rsidRDefault="00A6575F" w:rsidP="00A6575F">
      <w:pPr>
        <w:rPr>
          <w:lang w:eastAsia="en-US"/>
        </w:rPr>
      </w:pPr>
      <w:r>
        <w:rPr>
          <w:lang w:eastAsia="en-US"/>
        </w:rPr>
        <w:t>The project includes detailed analysis and documentation of all findings, complete data logging, and delivery of comparative performance statistics across all evaluated operating systems.</w:t>
      </w:r>
    </w:p>
    <w:p w14:paraId="6795C0A3" w14:textId="770C08B3" w:rsidR="002A1F1A" w:rsidRPr="00556BD5" w:rsidRDefault="002A1F1A" w:rsidP="00A6575F">
      <w:pPr>
        <w:rPr>
          <w:lang w:eastAsia="en-US"/>
        </w:rPr>
      </w:pPr>
      <w:r w:rsidRPr="00364044">
        <w:t xml:space="preserve">For more complete details on the scope statement, please refer to </w:t>
      </w:r>
      <w:r w:rsidRPr="008876C5">
        <w:t xml:space="preserve">Appendix </w:t>
      </w:r>
      <w:r>
        <w:t>B</w:t>
      </w:r>
      <w:r w:rsidRPr="008876C5">
        <w:t>.</w:t>
      </w:r>
      <w:r w:rsidRPr="00364044">
        <w:t xml:space="preserve">  </w:t>
      </w:r>
    </w:p>
    <w:p w14:paraId="701CBBCA" w14:textId="51C63709" w:rsidR="00574352" w:rsidRPr="00364044" w:rsidRDefault="00574352" w:rsidP="00995DF7">
      <w:pPr>
        <w:pStyle w:val="Heading2"/>
      </w:pPr>
      <w:bookmarkStart w:id="12" w:name="_Toc194241663"/>
      <w:r w:rsidRPr="00364044">
        <w:t>Out of Scope</w:t>
      </w:r>
      <w:bookmarkEnd w:id="12"/>
      <w:r w:rsidRPr="00364044">
        <w:t xml:space="preserve"> </w:t>
      </w:r>
    </w:p>
    <w:p w14:paraId="0575305D" w14:textId="77777777" w:rsidR="009C5614" w:rsidRDefault="009C5614" w:rsidP="009C5614">
      <w:r>
        <w:t xml:space="preserve">This project focuses specifically on performance evaluation and does not include hardware procurement, initial operating system installation, nor physical environment setup. </w:t>
      </w:r>
    </w:p>
    <w:p w14:paraId="7BCD23AB" w14:textId="77777777" w:rsidR="009C5614" w:rsidRDefault="009C5614" w:rsidP="009C5614">
      <w:r>
        <w:t xml:space="preserve">The team will not be responsible for implementing performance improvements based on findings, providing ongoing maintenance, nor supporting the test environment beyond the project duration. </w:t>
      </w:r>
    </w:p>
    <w:p w14:paraId="07DE46B1" w14:textId="1F10CD02" w:rsidR="009C5614" w:rsidRDefault="009C5614" w:rsidP="009C5614">
      <w:r>
        <w:lastRenderedPageBreak/>
        <w:t xml:space="preserve">Testing is limited to the specified operating systems, network topology, and protocols as outlined in </w:t>
      </w:r>
      <w:r w:rsidRPr="00364044">
        <w:t>the scope statement</w:t>
      </w:r>
      <w:r w:rsidRPr="008876C5">
        <w:t>.</w:t>
      </w:r>
      <w:r w:rsidRPr="00364044">
        <w:t xml:space="preserve">  </w:t>
      </w:r>
    </w:p>
    <w:p w14:paraId="3E764E95" w14:textId="0E243086" w:rsidR="006E1614" w:rsidRDefault="003A25CE" w:rsidP="006E1614">
      <w:pPr>
        <w:pStyle w:val="Heading2"/>
      </w:pPr>
      <w:bookmarkStart w:id="13" w:name="_Toc194241664"/>
      <w:r>
        <w:t>Key Stakeholders</w:t>
      </w:r>
      <w:bookmarkEnd w:id="13"/>
      <w:r>
        <w:t xml:space="preserve"> </w:t>
      </w:r>
    </w:p>
    <w:p w14:paraId="29AD7EEF" w14:textId="25ACC374" w:rsidR="00963FEE" w:rsidRPr="00963FEE" w:rsidRDefault="00C42C84" w:rsidP="00963FEE">
      <w:pPr>
        <w:rPr>
          <w:lang w:eastAsia="en-US"/>
        </w:rPr>
      </w:pPr>
      <w:r>
        <w:rPr>
          <w:lang w:eastAsia="en-US"/>
        </w:rPr>
        <w:t>The project client is Raymond Lutui</w:t>
      </w:r>
      <w:r w:rsidR="00F645C2">
        <w:rPr>
          <w:lang w:eastAsia="en-US"/>
        </w:rPr>
        <w:t xml:space="preserve">, with Daniel Vaipulu acting as supervisor. </w:t>
      </w:r>
      <w:r w:rsidR="00F645C2">
        <w:rPr>
          <w:lang w:eastAsia="en-US"/>
        </w:rPr>
        <w:br/>
        <w:t xml:space="preserve">The project team consists of seven members: </w:t>
      </w:r>
      <w:r w:rsidR="005F781E" w:rsidRPr="005F781E">
        <w:rPr>
          <w:lang w:eastAsia="en-US"/>
        </w:rPr>
        <w:t xml:space="preserve">Kylie Afable, Zafar Azad, Larissa Goh, Nathan Quai Hoi, Charmi Patel, Win Phyo, </w:t>
      </w:r>
      <w:r w:rsidR="005F781E">
        <w:rPr>
          <w:lang w:eastAsia="en-US"/>
        </w:rPr>
        <w:t xml:space="preserve">and team lead </w:t>
      </w:r>
      <w:r w:rsidR="005F781E" w:rsidRPr="005F781E">
        <w:rPr>
          <w:lang w:eastAsia="en-US"/>
        </w:rPr>
        <w:t>Thomas Robinson</w:t>
      </w:r>
      <w:r w:rsidR="005F781E">
        <w:rPr>
          <w:lang w:eastAsia="en-US"/>
        </w:rPr>
        <w:t xml:space="preserve">. </w:t>
      </w:r>
      <w:r w:rsidR="005F781E">
        <w:rPr>
          <w:lang w:eastAsia="en-US"/>
        </w:rPr>
        <w:br/>
      </w:r>
      <w:r w:rsidR="00F53538">
        <w:rPr>
          <w:lang w:eastAsia="en-US"/>
        </w:rPr>
        <w:t xml:space="preserve">For </w:t>
      </w:r>
      <w:r w:rsidR="003B21B0">
        <w:rPr>
          <w:lang w:eastAsia="en-US"/>
        </w:rPr>
        <w:t xml:space="preserve">a </w:t>
      </w:r>
      <w:r w:rsidR="00F53538">
        <w:rPr>
          <w:lang w:eastAsia="en-US"/>
        </w:rPr>
        <w:t xml:space="preserve">complete </w:t>
      </w:r>
      <w:r w:rsidR="00875D94">
        <w:rPr>
          <w:lang w:eastAsia="en-US"/>
        </w:rPr>
        <w:t xml:space="preserve">and detailed list of stakeholders, </w:t>
      </w:r>
      <w:r w:rsidR="007408AB">
        <w:rPr>
          <w:lang w:eastAsia="en-US"/>
        </w:rPr>
        <w:t>please refer to Appendix C,</w:t>
      </w:r>
      <w:r w:rsidR="00875D94">
        <w:rPr>
          <w:lang w:eastAsia="en-US"/>
        </w:rPr>
        <w:t xml:space="preserve"> and </w:t>
      </w:r>
      <w:r w:rsidR="007408AB">
        <w:rPr>
          <w:lang w:eastAsia="en-US"/>
        </w:rPr>
        <w:t>for</w:t>
      </w:r>
      <w:r w:rsidR="00875D94">
        <w:rPr>
          <w:lang w:eastAsia="en-US"/>
        </w:rPr>
        <w:t xml:space="preserve"> the stakeholder management plan, please refer to Appendix </w:t>
      </w:r>
      <w:r w:rsidR="007408AB">
        <w:rPr>
          <w:lang w:eastAsia="en-US"/>
        </w:rPr>
        <w:t>D</w:t>
      </w:r>
      <w:r w:rsidR="00875D94">
        <w:rPr>
          <w:lang w:eastAsia="en-US"/>
        </w:rPr>
        <w:t>.</w:t>
      </w:r>
      <w:r w:rsidR="007E33EE">
        <w:rPr>
          <w:lang w:eastAsia="en-US"/>
        </w:rPr>
        <w:t xml:space="preserve"> </w:t>
      </w:r>
    </w:p>
    <w:p w14:paraId="0D23CF71" w14:textId="1D3AF677" w:rsidR="007C0D7F" w:rsidRDefault="002E0D9E" w:rsidP="002E0D9E">
      <w:pPr>
        <w:pStyle w:val="Heading2"/>
      </w:pPr>
      <w:bookmarkStart w:id="14" w:name="_Toc194241665"/>
      <w:r>
        <w:t>Technical Infrastructure</w:t>
      </w:r>
      <w:bookmarkEnd w:id="14"/>
    </w:p>
    <w:p w14:paraId="34DF6059" w14:textId="0B19AC12" w:rsidR="005721F7" w:rsidRDefault="00C509B3" w:rsidP="002E0D9E">
      <w:r>
        <w:rPr>
          <w:lang w:eastAsia="en-US"/>
        </w:rPr>
        <w:t xml:space="preserve">The project would involve 4 computer hardware provided by the client, in which two will be configured as routers, while the other two will be used as sender and receiver. </w:t>
      </w:r>
      <w:r w:rsidR="002001E4">
        <w:rPr>
          <w:lang w:eastAsia="en-US"/>
        </w:rPr>
        <w:t xml:space="preserve">For a detailed representation of the technical infrastructure layout of the evaluation environment, please refer to Appendix </w:t>
      </w:r>
      <w:r w:rsidR="007408AB">
        <w:rPr>
          <w:lang w:eastAsia="en-US"/>
        </w:rPr>
        <w:t>E</w:t>
      </w:r>
      <w:r w:rsidR="002001E4">
        <w:rPr>
          <w:lang w:eastAsia="en-US"/>
        </w:rPr>
        <w:t xml:space="preserve">. </w:t>
      </w:r>
    </w:p>
    <w:p w14:paraId="1B254115" w14:textId="14A34A9D" w:rsidR="005F4102" w:rsidRPr="00364044" w:rsidRDefault="005F4102" w:rsidP="00CB081B">
      <w:pPr>
        <w:pStyle w:val="Heading2"/>
      </w:pPr>
      <w:bookmarkStart w:id="15" w:name="_Toc194241666"/>
      <w:r w:rsidRPr="00364044">
        <w:t>Skills Analysis</w:t>
      </w:r>
      <w:bookmarkEnd w:id="15"/>
      <w:r w:rsidR="00D56E03" w:rsidRPr="00364044">
        <w:t xml:space="preserve"> </w:t>
      </w:r>
    </w:p>
    <w:p w14:paraId="01AF20E4" w14:textId="08D0AD88" w:rsidR="00BB4BAB" w:rsidRDefault="00067440" w:rsidP="00E94F7E">
      <w:r>
        <w:t>All team members have existing Linux and networking experience</w:t>
      </w:r>
      <w:r w:rsidR="00CF3532">
        <w:t xml:space="preserve"> </w:t>
      </w:r>
      <w:r>
        <w:t>but will need to upskill in specific networking tools such as iPerf and D-ITG</w:t>
      </w:r>
      <w:r w:rsidR="00CF3532">
        <w:t xml:space="preserve">. </w:t>
      </w:r>
      <w:r w:rsidR="00CF3532">
        <w:br/>
        <w:t xml:space="preserve">Some team members will need to upskill in certain </w:t>
      </w:r>
      <w:r w:rsidR="00E71C11">
        <w:t>Linux skill areas such as BASH scripting</w:t>
      </w:r>
      <w:r w:rsidR="00125DDB">
        <w:t>.</w:t>
      </w:r>
      <w:r w:rsidR="001A74DF">
        <w:t xml:space="preserve"> Therefore, an upskilling plan schedule has been </w:t>
      </w:r>
      <w:r w:rsidR="00086C32">
        <w:t>created.</w:t>
      </w:r>
      <w:r>
        <w:br/>
      </w:r>
      <w:r w:rsidR="0073354B" w:rsidRPr="00364044">
        <w:t xml:space="preserve">For </w:t>
      </w:r>
      <w:r w:rsidR="00125DDB">
        <w:t xml:space="preserve">a </w:t>
      </w:r>
      <w:r w:rsidR="0060795E" w:rsidRPr="00364044">
        <w:t>complete skill</w:t>
      </w:r>
      <w:r w:rsidR="00000671" w:rsidRPr="00364044">
        <w:t>s</w:t>
      </w:r>
      <w:r w:rsidR="0060795E" w:rsidRPr="00364044">
        <w:t xml:space="preserve"> analysis matrix</w:t>
      </w:r>
      <w:r w:rsidR="00800D2C" w:rsidRPr="00364044">
        <w:t xml:space="preserve">, please refer to </w:t>
      </w:r>
      <w:r w:rsidR="00800D2C" w:rsidRPr="00014928">
        <w:t>Appendix</w:t>
      </w:r>
      <w:r w:rsidR="00B82ECC">
        <w:t xml:space="preserve"> </w:t>
      </w:r>
      <w:r w:rsidR="00926FDC">
        <w:t>F</w:t>
      </w:r>
      <w:r w:rsidR="00800D2C" w:rsidRPr="00364044">
        <w:t>.</w:t>
      </w:r>
    </w:p>
    <w:p w14:paraId="5F066A16" w14:textId="05B3AA5B" w:rsidR="00BB4BAB" w:rsidRDefault="00BB4BAB" w:rsidP="00BB4BAB">
      <w:pPr>
        <w:pStyle w:val="Heading2"/>
      </w:pPr>
      <w:bookmarkStart w:id="16" w:name="_Toc194241667"/>
      <w:r>
        <w:t>Upskilling Plan Schedule</w:t>
      </w:r>
      <w:bookmarkEnd w:id="16"/>
    </w:p>
    <w:p w14:paraId="31F0F53F" w14:textId="0E1DAEC4" w:rsidR="00086C32" w:rsidRPr="00C91706" w:rsidRDefault="00C91706" w:rsidP="00C91706">
      <w:pPr>
        <w:spacing w:after="160"/>
        <w:rPr>
          <w:u w:val="single"/>
        </w:rPr>
      </w:pPr>
      <w:r>
        <w:t>After the proposal is submitted on Friday 4</w:t>
      </w:r>
      <w:r w:rsidRPr="00187C2B">
        <w:rPr>
          <w:vertAlign w:val="superscript"/>
        </w:rPr>
        <w:t>th</w:t>
      </w:r>
      <w: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 For the complete upskilling plan schedule, please see Appendix </w:t>
      </w:r>
      <w:r w:rsidR="00926FDC">
        <w:t>G</w:t>
      </w:r>
      <w:r>
        <w:t>.</w:t>
      </w:r>
    </w:p>
    <w:p w14:paraId="13A5E52F" w14:textId="3A82407E" w:rsidR="00902386" w:rsidRDefault="00902386" w:rsidP="009C5614">
      <w:pPr>
        <w:pStyle w:val="Heading2"/>
      </w:pPr>
      <w:bookmarkStart w:id="17" w:name="_Toc194241668"/>
      <w:r>
        <w:t>Deliverables</w:t>
      </w:r>
      <w:bookmarkEnd w:id="17"/>
    </w:p>
    <w:p w14:paraId="30FAE8CB" w14:textId="50124765" w:rsidR="00902386" w:rsidRPr="00902386" w:rsidRDefault="00007E20" w:rsidP="00902386">
      <w:pPr>
        <w:rPr>
          <w:lang w:eastAsia="en-US"/>
        </w:rPr>
      </w:pPr>
      <w:r w:rsidRPr="00007E20">
        <w:rPr>
          <w:lang w:eastAsia="en-US"/>
        </w:rPr>
        <w:t xml:space="preserve">The project will deliver a comprehensive performance evaluation package including complete evaluation logs, statistical analysis of performance metrics, comparative analysis across all evaluated operating systems, and a final report detailing findings and methodology. </w:t>
      </w:r>
      <w:r>
        <w:rPr>
          <w:lang w:eastAsia="en-US"/>
        </w:rPr>
        <w:br/>
      </w:r>
      <w:r w:rsidRPr="00007E20">
        <w:rPr>
          <w:lang w:eastAsia="en-US"/>
        </w:rPr>
        <w:t>All raw data and configuration documentation will be provided to enable verification and potential future analysis.</w:t>
      </w:r>
    </w:p>
    <w:p w14:paraId="6844DE98" w14:textId="027F40A9" w:rsidR="009C5614" w:rsidRDefault="009C5614" w:rsidP="009C5614">
      <w:pPr>
        <w:pStyle w:val="Heading2"/>
      </w:pPr>
      <w:bookmarkStart w:id="18" w:name="_Toc194241669"/>
      <w:r>
        <w:t>Success Criteria</w:t>
      </w:r>
      <w:bookmarkEnd w:id="18"/>
    </w:p>
    <w:p w14:paraId="46F174D4" w14:textId="0B0521E2" w:rsidR="009C5614" w:rsidRDefault="0099653E" w:rsidP="009C5614">
      <w:pPr>
        <w:rPr>
          <w:lang w:eastAsia="en-US"/>
        </w:rPr>
      </w:pPr>
      <w:r w:rsidRPr="0099653E">
        <w:rPr>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Pr>
          <w:lang w:eastAsia="en-US"/>
        </w:rPr>
        <w:br/>
      </w:r>
      <w:r w:rsidRPr="0099653E">
        <w:rPr>
          <w:lang w:eastAsia="en-US"/>
        </w:rPr>
        <w:t>Success includes comprehensive documentation of methodology, complete raw data logs, and a final analysis comparing performance across all evaluated configurations.</w:t>
      </w:r>
    </w:p>
    <w:p w14:paraId="72DED29F" w14:textId="492FCC5A" w:rsidR="007F14E8" w:rsidRDefault="005F4102" w:rsidP="00392FC5">
      <w:pPr>
        <w:pStyle w:val="Heading1"/>
      </w:pPr>
      <w:bookmarkStart w:id="19" w:name="_Toc194241670"/>
      <w:r w:rsidRPr="00364044">
        <w:lastRenderedPageBreak/>
        <w:t>Project Management Methodology</w:t>
      </w:r>
      <w:bookmarkEnd w:id="19"/>
    </w:p>
    <w:p w14:paraId="44012E45" w14:textId="5AF9DE95" w:rsidR="001A6616" w:rsidRPr="00364044" w:rsidRDefault="001A6616" w:rsidP="001A6616">
      <w:pPr>
        <w:pStyle w:val="Heading2"/>
      </w:pPr>
      <w:bookmarkStart w:id="20" w:name="_Toc194241671"/>
      <w:commentRangeStart w:id="21"/>
      <w:r>
        <w:t>Project Methodology</w:t>
      </w:r>
      <w:bookmarkEnd w:id="20"/>
    </w:p>
    <w:p w14:paraId="0C8E2E73" w14:textId="6329394F" w:rsidR="18665276" w:rsidRDefault="66E7CE06">
      <w:pPr>
        <w:rPr>
          <w:rFonts w:eastAsia="Aptos"/>
        </w:rPr>
      </w:pPr>
      <w:r w:rsidRPr="26FDFA25">
        <w:rPr>
          <w:rFonts w:eastAsia="Aptos"/>
          <w:color w:val="000000" w:themeColor="text1"/>
          <w:lang w:val="en-US"/>
        </w:rPr>
        <w:t>Following the SDLC lifecycle the chosen framework for</w:t>
      </w:r>
      <w:r w:rsidR="18665276" w:rsidRPr="0A5261DB">
        <w:rPr>
          <w:rFonts w:eastAsia="Aptos"/>
          <w:color w:val="000000" w:themeColor="text1"/>
          <w:lang w:val="en-US"/>
        </w:rPr>
        <w:t xml:space="preserve"> project management methodology is </w:t>
      </w:r>
      <w:r w:rsidR="0244868E" w:rsidRPr="0A5261DB">
        <w:rPr>
          <w:rFonts w:eastAsia="Aptos"/>
          <w:color w:val="000000" w:themeColor="text1"/>
          <w:lang w:val="en-US"/>
        </w:rPr>
        <w:t xml:space="preserve">a hybrid approach of agile and </w:t>
      </w:r>
      <w:r w:rsidR="51D1A7DB" w:rsidRPr="0A5261DB">
        <w:rPr>
          <w:rFonts w:eastAsia="Aptos"/>
          <w:color w:val="000000" w:themeColor="text1"/>
          <w:lang w:val="en-US"/>
        </w:rPr>
        <w:t>waterfall.</w:t>
      </w:r>
      <w:r w:rsidR="0244868E" w:rsidRPr="0A5261DB">
        <w:rPr>
          <w:rFonts w:eastAsia="Aptos"/>
          <w:color w:val="000000" w:themeColor="text1"/>
          <w:lang w:val="en-US"/>
        </w:rPr>
        <w:t xml:space="preserve"> </w:t>
      </w:r>
      <w:r w:rsidR="329C9DCE" w:rsidRPr="0A5261DB">
        <w:rPr>
          <w:rFonts w:eastAsia="Aptos"/>
          <w:color w:val="000000" w:themeColor="text1"/>
          <w:lang w:val="en-US"/>
        </w:rPr>
        <w:t xml:space="preserve">Dubbed the agile-waterfall </w:t>
      </w:r>
      <w:r w:rsidR="50DD75A1" w:rsidRPr="0A5261DB">
        <w:rPr>
          <w:rFonts w:eastAsia="Aptos"/>
          <w:color w:val="000000" w:themeColor="text1"/>
          <w:lang w:val="en-US"/>
        </w:rPr>
        <w:t>hybrid model,</w:t>
      </w:r>
      <w:r w:rsidR="329C9DCE" w:rsidRPr="0A5261DB">
        <w:rPr>
          <w:rFonts w:eastAsia="Aptos"/>
          <w:color w:val="000000" w:themeColor="text1"/>
          <w:lang w:val="en-US"/>
        </w:rPr>
        <w:t xml:space="preserve"> it combines certain elements of each to best suit the requirements of this</w:t>
      </w:r>
      <w:r w:rsidR="647898A4" w:rsidRPr="0A5261DB">
        <w:rPr>
          <w:rFonts w:eastAsia="Aptos"/>
          <w:color w:val="000000" w:themeColor="text1"/>
          <w:lang w:val="en-US"/>
        </w:rPr>
        <w:t xml:space="preserve"> project being undertaken. Taking elements of documentation process found in waterfall and the </w:t>
      </w:r>
      <w:r w:rsidR="3576014F" w:rsidRPr="0A5261DB">
        <w:rPr>
          <w:rFonts w:eastAsia="Aptos"/>
          <w:color w:val="000000" w:themeColor="text1"/>
          <w:lang w:val="en-US"/>
        </w:rPr>
        <w:t xml:space="preserve">irritative </w:t>
      </w:r>
      <w:r w:rsidR="647898A4" w:rsidRPr="0A5261DB">
        <w:rPr>
          <w:rFonts w:eastAsia="Aptos"/>
          <w:color w:val="000000" w:themeColor="text1"/>
          <w:lang w:val="en-US"/>
        </w:rPr>
        <w:t xml:space="preserve">sprints for the </w:t>
      </w:r>
      <w:r w:rsidR="0D491D1A" w:rsidRPr="0A5261DB">
        <w:rPr>
          <w:rFonts w:eastAsia="Aptos"/>
          <w:color w:val="000000" w:themeColor="text1"/>
          <w:lang w:val="en-US"/>
        </w:rPr>
        <w:t>evaluation</w:t>
      </w:r>
      <w:r w:rsidR="647898A4" w:rsidRPr="0A5261DB">
        <w:rPr>
          <w:rFonts w:eastAsia="Aptos"/>
          <w:color w:val="000000" w:themeColor="text1"/>
          <w:lang w:val="en-US"/>
        </w:rPr>
        <w:t xml:space="preserve"> process. </w:t>
      </w:r>
      <w:r w:rsidR="329C9DCE" w:rsidRPr="0A5261DB">
        <w:rPr>
          <w:rFonts w:eastAsia="Aptos"/>
          <w:color w:val="000000" w:themeColor="text1"/>
          <w:lang w:val="en-US"/>
        </w:rPr>
        <w:t xml:space="preserve"> </w:t>
      </w:r>
      <w:r w:rsidR="18665276" w:rsidRPr="0A5261DB">
        <w:rPr>
          <w:rFonts w:eastAsia="Aptos"/>
        </w:rPr>
        <w:t xml:space="preserve"> </w:t>
      </w:r>
    </w:p>
    <w:p w14:paraId="36CEDEB3" w14:textId="2BB47065" w:rsidR="390A9E45" w:rsidRDefault="390A9E45" w:rsidP="390A9E45">
      <w:pPr>
        <w:rPr>
          <w:rFonts w:eastAsia="Aptos"/>
        </w:rPr>
      </w:pPr>
    </w:p>
    <w:p w14:paraId="33B16256" w14:textId="250DE926" w:rsidR="390A9E45" w:rsidRDefault="0A034823" w:rsidP="001A6616">
      <w:pPr>
        <w:pStyle w:val="Heading2"/>
      </w:pPr>
      <w:bookmarkStart w:id="22" w:name="_Toc194241672"/>
      <w:r w:rsidRPr="66EF93AB">
        <w:t>R</w:t>
      </w:r>
      <w:r w:rsidR="7C8D639E" w:rsidRPr="66EF93AB">
        <w:t>ational/Justification:</w:t>
      </w:r>
      <w:bookmarkEnd w:id="22"/>
      <w:r w:rsidR="7C8D639E" w:rsidRPr="66EF93AB">
        <w:t xml:space="preserve"> </w:t>
      </w:r>
    </w:p>
    <w:p w14:paraId="4AD3006A" w14:textId="08A764C9" w:rsidR="1BBB51E4" w:rsidRDefault="612F7DD9" w:rsidP="1BBB51E4">
      <w:pPr>
        <w:rPr>
          <w:rFonts w:eastAsia="Aptos"/>
        </w:rPr>
      </w:pPr>
      <w:r w:rsidRPr="0A5261DB">
        <w:rPr>
          <w:rFonts w:eastAsia="Aptos"/>
        </w:rPr>
        <w:t xml:space="preserve">The choice of </w:t>
      </w:r>
      <w:r w:rsidR="16224EF2" w:rsidRPr="62CFEBA2">
        <w:rPr>
          <w:rFonts w:eastAsia="Aptos"/>
        </w:rPr>
        <w:t xml:space="preserve">a </w:t>
      </w:r>
      <w:r w:rsidR="16224EF2" w:rsidRPr="0B7807DD">
        <w:rPr>
          <w:rFonts w:eastAsia="Aptos"/>
        </w:rPr>
        <w:t xml:space="preserve">hybrid approach </w:t>
      </w:r>
      <w:r w:rsidRPr="0B7807DD">
        <w:rPr>
          <w:rFonts w:eastAsia="Aptos"/>
        </w:rPr>
        <w:t>has</w:t>
      </w:r>
      <w:r w:rsidRPr="0A5261DB">
        <w:rPr>
          <w:rFonts w:eastAsia="Aptos"/>
        </w:rPr>
        <w:t xml:space="preserve"> been </w:t>
      </w:r>
      <w:r w:rsidR="797F43EB" w:rsidRPr="0A5261DB">
        <w:rPr>
          <w:rFonts w:eastAsia="Aptos"/>
        </w:rPr>
        <w:t xml:space="preserve">carefully reviewed after considering all types of projects management methods along with the different subsects of Agile. </w:t>
      </w:r>
      <w:r w:rsidR="0D0DA214" w:rsidRPr="0A5261DB">
        <w:rPr>
          <w:rFonts w:eastAsia="Aptos"/>
        </w:rPr>
        <w:t xml:space="preserve">Waterfall was a method evaluated </w:t>
      </w:r>
      <w:r w:rsidR="2684A8C5" w:rsidRPr="0A5261DB">
        <w:rPr>
          <w:rFonts w:eastAsia="Aptos"/>
        </w:rPr>
        <w:t>for this project, but it had clear drawbacks due to its fixed structure which didn't allow for changes and adjustments requested by clients or supervisor</w:t>
      </w:r>
      <w:r w:rsidR="52B51E95" w:rsidRPr="0A5261DB">
        <w:rPr>
          <w:rFonts w:eastAsia="Aptos"/>
        </w:rPr>
        <w:t xml:space="preserve"> and agile lacked the documentation process that this project requires</w:t>
      </w:r>
      <w:r w:rsidR="2684A8C5" w:rsidRPr="0A5261DB">
        <w:rPr>
          <w:rFonts w:eastAsia="Aptos"/>
        </w:rPr>
        <w:t xml:space="preserve">. </w:t>
      </w:r>
    </w:p>
    <w:p w14:paraId="0899F52D" w14:textId="2825035E" w:rsidR="001D43C5" w:rsidRPr="00364044" w:rsidRDefault="001D43C5" w:rsidP="0A5261DB">
      <w:pPr>
        <w:rPr>
          <w:rFonts w:eastAsia="Aptos"/>
        </w:rPr>
      </w:pPr>
    </w:p>
    <w:p w14:paraId="5A84F917" w14:textId="5BEAD19B" w:rsidR="001D43C5" w:rsidRPr="00364044" w:rsidRDefault="05FEEE3B" w:rsidP="0A5261DB">
      <w:pPr>
        <w:rPr>
          <w:rFonts w:eastAsia="Aptos"/>
        </w:rPr>
      </w:pPr>
      <w:r w:rsidRPr="0A5261DB">
        <w:rPr>
          <w:rFonts w:eastAsia="Aptos"/>
        </w:rPr>
        <w:t xml:space="preserve">The objective and goals of this project </w:t>
      </w:r>
      <w:r w:rsidR="43D71614" w:rsidRPr="0A5261DB">
        <w:rPr>
          <w:rFonts w:eastAsia="Aptos"/>
        </w:rPr>
        <w:t>showcas</w:t>
      </w:r>
      <w:r w:rsidRPr="0A5261DB">
        <w:rPr>
          <w:rFonts w:eastAsia="Aptos"/>
        </w:rPr>
        <w:t>e evaluation on</w:t>
      </w:r>
      <w:r w:rsidR="69E64487" w:rsidRPr="0A5261DB">
        <w:rPr>
          <w:rFonts w:eastAsia="Aptos"/>
        </w:rPr>
        <w:t xml:space="preserve"> three different OS systems set up as software routers being tested against a range of packet sizes</w:t>
      </w:r>
      <w:r w:rsidR="05762823" w:rsidRPr="0A5261DB">
        <w:rPr>
          <w:rFonts w:eastAsia="Aptos"/>
        </w:rPr>
        <w:t>, due to the nature of the various variables</w:t>
      </w:r>
      <w:r w:rsidR="5634FE49" w:rsidRPr="0A5261DB">
        <w:rPr>
          <w:rFonts w:eastAsia="Aptos"/>
        </w:rPr>
        <w:t xml:space="preserve">, review and adjustments are predicated to occur which given the hybrid model allows us to undergo along with key </w:t>
      </w:r>
      <w:r w:rsidR="4414F41C" w:rsidRPr="0A5261DB">
        <w:rPr>
          <w:rFonts w:eastAsia="Aptos"/>
        </w:rPr>
        <w:t>documentation</w:t>
      </w:r>
      <w:r w:rsidR="5634FE49" w:rsidRPr="0A5261DB">
        <w:rPr>
          <w:rFonts w:eastAsia="Aptos"/>
        </w:rPr>
        <w:t xml:space="preserve"> </w:t>
      </w:r>
      <w:r w:rsidR="57EFD325" w:rsidRPr="0A5261DB">
        <w:rPr>
          <w:rFonts w:eastAsia="Aptos"/>
        </w:rPr>
        <w:t xml:space="preserve">to document findings and avoid scope creep. </w:t>
      </w:r>
      <w:commentRangeEnd w:id="21"/>
      <w:r>
        <w:rPr>
          <w:rStyle w:val="CommentReference"/>
        </w:rPr>
        <w:commentReference w:id="21"/>
      </w:r>
    </w:p>
    <w:p w14:paraId="4B3B1085" w14:textId="77777777" w:rsidR="00A723E7" w:rsidRPr="00364044" w:rsidRDefault="00A723E7" w:rsidP="0A5261DB">
      <w:pPr>
        <w:rPr>
          <w:rFonts w:eastAsia="Aptos"/>
        </w:rPr>
      </w:pPr>
    </w:p>
    <w:p w14:paraId="1D8EFBB1" w14:textId="49F60C84" w:rsidR="0A5261DB" w:rsidRPr="0032015E" w:rsidRDefault="00ED405A" w:rsidP="0032015E">
      <w:pPr>
        <w:pStyle w:val="Heading2"/>
      </w:pPr>
      <w:bookmarkStart w:id="23" w:name="_Toc194241673"/>
      <w:r>
        <w:t>Project Phases</w:t>
      </w:r>
      <w:bookmarkEnd w:id="23"/>
    </w:p>
    <w:p w14:paraId="40DE9788" w14:textId="13588223" w:rsidR="748CC3D7" w:rsidRDefault="748CC3D7" w:rsidP="0032015E">
      <w:pPr>
        <w:pStyle w:val="ListParagraph"/>
        <w:numPr>
          <w:ilvl w:val="0"/>
          <w:numId w:val="1"/>
        </w:numPr>
        <w:spacing w:after="0"/>
        <w:rPr>
          <w:b/>
          <w:bCs/>
        </w:rPr>
      </w:pPr>
      <w:r w:rsidRPr="40162BA6">
        <w:rPr>
          <w:b/>
          <w:bCs/>
        </w:rPr>
        <w:t>Planning Phase</w:t>
      </w:r>
    </w:p>
    <w:p w14:paraId="66828005" w14:textId="77777777" w:rsidR="00897CC5" w:rsidRPr="00897CC5" w:rsidRDefault="62D0D026" w:rsidP="00897CC5">
      <w:pPr>
        <w:pStyle w:val="ListParagraph"/>
        <w:numPr>
          <w:ilvl w:val="1"/>
          <w:numId w:val="1"/>
        </w:numPr>
        <w:spacing w:after="0"/>
        <w:rPr>
          <w:b/>
          <w:bCs/>
        </w:rPr>
      </w:pPr>
      <w:r>
        <w:t xml:space="preserve">Project initiation, </w:t>
      </w:r>
      <w:r w:rsidR="2042B2C6">
        <w:t>project</w:t>
      </w:r>
      <w:r w:rsidR="2042B2C6" w:rsidRPr="0A5261DB">
        <w:t xml:space="preserve"> scope, objectives, and deliverables</w:t>
      </w:r>
    </w:p>
    <w:p w14:paraId="13767072" w14:textId="712CEBDF" w:rsidR="44F38E30" w:rsidRPr="00897CC5" w:rsidRDefault="44F38E30" w:rsidP="00897CC5">
      <w:pPr>
        <w:pStyle w:val="ListParagraph"/>
        <w:numPr>
          <w:ilvl w:val="1"/>
          <w:numId w:val="1"/>
        </w:numPr>
        <w:spacing w:after="0"/>
        <w:rPr>
          <w:b/>
        </w:rPr>
      </w:pPr>
      <w:r>
        <w:t>Team contract, project charter</w:t>
      </w:r>
    </w:p>
    <w:p w14:paraId="27F29261" w14:textId="3B505F2C" w:rsidR="004D024A" w:rsidRPr="00897CC5" w:rsidRDefault="4981D1CC" w:rsidP="00897CC5">
      <w:pPr>
        <w:pStyle w:val="ListParagraph"/>
        <w:numPr>
          <w:ilvl w:val="1"/>
          <w:numId w:val="1"/>
        </w:numPr>
        <w:spacing w:line="360" w:lineRule="auto"/>
        <w:rPr>
          <w:b/>
        </w:rPr>
      </w:pPr>
      <w:r w:rsidRPr="00897CC5">
        <w:rPr>
          <w:rFonts w:eastAsia="Aptos"/>
          <w:color w:val="000000" w:themeColor="text1"/>
          <w:lang w:val="en-US"/>
        </w:rPr>
        <w:t>Work Breakdown Structure (WBS)</w:t>
      </w:r>
    </w:p>
    <w:p w14:paraId="1B3A24DB" w14:textId="6938836C" w:rsidR="1F7CE3A0" w:rsidRDefault="1F7CE3A0" w:rsidP="0032015E">
      <w:pPr>
        <w:pStyle w:val="ListParagraph"/>
        <w:numPr>
          <w:ilvl w:val="0"/>
          <w:numId w:val="1"/>
        </w:numPr>
        <w:spacing w:after="0"/>
        <w:rPr>
          <w:b/>
        </w:rPr>
      </w:pPr>
      <w:r w:rsidRPr="40162BA6">
        <w:rPr>
          <w:b/>
        </w:rPr>
        <w:t>Analysis Phase</w:t>
      </w:r>
    </w:p>
    <w:p w14:paraId="5BA1FF4A" w14:textId="46080984" w:rsidR="5BDAA6CC" w:rsidRDefault="5BDAA6CC" w:rsidP="68D24A9F">
      <w:pPr>
        <w:pStyle w:val="ListParagraph"/>
        <w:numPr>
          <w:ilvl w:val="0"/>
          <w:numId w:val="3"/>
        </w:numPr>
        <w:spacing w:before="240" w:after="0"/>
      </w:pPr>
      <w:r w:rsidRPr="68D24A9F">
        <w:rPr>
          <w:rFonts w:ascii="Aptos" w:eastAsia="Aptos" w:hAnsi="Aptos" w:cs="Aptos"/>
          <w:color w:val="000000" w:themeColor="text1"/>
          <w:lang w:val="en-US"/>
        </w:rPr>
        <w:t>Researching and Upskilling</w:t>
      </w:r>
    </w:p>
    <w:p w14:paraId="0F4C1CFF" w14:textId="2D57F725" w:rsidR="2959FEDB" w:rsidRDefault="2959FEDB" w:rsidP="0032015E">
      <w:pPr>
        <w:pStyle w:val="ListParagraph"/>
        <w:numPr>
          <w:ilvl w:val="0"/>
          <w:numId w:val="3"/>
        </w:numPr>
        <w:spacing w:after="0"/>
      </w:pPr>
      <w:r w:rsidRPr="2CA86430">
        <w:t xml:space="preserve">Researching </w:t>
      </w:r>
      <w:r>
        <w:t>iPerf &amp; D-ITG</w:t>
      </w:r>
      <w:r w:rsidRPr="2CA86430">
        <w:t xml:space="preserve"> for network performance testing.</w:t>
      </w:r>
    </w:p>
    <w:p w14:paraId="50374AAF" w14:textId="2380827C" w:rsidR="0A5261DB" w:rsidRPr="00897CC5" w:rsidRDefault="2959FEDB" w:rsidP="00897CC5">
      <w:pPr>
        <w:pStyle w:val="ListParagraph"/>
        <w:numPr>
          <w:ilvl w:val="0"/>
          <w:numId w:val="3"/>
        </w:numPr>
        <w:spacing w:line="360" w:lineRule="auto"/>
      </w:pPr>
      <w:r w:rsidRPr="2CA86430">
        <w:t xml:space="preserve">Upskilling on </w:t>
      </w:r>
      <w:r>
        <w:t>Linux</w:t>
      </w:r>
      <w:r w:rsidR="7DC43C57">
        <w:t xml:space="preserve"> and</w:t>
      </w:r>
      <w:r>
        <w:t xml:space="preserve"> routing</w:t>
      </w:r>
      <w:r w:rsidR="4BA85ED4">
        <w:t xml:space="preserve"> protocols</w:t>
      </w:r>
    </w:p>
    <w:p w14:paraId="2FC2AE34" w14:textId="18EA044C" w:rsidR="4A4A0A88" w:rsidRDefault="4A4A0A88" w:rsidP="0032015E">
      <w:pPr>
        <w:pStyle w:val="ListParagraph"/>
        <w:numPr>
          <w:ilvl w:val="0"/>
          <w:numId w:val="1"/>
        </w:numPr>
        <w:spacing w:after="0"/>
        <w:rPr>
          <w:b/>
          <w:bCs/>
        </w:rPr>
      </w:pPr>
      <w:r w:rsidRPr="21DE3F36">
        <w:rPr>
          <w:b/>
          <w:bCs/>
        </w:rPr>
        <w:t>Design Phase</w:t>
      </w:r>
    </w:p>
    <w:p w14:paraId="6136756C" w14:textId="7CAD5B02" w:rsidR="605D2792" w:rsidRDefault="605D2792" w:rsidP="075C78A9">
      <w:pPr>
        <w:pStyle w:val="ListParagraph"/>
        <w:numPr>
          <w:ilvl w:val="0"/>
          <w:numId w:val="3"/>
        </w:numPr>
        <w:spacing w:before="240" w:after="0"/>
      </w:pPr>
      <w:r>
        <w:t xml:space="preserve">Configuration of two computers as routers </w:t>
      </w:r>
    </w:p>
    <w:p w14:paraId="3594AA0E" w14:textId="64C79E27" w:rsidR="7AFF9BD0" w:rsidRDefault="7AFF9BD0" w:rsidP="1FA2FCAC">
      <w:pPr>
        <w:pStyle w:val="ListParagraph"/>
        <w:numPr>
          <w:ilvl w:val="0"/>
          <w:numId w:val="3"/>
        </w:numPr>
        <w:spacing w:before="240" w:after="0"/>
      </w:pPr>
      <w:r w:rsidRPr="1FA2FCAC">
        <w:rPr>
          <w:rFonts w:ascii="Aptos" w:eastAsia="Aptos" w:hAnsi="Aptos" w:cs="Aptos"/>
          <w:color w:val="000000" w:themeColor="text1"/>
          <w:lang w:val="en-US"/>
        </w:rPr>
        <w:t xml:space="preserve">Installing Network Tools/ Software (iPerf and D-ITG) </w:t>
      </w:r>
      <w:r w:rsidRPr="1FA2FCAC">
        <w:t xml:space="preserve"> </w:t>
      </w:r>
    </w:p>
    <w:p w14:paraId="2B1DBBF0" w14:textId="409A8495" w:rsidR="5DB1D176" w:rsidRDefault="7AFF9BD0" w:rsidP="00897CC5">
      <w:pPr>
        <w:pStyle w:val="ListParagraph"/>
        <w:numPr>
          <w:ilvl w:val="0"/>
          <w:numId w:val="3"/>
        </w:numPr>
        <w:spacing w:before="240" w:line="360" w:lineRule="auto"/>
      </w:pPr>
      <w:r w:rsidRPr="4B928B89">
        <w:rPr>
          <w:rFonts w:ascii="Aptos" w:eastAsia="Aptos" w:hAnsi="Aptos" w:cs="Aptos"/>
          <w:color w:val="000000" w:themeColor="text1"/>
          <w:lang w:val="en-US"/>
        </w:rPr>
        <w:t>Client Feedback on the Technical Infrastructure for Evaluation</w:t>
      </w:r>
    </w:p>
    <w:p w14:paraId="35DB8EF2" w14:textId="2C08BE2E" w:rsidR="6DC8ED2F" w:rsidRDefault="00A21C3D" w:rsidP="0032015E">
      <w:pPr>
        <w:pStyle w:val="ListParagraph"/>
        <w:numPr>
          <w:ilvl w:val="0"/>
          <w:numId w:val="1"/>
        </w:numPr>
        <w:spacing w:after="0"/>
        <w:rPr>
          <w:b/>
          <w:bCs/>
        </w:rPr>
      </w:pPr>
      <w:r w:rsidRPr="5F871349">
        <w:rPr>
          <w:b/>
          <w:bCs/>
        </w:rPr>
        <w:t>Development</w:t>
      </w:r>
      <w:r w:rsidR="6DC8ED2F" w:rsidRPr="5F871349">
        <w:rPr>
          <w:b/>
          <w:bCs/>
        </w:rPr>
        <w:t xml:space="preserve"> phase</w:t>
      </w:r>
    </w:p>
    <w:p w14:paraId="176B043D" w14:textId="56F51DB5" w:rsidR="6A4921A8" w:rsidRDefault="2CC8F1E4" w:rsidP="0032015E">
      <w:pPr>
        <w:pStyle w:val="ListParagraph"/>
        <w:numPr>
          <w:ilvl w:val="0"/>
          <w:numId w:val="3"/>
        </w:numPr>
        <w:spacing w:before="240" w:after="0"/>
      </w:pPr>
      <w:r w:rsidRPr="5DB1D176">
        <w:t>Running iPerf &amp; D-ITG tests on the configured OS.</w:t>
      </w:r>
    </w:p>
    <w:p w14:paraId="55AE7A0C" w14:textId="6B142883" w:rsidR="6A4921A8" w:rsidRDefault="2CC8F1E4" w:rsidP="0032015E">
      <w:pPr>
        <w:pStyle w:val="ListParagraph"/>
        <w:numPr>
          <w:ilvl w:val="0"/>
          <w:numId w:val="3"/>
        </w:numPr>
        <w:spacing w:before="240" w:after="0"/>
      </w:pPr>
      <w:r w:rsidRPr="5DB1D176">
        <w:t>Collecting network performance data (latency, throughput, jitter, packet loss).</w:t>
      </w:r>
    </w:p>
    <w:p w14:paraId="2111E4EC" w14:textId="60709658" w:rsidR="6A4921A8" w:rsidRPr="00EC0BB3" w:rsidRDefault="647D6154" w:rsidP="00EC0BB3">
      <w:pPr>
        <w:pStyle w:val="ListParagraph"/>
        <w:numPr>
          <w:ilvl w:val="0"/>
          <w:numId w:val="3"/>
        </w:numPr>
        <w:spacing w:before="240" w:after="0"/>
      </w:pPr>
      <w:r>
        <w:t>Analysing</w:t>
      </w:r>
      <w:r w:rsidR="2CC8F1E4" w:rsidRPr="5DB1D176">
        <w:t xml:space="preserve"> results and refining OS settings if needed.</w:t>
      </w:r>
    </w:p>
    <w:p w14:paraId="0FEE5B16" w14:textId="74B1D2AE" w:rsidR="6DC8ED2F" w:rsidRDefault="6DC8ED2F" w:rsidP="0032015E">
      <w:pPr>
        <w:pStyle w:val="ListParagraph"/>
        <w:numPr>
          <w:ilvl w:val="0"/>
          <w:numId w:val="1"/>
        </w:numPr>
        <w:spacing w:after="0"/>
        <w:rPr>
          <w:b/>
          <w:bCs/>
        </w:rPr>
      </w:pPr>
      <w:r w:rsidRPr="5F871349">
        <w:rPr>
          <w:b/>
          <w:bCs/>
        </w:rPr>
        <w:lastRenderedPageBreak/>
        <w:t>Execution phase</w:t>
      </w:r>
    </w:p>
    <w:p w14:paraId="1D01714F" w14:textId="5856F490" w:rsidR="22D170CB" w:rsidRDefault="2D73F2AE" w:rsidP="0032015E">
      <w:pPr>
        <w:pStyle w:val="ListParagraph"/>
        <w:numPr>
          <w:ilvl w:val="0"/>
          <w:numId w:val="3"/>
        </w:numPr>
        <w:spacing w:before="240" w:after="0"/>
      </w:pPr>
      <w:r w:rsidRPr="13A1E85C">
        <w:t>After three iterations (one for each OS), finalize all test results.</w:t>
      </w:r>
    </w:p>
    <w:p w14:paraId="55FEA633" w14:textId="5BE65C16" w:rsidR="22D170CB" w:rsidRDefault="2D73F2AE" w:rsidP="0032015E">
      <w:pPr>
        <w:pStyle w:val="ListParagraph"/>
        <w:numPr>
          <w:ilvl w:val="0"/>
          <w:numId w:val="3"/>
        </w:numPr>
        <w:spacing w:before="240" w:after="0"/>
      </w:pPr>
      <w:r w:rsidRPr="13A1E85C">
        <w:t>Compare OS performance and write the final analysis.</w:t>
      </w:r>
    </w:p>
    <w:p w14:paraId="294481F3" w14:textId="461D814B" w:rsidR="0A5261DB" w:rsidRPr="0032015E" w:rsidRDefault="2D73F2AE" w:rsidP="0032015E">
      <w:pPr>
        <w:pStyle w:val="ListParagraph"/>
        <w:numPr>
          <w:ilvl w:val="0"/>
          <w:numId w:val="3"/>
        </w:numPr>
        <w:spacing w:before="240" w:after="0"/>
      </w:pPr>
      <w:r w:rsidRPr="13A1E85C">
        <w:t>Compile everything into a poster &amp; final submission.</w:t>
      </w:r>
    </w:p>
    <w:p w14:paraId="1F8D43EF" w14:textId="3F5A01CB" w:rsidR="00A617EB" w:rsidRPr="00364044" w:rsidRDefault="00A617EB" w:rsidP="00B97659">
      <w:pPr>
        <w:pStyle w:val="Heading2"/>
      </w:pPr>
      <w:bookmarkStart w:id="24" w:name="_Toc194241674"/>
      <w:r w:rsidRPr="00364044">
        <w:t>Deliverables</w:t>
      </w:r>
      <w:bookmarkEnd w:id="24"/>
    </w:p>
    <w:p w14:paraId="450E147A" w14:textId="77777777" w:rsidR="003D0C0F" w:rsidRDefault="005A4496" w:rsidP="002638BB">
      <w:r>
        <w:t xml:space="preserve">For project-related documents, please refer to the scope statement in Appendix </w:t>
      </w:r>
      <w:r w:rsidR="00737195">
        <w:t>B</w:t>
      </w:r>
      <w:r>
        <w:t xml:space="preserve">. </w:t>
      </w:r>
    </w:p>
    <w:p w14:paraId="547C8C7D" w14:textId="46AF1038" w:rsidR="002638BB" w:rsidRDefault="005A03B9" w:rsidP="002638BB">
      <w:r>
        <w:t xml:space="preserve">The product-related deliverables include: </w:t>
      </w:r>
    </w:p>
    <w:p w14:paraId="0DDDC768" w14:textId="2811EDF0" w:rsidR="0071681C" w:rsidRPr="00853358" w:rsidRDefault="0071681C" w:rsidP="0071681C">
      <w:pPr>
        <w:pStyle w:val="SHTB"/>
        <w:numPr>
          <w:ilvl w:val="0"/>
          <w:numId w:val="18"/>
        </w:numPr>
        <w:pBdr>
          <w:bottom w:val="none" w:sz="0" w:space="0" w:color="auto"/>
        </w:pBdr>
        <w:spacing w:before="0" w:line="240" w:lineRule="auto"/>
        <w:rPr>
          <w:rFonts w:asciiTheme="minorHAnsi" w:hAnsiTheme="minorHAnsi" w:cstheme="minorHAnsi"/>
          <w:sz w:val="24"/>
          <w:szCs w:val="24"/>
        </w:rPr>
      </w:pPr>
      <w:r w:rsidRPr="00853358">
        <w:rPr>
          <w:rFonts w:asciiTheme="minorHAnsi" w:hAnsiTheme="minorHAnsi" w:cstheme="minorHAnsi"/>
          <w:sz w:val="24"/>
          <w:szCs w:val="24"/>
        </w:rPr>
        <w:t xml:space="preserve">Results of the </w:t>
      </w:r>
      <w:r>
        <w:rPr>
          <w:rFonts w:asciiTheme="minorHAnsi" w:hAnsiTheme="minorHAnsi" w:cstheme="minorHAnsi"/>
          <w:sz w:val="24"/>
          <w:szCs w:val="24"/>
        </w:rPr>
        <w:t>evaluation</w:t>
      </w:r>
      <w:r w:rsidRPr="00853358">
        <w:rPr>
          <w:rFonts w:asciiTheme="minorHAnsi" w:hAnsiTheme="minorHAnsi" w:cstheme="minorHAnsi"/>
          <w:sz w:val="24"/>
          <w:szCs w:val="24"/>
        </w:rPr>
        <w:t xml:space="preserve"> for each </w:t>
      </w:r>
      <w:r w:rsidR="004018D5">
        <w:rPr>
          <w:rFonts w:asciiTheme="minorHAnsi" w:hAnsiTheme="minorHAnsi" w:cstheme="minorHAnsi"/>
          <w:sz w:val="24"/>
          <w:szCs w:val="24"/>
        </w:rPr>
        <w:t xml:space="preserve">Linux </w:t>
      </w:r>
      <w:r w:rsidRPr="00853358">
        <w:rPr>
          <w:rFonts w:asciiTheme="minorHAnsi" w:hAnsiTheme="minorHAnsi" w:cstheme="minorHAnsi"/>
          <w:sz w:val="24"/>
          <w:szCs w:val="24"/>
        </w:rPr>
        <w:t xml:space="preserve">OS in Excel File. </w:t>
      </w:r>
    </w:p>
    <w:p w14:paraId="1037A6EB" w14:textId="72BD42E9" w:rsidR="0071681C" w:rsidRPr="00853358" w:rsidRDefault="0071681C" w:rsidP="0071681C">
      <w:pPr>
        <w:pStyle w:val="SHTB"/>
        <w:numPr>
          <w:ilvl w:val="0"/>
          <w:numId w:val="18"/>
        </w:numPr>
        <w:pBdr>
          <w:bottom w:val="none" w:sz="0" w:space="0" w:color="auto"/>
        </w:pBdr>
        <w:spacing w:before="0" w:line="240" w:lineRule="auto"/>
        <w:rPr>
          <w:rFonts w:asciiTheme="minorHAnsi" w:hAnsiTheme="minorHAnsi" w:cstheme="minorHAnsi"/>
          <w:sz w:val="24"/>
          <w:szCs w:val="24"/>
        </w:rPr>
      </w:pPr>
      <w:r w:rsidRPr="00853358">
        <w:rPr>
          <w:rFonts w:asciiTheme="minorHAnsi" w:hAnsiTheme="minorHAnsi" w:cstheme="minorHAnsi"/>
          <w:sz w:val="24"/>
          <w:szCs w:val="24"/>
        </w:rPr>
        <w:t xml:space="preserve">Log file for the </w:t>
      </w:r>
      <w:r w:rsidR="00D05558">
        <w:rPr>
          <w:rFonts w:asciiTheme="minorHAnsi" w:hAnsiTheme="minorHAnsi" w:cstheme="minorHAnsi"/>
          <w:sz w:val="24"/>
          <w:szCs w:val="24"/>
        </w:rPr>
        <w:t>evaluation</w:t>
      </w:r>
      <w:r w:rsidRPr="00853358">
        <w:rPr>
          <w:rFonts w:asciiTheme="minorHAnsi" w:hAnsiTheme="minorHAnsi" w:cstheme="minorHAnsi"/>
          <w:sz w:val="24"/>
          <w:szCs w:val="24"/>
        </w:rPr>
        <w:t xml:space="preserve"> </w:t>
      </w:r>
    </w:p>
    <w:p w14:paraId="0678DE47" w14:textId="0C3DED78" w:rsidR="0071681C" w:rsidRDefault="0071681C" w:rsidP="00EA286F">
      <w:pPr>
        <w:numPr>
          <w:ilvl w:val="0"/>
          <w:numId w:val="18"/>
        </w:numPr>
        <w:rPr>
          <w:rFonts w:asciiTheme="minorHAnsi" w:hAnsiTheme="minorHAnsi" w:cstheme="minorHAnsi"/>
        </w:rPr>
      </w:pPr>
      <w:r w:rsidRPr="00853358">
        <w:rPr>
          <w:rFonts w:asciiTheme="minorHAnsi" w:hAnsiTheme="minorHAnsi" w:cstheme="minorHAnsi"/>
        </w:rPr>
        <w:t xml:space="preserve">Comparison of </w:t>
      </w:r>
      <w:r w:rsidR="00F01792">
        <w:rPr>
          <w:rFonts w:asciiTheme="minorHAnsi" w:hAnsiTheme="minorHAnsi" w:cstheme="minorHAnsi"/>
        </w:rPr>
        <w:t xml:space="preserve">the </w:t>
      </w:r>
      <w:r w:rsidRPr="00853358">
        <w:rPr>
          <w:rFonts w:asciiTheme="minorHAnsi" w:hAnsiTheme="minorHAnsi" w:cstheme="minorHAnsi"/>
        </w:rPr>
        <w:t xml:space="preserve">results </w:t>
      </w:r>
      <w:r>
        <w:rPr>
          <w:rFonts w:asciiTheme="minorHAnsi" w:hAnsiTheme="minorHAnsi" w:cstheme="minorHAnsi"/>
        </w:rPr>
        <w:t>documen</w:t>
      </w:r>
      <w:r w:rsidR="00EA286F">
        <w:rPr>
          <w:rFonts w:asciiTheme="minorHAnsi" w:hAnsiTheme="minorHAnsi" w:cstheme="minorHAnsi"/>
        </w:rPr>
        <w:t>t</w:t>
      </w:r>
    </w:p>
    <w:p w14:paraId="269D9167" w14:textId="349F2C89" w:rsidR="003A0340" w:rsidRPr="00364044" w:rsidRDefault="003A0340" w:rsidP="003A0340">
      <w:pPr>
        <w:pStyle w:val="Heading1"/>
      </w:pPr>
      <w:bookmarkStart w:id="25" w:name="_Toc194241675"/>
      <w:r w:rsidRPr="00364044">
        <w:t xml:space="preserve">Team </w:t>
      </w:r>
      <w:r w:rsidR="00132CDD">
        <w:t>Contract</w:t>
      </w:r>
      <w:bookmarkEnd w:id="25"/>
    </w:p>
    <w:p w14:paraId="05DFD0CC" w14:textId="4AC0936E" w:rsidR="003A0340" w:rsidRPr="00364044" w:rsidRDefault="003A0340" w:rsidP="003A0340">
      <w:r w:rsidRPr="00364044">
        <w:t xml:space="preserve">This section covers all the team members and the assigned roles. For complete details on team contract, please refer to </w:t>
      </w:r>
      <w:r>
        <w:t xml:space="preserve">Appendix </w:t>
      </w:r>
      <w:r w:rsidR="00132CDD">
        <w:t>I</w:t>
      </w:r>
      <w:r w:rsidRPr="00F21A1C">
        <w:t>.</w:t>
      </w:r>
    </w:p>
    <w:p w14:paraId="7659D44F" w14:textId="77777777" w:rsidR="003A0340" w:rsidRPr="00364044" w:rsidRDefault="003A0340" w:rsidP="003A0340"/>
    <w:tbl>
      <w:tblPr>
        <w:tblStyle w:val="TableGrid"/>
        <w:tblW w:w="0" w:type="auto"/>
        <w:tblLook w:val="04A0" w:firstRow="1" w:lastRow="0" w:firstColumn="1" w:lastColumn="0" w:noHBand="0" w:noVBand="1"/>
      </w:tblPr>
      <w:tblGrid>
        <w:gridCol w:w="2356"/>
        <w:gridCol w:w="3687"/>
        <w:gridCol w:w="2688"/>
      </w:tblGrid>
      <w:tr w:rsidR="003A0340" w:rsidRPr="00364044" w14:paraId="6FF604A5" w14:textId="77777777" w:rsidTr="005D13F3">
        <w:trPr>
          <w:trHeight w:val="326"/>
        </w:trPr>
        <w:tc>
          <w:tcPr>
            <w:tcW w:w="2356" w:type="dxa"/>
            <w:shd w:val="clear" w:color="auto" w:fill="A6A6A6" w:themeFill="background1" w:themeFillShade="A6"/>
          </w:tcPr>
          <w:p w14:paraId="6F32CF5C" w14:textId="77777777" w:rsidR="003A0340" w:rsidRPr="00364044" w:rsidRDefault="003A0340" w:rsidP="005D13F3">
            <w:pPr>
              <w:jc w:val="center"/>
            </w:pPr>
            <w:r w:rsidRPr="00364044">
              <w:t>Member Name</w:t>
            </w:r>
          </w:p>
        </w:tc>
        <w:tc>
          <w:tcPr>
            <w:tcW w:w="3687" w:type="dxa"/>
            <w:shd w:val="clear" w:color="auto" w:fill="A6A6A6" w:themeFill="background1" w:themeFillShade="A6"/>
          </w:tcPr>
          <w:p w14:paraId="0B49F596" w14:textId="77777777" w:rsidR="003A0340" w:rsidRPr="00364044" w:rsidRDefault="003A0340" w:rsidP="005D13F3">
            <w:pPr>
              <w:jc w:val="center"/>
            </w:pPr>
            <w:r w:rsidRPr="00364044">
              <w:t>Team Role</w:t>
            </w:r>
          </w:p>
        </w:tc>
        <w:tc>
          <w:tcPr>
            <w:tcW w:w="2688" w:type="dxa"/>
            <w:shd w:val="clear" w:color="auto" w:fill="A6A6A6" w:themeFill="background1" w:themeFillShade="A6"/>
          </w:tcPr>
          <w:p w14:paraId="2F5F2408" w14:textId="61D8F86B" w:rsidR="003A0340" w:rsidRPr="00364044" w:rsidRDefault="003A0340" w:rsidP="005D13F3">
            <w:pPr>
              <w:jc w:val="center"/>
            </w:pPr>
            <w:r w:rsidRPr="00364044">
              <w:t xml:space="preserve">Assigned IP </w:t>
            </w:r>
            <w:r w:rsidR="00F131F4">
              <w:t>Version</w:t>
            </w:r>
          </w:p>
        </w:tc>
      </w:tr>
      <w:tr w:rsidR="003A0340" w:rsidRPr="00364044" w14:paraId="277CD227" w14:textId="77777777" w:rsidTr="005D13F3">
        <w:trPr>
          <w:trHeight w:val="336"/>
        </w:trPr>
        <w:tc>
          <w:tcPr>
            <w:tcW w:w="2356" w:type="dxa"/>
          </w:tcPr>
          <w:p w14:paraId="4C1D218E" w14:textId="77777777" w:rsidR="003A0340" w:rsidRPr="00364044" w:rsidRDefault="003A0340" w:rsidP="005D13F3">
            <w:pPr>
              <w:jc w:val="center"/>
            </w:pPr>
            <w:r w:rsidRPr="00364044">
              <w:t>Thomas Robinson</w:t>
            </w:r>
          </w:p>
        </w:tc>
        <w:tc>
          <w:tcPr>
            <w:tcW w:w="3687" w:type="dxa"/>
          </w:tcPr>
          <w:p w14:paraId="149D28EB" w14:textId="107A84C3" w:rsidR="003A0340" w:rsidRPr="00364044" w:rsidRDefault="56BAD0B6" w:rsidP="005D13F3">
            <w:pPr>
              <w:jc w:val="center"/>
            </w:pPr>
            <w:r>
              <w:t>Project Manager</w:t>
            </w:r>
          </w:p>
        </w:tc>
        <w:tc>
          <w:tcPr>
            <w:tcW w:w="2688" w:type="dxa"/>
          </w:tcPr>
          <w:p w14:paraId="6C377B29" w14:textId="77777777" w:rsidR="003A0340" w:rsidRPr="00364044" w:rsidRDefault="003A0340" w:rsidP="005D13F3">
            <w:pPr>
              <w:jc w:val="center"/>
            </w:pPr>
            <w:r w:rsidRPr="00364044">
              <w:t>IPv4</w:t>
            </w:r>
          </w:p>
        </w:tc>
      </w:tr>
      <w:tr w:rsidR="003A0340" w:rsidRPr="00364044" w14:paraId="5529F6B7" w14:textId="77777777" w:rsidTr="005D13F3">
        <w:trPr>
          <w:trHeight w:val="336"/>
        </w:trPr>
        <w:tc>
          <w:tcPr>
            <w:tcW w:w="2356" w:type="dxa"/>
          </w:tcPr>
          <w:p w14:paraId="7A96D830" w14:textId="77777777" w:rsidR="003A0340" w:rsidRPr="00364044" w:rsidRDefault="003A0340" w:rsidP="005D13F3">
            <w:pPr>
              <w:jc w:val="center"/>
            </w:pPr>
            <w:r w:rsidRPr="00364044">
              <w:t>Win Phyo</w:t>
            </w:r>
          </w:p>
        </w:tc>
        <w:tc>
          <w:tcPr>
            <w:tcW w:w="3687" w:type="dxa"/>
          </w:tcPr>
          <w:p w14:paraId="07F0A838" w14:textId="316993A5" w:rsidR="003A0340" w:rsidRPr="00364044" w:rsidRDefault="03F8B75D" w:rsidP="005D13F3">
            <w:pPr>
              <w:jc w:val="center"/>
            </w:pPr>
            <w:r w:rsidRPr="73440188">
              <w:rPr>
                <w:rFonts w:eastAsia="Aptos"/>
              </w:rPr>
              <w:t>System Architect</w:t>
            </w:r>
          </w:p>
        </w:tc>
        <w:tc>
          <w:tcPr>
            <w:tcW w:w="2688" w:type="dxa"/>
          </w:tcPr>
          <w:p w14:paraId="36722CB5" w14:textId="77777777" w:rsidR="003A0340" w:rsidRPr="00364044" w:rsidRDefault="003A0340" w:rsidP="005D13F3">
            <w:pPr>
              <w:jc w:val="center"/>
            </w:pPr>
            <w:r w:rsidRPr="00364044">
              <w:t>IPv4</w:t>
            </w:r>
          </w:p>
        </w:tc>
      </w:tr>
      <w:tr w:rsidR="003A0340" w:rsidRPr="00364044" w14:paraId="2BD29654" w14:textId="77777777" w:rsidTr="005D13F3">
        <w:trPr>
          <w:trHeight w:val="336"/>
        </w:trPr>
        <w:tc>
          <w:tcPr>
            <w:tcW w:w="2356" w:type="dxa"/>
          </w:tcPr>
          <w:p w14:paraId="45EAB7F3" w14:textId="77777777" w:rsidR="003A0340" w:rsidRPr="00364044" w:rsidRDefault="003A0340" w:rsidP="005D13F3">
            <w:pPr>
              <w:jc w:val="center"/>
            </w:pPr>
            <w:r w:rsidRPr="00364044">
              <w:t>Zafar Afrad</w:t>
            </w:r>
          </w:p>
        </w:tc>
        <w:tc>
          <w:tcPr>
            <w:tcW w:w="3687" w:type="dxa"/>
          </w:tcPr>
          <w:p w14:paraId="589FCD94" w14:textId="7BCF2D86" w:rsidR="003A0340" w:rsidRPr="00364044" w:rsidRDefault="0054A5A1" w:rsidP="005D13F3">
            <w:pPr>
              <w:jc w:val="center"/>
            </w:pPr>
            <w:r w:rsidRPr="324AC5E6">
              <w:rPr>
                <w:rFonts w:eastAsia="Aptos"/>
              </w:rPr>
              <w:t>Network Engineer</w:t>
            </w:r>
          </w:p>
        </w:tc>
        <w:tc>
          <w:tcPr>
            <w:tcW w:w="2688" w:type="dxa"/>
          </w:tcPr>
          <w:p w14:paraId="059E7A9D" w14:textId="77777777" w:rsidR="003A0340" w:rsidRPr="00364044" w:rsidRDefault="003A0340" w:rsidP="005D13F3">
            <w:pPr>
              <w:jc w:val="center"/>
            </w:pPr>
            <w:r w:rsidRPr="00364044">
              <w:t>IPv4</w:t>
            </w:r>
          </w:p>
        </w:tc>
      </w:tr>
      <w:tr w:rsidR="003A0340" w:rsidRPr="00364044" w14:paraId="1BEFEFFE" w14:textId="77777777" w:rsidTr="005D13F3">
        <w:trPr>
          <w:trHeight w:val="336"/>
        </w:trPr>
        <w:tc>
          <w:tcPr>
            <w:tcW w:w="2356" w:type="dxa"/>
          </w:tcPr>
          <w:p w14:paraId="48DDDE52" w14:textId="77777777" w:rsidR="003A0340" w:rsidRPr="00364044" w:rsidRDefault="003A0340" w:rsidP="005D13F3">
            <w:pPr>
              <w:jc w:val="center"/>
            </w:pPr>
            <w:r w:rsidRPr="00364044">
              <w:t>Kylie Afable</w:t>
            </w:r>
          </w:p>
        </w:tc>
        <w:tc>
          <w:tcPr>
            <w:tcW w:w="3687" w:type="dxa"/>
          </w:tcPr>
          <w:p w14:paraId="02A6C669" w14:textId="7650BE27" w:rsidR="003A0340" w:rsidRPr="00364044" w:rsidRDefault="113D4667" w:rsidP="005D13F3">
            <w:pPr>
              <w:jc w:val="center"/>
            </w:pPr>
            <w:r w:rsidRPr="79DCB6F1">
              <w:rPr>
                <w:rFonts w:eastAsia="Aptos"/>
              </w:rPr>
              <w:t>Network Engineer</w:t>
            </w:r>
          </w:p>
        </w:tc>
        <w:tc>
          <w:tcPr>
            <w:tcW w:w="2688" w:type="dxa"/>
          </w:tcPr>
          <w:p w14:paraId="53165CB8" w14:textId="77777777" w:rsidR="003A0340" w:rsidRPr="00364044" w:rsidRDefault="003A0340" w:rsidP="005D13F3">
            <w:pPr>
              <w:jc w:val="center"/>
            </w:pPr>
            <w:r w:rsidRPr="00364044">
              <w:t>IPv6</w:t>
            </w:r>
          </w:p>
        </w:tc>
      </w:tr>
      <w:tr w:rsidR="003A0340" w:rsidRPr="00364044" w14:paraId="469C7093" w14:textId="77777777" w:rsidTr="005D13F3">
        <w:trPr>
          <w:trHeight w:val="336"/>
        </w:trPr>
        <w:tc>
          <w:tcPr>
            <w:tcW w:w="2356" w:type="dxa"/>
          </w:tcPr>
          <w:p w14:paraId="5ED69207" w14:textId="77777777" w:rsidR="003A0340" w:rsidRPr="00364044" w:rsidRDefault="003A0340" w:rsidP="005D13F3">
            <w:pPr>
              <w:jc w:val="center"/>
            </w:pPr>
            <w:r w:rsidRPr="00364044">
              <w:t>Larissa Goh</w:t>
            </w:r>
          </w:p>
        </w:tc>
        <w:tc>
          <w:tcPr>
            <w:tcW w:w="3687" w:type="dxa"/>
          </w:tcPr>
          <w:p w14:paraId="68ACFD91" w14:textId="6934F2B3" w:rsidR="003A0340" w:rsidRPr="00364044" w:rsidRDefault="6937F41E" w:rsidP="005D13F3">
            <w:pPr>
              <w:jc w:val="center"/>
            </w:pPr>
            <w:r w:rsidRPr="79DCB6F1">
              <w:rPr>
                <w:rFonts w:eastAsia="Aptos"/>
              </w:rPr>
              <w:t>Network Engineer</w:t>
            </w:r>
          </w:p>
        </w:tc>
        <w:tc>
          <w:tcPr>
            <w:tcW w:w="2688" w:type="dxa"/>
          </w:tcPr>
          <w:p w14:paraId="4F889A83" w14:textId="77777777" w:rsidR="003A0340" w:rsidRPr="00364044" w:rsidRDefault="003A0340" w:rsidP="005D13F3">
            <w:pPr>
              <w:jc w:val="center"/>
            </w:pPr>
            <w:r w:rsidRPr="00364044">
              <w:t>IPv6</w:t>
            </w:r>
          </w:p>
        </w:tc>
      </w:tr>
      <w:tr w:rsidR="003A0340" w:rsidRPr="00364044" w14:paraId="01371CE0" w14:textId="77777777" w:rsidTr="005D13F3">
        <w:trPr>
          <w:trHeight w:val="336"/>
        </w:trPr>
        <w:tc>
          <w:tcPr>
            <w:tcW w:w="2356" w:type="dxa"/>
          </w:tcPr>
          <w:p w14:paraId="7A97A133" w14:textId="77777777" w:rsidR="003A0340" w:rsidRPr="00364044" w:rsidRDefault="003A0340" w:rsidP="005D13F3">
            <w:pPr>
              <w:jc w:val="center"/>
            </w:pPr>
            <w:r w:rsidRPr="00364044">
              <w:t>Nathan Quai Hoi</w:t>
            </w:r>
          </w:p>
        </w:tc>
        <w:tc>
          <w:tcPr>
            <w:tcW w:w="3687" w:type="dxa"/>
          </w:tcPr>
          <w:p w14:paraId="26100DA7" w14:textId="73E336DA" w:rsidR="003A0340" w:rsidRPr="00364044" w:rsidRDefault="01D50947" w:rsidP="005D13F3">
            <w:pPr>
              <w:jc w:val="center"/>
            </w:pPr>
            <w:r w:rsidRPr="7F612499">
              <w:rPr>
                <w:rFonts w:eastAsia="Aptos"/>
              </w:rPr>
              <w:t>System Architect</w:t>
            </w:r>
          </w:p>
        </w:tc>
        <w:tc>
          <w:tcPr>
            <w:tcW w:w="2688" w:type="dxa"/>
          </w:tcPr>
          <w:p w14:paraId="50E87757" w14:textId="77777777" w:rsidR="003A0340" w:rsidRPr="00364044" w:rsidRDefault="003A0340" w:rsidP="005D13F3">
            <w:pPr>
              <w:jc w:val="center"/>
            </w:pPr>
            <w:r w:rsidRPr="00364044">
              <w:t>IPv6</w:t>
            </w:r>
          </w:p>
        </w:tc>
      </w:tr>
      <w:tr w:rsidR="003A0340" w:rsidRPr="00364044" w14:paraId="795A293B" w14:textId="77777777" w:rsidTr="005D13F3">
        <w:trPr>
          <w:trHeight w:val="336"/>
        </w:trPr>
        <w:tc>
          <w:tcPr>
            <w:tcW w:w="2356" w:type="dxa"/>
          </w:tcPr>
          <w:p w14:paraId="3A5B6FCD" w14:textId="40FEFDB0" w:rsidR="003A0340" w:rsidRPr="00364044" w:rsidRDefault="003A0340" w:rsidP="005D13F3">
            <w:pPr>
              <w:jc w:val="center"/>
            </w:pPr>
            <w:r w:rsidRPr="00364044">
              <w:t xml:space="preserve">Charmi </w:t>
            </w:r>
            <w:r>
              <w:t>Patel</w:t>
            </w:r>
          </w:p>
        </w:tc>
        <w:tc>
          <w:tcPr>
            <w:tcW w:w="3687" w:type="dxa"/>
          </w:tcPr>
          <w:p w14:paraId="60DCEEAD" w14:textId="7BF725DC" w:rsidR="003A0340" w:rsidRPr="00364044" w:rsidRDefault="37685AA6" w:rsidP="005D13F3">
            <w:pPr>
              <w:jc w:val="center"/>
            </w:pPr>
            <w:r w:rsidRPr="731C4787">
              <w:rPr>
                <w:rFonts w:eastAsia="Aptos"/>
              </w:rPr>
              <w:t>Network Engineer</w:t>
            </w:r>
          </w:p>
        </w:tc>
        <w:tc>
          <w:tcPr>
            <w:tcW w:w="2688" w:type="dxa"/>
          </w:tcPr>
          <w:p w14:paraId="16BD5B09" w14:textId="77777777" w:rsidR="003A0340" w:rsidRPr="00364044" w:rsidRDefault="003A0340" w:rsidP="005D13F3">
            <w:pPr>
              <w:jc w:val="center"/>
            </w:pPr>
            <w:r w:rsidRPr="00364044">
              <w:t>IPv6</w:t>
            </w:r>
          </w:p>
        </w:tc>
      </w:tr>
    </w:tbl>
    <w:p w14:paraId="6C6F9CE1" w14:textId="720158AE" w:rsidR="005651BE" w:rsidRDefault="005651BE" w:rsidP="005651BE"/>
    <w:p w14:paraId="29D6006C" w14:textId="642CB902" w:rsidR="00577E15" w:rsidRDefault="00577E15" w:rsidP="00577E15">
      <w:r w:rsidRPr="00364044">
        <w:t xml:space="preserve">Each Team members are responsible for allocating 12 – 15 hours per week as weekly commitment for the project. </w:t>
      </w:r>
      <w:r>
        <w:t xml:space="preserve">All team members are to complete the </w:t>
      </w:r>
      <w:r w:rsidR="001F0CB8">
        <w:t>assigned</w:t>
      </w:r>
      <w:r>
        <w:t xml:space="preserve"> tasks on timely manner</w:t>
      </w:r>
      <w:r w:rsidR="003E211F">
        <w:t>, while constantly communicating with the team</w:t>
      </w:r>
      <w:r w:rsidR="00A140BE">
        <w:t xml:space="preserve"> while adhe</w:t>
      </w:r>
      <w:r w:rsidR="004F788F">
        <w:t>r</w:t>
      </w:r>
      <w:r w:rsidR="00A140BE">
        <w:t>ing to the code of conduct and ethic</w:t>
      </w:r>
      <w:r w:rsidR="003E211F">
        <w:t>.</w:t>
      </w:r>
      <w:r w:rsidR="1B476658">
        <w:t xml:space="preserve"> </w:t>
      </w:r>
      <w:r w:rsidR="5FB59FEE">
        <w:t xml:space="preserve"> </w:t>
      </w:r>
    </w:p>
    <w:p w14:paraId="12ECA8C8" w14:textId="77777777" w:rsidR="003A0340" w:rsidRPr="00364044" w:rsidRDefault="003A0340" w:rsidP="003A0340">
      <w:pPr>
        <w:pStyle w:val="Heading1"/>
      </w:pPr>
      <w:bookmarkStart w:id="26" w:name="_Toc194241676"/>
      <w:r w:rsidRPr="00364044">
        <w:t>Team Schedule</w:t>
      </w:r>
      <w:bookmarkEnd w:id="26"/>
    </w:p>
    <w:p w14:paraId="1C13CD4F" w14:textId="773E1A08" w:rsidR="003A0340" w:rsidRPr="00364044" w:rsidRDefault="003A0340" w:rsidP="003A0340">
      <w:commentRangeStart w:id="27"/>
      <w:r w:rsidRPr="00364044">
        <w:t xml:space="preserve">The table below shows the frequency along with the time, date, location for our meetings. </w:t>
      </w:r>
      <w:commentRangeEnd w:id="27"/>
      <w:r>
        <w:rPr>
          <w:rStyle w:val="CommentReference"/>
        </w:rPr>
        <w:commentReference w:id="27"/>
      </w:r>
    </w:p>
    <w:p w14:paraId="78751772" w14:textId="31C05021" w:rsidR="24D77C07" w:rsidRDefault="24D77C07">
      <w:commentRangeStart w:id="28"/>
      <w:r>
        <w:rPr>
          <w:noProof/>
        </w:rPr>
        <w:lastRenderedPageBreak/>
        <w:drawing>
          <wp:inline distT="0" distB="0" distL="0" distR="0" wp14:anchorId="5066852E" wp14:editId="5A29D434">
            <wp:extent cx="5724524" cy="2257425"/>
            <wp:effectExtent l="0" t="0" r="0" b="0"/>
            <wp:docPr id="1661449999" name="Picture 166144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257425"/>
                    </a:xfrm>
                    <a:prstGeom prst="rect">
                      <a:avLst/>
                    </a:prstGeom>
                  </pic:spPr>
                </pic:pic>
              </a:graphicData>
            </a:graphic>
          </wp:inline>
        </w:drawing>
      </w:r>
      <w:commentRangeEnd w:id="28"/>
      <w:r>
        <w:rPr>
          <w:rStyle w:val="CommentReference"/>
        </w:rPr>
        <w:commentReference w:id="28"/>
      </w:r>
    </w:p>
    <w:p w14:paraId="3EB82292" w14:textId="77777777" w:rsidR="003A0340" w:rsidRPr="00364044" w:rsidRDefault="003A0340" w:rsidP="003A0340">
      <w:pPr>
        <w:rPr>
          <w:lang w:eastAsia="en-US"/>
        </w:rPr>
      </w:pPr>
    </w:p>
    <w:tbl>
      <w:tblPr>
        <w:tblStyle w:val="TableGrid"/>
        <w:tblW w:w="9618" w:type="dxa"/>
        <w:tblLook w:val="04A0" w:firstRow="1" w:lastRow="0" w:firstColumn="1" w:lastColumn="0" w:noHBand="0" w:noVBand="1"/>
      </w:tblPr>
      <w:tblGrid>
        <w:gridCol w:w="2689"/>
        <w:gridCol w:w="6929"/>
      </w:tblGrid>
      <w:tr w:rsidR="003A0340" w:rsidRPr="00364044" w14:paraId="723EB86F" w14:textId="77777777" w:rsidTr="005D13F3">
        <w:trPr>
          <w:trHeight w:val="325"/>
        </w:trPr>
        <w:tc>
          <w:tcPr>
            <w:tcW w:w="2689" w:type="dxa"/>
          </w:tcPr>
          <w:p w14:paraId="391310D5" w14:textId="77777777" w:rsidR="003A0340" w:rsidRPr="00364044" w:rsidRDefault="003A0340" w:rsidP="005D13F3">
            <w:pPr>
              <w:jc w:val="center"/>
            </w:pPr>
            <w:r w:rsidRPr="00364044">
              <w:t>Meeting</w:t>
            </w:r>
          </w:p>
        </w:tc>
        <w:tc>
          <w:tcPr>
            <w:tcW w:w="6929" w:type="dxa"/>
          </w:tcPr>
          <w:p w14:paraId="2B799465" w14:textId="77777777" w:rsidR="003A0340" w:rsidRPr="00364044" w:rsidRDefault="003A0340" w:rsidP="005D13F3">
            <w:pPr>
              <w:jc w:val="center"/>
            </w:pPr>
            <w:r w:rsidRPr="00364044">
              <w:t>Time/ Date/ Location</w:t>
            </w:r>
          </w:p>
        </w:tc>
      </w:tr>
      <w:tr w:rsidR="003A0340" w:rsidRPr="00364044" w14:paraId="43BD282D" w14:textId="77777777" w:rsidTr="005D13F3">
        <w:trPr>
          <w:trHeight w:val="661"/>
        </w:trPr>
        <w:tc>
          <w:tcPr>
            <w:tcW w:w="2689" w:type="dxa"/>
          </w:tcPr>
          <w:p w14:paraId="6B36810B" w14:textId="77777777" w:rsidR="003A0340" w:rsidRPr="00364044" w:rsidRDefault="003A0340" w:rsidP="005D13F3">
            <w:pPr>
              <w:jc w:val="center"/>
            </w:pPr>
            <w:r w:rsidRPr="00364044">
              <w:t>Mentor/ Client Meeting</w:t>
            </w:r>
          </w:p>
        </w:tc>
        <w:tc>
          <w:tcPr>
            <w:tcW w:w="6929" w:type="dxa"/>
          </w:tcPr>
          <w:p w14:paraId="2501739E" w14:textId="77777777" w:rsidR="003A0340" w:rsidRPr="00364044" w:rsidRDefault="003A0340" w:rsidP="005D13F3">
            <w:pPr>
              <w:jc w:val="center"/>
            </w:pPr>
            <w:r w:rsidRPr="00364044">
              <w:t xml:space="preserve">Every Thursday (Week 1 – 5) | 1PM | WZ1101 </w:t>
            </w:r>
            <w:r w:rsidRPr="00364044">
              <w:br/>
              <w:t xml:space="preserve">Thursday Fortnightly (Week 6 onwards) | 1PM | WZ1101 </w:t>
            </w:r>
          </w:p>
        </w:tc>
      </w:tr>
      <w:tr w:rsidR="003A0340" w:rsidRPr="00364044" w14:paraId="0F505A0D" w14:textId="77777777" w:rsidTr="005D13F3">
        <w:trPr>
          <w:trHeight w:val="661"/>
        </w:trPr>
        <w:tc>
          <w:tcPr>
            <w:tcW w:w="2689" w:type="dxa"/>
          </w:tcPr>
          <w:p w14:paraId="4ABB0D87" w14:textId="77777777" w:rsidR="003A0340" w:rsidRPr="00364044" w:rsidRDefault="003A0340" w:rsidP="005D13F3">
            <w:pPr>
              <w:jc w:val="center"/>
            </w:pPr>
            <w:r w:rsidRPr="00364044">
              <w:t xml:space="preserve">Team Meeting </w:t>
            </w:r>
          </w:p>
        </w:tc>
        <w:tc>
          <w:tcPr>
            <w:tcW w:w="6929" w:type="dxa"/>
          </w:tcPr>
          <w:p w14:paraId="0502E351" w14:textId="77777777" w:rsidR="003A0340" w:rsidRPr="00364044" w:rsidRDefault="003A0340" w:rsidP="005D13F3">
            <w:pPr>
              <w:jc w:val="center"/>
            </w:pPr>
            <w:r w:rsidRPr="00364044">
              <w:t>Every Thursday | 12 PM | Location WZ701</w:t>
            </w:r>
          </w:p>
          <w:p w14:paraId="5AD743C9" w14:textId="77777777" w:rsidR="003A0340" w:rsidRPr="00364044" w:rsidRDefault="003A0340" w:rsidP="005D13F3">
            <w:pPr>
              <w:jc w:val="center"/>
            </w:pPr>
            <w:r w:rsidRPr="00364044">
              <w:t>Advanced scheduling | Discord Online</w:t>
            </w:r>
          </w:p>
        </w:tc>
      </w:tr>
    </w:tbl>
    <w:p w14:paraId="274DFAED" w14:textId="564DC214" w:rsidR="00C91BB9" w:rsidRDefault="005F4102" w:rsidP="00D22E0B">
      <w:pPr>
        <w:pStyle w:val="Heading1"/>
      </w:pPr>
      <w:bookmarkStart w:id="29" w:name="_Toc194241677"/>
      <w:r w:rsidRPr="00364044">
        <w:t xml:space="preserve">Risk </w:t>
      </w:r>
      <w:r w:rsidR="00DC1022">
        <w:t>Register</w:t>
      </w:r>
      <w:bookmarkEnd w:id="29"/>
    </w:p>
    <w:p w14:paraId="387358A0" w14:textId="702CBAB6" w:rsidR="00466162" w:rsidRPr="00D22E0B" w:rsidRDefault="6BDB6AE1" w:rsidP="00D22E0B">
      <w:pPr>
        <w:rPr>
          <w:lang w:eastAsia="en-US"/>
        </w:rPr>
      </w:pPr>
      <w:r w:rsidRPr="59D9680D">
        <w:rPr>
          <w:lang w:eastAsia="en-US"/>
        </w:rPr>
        <w:t xml:space="preserve">Risks are </w:t>
      </w:r>
      <w:r w:rsidR="0C21ABD8" w:rsidRPr="59D9680D">
        <w:rPr>
          <w:lang w:eastAsia="en-US"/>
        </w:rPr>
        <w:t>identified during planning and</w:t>
      </w:r>
      <w:r w:rsidR="00286351">
        <w:rPr>
          <w:lang w:eastAsia="en-US"/>
        </w:rPr>
        <w:t xml:space="preserve"> reviewed weekly during team meetings</w:t>
      </w:r>
      <w:r w:rsidR="3EDCA19B" w:rsidRPr="13DA06F7">
        <w:rPr>
          <w:lang w:eastAsia="en-US"/>
        </w:rPr>
        <w:t>.</w:t>
      </w:r>
      <w:r w:rsidR="00286351">
        <w:rPr>
          <w:lang w:eastAsia="en-US"/>
        </w:rPr>
        <w:t xml:space="preserve"> </w:t>
      </w:r>
      <w:r w:rsidR="7CFBDC36" w:rsidRPr="0B6D08BF">
        <w:rPr>
          <w:lang w:eastAsia="en-US"/>
        </w:rPr>
        <w:t xml:space="preserve">Team members </w:t>
      </w:r>
      <w:r w:rsidR="7CFBDC36" w:rsidRPr="27152A63">
        <w:rPr>
          <w:lang w:eastAsia="en-US"/>
        </w:rPr>
        <w:t xml:space="preserve">raise </w:t>
      </w:r>
      <w:r w:rsidR="1822DA55" w:rsidRPr="25BC37A9">
        <w:rPr>
          <w:lang w:eastAsia="en-US"/>
        </w:rPr>
        <w:t>or</w:t>
      </w:r>
      <w:r w:rsidR="56AB4195" w:rsidRPr="27152A63">
        <w:rPr>
          <w:lang w:eastAsia="en-US"/>
        </w:rPr>
        <w:t xml:space="preserve"> </w:t>
      </w:r>
      <w:r w:rsidR="1B2A2B44" w:rsidRPr="5F2B26E9">
        <w:rPr>
          <w:lang w:eastAsia="en-US"/>
        </w:rPr>
        <w:t xml:space="preserve">are </w:t>
      </w:r>
      <w:r w:rsidR="1822DA55" w:rsidRPr="574D705D">
        <w:rPr>
          <w:lang w:eastAsia="en-US"/>
        </w:rPr>
        <w:t xml:space="preserve">assigned </w:t>
      </w:r>
      <w:r w:rsidR="1B2A2B44" w:rsidRPr="574D705D">
        <w:rPr>
          <w:lang w:eastAsia="en-US"/>
        </w:rPr>
        <w:t>risks</w:t>
      </w:r>
      <w:r w:rsidR="1B2A2B44" w:rsidRPr="5F2B26E9">
        <w:rPr>
          <w:lang w:eastAsia="en-US"/>
        </w:rPr>
        <w:t xml:space="preserve">, </w:t>
      </w:r>
      <w:r w:rsidR="2025EEBC" w:rsidRPr="5F2B26E9">
        <w:rPr>
          <w:lang w:eastAsia="en-US"/>
        </w:rPr>
        <w:t>a</w:t>
      </w:r>
      <w:r w:rsidR="23C45FA1" w:rsidRPr="5F2B26E9">
        <w:rPr>
          <w:lang w:eastAsia="en-US"/>
        </w:rPr>
        <w:t>ss</w:t>
      </w:r>
      <w:r w:rsidR="2025EEBC" w:rsidRPr="5F2B26E9">
        <w:rPr>
          <w:lang w:eastAsia="en-US"/>
        </w:rPr>
        <w:t>ess</w:t>
      </w:r>
      <w:r w:rsidR="2025EEBC" w:rsidRPr="56FD4821">
        <w:rPr>
          <w:lang w:eastAsia="en-US"/>
        </w:rPr>
        <w:t xml:space="preserve"> the</w:t>
      </w:r>
      <w:r w:rsidR="216BF9DB" w:rsidRPr="56FD4821">
        <w:rPr>
          <w:lang w:eastAsia="en-US"/>
        </w:rPr>
        <w:t>ir</w:t>
      </w:r>
      <w:r w:rsidR="2025EEBC" w:rsidRPr="56FD4821">
        <w:rPr>
          <w:lang w:eastAsia="en-US"/>
        </w:rPr>
        <w:t xml:space="preserve"> </w:t>
      </w:r>
      <w:r w:rsidR="2025EEBC" w:rsidRPr="706FF33B">
        <w:rPr>
          <w:lang w:eastAsia="en-US"/>
        </w:rPr>
        <w:t xml:space="preserve">causes and </w:t>
      </w:r>
      <w:r w:rsidR="13716398" w:rsidRPr="56FD4821">
        <w:rPr>
          <w:lang w:eastAsia="en-US"/>
        </w:rPr>
        <w:t xml:space="preserve">potential </w:t>
      </w:r>
      <w:r w:rsidR="2025EEBC" w:rsidRPr="706FF33B">
        <w:rPr>
          <w:lang w:eastAsia="en-US"/>
        </w:rPr>
        <w:t xml:space="preserve">impact of each, </w:t>
      </w:r>
      <w:r w:rsidR="7091AE8D" w:rsidRPr="6A9BA8C0">
        <w:rPr>
          <w:lang w:eastAsia="en-US"/>
        </w:rPr>
        <w:t xml:space="preserve">and </w:t>
      </w:r>
      <w:r w:rsidR="08442A14" w:rsidRPr="56FD4821">
        <w:rPr>
          <w:lang w:eastAsia="en-US"/>
        </w:rPr>
        <w:t>define suitable</w:t>
      </w:r>
      <w:r w:rsidR="7091AE8D" w:rsidRPr="6A9BA8C0">
        <w:rPr>
          <w:lang w:eastAsia="en-US"/>
        </w:rPr>
        <w:t xml:space="preserve"> mitigations strategies. If a </w:t>
      </w:r>
      <w:r w:rsidR="00E50239">
        <w:rPr>
          <w:lang w:eastAsia="en-US"/>
        </w:rPr>
        <w:t xml:space="preserve">risk occurs it’s </w:t>
      </w:r>
      <w:r w:rsidR="78BB0698" w:rsidRPr="59D9680D">
        <w:rPr>
          <w:lang w:eastAsia="en-US"/>
        </w:rPr>
        <w:t>escalated to</w:t>
      </w:r>
      <w:r w:rsidR="00DE219B">
        <w:rPr>
          <w:lang w:eastAsia="en-US"/>
        </w:rPr>
        <w:t xml:space="preserve"> the issue register where it’s tracked separately </w:t>
      </w:r>
      <w:r w:rsidR="00B357AF">
        <w:rPr>
          <w:lang w:eastAsia="en-US"/>
        </w:rPr>
        <w:t xml:space="preserve">and monitored until </w:t>
      </w:r>
      <w:r w:rsidR="0093357E">
        <w:rPr>
          <w:lang w:eastAsia="en-US"/>
        </w:rPr>
        <w:t xml:space="preserve">it’s closed. </w:t>
      </w:r>
      <w:r w:rsidR="42E42078" w:rsidRPr="03D68775">
        <w:rPr>
          <w:lang w:eastAsia="en-US"/>
        </w:rPr>
        <w:t xml:space="preserve">Refer to appendix J &amp; K for complete details on the </w:t>
      </w:r>
      <w:r w:rsidR="26F8ED7D" w:rsidRPr="574D705D">
        <w:rPr>
          <w:lang w:eastAsia="en-US"/>
        </w:rPr>
        <w:t>Risk R</w:t>
      </w:r>
      <w:r w:rsidR="636604DB" w:rsidRPr="574D705D">
        <w:rPr>
          <w:lang w:eastAsia="en-US"/>
        </w:rPr>
        <w:t xml:space="preserve">egister and </w:t>
      </w:r>
      <w:r w:rsidR="13EBECA1" w:rsidRPr="574D705D">
        <w:rPr>
          <w:lang w:eastAsia="en-US"/>
        </w:rPr>
        <w:t>R</w:t>
      </w:r>
      <w:r w:rsidR="636604DB" w:rsidRPr="574D705D">
        <w:rPr>
          <w:lang w:eastAsia="en-US"/>
        </w:rPr>
        <w:t xml:space="preserve">isk </w:t>
      </w:r>
      <w:r w:rsidR="308B43FB" w:rsidRPr="574D705D">
        <w:rPr>
          <w:lang w:eastAsia="en-US"/>
        </w:rPr>
        <w:t>M</w:t>
      </w:r>
      <w:r w:rsidR="636604DB" w:rsidRPr="574D705D">
        <w:rPr>
          <w:lang w:eastAsia="en-US"/>
        </w:rPr>
        <w:t xml:space="preserve">anagement </w:t>
      </w:r>
      <w:r w:rsidR="37BEA7AA" w:rsidRPr="574D705D">
        <w:rPr>
          <w:lang w:eastAsia="en-US"/>
        </w:rPr>
        <w:t>P</w:t>
      </w:r>
      <w:r w:rsidR="636604DB" w:rsidRPr="574D705D">
        <w:rPr>
          <w:lang w:eastAsia="en-US"/>
        </w:rPr>
        <w:t>lan.</w:t>
      </w:r>
    </w:p>
    <w:p w14:paraId="30C14F2D" w14:textId="73F99459" w:rsidR="63DA09BD" w:rsidRDefault="63DA09BD" w:rsidP="63DA09BD">
      <w:pPr>
        <w:rPr>
          <w:lang w:eastAsia="en-US"/>
        </w:rPr>
      </w:pPr>
    </w:p>
    <w:p w14:paraId="6BDE2CAA" w14:textId="3ADAF146" w:rsidR="00E661ED" w:rsidRDefault="007D5747" w:rsidP="00735B59">
      <w:r>
        <w:t xml:space="preserve">Below are two scope-related risks that have the potential to impact the project delivery if not managed. </w:t>
      </w:r>
    </w:p>
    <w:tbl>
      <w:tblPr>
        <w:tblStyle w:val="TableGrid"/>
        <w:tblW w:w="0" w:type="auto"/>
        <w:tblLayout w:type="fixed"/>
        <w:tblLook w:val="06A0" w:firstRow="1" w:lastRow="0" w:firstColumn="1" w:lastColumn="0" w:noHBand="1" w:noVBand="1"/>
        <w:tblPrChange w:id="30" w:author="Larissa Goh" w:date="2025-10-08T02:41:00Z" w16du:dateUtc="2025-10-07T13:41:00Z">
          <w:tblPr>
            <w:tblStyle w:val="TableGrid"/>
            <w:tblW w:w="0" w:type="auto"/>
            <w:tblLayout w:type="fixed"/>
            <w:tblLook w:val="06A0" w:firstRow="1" w:lastRow="0" w:firstColumn="1" w:lastColumn="0" w:noHBand="1" w:noVBand="1"/>
          </w:tblPr>
        </w:tblPrChange>
      </w:tblPr>
      <w:tblGrid>
        <w:gridCol w:w="1696"/>
        <w:gridCol w:w="3261"/>
        <w:gridCol w:w="4058"/>
        <w:tblGridChange w:id="31">
          <w:tblGrid>
            <w:gridCol w:w="1696"/>
            <w:gridCol w:w="1309"/>
            <w:gridCol w:w="1952"/>
            <w:gridCol w:w="1053"/>
            <w:gridCol w:w="3005"/>
          </w:tblGrid>
        </w:tblGridChange>
      </w:tblGrid>
      <w:tr w:rsidR="4F930433" w14:paraId="3CC24878" w14:textId="77777777" w:rsidTr="00515A30">
        <w:trPr>
          <w:trHeight w:val="300"/>
          <w:trPrChange w:id="32" w:author="Larissa Goh" w:date="2025-10-08T02:41:00Z" w16du:dateUtc="2025-10-07T13:41:00Z">
            <w:trPr>
              <w:trHeight w:val="300"/>
            </w:trPr>
          </w:trPrChange>
        </w:trPr>
        <w:tc>
          <w:tcPr>
            <w:tcW w:w="1696" w:type="dxa"/>
            <w:tcPrChange w:id="33" w:author="Larissa Goh" w:date="2025-10-08T02:41:00Z" w16du:dateUtc="2025-10-07T13:41:00Z">
              <w:tcPr>
                <w:tcW w:w="3005" w:type="dxa"/>
                <w:gridSpan w:val="2"/>
              </w:tcPr>
            </w:tcPrChange>
          </w:tcPr>
          <w:p w14:paraId="44F841F4" w14:textId="12AA5016" w:rsidR="0CE6EF9E" w:rsidRDefault="0CE6EF9E" w:rsidP="4F930433">
            <w:r>
              <w:t>Risk</w:t>
            </w:r>
          </w:p>
        </w:tc>
        <w:tc>
          <w:tcPr>
            <w:tcW w:w="3261" w:type="dxa"/>
            <w:tcPrChange w:id="34" w:author="Larissa Goh" w:date="2025-10-08T02:41:00Z" w16du:dateUtc="2025-10-07T13:41:00Z">
              <w:tcPr>
                <w:tcW w:w="3005" w:type="dxa"/>
                <w:gridSpan w:val="2"/>
              </w:tcPr>
            </w:tcPrChange>
          </w:tcPr>
          <w:p w14:paraId="26ABE2FC" w14:textId="7F77A189" w:rsidR="0CE6EF9E" w:rsidRDefault="0CE6EF9E" w:rsidP="4F930433">
            <w:r>
              <w:t>Description</w:t>
            </w:r>
          </w:p>
        </w:tc>
        <w:tc>
          <w:tcPr>
            <w:tcW w:w="4058" w:type="dxa"/>
            <w:tcPrChange w:id="35" w:author="Larissa Goh" w:date="2025-10-08T02:41:00Z" w16du:dateUtc="2025-10-07T13:41:00Z">
              <w:tcPr>
                <w:tcW w:w="3005" w:type="dxa"/>
              </w:tcPr>
            </w:tcPrChange>
          </w:tcPr>
          <w:p w14:paraId="2FFEBD0F" w14:textId="21A22710" w:rsidR="0CE6EF9E" w:rsidRDefault="0CE6EF9E" w:rsidP="4F930433">
            <w:r>
              <w:t>Mitigation</w:t>
            </w:r>
          </w:p>
        </w:tc>
      </w:tr>
      <w:tr w:rsidR="4F930433" w14:paraId="606333FC" w14:textId="77777777" w:rsidTr="00515A30">
        <w:trPr>
          <w:trHeight w:val="3702"/>
          <w:trPrChange w:id="36" w:author="Larissa Goh" w:date="2025-10-08T02:41:00Z" w16du:dateUtc="2025-10-07T13:41:00Z">
            <w:trPr>
              <w:trHeight w:val="3702"/>
            </w:trPr>
          </w:trPrChange>
        </w:trPr>
        <w:tc>
          <w:tcPr>
            <w:tcW w:w="1696" w:type="dxa"/>
            <w:tcPrChange w:id="37" w:author="Larissa Goh" w:date="2025-10-08T02:41:00Z" w16du:dateUtc="2025-10-07T13:41:00Z">
              <w:tcPr>
                <w:tcW w:w="3005" w:type="dxa"/>
                <w:gridSpan w:val="2"/>
              </w:tcPr>
            </w:tcPrChange>
          </w:tcPr>
          <w:p w14:paraId="24A6E91B" w14:textId="6A7CCC6C" w:rsidR="0CE6EF9E" w:rsidRDefault="0CE6EF9E" w:rsidP="4F930433">
            <w:pPr>
              <w:rPr>
                <w:b/>
                <w:bCs/>
              </w:rPr>
            </w:pPr>
            <w:r w:rsidRPr="4F930433">
              <w:rPr>
                <w:b/>
                <w:bCs/>
              </w:rPr>
              <w:t>Tool replacement due to compatibility issues</w:t>
            </w:r>
          </w:p>
          <w:p w14:paraId="12FEB5B7" w14:textId="563ECABB" w:rsidR="4F930433" w:rsidRDefault="4F930433" w:rsidP="4F930433"/>
        </w:tc>
        <w:tc>
          <w:tcPr>
            <w:tcW w:w="3261" w:type="dxa"/>
            <w:tcPrChange w:id="38" w:author="Larissa Goh" w:date="2025-10-08T02:41:00Z" w16du:dateUtc="2025-10-07T13:41:00Z">
              <w:tcPr>
                <w:tcW w:w="3005" w:type="dxa"/>
                <w:gridSpan w:val="2"/>
              </w:tcPr>
            </w:tcPrChange>
          </w:tcPr>
          <w:p w14:paraId="20CB6C3C" w14:textId="48FF42F2" w:rsidR="4F930433" w:rsidRDefault="0CE6EF9E" w:rsidP="4F930433">
            <w:r>
              <w:t>One of the clients chosen tools D-ITG, has shown compatibility issues as it is not available in the Fedora package repositories and has difficulty compiling from source. This creates a risk of inconsistent data as Fedora will lack D-ITG metrics that will be captured on Ubuntu and Kali.</w:t>
            </w:r>
          </w:p>
        </w:tc>
        <w:tc>
          <w:tcPr>
            <w:tcW w:w="4058" w:type="dxa"/>
            <w:tcPrChange w:id="39" w:author="Larissa Goh" w:date="2025-10-08T02:41:00Z" w16du:dateUtc="2025-10-07T13:41:00Z">
              <w:tcPr>
                <w:tcW w:w="3005" w:type="dxa"/>
              </w:tcPr>
            </w:tcPrChange>
          </w:tcPr>
          <w:p w14:paraId="4FECD1C2" w14:textId="394E495C" w:rsidR="0CE6EF9E" w:rsidRDefault="0CE6EF9E">
            <w:r>
              <w:t>The team will conduct additional testing with D-ITG on Fedora to determine feasibility. If it remains non-functional, iPerf will be used to maintain consistent evaluation across all operating systems. This will be documented and communicated to stakeholders to stay within the scope.</w:t>
            </w:r>
          </w:p>
          <w:p w14:paraId="7D90479F" w14:textId="3F25045C" w:rsidR="4F930433" w:rsidRDefault="4F930433" w:rsidP="4F930433"/>
        </w:tc>
      </w:tr>
      <w:tr w:rsidR="4F930433" w14:paraId="5D77C203" w14:textId="77777777" w:rsidTr="00515A30">
        <w:trPr>
          <w:trHeight w:val="1550"/>
          <w:trPrChange w:id="40" w:author="Larissa Goh" w:date="2025-10-08T02:41:00Z" w16du:dateUtc="2025-10-07T13:41:00Z">
            <w:trPr>
              <w:trHeight w:val="300"/>
            </w:trPr>
          </w:trPrChange>
        </w:trPr>
        <w:tc>
          <w:tcPr>
            <w:tcW w:w="1696" w:type="dxa"/>
            <w:tcPrChange w:id="41" w:author="Larissa Goh" w:date="2025-10-08T02:41:00Z" w16du:dateUtc="2025-10-07T13:41:00Z">
              <w:tcPr>
                <w:tcW w:w="3005" w:type="dxa"/>
                <w:gridSpan w:val="2"/>
              </w:tcPr>
            </w:tcPrChange>
          </w:tcPr>
          <w:p w14:paraId="3D08CDC6" w14:textId="265BE0E0" w:rsidR="0CE6EF9E" w:rsidRDefault="0CE6EF9E" w:rsidP="4F930433">
            <w:pPr>
              <w:rPr>
                <w:b/>
                <w:bCs/>
              </w:rPr>
            </w:pPr>
            <w:r w:rsidRPr="4F930433">
              <w:rPr>
                <w:b/>
                <w:bCs/>
              </w:rPr>
              <w:lastRenderedPageBreak/>
              <w:t>Incorrect router configuration affecting test results</w:t>
            </w:r>
          </w:p>
          <w:p w14:paraId="6BDA556D" w14:textId="47818B56" w:rsidR="4F930433" w:rsidRDefault="4F930433" w:rsidP="4F930433"/>
        </w:tc>
        <w:tc>
          <w:tcPr>
            <w:tcW w:w="3261" w:type="dxa"/>
            <w:tcPrChange w:id="42" w:author="Larissa Goh" w:date="2025-10-08T02:41:00Z" w16du:dateUtc="2025-10-07T13:41:00Z">
              <w:tcPr>
                <w:tcW w:w="3005" w:type="dxa"/>
                <w:gridSpan w:val="2"/>
              </w:tcPr>
            </w:tcPrChange>
          </w:tcPr>
          <w:p w14:paraId="1C2794A6" w14:textId="3DF35E58" w:rsidR="0CE6EF9E" w:rsidRDefault="0CE6EF9E">
            <w:r>
              <w:t>The project requires the configuration of Ubuntu, Fedora, and Kali as routers. Since routing directly affects packet flow, any error from misconfiguring routing tables or IP forwarding can compromise result accuracy.</w:t>
            </w:r>
          </w:p>
          <w:p w14:paraId="2D95D778" w14:textId="49F9A66F" w:rsidR="4F930433" w:rsidRDefault="4F930433" w:rsidP="4F930433"/>
        </w:tc>
        <w:tc>
          <w:tcPr>
            <w:tcW w:w="4058" w:type="dxa"/>
            <w:tcPrChange w:id="43" w:author="Larissa Goh" w:date="2025-10-08T02:41:00Z" w16du:dateUtc="2025-10-07T13:41:00Z">
              <w:tcPr>
                <w:tcW w:w="3005" w:type="dxa"/>
              </w:tcPr>
            </w:tcPrChange>
          </w:tcPr>
          <w:p w14:paraId="5D2BC97D" w14:textId="54682D91" w:rsidR="0CE6EF9E" w:rsidRDefault="0CE6EF9E">
            <w:r>
              <w:t>The team will follow best practices for Linux router setups and validate configurations during the analysis phase. A check list will be used for consistency and a peer review process will ensure each router Is configured correctly.</w:t>
            </w:r>
          </w:p>
          <w:p w14:paraId="0BB0889C" w14:textId="46FF7194" w:rsidR="4F930433" w:rsidRDefault="4F930433" w:rsidP="4F930433"/>
        </w:tc>
      </w:tr>
    </w:tbl>
    <w:p w14:paraId="3BE6296E" w14:textId="77777777" w:rsidR="007C34EE" w:rsidRDefault="007C34EE" w:rsidP="00735B59">
      <w:pPr>
        <w:rPr>
          <w:del w:id="44" w:author="Larissa Goh" w:date="2025-10-08T02:41:00Z" w16du:dateUtc="2025-10-07T13:41:00Z"/>
        </w:rPr>
      </w:pPr>
    </w:p>
    <w:p w14:paraId="2F32DD4D" w14:textId="75049E43" w:rsidR="7952B9E6" w:rsidRDefault="7952B9E6" w:rsidP="41D50871">
      <w:pPr>
        <w:pStyle w:val="Heading1"/>
      </w:pPr>
      <w:bookmarkStart w:id="45" w:name="_Toc194241678"/>
      <w:r>
        <w:t>Issue Register</w:t>
      </w:r>
      <w:bookmarkEnd w:id="45"/>
    </w:p>
    <w:p w14:paraId="1838B03D" w14:textId="7BF818EB" w:rsidR="231A6DFF" w:rsidRDefault="0D430D77" w:rsidP="231A6DFF">
      <w:r>
        <w:t xml:space="preserve">Issues are logged when risks manifest or when unexpected problems arise during the project. Each issue </w:t>
      </w:r>
      <w:r w:rsidR="78BAB095">
        <w:t>is a</w:t>
      </w:r>
      <w:r w:rsidR="6313B200">
        <w:t xml:space="preserve">ssigned to a team member for resolution and tracked until resolved. </w:t>
      </w:r>
      <w:r w:rsidR="1D9C64E1">
        <w:t>The issue register is also reviewed during weekly meetings, and priority is escalated where needed to prevent impact on project del</w:t>
      </w:r>
      <w:r w:rsidR="16025534">
        <w:t>ivery.</w:t>
      </w:r>
      <w:r w:rsidR="0F22CE02">
        <w:t xml:space="preserve"> Refer to appendix </w:t>
      </w:r>
      <w:r w:rsidR="1E201B28">
        <w:t>L</w:t>
      </w:r>
      <w:r w:rsidR="0F22CE02">
        <w:t xml:space="preserve"> For the complete Issue Register. </w:t>
      </w:r>
    </w:p>
    <w:p w14:paraId="6EDB97EB" w14:textId="7C88190F" w:rsidR="008A609C" w:rsidRDefault="005F4102" w:rsidP="008930CA">
      <w:pPr>
        <w:pStyle w:val="Heading1"/>
      </w:pPr>
      <w:bookmarkStart w:id="46" w:name="_Toc194241679"/>
      <w:r w:rsidRPr="00364044">
        <w:t>Project Plan</w:t>
      </w:r>
      <w:bookmarkEnd w:id="46"/>
      <w:r w:rsidR="00F502C5">
        <w:tab/>
      </w:r>
    </w:p>
    <w:p w14:paraId="090F34A3" w14:textId="5E7CF474" w:rsidR="00C171A0" w:rsidRDefault="00C171A0" w:rsidP="00C171A0">
      <w:pPr>
        <w:pStyle w:val="Heading2"/>
      </w:pPr>
      <w:bookmarkStart w:id="47" w:name="_Toc194241680"/>
      <w:r>
        <w:t>Milestones</w:t>
      </w:r>
      <w:bookmarkEnd w:id="47"/>
    </w:p>
    <w:p w14:paraId="14AD7B32" w14:textId="46482BFD" w:rsidR="00391064" w:rsidRDefault="0044429E" w:rsidP="00C171A0">
      <w:pPr>
        <w:rPr>
          <w:lang w:eastAsia="en-US"/>
        </w:rPr>
      </w:pPr>
      <w:r>
        <w:rPr>
          <w:lang w:eastAsia="en-US"/>
        </w:rPr>
        <w:t xml:space="preserve">This section includes the main milestones of the project, as well as internal milestones </w:t>
      </w:r>
      <w:r w:rsidR="00381DD3">
        <w:rPr>
          <w:lang w:eastAsia="en-US"/>
        </w:rPr>
        <w:t xml:space="preserve">to help track </w:t>
      </w:r>
      <w:r w:rsidR="009C024E">
        <w:rPr>
          <w:lang w:eastAsia="en-US"/>
        </w:rPr>
        <w:t xml:space="preserve">the progress of the project, and meeting deadlines. </w:t>
      </w:r>
      <w:r w:rsidR="00391064">
        <w:rPr>
          <w:lang w:eastAsia="en-US"/>
        </w:rPr>
        <w:t xml:space="preserve">The following table includes the </w:t>
      </w:r>
      <w:r w:rsidR="008E106D">
        <w:rPr>
          <w:lang w:eastAsia="en-US"/>
        </w:rPr>
        <w:t xml:space="preserve">important external </w:t>
      </w:r>
      <w:r w:rsidR="00391064">
        <w:rPr>
          <w:lang w:eastAsia="en-US"/>
        </w:rPr>
        <w:t xml:space="preserve">milestones. </w:t>
      </w:r>
      <w:r w:rsidR="006B6037">
        <w:rPr>
          <w:lang w:eastAsia="en-US"/>
        </w:rPr>
        <w:t xml:space="preserve">For </w:t>
      </w:r>
      <w:r w:rsidR="00C41701">
        <w:rPr>
          <w:lang w:eastAsia="en-US"/>
        </w:rPr>
        <w:t>complete detail on m</w:t>
      </w:r>
      <w:r w:rsidR="00E62F46">
        <w:rPr>
          <w:lang w:eastAsia="en-US"/>
        </w:rPr>
        <w:t xml:space="preserve">ilestones report, please refer to Appendix </w:t>
      </w:r>
      <w:r w:rsidR="00E12B0B">
        <w:rPr>
          <w:lang w:eastAsia="en-US"/>
        </w:rPr>
        <w:t>M</w:t>
      </w:r>
      <w:r w:rsidR="00E62F46">
        <w:rPr>
          <w:lang w:eastAsia="en-US"/>
        </w:rPr>
        <w:t>.</w:t>
      </w:r>
    </w:p>
    <w:p w14:paraId="59D17018" w14:textId="77777777" w:rsidR="00391064" w:rsidRDefault="00391064" w:rsidP="00C171A0">
      <w:pPr>
        <w:rPr>
          <w:lang w:eastAsia="en-US"/>
        </w:rPr>
      </w:pPr>
    </w:p>
    <w:tbl>
      <w:tblPr>
        <w:tblStyle w:val="TableGrid"/>
        <w:tblW w:w="0" w:type="auto"/>
        <w:tblLook w:val="04A0" w:firstRow="1" w:lastRow="0" w:firstColumn="1" w:lastColumn="0" w:noHBand="0" w:noVBand="1"/>
      </w:tblPr>
      <w:tblGrid>
        <w:gridCol w:w="1838"/>
        <w:gridCol w:w="2693"/>
        <w:gridCol w:w="4485"/>
      </w:tblGrid>
      <w:tr w:rsidR="00DA4DD3" w14:paraId="48ACA682" w14:textId="77777777" w:rsidTr="00A21A86">
        <w:tc>
          <w:tcPr>
            <w:tcW w:w="1838" w:type="dxa"/>
            <w:shd w:val="clear" w:color="auto" w:fill="A6A6A6" w:themeFill="background1" w:themeFillShade="A6"/>
          </w:tcPr>
          <w:p w14:paraId="6C4F323A" w14:textId="50A3821F" w:rsidR="00DA4DD3" w:rsidRPr="00A21A86" w:rsidRDefault="00DA4DD3" w:rsidP="00A21A86">
            <w:pPr>
              <w:jc w:val="center"/>
              <w:rPr>
                <w:b/>
                <w:bCs/>
                <w:lang w:eastAsia="en-US"/>
              </w:rPr>
            </w:pPr>
            <w:r w:rsidRPr="00A21A86">
              <w:rPr>
                <w:b/>
                <w:bCs/>
                <w:lang w:eastAsia="en-US"/>
              </w:rPr>
              <w:t>Date</w:t>
            </w:r>
          </w:p>
        </w:tc>
        <w:tc>
          <w:tcPr>
            <w:tcW w:w="2693" w:type="dxa"/>
            <w:shd w:val="clear" w:color="auto" w:fill="A6A6A6" w:themeFill="background1" w:themeFillShade="A6"/>
          </w:tcPr>
          <w:p w14:paraId="3546C997" w14:textId="410204AD" w:rsidR="00DA4DD3" w:rsidRPr="00A21A86" w:rsidRDefault="00DA4DD3" w:rsidP="00A21A86">
            <w:pPr>
              <w:jc w:val="center"/>
              <w:rPr>
                <w:b/>
                <w:bCs/>
                <w:lang w:eastAsia="en-US"/>
              </w:rPr>
            </w:pPr>
            <w:r w:rsidRPr="00A21A86">
              <w:rPr>
                <w:b/>
                <w:bCs/>
                <w:lang w:eastAsia="en-US"/>
              </w:rPr>
              <w:t>Milestone Type</w:t>
            </w:r>
          </w:p>
        </w:tc>
        <w:tc>
          <w:tcPr>
            <w:tcW w:w="4485" w:type="dxa"/>
            <w:shd w:val="clear" w:color="auto" w:fill="A6A6A6" w:themeFill="background1" w:themeFillShade="A6"/>
          </w:tcPr>
          <w:p w14:paraId="77B07CB2" w14:textId="1FA4F9FB" w:rsidR="00DA4DD3" w:rsidRPr="00A21A86" w:rsidRDefault="00DA4DD3" w:rsidP="00A21A86">
            <w:pPr>
              <w:jc w:val="center"/>
              <w:rPr>
                <w:b/>
                <w:bCs/>
                <w:lang w:eastAsia="en-US"/>
              </w:rPr>
            </w:pPr>
            <w:r w:rsidRPr="00A21A86">
              <w:rPr>
                <w:b/>
                <w:bCs/>
                <w:lang w:eastAsia="en-US"/>
              </w:rPr>
              <w:t>Milestone</w:t>
            </w:r>
          </w:p>
        </w:tc>
      </w:tr>
      <w:tr w:rsidR="00DA4DD3" w14:paraId="07166023" w14:textId="77777777" w:rsidTr="00A21A86">
        <w:tc>
          <w:tcPr>
            <w:tcW w:w="1838" w:type="dxa"/>
          </w:tcPr>
          <w:p w14:paraId="49048C8C" w14:textId="7F85ADD7" w:rsidR="00DA4DD3" w:rsidRDefault="001B59D0" w:rsidP="001B59D0">
            <w:pPr>
              <w:jc w:val="center"/>
              <w:rPr>
                <w:lang w:eastAsia="en-US"/>
              </w:rPr>
            </w:pPr>
            <w:r>
              <w:rPr>
                <w:lang w:eastAsia="en-US"/>
              </w:rPr>
              <w:t>04</w:t>
            </w:r>
            <w:r w:rsidR="008879DE">
              <w:rPr>
                <w:lang w:eastAsia="en-US"/>
              </w:rPr>
              <w:t>/04/2025</w:t>
            </w:r>
          </w:p>
        </w:tc>
        <w:tc>
          <w:tcPr>
            <w:tcW w:w="2693" w:type="dxa"/>
          </w:tcPr>
          <w:p w14:paraId="4E90AE26" w14:textId="7C9307E4" w:rsidR="00DA4DD3" w:rsidRDefault="00DA4DD3" w:rsidP="00A21A86">
            <w:pPr>
              <w:jc w:val="center"/>
              <w:rPr>
                <w:lang w:eastAsia="en-US"/>
              </w:rPr>
            </w:pPr>
            <w:r>
              <w:rPr>
                <w:lang w:eastAsia="en-US"/>
              </w:rPr>
              <w:t>External</w:t>
            </w:r>
          </w:p>
        </w:tc>
        <w:tc>
          <w:tcPr>
            <w:tcW w:w="4485" w:type="dxa"/>
          </w:tcPr>
          <w:p w14:paraId="1F75D919" w14:textId="3ABB26C8" w:rsidR="00DA4DD3" w:rsidRDefault="00A21A86" w:rsidP="00085C08">
            <w:pPr>
              <w:rPr>
                <w:lang w:eastAsia="en-US"/>
              </w:rPr>
            </w:pPr>
            <w:r>
              <w:rPr>
                <w:lang w:eastAsia="en-US"/>
              </w:rPr>
              <w:t>Project Proposal Submission</w:t>
            </w:r>
          </w:p>
        </w:tc>
      </w:tr>
      <w:tr w:rsidR="00DA4DD3" w14:paraId="469EC925" w14:textId="77777777" w:rsidTr="00A21A86">
        <w:tc>
          <w:tcPr>
            <w:tcW w:w="1838" w:type="dxa"/>
          </w:tcPr>
          <w:p w14:paraId="25A35D12" w14:textId="492EA43A" w:rsidR="00DA4DD3" w:rsidRDefault="009E3B5D" w:rsidP="001B59D0">
            <w:pPr>
              <w:jc w:val="center"/>
              <w:rPr>
                <w:lang w:eastAsia="en-US"/>
              </w:rPr>
            </w:pPr>
            <w:r>
              <w:rPr>
                <w:lang w:eastAsia="en-US"/>
              </w:rPr>
              <w:t>06</w:t>
            </w:r>
            <w:r w:rsidR="00A17A4D">
              <w:rPr>
                <w:lang w:eastAsia="en-US"/>
              </w:rPr>
              <w:t>/06/2025</w:t>
            </w:r>
          </w:p>
        </w:tc>
        <w:tc>
          <w:tcPr>
            <w:tcW w:w="2693" w:type="dxa"/>
          </w:tcPr>
          <w:p w14:paraId="0736554F" w14:textId="465C099E" w:rsidR="00DA4DD3" w:rsidRDefault="00DA4DD3" w:rsidP="00A21A86">
            <w:pPr>
              <w:jc w:val="center"/>
              <w:rPr>
                <w:lang w:eastAsia="en-US"/>
              </w:rPr>
            </w:pPr>
            <w:r>
              <w:rPr>
                <w:lang w:eastAsia="en-US"/>
              </w:rPr>
              <w:t>External</w:t>
            </w:r>
          </w:p>
        </w:tc>
        <w:tc>
          <w:tcPr>
            <w:tcW w:w="4485" w:type="dxa"/>
          </w:tcPr>
          <w:p w14:paraId="4A735C0A" w14:textId="5A4A45F3" w:rsidR="00DA4DD3" w:rsidRDefault="003C2F1D" w:rsidP="00085C08">
            <w:pPr>
              <w:rPr>
                <w:lang w:eastAsia="en-US"/>
              </w:rPr>
            </w:pPr>
            <w:r>
              <w:rPr>
                <w:lang w:eastAsia="en-US"/>
              </w:rPr>
              <w:t>Midterm Review</w:t>
            </w:r>
          </w:p>
        </w:tc>
      </w:tr>
      <w:tr w:rsidR="00DA4DD3" w14:paraId="31C868FE" w14:textId="77777777" w:rsidTr="00A21A86">
        <w:tc>
          <w:tcPr>
            <w:tcW w:w="1838" w:type="dxa"/>
          </w:tcPr>
          <w:p w14:paraId="0B3134FF" w14:textId="06ACAAA3" w:rsidR="00DA4DD3" w:rsidRDefault="00154F05" w:rsidP="001B59D0">
            <w:pPr>
              <w:jc w:val="center"/>
              <w:rPr>
                <w:lang w:eastAsia="en-US"/>
              </w:rPr>
            </w:pPr>
            <w:r>
              <w:rPr>
                <w:lang w:eastAsia="en-US"/>
              </w:rPr>
              <w:t>17/08</w:t>
            </w:r>
            <w:r w:rsidR="00D563EA">
              <w:rPr>
                <w:lang w:eastAsia="en-US"/>
              </w:rPr>
              <w:t>/2025</w:t>
            </w:r>
          </w:p>
        </w:tc>
        <w:tc>
          <w:tcPr>
            <w:tcW w:w="2693" w:type="dxa"/>
          </w:tcPr>
          <w:p w14:paraId="79CADFCB" w14:textId="24DDB700" w:rsidR="00DA4DD3" w:rsidRDefault="00A7083B" w:rsidP="00A21A86">
            <w:pPr>
              <w:jc w:val="center"/>
              <w:rPr>
                <w:lang w:eastAsia="en-US"/>
              </w:rPr>
            </w:pPr>
            <w:r>
              <w:rPr>
                <w:lang w:eastAsia="en-US"/>
              </w:rPr>
              <w:t>Internal</w:t>
            </w:r>
          </w:p>
        </w:tc>
        <w:tc>
          <w:tcPr>
            <w:tcW w:w="4485" w:type="dxa"/>
          </w:tcPr>
          <w:p w14:paraId="76F861AF" w14:textId="3E625336" w:rsidR="00DA4DD3" w:rsidRDefault="00333778" w:rsidP="00085C08">
            <w:pPr>
              <w:rPr>
                <w:lang w:eastAsia="en-US"/>
              </w:rPr>
            </w:pPr>
            <w:r w:rsidRPr="00333778">
              <w:rPr>
                <w:lang w:val="en-US"/>
              </w:rPr>
              <w:t>Completion of Ubuntu Evaluation</w:t>
            </w:r>
          </w:p>
        </w:tc>
      </w:tr>
      <w:tr w:rsidR="0016429E" w14:paraId="1AC913F7" w14:textId="77777777" w:rsidTr="00A21A86">
        <w:tc>
          <w:tcPr>
            <w:tcW w:w="1838" w:type="dxa"/>
          </w:tcPr>
          <w:p w14:paraId="6E6782C5" w14:textId="2DC14640" w:rsidR="0016429E" w:rsidRDefault="008B3295" w:rsidP="001B59D0">
            <w:pPr>
              <w:jc w:val="center"/>
              <w:rPr>
                <w:lang w:eastAsia="en-US"/>
              </w:rPr>
            </w:pPr>
            <w:r>
              <w:rPr>
                <w:lang w:eastAsia="en-US"/>
              </w:rPr>
              <w:t>14/09</w:t>
            </w:r>
            <w:r w:rsidR="000253BD">
              <w:rPr>
                <w:lang w:eastAsia="en-US"/>
              </w:rPr>
              <w:t>/2025</w:t>
            </w:r>
          </w:p>
        </w:tc>
        <w:tc>
          <w:tcPr>
            <w:tcW w:w="2693" w:type="dxa"/>
          </w:tcPr>
          <w:p w14:paraId="1410BB33" w14:textId="1E4796BB" w:rsidR="0016429E" w:rsidRDefault="00A7083B" w:rsidP="00A21A86">
            <w:pPr>
              <w:jc w:val="center"/>
              <w:rPr>
                <w:lang w:eastAsia="en-US"/>
              </w:rPr>
            </w:pPr>
            <w:r>
              <w:rPr>
                <w:lang w:eastAsia="en-US"/>
              </w:rPr>
              <w:t>Internal</w:t>
            </w:r>
          </w:p>
        </w:tc>
        <w:tc>
          <w:tcPr>
            <w:tcW w:w="4485" w:type="dxa"/>
          </w:tcPr>
          <w:p w14:paraId="60EA6246" w14:textId="49287640" w:rsidR="0016429E" w:rsidRDefault="00333778" w:rsidP="00085C08">
            <w:pPr>
              <w:rPr>
                <w:lang w:eastAsia="en-US"/>
              </w:rPr>
            </w:pPr>
            <w:r w:rsidRPr="00333778">
              <w:rPr>
                <w:lang w:val="en-US"/>
              </w:rPr>
              <w:t>Completion of Fedora Evaluation</w:t>
            </w:r>
          </w:p>
        </w:tc>
      </w:tr>
      <w:tr w:rsidR="00C5089C" w14:paraId="42700DD1" w14:textId="77777777" w:rsidTr="00A21A86">
        <w:tc>
          <w:tcPr>
            <w:tcW w:w="1838" w:type="dxa"/>
          </w:tcPr>
          <w:p w14:paraId="327E451A" w14:textId="123B8971" w:rsidR="00C5089C" w:rsidRDefault="007B6869" w:rsidP="00C5089C">
            <w:pPr>
              <w:jc w:val="center"/>
              <w:rPr>
                <w:lang w:eastAsia="en-US"/>
              </w:rPr>
            </w:pPr>
            <w:r>
              <w:rPr>
                <w:lang w:eastAsia="en-US"/>
              </w:rPr>
              <w:t>12/10/2025</w:t>
            </w:r>
          </w:p>
        </w:tc>
        <w:tc>
          <w:tcPr>
            <w:tcW w:w="2693" w:type="dxa"/>
          </w:tcPr>
          <w:p w14:paraId="312DCE7D" w14:textId="5D5F30CE" w:rsidR="00C5089C" w:rsidRDefault="00A7083B" w:rsidP="00C5089C">
            <w:pPr>
              <w:jc w:val="center"/>
              <w:rPr>
                <w:lang w:eastAsia="en-US"/>
              </w:rPr>
            </w:pPr>
            <w:r>
              <w:rPr>
                <w:lang w:eastAsia="en-US"/>
              </w:rPr>
              <w:t>Internal</w:t>
            </w:r>
          </w:p>
        </w:tc>
        <w:tc>
          <w:tcPr>
            <w:tcW w:w="4485" w:type="dxa"/>
          </w:tcPr>
          <w:p w14:paraId="4557554C" w14:textId="43E4AFA3" w:rsidR="00C5089C" w:rsidRDefault="00333778" w:rsidP="00085C08">
            <w:pPr>
              <w:rPr>
                <w:lang w:eastAsia="en-US"/>
              </w:rPr>
            </w:pPr>
            <w:r w:rsidRPr="00333778">
              <w:rPr>
                <w:lang w:val="en-US"/>
              </w:rPr>
              <w:t>Completion of Kali Evaluation</w:t>
            </w:r>
          </w:p>
        </w:tc>
      </w:tr>
      <w:tr w:rsidR="00C5089C" w14:paraId="633F13B2" w14:textId="77777777" w:rsidTr="00A21A86">
        <w:tc>
          <w:tcPr>
            <w:tcW w:w="1838" w:type="dxa"/>
          </w:tcPr>
          <w:p w14:paraId="2B0544D9" w14:textId="6BCE0058" w:rsidR="00C5089C" w:rsidRDefault="00A7083B" w:rsidP="00C5089C">
            <w:pPr>
              <w:jc w:val="center"/>
              <w:rPr>
                <w:lang w:eastAsia="en-US"/>
              </w:rPr>
            </w:pPr>
            <w:r>
              <w:rPr>
                <w:lang w:eastAsia="en-US"/>
              </w:rPr>
              <w:t>31/10/2025</w:t>
            </w:r>
          </w:p>
        </w:tc>
        <w:tc>
          <w:tcPr>
            <w:tcW w:w="2693" w:type="dxa"/>
          </w:tcPr>
          <w:p w14:paraId="042F093C" w14:textId="58F028AD" w:rsidR="00C5089C" w:rsidRDefault="00A7083B" w:rsidP="00C5089C">
            <w:pPr>
              <w:jc w:val="center"/>
              <w:rPr>
                <w:lang w:eastAsia="en-US"/>
              </w:rPr>
            </w:pPr>
            <w:r>
              <w:rPr>
                <w:lang w:eastAsia="en-US"/>
              </w:rPr>
              <w:t>External</w:t>
            </w:r>
          </w:p>
        </w:tc>
        <w:tc>
          <w:tcPr>
            <w:tcW w:w="4485" w:type="dxa"/>
          </w:tcPr>
          <w:p w14:paraId="1B81F274" w14:textId="105566AB" w:rsidR="00C5089C" w:rsidRDefault="00A7083B" w:rsidP="00085C08">
            <w:pPr>
              <w:rPr>
                <w:lang w:eastAsia="en-US"/>
              </w:rPr>
            </w:pPr>
            <w:r>
              <w:rPr>
                <w:lang w:eastAsia="en-US"/>
              </w:rPr>
              <w:t>Poster</w:t>
            </w:r>
          </w:p>
        </w:tc>
      </w:tr>
      <w:tr w:rsidR="00C5089C" w14:paraId="3C971ACA" w14:textId="77777777" w:rsidTr="00A21A86">
        <w:tc>
          <w:tcPr>
            <w:tcW w:w="1838" w:type="dxa"/>
          </w:tcPr>
          <w:p w14:paraId="273D5FB5" w14:textId="37505E3A" w:rsidR="00C5089C" w:rsidRDefault="00A7083B" w:rsidP="00C5089C">
            <w:pPr>
              <w:jc w:val="center"/>
              <w:rPr>
                <w:lang w:eastAsia="en-US"/>
              </w:rPr>
            </w:pPr>
            <w:r>
              <w:rPr>
                <w:lang w:eastAsia="en-US"/>
              </w:rPr>
              <w:t>31/10/2025</w:t>
            </w:r>
          </w:p>
        </w:tc>
        <w:tc>
          <w:tcPr>
            <w:tcW w:w="2693" w:type="dxa"/>
          </w:tcPr>
          <w:p w14:paraId="788D5F85" w14:textId="213BA213" w:rsidR="00C5089C" w:rsidRDefault="00A7083B" w:rsidP="00C5089C">
            <w:pPr>
              <w:jc w:val="center"/>
              <w:rPr>
                <w:lang w:eastAsia="en-US"/>
              </w:rPr>
            </w:pPr>
            <w:r>
              <w:rPr>
                <w:lang w:eastAsia="en-US"/>
              </w:rPr>
              <w:t>External</w:t>
            </w:r>
          </w:p>
        </w:tc>
        <w:tc>
          <w:tcPr>
            <w:tcW w:w="4485" w:type="dxa"/>
          </w:tcPr>
          <w:p w14:paraId="62965711" w14:textId="07C585ED" w:rsidR="00C5089C" w:rsidRDefault="00A7083B" w:rsidP="00085C08">
            <w:pPr>
              <w:rPr>
                <w:lang w:eastAsia="en-US"/>
              </w:rPr>
            </w:pPr>
            <w:r>
              <w:rPr>
                <w:lang w:eastAsia="en-US"/>
              </w:rPr>
              <w:t>Portfolio</w:t>
            </w:r>
          </w:p>
        </w:tc>
      </w:tr>
      <w:tr w:rsidR="00C5089C" w14:paraId="1E2EF513" w14:textId="77777777" w:rsidTr="00A21A86">
        <w:tc>
          <w:tcPr>
            <w:tcW w:w="1838" w:type="dxa"/>
          </w:tcPr>
          <w:p w14:paraId="623A0FAF" w14:textId="3FAF9277" w:rsidR="00C5089C" w:rsidRDefault="00A7083B" w:rsidP="00C5089C">
            <w:pPr>
              <w:jc w:val="center"/>
              <w:rPr>
                <w:lang w:eastAsia="en-US"/>
              </w:rPr>
            </w:pPr>
            <w:r>
              <w:rPr>
                <w:lang w:eastAsia="en-US"/>
              </w:rPr>
              <w:t>31/10/2025</w:t>
            </w:r>
          </w:p>
        </w:tc>
        <w:tc>
          <w:tcPr>
            <w:tcW w:w="2693" w:type="dxa"/>
          </w:tcPr>
          <w:p w14:paraId="6878AAC0" w14:textId="4D92B001" w:rsidR="00C5089C" w:rsidRDefault="00A7083B" w:rsidP="00C5089C">
            <w:pPr>
              <w:jc w:val="center"/>
              <w:rPr>
                <w:lang w:eastAsia="en-US"/>
              </w:rPr>
            </w:pPr>
            <w:r>
              <w:rPr>
                <w:lang w:eastAsia="en-US"/>
              </w:rPr>
              <w:t>External</w:t>
            </w:r>
          </w:p>
        </w:tc>
        <w:tc>
          <w:tcPr>
            <w:tcW w:w="4485" w:type="dxa"/>
          </w:tcPr>
          <w:p w14:paraId="783B8374" w14:textId="0F76E8DD" w:rsidR="00C5089C" w:rsidRDefault="00A7083B" w:rsidP="00085C08">
            <w:pPr>
              <w:rPr>
                <w:lang w:eastAsia="en-US"/>
              </w:rPr>
            </w:pPr>
            <w:r>
              <w:rPr>
                <w:lang w:eastAsia="en-US"/>
              </w:rPr>
              <w:t>Comparison of evaluation results (Excel)</w:t>
            </w:r>
          </w:p>
        </w:tc>
      </w:tr>
    </w:tbl>
    <w:p w14:paraId="5676FACE" w14:textId="05CF7792" w:rsidR="005F4102" w:rsidRDefault="00CD70F5" w:rsidP="007A6C59">
      <w:pPr>
        <w:pStyle w:val="Heading2"/>
      </w:pPr>
      <w:bookmarkStart w:id="48" w:name="_Toc194241681"/>
      <w:r>
        <w:t>WBS</w:t>
      </w:r>
      <w:r w:rsidR="000227F7">
        <w:t>, Tasking, Scheduling</w:t>
      </w:r>
      <w:bookmarkEnd w:id="48"/>
      <w:r>
        <w:t xml:space="preserve"> </w:t>
      </w:r>
    </w:p>
    <w:p w14:paraId="560A8655" w14:textId="6FA186DD" w:rsidR="008A0CF8" w:rsidRDefault="006331FD" w:rsidP="008A0CF8">
      <w:pPr>
        <w:rPr>
          <w:lang w:eastAsia="en-US"/>
        </w:rPr>
      </w:pPr>
      <w:r>
        <w:rPr>
          <w:lang w:eastAsia="en-US"/>
        </w:rPr>
        <w:t xml:space="preserve">This section displays a high-level view of the WBS and Gantt Chart. </w:t>
      </w:r>
    </w:p>
    <w:p w14:paraId="40DCD192" w14:textId="77777777" w:rsidR="00B66441" w:rsidRDefault="00B66441" w:rsidP="008A0CF8">
      <w:pPr>
        <w:rPr>
          <w:lang w:eastAsia="en-US"/>
        </w:rPr>
      </w:pPr>
    </w:p>
    <w:p w14:paraId="5DAFC0AA" w14:textId="6C152724" w:rsidR="001446E0" w:rsidRDefault="009727AA" w:rsidP="008A0CF8">
      <w:pPr>
        <w:rPr>
          <w:lang w:eastAsia="en-US"/>
        </w:rPr>
      </w:pPr>
      <w:r>
        <w:rPr>
          <w:noProof/>
          <w:lang w:eastAsia="en-US"/>
        </w:rPr>
        <w:lastRenderedPageBreak/>
        <w:drawing>
          <wp:inline distT="0" distB="0" distL="0" distR="0" wp14:anchorId="60C6EFCE" wp14:editId="7054F275">
            <wp:extent cx="5729605" cy="1243965"/>
            <wp:effectExtent l="0" t="0" r="4445" b="0"/>
            <wp:docPr id="117111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1243965"/>
                    </a:xfrm>
                    <a:prstGeom prst="rect">
                      <a:avLst/>
                    </a:prstGeom>
                    <a:noFill/>
                    <a:ln>
                      <a:noFill/>
                    </a:ln>
                  </pic:spPr>
                </pic:pic>
              </a:graphicData>
            </a:graphic>
          </wp:inline>
        </w:drawing>
      </w:r>
    </w:p>
    <w:p w14:paraId="3958F828" w14:textId="77777777" w:rsidR="001446E0" w:rsidRDefault="001446E0" w:rsidP="008A0CF8">
      <w:pPr>
        <w:rPr>
          <w:lang w:eastAsia="en-US"/>
        </w:rPr>
      </w:pPr>
    </w:p>
    <w:p w14:paraId="7EB59606" w14:textId="3389177D" w:rsidR="00CF0CA6" w:rsidRDefault="00446AB2" w:rsidP="008A0CF8">
      <w:pPr>
        <w:rPr>
          <w:lang w:eastAsia="en-US"/>
        </w:rPr>
      </w:pPr>
      <w:r>
        <w:rPr>
          <w:lang w:eastAsia="en-US"/>
        </w:rPr>
        <w:t xml:space="preserve">For the complete and detailed version of the WBS and Gantt Chart, please refer to the Appendix </w:t>
      </w:r>
      <w:r w:rsidR="00B56094">
        <w:rPr>
          <w:lang w:eastAsia="en-US"/>
        </w:rPr>
        <w:t>N</w:t>
      </w:r>
      <w:r w:rsidR="00A30550">
        <w:rPr>
          <w:lang w:eastAsia="en-US"/>
        </w:rPr>
        <w:t xml:space="preserve"> </w:t>
      </w:r>
      <w:r w:rsidR="00385BA0">
        <w:rPr>
          <w:lang w:eastAsia="en-US"/>
        </w:rPr>
        <w:t xml:space="preserve">and </w:t>
      </w:r>
      <w:r w:rsidR="00B56094">
        <w:rPr>
          <w:lang w:eastAsia="en-US"/>
        </w:rPr>
        <w:t>O</w:t>
      </w:r>
      <w:r w:rsidR="00B76442">
        <w:rPr>
          <w:lang w:eastAsia="en-US"/>
        </w:rPr>
        <w:t>, respectively</w:t>
      </w:r>
      <w:r w:rsidR="00385BA0">
        <w:rPr>
          <w:lang w:eastAsia="en-US"/>
        </w:rPr>
        <w:t>.</w:t>
      </w:r>
      <w:r>
        <w:rPr>
          <w:lang w:eastAsia="en-US"/>
        </w:rPr>
        <w:t xml:space="preserve"> </w:t>
      </w:r>
      <w:r w:rsidR="009D63CD">
        <w:rPr>
          <w:lang w:eastAsia="en-US"/>
        </w:rPr>
        <w:t xml:space="preserve"> </w:t>
      </w:r>
    </w:p>
    <w:p w14:paraId="49F368BF" w14:textId="68A069EC" w:rsidR="005F4102" w:rsidRPr="00364044" w:rsidRDefault="005F4102" w:rsidP="00336C18">
      <w:pPr>
        <w:pStyle w:val="Heading1"/>
      </w:pPr>
      <w:bookmarkStart w:id="49" w:name="_Toc194241682"/>
      <w:r w:rsidRPr="00364044">
        <w:t>Estimated Costs</w:t>
      </w:r>
      <w:bookmarkEnd w:id="49"/>
    </w:p>
    <w:p w14:paraId="400266D9" w14:textId="7C1D6F7A" w:rsidR="00755ECF" w:rsidRDefault="00DF331B" w:rsidP="00A36745">
      <w:r>
        <w:t xml:space="preserve">The table below </w:t>
      </w:r>
      <w:r w:rsidR="00AE3DBD">
        <w:t xml:space="preserve">shows the estimated cost of the </w:t>
      </w:r>
      <w:r w:rsidR="0055671C">
        <w:t>project. For a complete and detailed breakdown of the cost, please refer to</w:t>
      </w:r>
      <w:r w:rsidR="00052110">
        <w:t xml:space="preserve"> the section Labour Breakdown and</w:t>
      </w:r>
      <w:r w:rsidR="0055671C">
        <w:t xml:space="preserve"> Appendix </w:t>
      </w:r>
      <w:r w:rsidR="00B56094">
        <w:t>P</w:t>
      </w:r>
      <w:r w:rsidR="0055671C">
        <w:t xml:space="preserve">. </w:t>
      </w:r>
    </w:p>
    <w:p w14:paraId="5060A999" w14:textId="77777777" w:rsidR="00DF331B" w:rsidRDefault="00DF331B" w:rsidP="00A36745"/>
    <w:tbl>
      <w:tblPr>
        <w:tblStyle w:val="TableGrid"/>
        <w:tblW w:w="0" w:type="auto"/>
        <w:tblLook w:val="04A0" w:firstRow="1" w:lastRow="0" w:firstColumn="1" w:lastColumn="0" w:noHBand="0" w:noVBand="1"/>
      </w:tblPr>
      <w:tblGrid>
        <w:gridCol w:w="3256"/>
        <w:gridCol w:w="3790"/>
        <w:gridCol w:w="1824"/>
      </w:tblGrid>
      <w:tr w:rsidR="00375262" w14:paraId="3F5A1E7D" w14:textId="77777777" w:rsidTr="001446E0">
        <w:trPr>
          <w:trHeight w:val="543"/>
        </w:trPr>
        <w:tc>
          <w:tcPr>
            <w:tcW w:w="3256" w:type="dxa"/>
            <w:shd w:val="clear" w:color="auto" w:fill="BFBFBF" w:themeFill="background1" w:themeFillShade="BF"/>
          </w:tcPr>
          <w:p w14:paraId="54C79596" w14:textId="5A40234B" w:rsidR="00375262" w:rsidRDefault="00375262" w:rsidP="00231C0B">
            <w:pPr>
              <w:jc w:val="center"/>
            </w:pPr>
            <w:r>
              <w:t>Cost Category</w:t>
            </w:r>
          </w:p>
        </w:tc>
        <w:tc>
          <w:tcPr>
            <w:tcW w:w="3790" w:type="dxa"/>
            <w:shd w:val="clear" w:color="auto" w:fill="BFBFBF" w:themeFill="background1" w:themeFillShade="BF"/>
          </w:tcPr>
          <w:p w14:paraId="07C274BC" w14:textId="67D5FA6E" w:rsidR="00375262" w:rsidRDefault="00375262" w:rsidP="00231C0B">
            <w:pPr>
              <w:jc w:val="center"/>
            </w:pPr>
            <w:r>
              <w:t>Description</w:t>
            </w:r>
          </w:p>
        </w:tc>
        <w:tc>
          <w:tcPr>
            <w:tcW w:w="1824" w:type="dxa"/>
            <w:shd w:val="clear" w:color="auto" w:fill="BFBFBF" w:themeFill="background1" w:themeFillShade="BF"/>
          </w:tcPr>
          <w:p w14:paraId="4A051096" w14:textId="17A4AB2E" w:rsidR="00375262" w:rsidRDefault="00375262" w:rsidP="00231C0B">
            <w:pPr>
              <w:jc w:val="center"/>
            </w:pPr>
            <w:r>
              <w:t>Total Cost (NZD)</w:t>
            </w:r>
          </w:p>
        </w:tc>
      </w:tr>
      <w:tr w:rsidR="00375262" w14:paraId="2F8F1323" w14:textId="77777777" w:rsidTr="001446E0">
        <w:trPr>
          <w:trHeight w:val="531"/>
        </w:trPr>
        <w:tc>
          <w:tcPr>
            <w:tcW w:w="3256" w:type="dxa"/>
          </w:tcPr>
          <w:p w14:paraId="74FB1643" w14:textId="612D43A0" w:rsidR="00375262" w:rsidRDefault="00375262" w:rsidP="00716CEE">
            <w:r>
              <w:t>Hardware</w:t>
            </w:r>
          </w:p>
        </w:tc>
        <w:tc>
          <w:tcPr>
            <w:tcW w:w="3790" w:type="dxa"/>
          </w:tcPr>
          <w:p w14:paraId="5F91ED0B" w14:textId="070E8D0F" w:rsidR="00375262" w:rsidRDefault="00BB6C1E" w:rsidP="00BB6C1E">
            <w:r>
              <w:t xml:space="preserve">Computers, </w:t>
            </w:r>
            <w:r w:rsidR="000E4745">
              <w:t xml:space="preserve">Monitors, </w:t>
            </w:r>
            <w:r w:rsidR="002D4118">
              <w:t>Laptops</w:t>
            </w:r>
            <w:r w:rsidR="00202F5F">
              <w:t xml:space="preserve">, </w:t>
            </w:r>
            <w:r w:rsidR="000010F7">
              <w:t>Mouse</w:t>
            </w:r>
            <w:r w:rsidR="00FE1055">
              <w:t xml:space="preserve"> and </w:t>
            </w:r>
            <w:r w:rsidR="000010F7">
              <w:t>Keyboards</w:t>
            </w:r>
          </w:p>
        </w:tc>
        <w:tc>
          <w:tcPr>
            <w:tcW w:w="1824" w:type="dxa"/>
          </w:tcPr>
          <w:p w14:paraId="7C3F9DA1" w14:textId="2347C234" w:rsidR="00375262" w:rsidRPr="004109BA" w:rsidRDefault="004109BA" w:rsidP="004109BA">
            <w:pPr>
              <w:jc w:val="right"/>
              <w:rPr>
                <w:b/>
              </w:rPr>
            </w:pPr>
            <w:r w:rsidRPr="004109BA">
              <w:rPr>
                <w:b/>
                <w:bCs/>
              </w:rPr>
              <w:t>$16,152.16</w:t>
            </w:r>
          </w:p>
        </w:tc>
      </w:tr>
      <w:tr w:rsidR="00375262" w14:paraId="7A613161" w14:textId="77777777" w:rsidTr="001446E0">
        <w:trPr>
          <w:trHeight w:val="265"/>
        </w:trPr>
        <w:tc>
          <w:tcPr>
            <w:tcW w:w="3256" w:type="dxa"/>
          </w:tcPr>
          <w:p w14:paraId="11B4AF64" w14:textId="6F99065C" w:rsidR="00375262" w:rsidRDefault="00375262" w:rsidP="00716CEE">
            <w:r>
              <w:t>Labour</w:t>
            </w:r>
          </w:p>
        </w:tc>
        <w:tc>
          <w:tcPr>
            <w:tcW w:w="3790" w:type="dxa"/>
          </w:tcPr>
          <w:p w14:paraId="5BB94247" w14:textId="0764A82E" w:rsidR="00375262" w:rsidRDefault="00CC5784" w:rsidP="00BB6C1E">
            <w:r>
              <w:t>Mentor, Project Manager, System Architect, and Network Engineer</w:t>
            </w:r>
            <w:r w:rsidR="00AB583F">
              <w:t xml:space="preserve"> average salary</w:t>
            </w:r>
          </w:p>
        </w:tc>
        <w:tc>
          <w:tcPr>
            <w:tcW w:w="1824" w:type="dxa"/>
          </w:tcPr>
          <w:p w14:paraId="6D308B69" w14:textId="12F20B1A" w:rsidR="00375262" w:rsidRDefault="00D809C0" w:rsidP="004109BA">
            <w:pPr>
              <w:jc w:val="right"/>
            </w:pPr>
            <w:r w:rsidRPr="00C41952">
              <w:rPr>
                <w:b/>
              </w:rPr>
              <w:t>$109,420.80</w:t>
            </w:r>
          </w:p>
        </w:tc>
      </w:tr>
      <w:tr w:rsidR="00375262" w14:paraId="2B2B5E59" w14:textId="77777777" w:rsidTr="001446E0">
        <w:trPr>
          <w:trHeight w:val="543"/>
        </w:trPr>
        <w:tc>
          <w:tcPr>
            <w:tcW w:w="3256" w:type="dxa"/>
          </w:tcPr>
          <w:p w14:paraId="51CDBBBE" w14:textId="49F41601" w:rsidR="00375262" w:rsidRDefault="00375262" w:rsidP="00716CEE">
            <w:r>
              <w:t>Network Equipment</w:t>
            </w:r>
          </w:p>
        </w:tc>
        <w:tc>
          <w:tcPr>
            <w:tcW w:w="3790" w:type="dxa"/>
          </w:tcPr>
          <w:p w14:paraId="5CA85BF0" w14:textId="033D7D91" w:rsidR="00375262" w:rsidRDefault="00375262" w:rsidP="00BB6C1E">
            <w:r>
              <w:t>Network Cards</w:t>
            </w:r>
            <w:r w:rsidR="00C64C6C">
              <w:t>, Ethernet Cable</w:t>
            </w:r>
          </w:p>
        </w:tc>
        <w:tc>
          <w:tcPr>
            <w:tcW w:w="1824" w:type="dxa"/>
          </w:tcPr>
          <w:p w14:paraId="41DBDFF4" w14:textId="2FCBA5DF" w:rsidR="00375262" w:rsidRPr="004109BA" w:rsidRDefault="006A6759" w:rsidP="004109BA">
            <w:pPr>
              <w:jc w:val="right"/>
              <w:rPr>
                <w:b/>
              </w:rPr>
            </w:pPr>
            <w:r>
              <w:rPr>
                <w:b/>
                <w:bCs/>
              </w:rPr>
              <w:t>$</w:t>
            </w:r>
            <w:r w:rsidRPr="006A6759">
              <w:rPr>
                <w:b/>
                <w:bCs/>
              </w:rPr>
              <w:t>148.35</w:t>
            </w:r>
          </w:p>
        </w:tc>
      </w:tr>
      <w:tr w:rsidR="00375262" w14:paraId="6ABB5732" w14:textId="77777777" w:rsidTr="001446E0">
        <w:trPr>
          <w:trHeight w:val="265"/>
        </w:trPr>
        <w:tc>
          <w:tcPr>
            <w:tcW w:w="3256" w:type="dxa"/>
            <w:tcBorders>
              <w:bottom w:val="single" w:sz="18" w:space="0" w:color="auto"/>
            </w:tcBorders>
          </w:tcPr>
          <w:p w14:paraId="733AC2C4" w14:textId="4E3A990A" w:rsidR="00375262" w:rsidRDefault="008434DF" w:rsidP="00716CEE">
            <w:r>
              <w:t>Software Tools</w:t>
            </w:r>
          </w:p>
        </w:tc>
        <w:tc>
          <w:tcPr>
            <w:tcW w:w="3790" w:type="dxa"/>
            <w:tcBorders>
              <w:bottom w:val="single" w:sz="18" w:space="0" w:color="auto"/>
            </w:tcBorders>
          </w:tcPr>
          <w:p w14:paraId="304EBE22" w14:textId="020532F9" w:rsidR="00375262" w:rsidRDefault="002F7442" w:rsidP="00BB6C1E">
            <w:r>
              <w:t>IPerf, D-ITG</w:t>
            </w:r>
          </w:p>
        </w:tc>
        <w:tc>
          <w:tcPr>
            <w:tcW w:w="1824" w:type="dxa"/>
            <w:tcBorders>
              <w:bottom w:val="single" w:sz="18" w:space="0" w:color="auto"/>
            </w:tcBorders>
          </w:tcPr>
          <w:p w14:paraId="57E0EB9A" w14:textId="6AA09F7D" w:rsidR="00375262" w:rsidRPr="004109BA" w:rsidRDefault="00CB2B24" w:rsidP="004109BA">
            <w:pPr>
              <w:jc w:val="right"/>
              <w:rPr>
                <w:b/>
              </w:rPr>
            </w:pPr>
            <w:r w:rsidRPr="004109BA">
              <w:rPr>
                <w:b/>
                <w:bCs/>
              </w:rPr>
              <w:t>$0</w:t>
            </w:r>
          </w:p>
        </w:tc>
      </w:tr>
      <w:tr w:rsidR="00375262" w14:paraId="3707702D" w14:textId="77777777" w:rsidTr="00D711CF">
        <w:trPr>
          <w:trHeight w:val="490"/>
        </w:trPr>
        <w:tc>
          <w:tcPr>
            <w:tcW w:w="3256" w:type="dxa"/>
            <w:tcBorders>
              <w:top w:val="single" w:sz="18" w:space="0" w:color="auto"/>
            </w:tcBorders>
          </w:tcPr>
          <w:p w14:paraId="32D11DFE" w14:textId="328A6215" w:rsidR="00375262" w:rsidRPr="001A2C5C" w:rsidRDefault="00375262" w:rsidP="00716CEE">
            <w:pPr>
              <w:rPr>
                <w:b/>
                <w:bCs/>
              </w:rPr>
            </w:pPr>
            <w:r w:rsidRPr="001A2C5C">
              <w:rPr>
                <w:b/>
                <w:bCs/>
              </w:rPr>
              <w:t xml:space="preserve">Total Estimated Cost </w:t>
            </w:r>
          </w:p>
        </w:tc>
        <w:tc>
          <w:tcPr>
            <w:tcW w:w="3790" w:type="dxa"/>
            <w:tcBorders>
              <w:top w:val="single" w:sz="18" w:space="0" w:color="auto"/>
            </w:tcBorders>
            <w:shd w:val="clear" w:color="auto" w:fill="000000" w:themeFill="text1"/>
          </w:tcPr>
          <w:p w14:paraId="1B7855F8" w14:textId="77777777" w:rsidR="00375262" w:rsidRDefault="00375262" w:rsidP="00BB6C1E"/>
        </w:tc>
        <w:tc>
          <w:tcPr>
            <w:tcW w:w="1824" w:type="dxa"/>
            <w:tcBorders>
              <w:top w:val="single" w:sz="18" w:space="0" w:color="auto"/>
            </w:tcBorders>
          </w:tcPr>
          <w:p w14:paraId="7286C383" w14:textId="1B29DF84" w:rsidR="00375262" w:rsidRPr="006A6759" w:rsidRDefault="006A6759" w:rsidP="006A6759">
            <w:pPr>
              <w:jc w:val="right"/>
              <w:rPr>
                <w:b/>
              </w:rPr>
            </w:pPr>
            <w:r w:rsidRPr="006A6759">
              <w:rPr>
                <w:b/>
                <w:bCs/>
              </w:rPr>
              <w:fldChar w:fldCharType="begin"/>
            </w:r>
            <w:r w:rsidRPr="006A6759">
              <w:rPr>
                <w:b/>
                <w:bCs/>
              </w:rPr>
              <w:instrText xml:space="preserve"> =SUM(ABOVE) </w:instrText>
            </w:r>
            <w:r w:rsidRPr="006A6759">
              <w:rPr>
                <w:b/>
                <w:bCs/>
              </w:rPr>
              <w:fldChar w:fldCharType="separate"/>
            </w:r>
            <w:r w:rsidRPr="006A6759">
              <w:rPr>
                <w:b/>
                <w:bCs/>
                <w:noProof/>
              </w:rPr>
              <w:t>$125,721.31</w:t>
            </w:r>
            <w:r w:rsidRPr="006A6759">
              <w:rPr>
                <w:b/>
                <w:bCs/>
              </w:rPr>
              <w:fldChar w:fldCharType="end"/>
            </w:r>
          </w:p>
        </w:tc>
      </w:tr>
    </w:tbl>
    <w:p w14:paraId="37D6636A" w14:textId="5F21F9DA" w:rsidR="005F4102" w:rsidRDefault="005F4102" w:rsidP="00336C18">
      <w:pPr>
        <w:pStyle w:val="Heading1"/>
      </w:pPr>
      <w:bookmarkStart w:id="50" w:name="_Toc194241683"/>
      <w:r w:rsidRPr="00364044">
        <w:t xml:space="preserve">Labour </w:t>
      </w:r>
      <w:r w:rsidR="00180165" w:rsidRPr="00364044">
        <w:t>Breakdown</w:t>
      </w:r>
      <w:bookmarkEnd w:id="50"/>
    </w:p>
    <w:tbl>
      <w:tblPr>
        <w:tblStyle w:val="TableGrid"/>
        <w:tblW w:w="9776" w:type="dxa"/>
        <w:tblLook w:val="04A0" w:firstRow="1" w:lastRow="0" w:firstColumn="1" w:lastColumn="0" w:noHBand="0" w:noVBand="1"/>
      </w:tblPr>
      <w:tblGrid>
        <w:gridCol w:w="1161"/>
        <w:gridCol w:w="3059"/>
        <w:gridCol w:w="1546"/>
        <w:gridCol w:w="2357"/>
        <w:gridCol w:w="1653"/>
      </w:tblGrid>
      <w:tr w:rsidR="00B21EB0" w14:paraId="76D0809E" w14:textId="2AD1CF07" w:rsidTr="005068FC">
        <w:trPr>
          <w:trHeight w:val="304"/>
        </w:trPr>
        <w:tc>
          <w:tcPr>
            <w:tcW w:w="1161" w:type="dxa"/>
          </w:tcPr>
          <w:p w14:paraId="4A8FD6F2" w14:textId="3D874B62" w:rsidR="00B21EB0" w:rsidRDefault="00B21EB0" w:rsidP="164F898B">
            <w:pPr>
              <w:rPr>
                <w:b/>
                <w:bCs/>
                <w:lang w:eastAsia="en-US"/>
              </w:rPr>
            </w:pPr>
            <w:r w:rsidRPr="164F898B">
              <w:rPr>
                <w:b/>
                <w:bCs/>
                <w:lang w:eastAsia="en-US"/>
              </w:rPr>
              <w:t>Role</w:t>
            </w:r>
          </w:p>
        </w:tc>
        <w:tc>
          <w:tcPr>
            <w:tcW w:w="3059" w:type="dxa"/>
          </w:tcPr>
          <w:p w14:paraId="0B35E280" w14:textId="6C35C3E3" w:rsidR="00B21EB0" w:rsidRDefault="00B21EB0" w:rsidP="164F898B">
            <w:pPr>
              <w:rPr>
                <w:b/>
                <w:bCs/>
                <w:lang w:eastAsia="en-US"/>
              </w:rPr>
            </w:pPr>
            <w:r w:rsidRPr="164F898B">
              <w:rPr>
                <w:b/>
                <w:bCs/>
                <w:lang w:eastAsia="en-US"/>
              </w:rPr>
              <w:t>Cost Breakdown</w:t>
            </w:r>
          </w:p>
        </w:tc>
        <w:tc>
          <w:tcPr>
            <w:tcW w:w="1546" w:type="dxa"/>
          </w:tcPr>
          <w:p w14:paraId="2D3F0126" w14:textId="33161249" w:rsidR="00B21EB0" w:rsidRPr="001A0828" w:rsidRDefault="00BB46AD" w:rsidP="00940E3F">
            <w:pPr>
              <w:rPr>
                <w:b/>
                <w:lang w:eastAsia="en-US"/>
              </w:rPr>
            </w:pPr>
            <w:r w:rsidRPr="001A0828">
              <w:rPr>
                <w:b/>
                <w:lang w:eastAsia="en-US"/>
              </w:rPr>
              <w:t>Average</w:t>
            </w:r>
            <w:r w:rsidR="00B21EB0" w:rsidRPr="001A0828">
              <w:rPr>
                <w:b/>
                <w:lang w:eastAsia="en-US"/>
              </w:rPr>
              <w:t xml:space="preserve"> pay </w:t>
            </w:r>
            <w:r w:rsidR="7D57A263" w:rsidRPr="001A0828">
              <w:rPr>
                <w:b/>
                <w:lang w:eastAsia="en-US"/>
              </w:rPr>
              <w:t>per hour</w:t>
            </w:r>
            <w:r w:rsidR="00930350" w:rsidRPr="001A0828">
              <w:rPr>
                <w:b/>
                <w:lang w:eastAsia="en-US"/>
              </w:rPr>
              <w:t xml:space="preserve"> (inc</w:t>
            </w:r>
            <w:r w:rsidR="001A0828" w:rsidRPr="001A0828">
              <w:rPr>
                <w:b/>
                <w:bCs/>
                <w:lang w:eastAsia="en-US"/>
              </w:rPr>
              <w:t>.</w:t>
            </w:r>
            <w:r w:rsidR="00930350" w:rsidRPr="001A0828">
              <w:rPr>
                <w:b/>
                <w:lang w:eastAsia="en-US"/>
              </w:rPr>
              <w:t xml:space="preserve"> GST)</w:t>
            </w:r>
          </w:p>
        </w:tc>
        <w:tc>
          <w:tcPr>
            <w:tcW w:w="2357" w:type="dxa"/>
          </w:tcPr>
          <w:p w14:paraId="651BCE91" w14:textId="13F4D82E" w:rsidR="00B21EB0" w:rsidRDefault="009B2FA3" w:rsidP="164F898B">
            <w:pPr>
              <w:rPr>
                <w:b/>
                <w:bCs/>
                <w:lang w:eastAsia="en-US"/>
              </w:rPr>
            </w:pPr>
            <w:r w:rsidRPr="164F898B">
              <w:rPr>
                <w:b/>
                <w:bCs/>
                <w:lang w:eastAsia="en-US"/>
              </w:rPr>
              <w:t>Total Hours</w:t>
            </w:r>
          </w:p>
        </w:tc>
        <w:tc>
          <w:tcPr>
            <w:tcW w:w="1653" w:type="dxa"/>
          </w:tcPr>
          <w:p w14:paraId="4DFFFA10" w14:textId="12AAB2EB" w:rsidR="00B21EB0" w:rsidRDefault="00B21EB0" w:rsidP="164F898B">
            <w:pPr>
              <w:rPr>
                <w:b/>
                <w:bCs/>
                <w:lang w:eastAsia="en-US"/>
              </w:rPr>
            </w:pPr>
            <w:r w:rsidRPr="164F898B">
              <w:rPr>
                <w:b/>
                <w:bCs/>
                <w:lang w:eastAsia="en-US"/>
              </w:rPr>
              <w:t>Total Cost</w:t>
            </w:r>
            <w:r w:rsidR="003D03CD">
              <w:rPr>
                <w:b/>
                <w:bCs/>
                <w:lang w:eastAsia="en-US"/>
              </w:rPr>
              <w:t xml:space="preserve"> (NZD)</w:t>
            </w:r>
          </w:p>
        </w:tc>
      </w:tr>
      <w:tr w:rsidR="00B21EB0" w14:paraId="60CF433A" w14:textId="112D55D6" w:rsidTr="005068FC">
        <w:trPr>
          <w:trHeight w:val="304"/>
        </w:trPr>
        <w:tc>
          <w:tcPr>
            <w:tcW w:w="1161" w:type="dxa"/>
          </w:tcPr>
          <w:p w14:paraId="7D80D958" w14:textId="70436C7C" w:rsidR="00B21EB0" w:rsidRDefault="00B21EB0" w:rsidP="00180DAF">
            <w:pPr>
              <w:rPr>
                <w:lang w:eastAsia="en-US"/>
              </w:rPr>
            </w:pPr>
            <w:r>
              <w:rPr>
                <w:lang w:eastAsia="en-US"/>
              </w:rPr>
              <w:t>Mentor</w:t>
            </w:r>
          </w:p>
        </w:tc>
        <w:tc>
          <w:tcPr>
            <w:tcW w:w="3059" w:type="dxa"/>
          </w:tcPr>
          <w:p w14:paraId="1E3183E2" w14:textId="77777777" w:rsidR="00B21EB0" w:rsidRDefault="003F6E0B" w:rsidP="164F898B">
            <w:pPr>
              <w:rPr>
                <w:lang w:eastAsia="en-US"/>
              </w:rPr>
            </w:pPr>
            <w:r>
              <w:rPr>
                <w:lang w:eastAsia="en-US"/>
              </w:rPr>
              <w:t>Provided by AUT:</w:t>
            </w:r>
          </w:p>
          <w:p w14:paraId="531F0459" w14:textId="12A41044" w:rsidR="003F6E0B" w:rsidRDefault="003F6E0B" w:rsidP="164F898B">
            <w:pPr>
              <w:rPr>
                <w:lang w:eastAsia="en-US"/>
              </w:rPr>
            </w:pPr>
            <w:r>
              <w:rPr>
                <w:lang w:eastAsia="en-US"/>
              </w:rPr>
              <w:t>$142</w:t>
            </w:r>
            <w:r w:rsidR="00BC5469">
              <w:rPr>
                <w:lang w:eastAsia="en-US"/>
              </w:rPr>
              <w:t>+GST</w:t>
            </w:r>
          </w:p>
        </w:tc>
        <w:tc>
          <w:tcPr>
            <w:tcW w:w="1546" w:type="dxa"/>
          </w:tcPr>
          <w:p w14:paraId="67F69C14" w14:textId="1098019D" w:rsidR="00B21EB0" w:rsidRDefault="00C52335" w:rsidP="00940E3F">
            <w:r>
              <w:t>$</w:t>
            </w:r>
            <w:r w:rsidR="1AF4CB58">
              <w:t>1</w:t>
            </w:r>
            <w:r w:rsidR="00930350">
              <w:t>63.30</w:t>
            </w:r>
          </w:p>
        </w:tc>
        <w:tc>
          <w:tcPr>
            <w:tcW w:w="2357" w:type="dxa"/>
          </w:tcPr>
          <w:p w14:paraId="6934E078" w14:textId="77777777" w:rsidR="000D2686" w:rsidRDefault="00863444" w:rsidP="00940E3F">
            <w:pPr>
              <w:rPr>
                <w:lang w:eastAsia="en-US"/>
              </w:rPr>
            </w:pPr>
            <w:r>
              <w:rPr>
                <w:lang w:eastAsia="en-US"/>
              </w:rPr>
              <w:t>1 hour per week</w:t>
            </w:r>
          </w:p>
          <w:p w14:paraId="7AA40233" w14:textId="77777777" w:rsidR="00863444" w:rsidRDefault="00930350" w:rsidP="00940E3F">
            <w:pPr>
              <w:rPr>
                <w:lang w:eastAsia="en-US"/>
              </w:rPr>
            </w:pPr>
            <w:r>
              <w:rPr>
                <w:lang w:eastAsia="en-US"/>
              </w:rPr>
              <w:t>24 weeks (2 sems)</w:t>
            </w:r>
          </w:p>
          <w:p w14:paraId="7ACE8B9F" w14:textId="3786E456" w:rsidR="00D7146A" w:rsidRDefault="002607CE" w:rsidP="00940E3F">
            <w:pPr>
              <w:rPr>
                <w:lang w:eastAsia="en-US"/>
              </w:rPr>
            </w:pPr>
            <w:r>
              <w:rPr>
                <w:lang w:eastAsia="en-US"/>
              </w:rPr>
              <w:t xml:space="preserve">1 x 24 = </w:t>
            </w:r>
            <w:r w:rsidRPr="002607CE">
              <w:rPr>
                <w:b/>
                <w:bCs/>
                <w:lang w:eastAsia="en-US"/>
              </w:rPr>
              <w:t>24</w:t>
            </w:r>
            <w:r>
              <w:rPr>
                <w:lang w:eastAsia="en-US"/>
              </w:rPr>
              <w:t xml:space="preserve"> </w:t>
            </w:r>
            <w:r w:rsidR="00180DAF">
              <w:rPr>
                <w:lang w:eastAsia="en-US"/>
              </w:rPr>
              <w:t>hrs</w:t>
            </w:r>
          </w:p>
        </w:tc>
        <w:tc>
          <w:tcPr>
            <w:tcW w:w="1653" w:type="dxa"/>
          </w:tcPr>
          <w:p w14:paraId="66F894A5" w14:textId="77777777" w:rsidR="00B21EB0" w:rsidRDefault="002607CE" w:rsidP="00940E3F">
            <w:pPr>
              <w:rPr>
                <w:lang w:eastAsia="en-US"/>
              </w:rPr>
            </w:pPr>
            <w:r>
              <w:rPr>
                <w:lang w:eastAsia="en-US"/>
              </w:rPr>
              <w:t>163.30 x 24</w:t>
            </w:r>
          </w:p>
          <w:p w14:paraId="1342AD6A" w14:textId="3E2455F0" w:rsidR="002607CE" w:rsidRDefault="002607CE" w:rsidP="00940E3F">
            <w:pPr>
              <w:rPr>
                <w:lang w:eastAsia="en-US"/>
              </w:rPr>
            </w:pPr>
            <w:r>
              <w:rPr>
                <w:lang w:eastAsia="en-US"/>
              </w:rPr>
              <w:t xml:space="preserve">= </w:t>
            </w:r>
            <w:r w:rsidR="003C4FB9" w:rsidRPr="003C4FB9">
              <w:rPr>
                <w:b/>
                <w:bCs/>
                <w:lang w:eastAsia="en-US"/>
              </w:rPr>
              <w:t>$3,919.20</w:t>
            </w:r>
          </w:p>
        </w:tc>
      </w:tr>
      <w:tr w:rsidR="00BB46AD" w14:paraId="6D33827C" w14:textId="77777777" w:rsidTr="005068FC">
        <w:trPr>
          <w:trHeight w:val="304"/>
        </w:trPr>
        <w:tc>
          <w:tcPr>
            <w:tcW w:w="1161" w:type="dxa"/>
          </w:tcPr>
          <w:p w14:paraId="1B2E9102" w14:textId="016F9CF5" w:rsidR="00BB46AD" w:rsidRDefault="00BB46AD" w:rsidP="00940E3F">
            <w:pPr>
              <w:rPr>
                <w:lang w:eastAsia="en-US"/>
              </w:rPr>
            </w:pPr>
            <w:r>
              <w:rPr>
                <w:lang w:eastAsia="en-US"/>
              </w:rPr>
              <w:t>Project Manager</w:t>
            </w:r>
          </w:p>
        </w:tc>
        <w:tc>
          <w:tcPr>
            <w:tcW w:w="3059" w:type="dxa"/>
          </w:tcPr>
          <w:p w14:paraId="647DBD4F" w14:textId="43FD3A57" w:rsidR="00BB46AD" w:rsidRDefault="000B1BFF" w:rsidP="00940E3F">
            <w:pPr>
              <w:rPr>
                <w:lang w:eastAsia="en-US"/>
              </w:rPr>
            </w:pPr>
            <w:r>
              <w:rPr>
                <w:lang w:eastAsia="en-US"/>
              </w:rPr>
              <w:t xml:space="preserve">Average yearly salary: </w:t>
            </w:r>
            <w:r w:rsidRPr="000B1BFF">
              <w:rPr>
                <w:lang w:eastAsia="en-US"/>
              </w:rPr>
              <w:t>$98,461</w:t>
            </w:r>
            <w:r w:rsidR="00E21208">
              <w:t xml:space="preserve"> </w:t>
            </w:r>
            <w:r w:rsidR="00E21208" w:rsidRPr="00E21208">
              <w:t>(</w:t>
            </w:r>
            <w:r w:rsidR="00606E20">
              <w:t>Payscale</w:t>
            </w:r>
            <w:r w:rsidR="00E21208" w:rsidRPr="00E21208">
              <w:t>, 2025)</w:t>
            </w:r>
            <w:r w:rsidR="00E21208">
              <w:t xml:space="preserve"> </w:t>
            </w:r>
          </w:p>
        </w:tc>
        <w:tc>
          <w:tcPr>
            <w:tcW w:w="1546" w:type="dxa"/>
          </w:tcPr>
          <w:p w14:paraId="46D479C2" w14:textId="09EEC3CD" w:rsidR="00BB46AD" w:rsidRDefault="00154266" w:rsidP="00940E3F">
            <w:pPr>
              <w:rPr>
                <w:lang w:eastAsia="en-US"/>
              </w:rPr>
            </w:pPr>
            <w:r>
              <w:rPr>
                <w:lang w:eastAsia="en-US"/>
              </w:rPr>
              <w:t>$</w:t>
            </w:r>
            <w:r w:rsidRPr="00154266">
              <w:rPr>
                <w:lang w:eastAsia="en-US"/>
              </w:rPr>
              <w:t>47.34</w:t>
            </w:r>
            <w:r w:rsidRPr="00154266">
              <w:rPr>
                <w:lang w:eastAsia="en-US"/>
              </w:rPr>
              <w:tab/>
            </w:r>
          </w:p>
        </w:tc>
        <w:tc>
          <w:tcPr>
            <w:tcW w:w="2357" w:type="dxa"/>
          </w:tcPr>
          <w:p w14:paraId="76C5AF35" w14:textId="77777777" w:rsidR="00BB46AD" w:rsidRDefault="4CC0FE8A" w:rsidP="164F898B">
            <w:pPr>
              <w:rPr>
                <w:lang w:eastAsia="en-US"/>
              </w:rPr>
            </w:pPr>
            <w:r w:rsidRPr="164F898B">
              <w:rPr>
                <w:lang w:eastAsia="en-US"/>
              </w:rPr>
              <w:t xml:space="preserve">15 hours per week </w:t>
            </w:r>
          </w:p>
          <w:p w14:paraId="3628CF48" w14:textId="77777777" w:rsidR="00BB46AD" w:rsidRDefault="4CC0FE8A" w:rsidP="164F898B">
            <w:pPr>
              <w:rPr>
                <w:lang w:eastAsia="en-US"/>
              </w:rPr>
            </w:pPr>
            <w:r w:rsidRPr="164F898B">
              <w:rPr>
                <w:lang w:eastAsia="en-US"/>
              </w:rPr>
              <w:t xml:space="preserve">24 weeks (2 sems) </w:t>
            </w:r>
          </w:p>
          <w:p w14:paraId="604FDD31" w14:textId="37E4368A" w:rsidR="00BB46AD" w:rsidRDefault="4CC0FE8A" w:rsidP="00940E3F">
            <w:pPr>
              <w:rPr>
                <w:lang w:eastAsia="en-US"/>
              </w:rPr>
            </w:pPr>
            <w:r w:rsidRPr="164F898B">
              <w:rPr>
                <w:lang w:eastAsia="en-US"/>
              </w:rPr>
              <w:t xml:space="preserve">15 x 24 = </w:t>
            </w:r>
            <w:r w:rsidRPr="164F898B">
              <w:rPr>
                <w:b/>
                <w:bCs/>
                <w:lang w:eastAsia="en-US"/>
              </w:rPr>
              <w:t xml:space="preserve">360 </w:t>
            </w:r>
            <w:r w:rsidR="00180DAF">
              <w:rPr>
                <w:lang w:eastAsia="en-US"/>
              </w:rPr>
              <w:t>hrs</w:t>
            </w:r>
          </w:p>
        </w:tc>
        <w:tc>
          <w:tcPr>
            <w:tcW w:w="1653" w:type="dxa"/>
          </w:tcPr>
          <w:p w14:paraId="6F9DD224" w14:textId="77777777" w:rsidR="00BB46AD" w:rsidRDefault="00315E01" w:rsidP="00940E3F">
            <w:pPr>
              <w:rPr>
                <w:lang w:eastAsia="en-US"/>
              </w:rPr>
            </w:pPr>
            <w:r>
              <w:rPr>
                <w:lang w:eastAsia="en-US"/>
              </w:rPr>
              <w:t>360 x 47.24</w:t>
            </w:r>
          </w:p>
          <w:p w14:paraId="72E59935" w14:textId="48753FF0" w:rsidR="00341390" w:rsidRDefault="00341390" w:rsidP="00940E3F">
            <w:pPr>
              <w:rPr>
                <w:lang w:eastAsia="en-US"/>
              </w:rPr>
            </w:pPr>
            <w:r>
              <w:rPr>
                <w:lang w:eastAsia="en-US"/>
              </w:rPr>
              <w:t xml:space="preserve">= </w:t>
            </w:r>
            <w:r w:rsidRPr="00341390">
              <w:rPr>
                <w:b/>
                <w:bCs/>
                <w:lang w:eastAsia="en-US"/>
              </w:rPr>
              <w:t>$17,006.40</w:t>
            </w:r>
          </w:p>
        </w:tc>
      </w:tr>
      <w:tr w:rsidR="00B21EB0" w14:paraId="55EF5E29" w14:textId="77777777" w:rsidTr="005068FC">
        <w:trPr>
          <w:trHeight w:val="304"/>
        </w:trPr>
        <w:tc>
          <w:tcPr>
            <w:tcW w:w="1161" w:type="dxa"/>
          </w:tcPr>
          <w:p w14:paraId="239226DD" w14:textId="0007A763" w:rsidR="00B21EB0" w:rsidRDefault="00BB46AD" w:rsidP="00180DAF">
            <w:pPr>
              <w:rPr>
                <w:lang w:eastAsia="en-US"/>
              </w:rPr>
            </w:pPr>
            <w:r w:rsidRPr="164F898B">
              <w:rPr>
                <w:lang w:eastAsia="en-US"/>
              </w:rPr>
              <w:t>Network</w:t>
            </w:r>
            <w:r w:rsidR="00536FED">
              <w:rPr>
                <w:lang w:eastAsia="en-US"/>
              </w:rPr>
              <w:t xml:space="preserve"> </w:t>
            </w:r>
            <w:r w:rsidRPr="164F898B">
              <w:rPr>
                <w:lang w:eastAsia="en-US"/>
              </w:rPr>
              <w:t>Engineer</w:t>
            </w:r>
          </w:p>
          <w:p w14:paraId="18C13E35" w14:textId="0DB498A0" w:rsidR="00B21EB0" w:rsidRDefault="005F3F58" w:rsidP="00180DAF">
            <w:pPr>
              <w:rPr>
                <w:lang w:eastAsia="en-US"/>
              </w:rPr>
            </w:pPr>
            <w:r>
              <w:rPr>
                <w:lang w:eastAsia="en-US"/>
              </w:rPr>
              <w:t>(</w:t>
            </w:r>
            <w:r w:rsidR="27A6EE53" w:rsidRPr="164F898B">
              <w:rPr>
                <w:lang w:eastAsia="en-US"/>
              </w:rPr>
              <w:t>x4</w:t>
            </w:r>
            <w:r>
              <w:rPr>
                <w:lang w:eastAsia="en-US"/>
              </w:rPr>
              <w:t>)</w:t>
            </w:r>
          </w:p>
        </w:tc>
        <w:tc>
          <w:tcPr>
            <w:tcW w:w="3059" w:type="dxa"/>
          </w:tcPr>
          <w:p w14:paraId="487C2BB4" w14:textId="4842282E" w:rsidR="00B21EB0" w:rsidRDefault="7F8B7BC0" w:rsidP="00940E3F">
            <w:pPr>
              <w:rPr>
                <w:lang w:eastAsia="en-US"/>
              </w:rPr>
            </w:pPr>
            <w:r w:rsidRPr="164F898B">
              <w:rPr>
                <w:lang w:eastAsia="en-US"/>
              </w:rPr>
              <w:t>Average yearly salary: 78,377</w:t>
            </w:r>
            <w:r w:rsidR="006005D3">
              <w:t xml:space="preserve"> </w:t>
            </w:r>
            <w:r w:rsidR="002B16DD" w:rsidRPr="002B16DD">
              <w:t>(</w:t>
            </w:r>
            <w:r w:rsidR="00752389" w:rsidRPr="00752389">
              <w:t>Payscale</w:t>
            </w:r>
            <w:r w:rsidR="002B16DD" w:rsidRPr="002B16DD">
              <w:t>, 2025)</w:t>
            </w:r>
          </w:p>
        </w:tc>
        <w:tc>
          <w:tcPr>
            <w:tcW w:w="1546" w:type="dxa"/>
          </w:tcPr>
          <w:p w14:paraId="5EA577EC" w14:textId="3B0B8958" w:rsidR="00B21EB0" w:rsidRDefault="2437AAF0" w:rsidP="00940E3F">
            <w:pPr>
              <w:rPr>
                <w:lang w:eastAsia="en-US"/>
              </w:rPr>
            </w:pPr>
            <w:r w:rsidRPr="164F898B">
              <w:rPr>
                <w:lang w:eastAsia="en-US"/>
              </w:rPr>
              <w:t>$</w:t>
            </w:r>
            <w:r w:rsidR="008A0FEB" w:rsidRPr="008A0FEB">
              <w:rPr>
                <w:lang w:eastAsia="en-US"/>
              </w:rPr>
              <w:t>37.68</w:t>
            </w:r>
          </w:p>
        </w:tc>
        <w:tc>
          <w:tcPr>
            <w:tcW w:w="2357" w:type="dxa"/>
          </w:tcPr>
          <w:p w14:paraId="77495727" w14:textId="77777777" w:rsidR="00B21EB0" w:rsidRDefault="3E3EFF0A" w:rsidP="164F898B">
            <w:pPr>
              <w:rPr>
                <w:lang w:eastAsia="en-US"/>
              </w:rPr>
            </w:pPr>
            <w:r w:rsidRPr="164F898B">
              <w:rPr>
                <w:lang w:eastAsia="en-US"/>
              </w:rPr>
              <w:t xml:space="preserve">15 hours per week </w:t>
            </w:r>
          </w:p>
          <w:p w14:paraId="67F6D164" w14:textId="77777777" w:rsidR="00B21EB0" w:rsidRDefault="3E3EFF0A" w:rsidP="164F898B">
            <w:pPr>
              <w:rPr>
                <w:lang w:eastAsia="en-US"/>
              </w:rPr>
            </w:pPr>
            <w:r w:rsidRPr="164F898B">
              <w:rPr>
                <w:lang w:eastAsia="en-US"/>
              </w:rPr>
              <w:t xml:space="preserve">24 weeks (2 sems) </w:t>
            </w:r>
          </w:p>
          <w:p w14:paraId="77671A21" w14:textId="218353EB" w:rsidR="00B21EB0" w:rsidRDefault="3E3EFF0A" w:rsidP="164F898B">
            <w:pPr>
              <w:rPr>
                <w:lang w:eastAsia="en-US"/>
              </w:rPr>
            </w:pPr>
            <w:r w:rsidRPr="164F898B">
              <w:rPr>
                <w:lang w:eastAsia="en-US"/>
              </w:rPr>
              <w:t xml:space="preserve">15 x 24 = </w:t>
            </w:r>
            <w:r w:rsidR="6D631379" w:rsidRPr="164F898B">
              <w:rPr>
                <w:lang w:eastAsia="en-US"/>
              </w:rPr>
              <w:t xml:space="preserve">360 </w:t>
            </w:r>
          </w:p>
          <w:p w14:paraId="0CF68948" w14:textId="13B2BA34" w:rsidR="00B21EB0" w:rsidRDefault="68CF5A5E" w:rsidP="00940E3F">
            <w:pPr>
              <w:rPr>
                <w:lang w:eastAsia="en-US"/>
              </w:rPr>
            </w:pPr>
            <w:r w:rsidRPr="164F898B">
              <w:rPr>
                <w:lang w:eastAsia="en-US"/>
              </w:rPr>
              <w:t xml:space="preserve">360 x 4 = </w:t>
            </w:r>
            <w:r w:rsidRPr="164F898B">
              <w:rPr>
                <w:b/>
                <w:bCs/>
                <w:lang w:eastAsia="en-US"/>
              </w:rPr>
              <w:t xml:space="preserve">1440 </w:t>
            </w:r>
            <w:r w:rsidR="00180DAF">
              <w:rPr>
                <w:lang w:eastAsia="en-US"/>
              </w:rPr>
              <w:t>hrs</w:t>
            </w:r>
          </w:p>
        </w:tc>
        <w:tc>
          <w:tcPr>
            <w:tcW w:w="1653" w:type="dxa"/>
          </w:tcPr>
          <w:p w14:paraId="68FD3BE3" w14:textId="423D4657" w:rsidR="00B21EB0" w:rsidRDefault="68CF5A5E" w:rsidP="164F898B">
            <w:pPr>
              <w:spacing w:before="240" w:after="240"/>
              <w:rPr>
                <w:lang w:eastAsia="en-US"/>
              </w:rPr>
            </w:pPr>
            <w:r w:rsidRPr="164F898B">
              <w:rPr>
                <w:lang w:eastAsia="en-US"/>
              </w:rPr>
              <w:t xml:space="preserve">1440 </w:t>
            </w:r>
            <w:r w:rsidR="5FF35C16" w:rsidRPr="164F898B">
              <w:rPr>
                <w:lang w:eastAsia="en-US"/>
              </w:rPr>
              <w:t xml:space="preserve">x </w:t>
            </w:r>
            <w:r w:rsidR="008A0FEB">
              <w:rPr>
                <w:lang w:eastAsia="en-US"/>
              </w:rPr>
              <w:t>37.68</w:t>
            </w:r>
            <w:r w:rsidR="3E3EFF0A" w:rsidRPr="164F898B">
              <w:rPr>
                <w:lang w:eastAsia="en-US"/>
              </w:rPr>
              <w:t xml:space="preserve"> </w:t>
            </w:r>
            <w:r w:rsidR="3E3EFF0A" w:rsidRPr="00341390">
              <w:rPr>
                <w:lang w:eastAsia="en-US"/>
              </w:rPr>
              <w:t>=</w:t>
            </w:r>
            <w:r w:rsidR="3E3EFF0A" w:rsidRPr="00315E01">
              <w:rPr>
                <w:b/>
                <w:bCs/>
                <w:lang w:eastAsia="en-US"/>
              </w:rPr>
              <w:t xml:space="preserve"> </w:t>
            </w:r>
            <w:r w:rsidR="00315E01" w:rsidRPr="00315E01">
              <w:rPr>
                <w:b/>
                <w:bCs/>
                <w:lang w:eastAsia="en-US"/>
              </w:rPr>
              <w:t>$54,259.20</w:t>
            </w:r>
          </w:p>
        </w:tc>
      </w:tr>
      <w:tr w:rsidR="00A87B6A" w14:paraId="55633827" w14:textId="77777777" w:rsidTr="005068FC">
        <w:trPr>
          <w:trHeight w:val="304"/>
        </w:trPr>
        <w:tc>
          <w:tcPr>
            <w:tcW w:w="1161" w:type="dxa"/>
          </w:tcPr>
          <w:p w14:paraId="0D318BDB" w14:textId="77777777" w:rsidR="00A87B6A" w:rsidRDefault="00BB46AD" w:rsidP="00180DAF">
            <w:pPr>
              <w:rPr>
                <w:lang w:eastAsia="en-US"/>
              </w:rPr>
            </w:pPr>
            <w:r>
              <w:rPr>
                <w:lang w:eastAsia="en-US"/>
              </w:rPr>
              <w:t>System Architect</w:t>
            </w:r>
          </w:p>
          <w:p w14:paraId="60F3E24F" w14:textId="569F03E1" w:rsidR="003C4FB9" w:rsidRDefault="005F3F58" w:rsidP="00180DAF">
            <w:pPr>
              <w:rPr>
                <w:lang w:eastAsia="en-US"/>
              </w:rPr>
            </w:pPr>
            <w:r>
              <w:rPr>
                <w:lang w:eastAsia="en-US"/>
              </w:rPr>
              <w:t>(x2)</w:t>
            </w:r>
          </w:p>
        </w:tc>
        <w:tc>
          <w:tcPr>
            <w:tcW w:w="3059" w:type="dxa"/>
          </w:tcPr>
          <w:p w14:paraId="073DD5DB" w14:textId="7326FB42" w:rsidR="00A87B6A" w:rsidRDefault="005F3F58" w:rsidP="00940E3F">
            <w:pPr>
              <w:rPr>
                <w:lang w:eastAsia="en-US"/>
              </w:rPr>
            </w:pPr>
            <w:r>
              <w:rPr>
                <w:lang w:eastAsia="en-US"/>
              </w:rPr>
              <w:t xml:space="preserve">Average yearly </w:t>
            </w:r>
            <w:r w:rsidR="000C025E">
              <w:rPr>
                <w:lang w:eastAsia="en-US"/>
              </w:rPr>
              <w:t xml:space="preserve">salary: </w:t>
            </w:r>
            <w:r w:rsidR="00AD648E">
              <w:rPr>
                <w:lang w:eastAsia="en-US"/>
              </w:rPr>
              <w:t>$98,895</w:t>
            </w:r>
            <w:r w:rsidR="001101CA">
              <w:t xml:space="preserve"> </w:t>
            </w:r>
            <w:r w:rsidR="003B0606" w:rsidRPr="006005D3">
              <w:t>(</w:t>
            </w:r>
            <w:r w:rsidR="002256FF">
              <w:t>Payscale</w:t>
            </w:r>
            <w:r w:rsidR="003B0606" w:rsidRPr="006005D3">
              <w:t>, 2025)</w:t>
            </w:r>
            <w:r w:rsidR="003B0606">
              <w:br/>
            </w:r>
          </w:p>
        </w:tc>
        <w:tc>
          <w:tcPr>
            <w:tcW w:w="1546" w:type="dxa"/>
          </w:tcPr>
          <w:p w14:paraId="6A41EE46" w14:textId="1B65EC73" w:rsidR="00A87B6A" w:rsidRDefault="00105E58" w:rsidP="00940E3F">
            <w:pPr>
              <w:rPr>
                <w:lang w:eastAsia="en-US"/>
              </w:rPr>
            </w:pPr>
            <w:r>
              <w:rPr>
                <w:lang w:eastAsia="en-US"/>
              </w:rPr>
              <w:t>$</w:t>
            </w:r>
            <w:r w:rsidRPr="00105E58">
              <w:rPr>
                <w:lang w:eastAsia="en-US"/>
              </w:rPr>
              <w:t>47.55</w:t>
            </w:r>
          </w:p>
        </w:tc>
        <w:tc>
          <w:tcPr>
            <w:tcW w:w="2357" w:type="dxa"/>
          </w:tcPr>
          <w:p w14:paraId="253A6F56" w14:textId="77777777" w:rsidR="00A87B6A" w:rsidRDefault="7FDC9890" w:rsidP="164F898B">
            <w:pPr>
              <w:rPr>
                <w:lang w:eastAsia="en-US"/>
              </w:rPr>
            </w:pPr>
            <w:r w:rsidRPr="164F898B">
              <w:rPr>
                <w:lang w:eastAsia="en-US"/>
              </w:rPr>
              <w:t xml:space="preserve">15 hours per week </w:t>
            </w:r>
          </w:p>
          <w:p w14:paraId="3BE57D40" w14:textId="77777777" w:rsidR="00A87B6A" w:rsidRDefault="7FDC9890" w:rsidP="164F898B">
            <w:pPr>
              <w:rPr>
                <w:lang w:eastAsia="en-US"/>
              </w:rPr>
            </w:pPr>
            <w:r w:rsidRPr="164F898B">
              <w:rPr>
                <w:lang w:eastAsia="en-US"/>
              </w:rPr>
              <w:t xml:space="preserve">24 weeks (2 sems) </w:t>
            </w:r>
          </w:p>
          <w:p w14:paraId="407882D5" w14:textId="148C7C0C" w:rsidR="00A87B6A" w:rsidRDefault="7FDC9890" w:rsidP="00940E3F">
            <w:pPr>
              <w:rPr>
                <w:lang w:eastAsia="en-US"/>
              </w:rPr>
            </w:pPr>
            <w:r w:rsidRPr="164F898B">
              <w:rPr>
                <w:lang w:eastAsia="en-US"/>
              </w:rPr>
              <w:t xml:space="preserve">15 x 24 = </w:t>
            </w:r>
            <w:r w:rsidRPr="00105E58">
              <w:rPr>
                <w:lang w:eastAsia="en-US"/>
              </w:rPr>
              <w:t>360</w:t>
            </w:r>
            <w:r w:rsidRPr="164F898B">
              <w:rPr>
                <w:b/>
                <w:bCs/>
                <w:lang w:eastAsia="en-US"/>
              </w:rPr>
              <w:t xml:space="preserve"> </w:t>
            </w:r>
            <w:r w:rsidR="00180DAF">
              <w:rPr>
                <w:lang w:eastAsia="en-US"/>
              </w:rPr>
              <w:t>hrs</w:t>
            </w:r>
          </w:p>
          <w:p w14:paraId="7E5EEAB6" w14:textId="09B48A74" w:rsidR="00105E58" w:rsidRDefault="00105E58" w:rsidP="00940E3F">
            <w:pPr>
              <w:rPr>
                <w:lang w:eastAsia="en-US"/>
              </w:rPr>
            </w:pPr>
            <w:r>
              <w:rPr>
                <w:lang w:eastAsia="en-US"/>
              </w:rPr>
              <w:lastRenderedPageBreak/>
              <w:t xml:space="preserve">360 x 2 = </w:t>
            </w:r>
            <w:r w:rsidR="008C742C" w:rsidRPr="008C742C">
              <w:rPr>
                <w:b/>
                <w:bCs/>
                <w:lang w:eastAsia="en-US"/>
              </w:rPr>
              <w:t>720</w:t>
            </w:r>
            <w:r w:rsidR="008C742C">
              <w:rPr>
                <w:lang w:eastAsia="en-US"/>
              </w:rPr>
              <w:t xml:space="preserve"> </w:t>
            </w:r>
            <w:r w:rsidR="00180DAF">
              <w:rPr>
                <w:lang w:eastAsia="en-US"/>
              </w:rPr>
              <w:t>hrs</w:t>
            </w:r>
          </w:p>
        </w:tc>
        <w:tc>
          <w:tcPr>
            <w:tcW w:w="1653" w:type="dxa"/>
          </w:tcPr>
          <w:p w14:paraId="0E73C67E" w14:textId="77777777" w:rsidR="00A87B6A" w:rsidRDefault="008C742C" w:rsidP="00940E3F">
            <w:pPr>
              <w:rPr>
                <w:lang w:eastAsia="en-US"/>
              </w:rPr>
            </w:pPr>
            <w:r>
              <w:rPr>
                <w:lang w:eastAsia="en-US"/>
              </w:rPr>
              <w:lastRenderedPageBreak/>
              <w:t>72</w:t>
            </w:r>
            <w:r w:rsidR="00536FED">
              <w:rPr>
                <w:lang w:eastAsia="en-US"/>
              </w:rPr>
              <w:t xml:space="preserve">0 x </w:t>
            </w:r>
            <w:r w:rsidR="009C61A2">
              <w:rPr>
                <w:lang w:eastAsia="en-US"/>
              </w:rPr>
              <w:t>47.55</w:t>
            </w:r>
          </w:p>
          <w:p w14:paraId="1A5F4EEA" w14:textId="1BFE0923" w:rsidR="009C61A2" w:rsidRDefault="009C61A2" w:rsidP="00940E3F">
            <w:pPr>
              <w:rPr>
                <w:lang w:eastAsia="en-US"/>
              </w:rPr>
            </w:pPr>
            <w:r>
              <w:rPr>
                <w:lang w:eastAsia="en-US"/>
              </w:rPr>
              <w:t xml:space="preserve">= </w:t>
            </w:r>
            <w:r w:rsidRPr="009C61A2">
              <w:rPr>
                <w:b/>
                <w:bCs/>
                <w:lang w:eastAsia="en-US"/>
              </w:rPr>
              <w:t>$34,236.00</w:t>
            </w:r>
          </w:p>
        </w:tc>
      </w:tr>
    </w:tbl>
    <w:p w14:paraId="7A7131AF" w14:textId="77777777" w:rsidR="005F4102" w:rsidRPr="00364044" w:rsidRDefault="005F4102" w:rsidP="005F4102"/>
    <w:p w14:paraId="050C7712" w14:textId="7F753894" w:rsidR="005F4102" w:rsidRPr="00364044" w:rsidRDefault="00156A9D" w:rsidP="005F4102">
      <w:r>
        <w:t xml:space="preserve">The total cost for labour </w:t>
      </w:r>
      <w:r w:rsidR="00BB58B7">
        <w:t xml:space="preserve">sums up to </w:t>
      </w:r>
      <w:r w:rsidR="00BB58B7" w:rsidRPr="00C41952">
        <w:rPr>
          <w:b/>
          <w:bCs/>
        </w:rPr>
        <w:t xml:space="preserve">NZD$ </w:t>
      </w:r>
      <w:r w:rsidR="005D0F46" w:rsidRPr="00C41952">
        <w:rPr>
          <w:b/>
          <w:bCs/>
        </w:rPr>
        <w:t>109,420.8</w:t>
      </w:r>
      <w:r w:rsidR="00683184" w:rsidRPr="00C41952">
        <w:rPr>
          <w:b/>
          <w:bCs/>
        </w:rPr>
        <w:t>0.</w:t>
      </w:r>
      <w:r w:rsidR="00683184">
        <w:t xml:space="preserve"> </w:t>
      </w:r>
    </w:p>
    <w:p w14:paraId="681D7727" w14:textId="18D67C30" w:rsidR="001915A7" w:rsidRPr="007E396C" w:rsidRDefault="00CC69F2" w:rsidP="007E396C">
      <w:pPr>
        <w:pStyle w:val="Heading1"/>
      </w:pPr>
      <w:bookmarkStart w:id="51" w:name="_Toc194241684"/>
      <w:r>
        <w:t>Project Feasibility</w:t>
      </w:r>
      <w:bookmarkEnd w:id="51"/>
    </w:p>
    <w:p w14:paraId="07CF5B11" w14:textId="053BF472" w:rsidR="001915A7" w:rsidRPr="005D503B" w:rsidRDefault="001915A7" w:rsidP="001915A7">
      <w:pPr>
        <w:rPr>
          <w:b/>
          <w:bCs/>
          <w:u w:val="single"/>
        </w:rPr>
      </w:pPr>
      <w:r w:rsidRPr="005D503B">
        <w:rPr>
          <w:b/>
          <w:bCs/>
          <w:u w:val="single"/>
        </w:rPr>
        <w:t>Required Infrastructure:</w:t>
      </w:r>
    </w:p>
    <w:p w14:paraId="38E53E65" w14:textId="77777777" w:rsidR="001915A7" w:rsidRPr="00037F39" w:rsidRDefault="001915A7" w:rsidP="001915A7">
      <w:pPr>
        <w:rPr>
          <w:u w:val="single"/>
        </w:rPr>
      </w:pPr>
      <w:r w:rsidRPr="00037F39">
        <w:rPr>
          <w:u w:val="single"/>
        </w:rPr>
        <w:t>Equipment:</w:t>
      </w:r>
    </w:p>
    <w:p w14:paraId="4D976A67" w14:textId="77777777" w:rsidR="001915A7" w:rsidRDefault="001915A7" w:rsidP="00037F39">
      <w:r>
        <w:t>We will need 4 computers where 2 will act as routers while the other 2 will be the sender and receiver. Each router should have network cards to configure IPv4 and IPv6. Essentially this is a summary of what is needed:</w:t>
      </w:r>
    </w:p>
    <w:p w14:paraId="44D9D6B9" w14:textId="77777777" w:rsidR="001915A7" w:rsidRDefault="001915A7" w:rsidP="00F762CD">
      <w:pPr>
        <w:pStyle w:val="ListParagraph"/>
        <w:numPr>
          <w:ilvl w:val="0"/>
          <w:numId w:val="20"/>
        </w:numPr>
      </w:pPr>
      <w:r>
        <w:t>4 computers</w:t>
      </w:r>
    </w:p>
    <w:p w14:paraId="740F40DC" w14:textId="77777777" w:rsidR="001915A7" w:rsidRDefault="001915A7" w:rsidP="00F762CD">
      <w:pPr>
        <w:pStyle w:val="ListParagraph"/>
        <w:numPr>
          <w:ilvl w:val="1"/>
          <w:numId w:val="20"/>
        </w:numPr>
      </w:pPr>
      <w:r>
        <w:t>1 sender</w:t>
      </w:r>
    </w:p>
    <w:p w14:paraId="083826F8" w14:textId="77777777" w:rsidR="001915A7" w:rsidRDefault="001915A7" w:rsidP="00F762CD">
      <w:pPr>
        <w:pStyle w:val="ListParagraph"/>
        <w:numPr>
          <w:ilvl w:val="1"/>
          <w:numId w:val="20"/>
        </w:numPr>
      </w:pPr>
      <w:r>
        <w:t>1 receiver</w:t>
      </w:r>
    </w:p>
    <w:p w14:paraId="6D3BB30F" w14:textId="77777777" w:rsidR="001915A7" w:rsidRDefault="001915A7" w:rsidP="00F762CD">
      <w:pPr>
        <w:pStyle w:val="ListParagraph"/>
        <w:numPr>
          <w:ilvl w:val="1"/>
          <w:numId w:val="20"/>
        </w:numPr>
      </w:pPr>
      <w:r>
        <w:t>2 configured routers with 2 network cards</w:t>
      </w:r>
    </w:p>
    <w:p w14:paraId="265144C8" w14:textId="77777777" w:rsidR="001915A7" w:rsidRPr="0094008B" w:rsidRDefault="001915A7" w:rsidP="001915A7">
      <w:pPr>
        <w:rPr>
          <w:b/>
          <w:bCs/>
          <w:u w:val="single"/>
        </w:rPr>
      </w:pPr>
      <w:r w:rsidRPr="0094008B">
        <w:rPr>
          <w:b/>
          <w:bCs/>
          <w:u w:val="single"/>
        </w:rPr>
        <w:t xml:space="preserve">Tools and Technology: </w:t>
      </w:r>
    </w:p>
    <w:p w14:paraId="4D5FC638" w14:textId="03EB3F55" w:rsidR="001915A7" w:rsidRDefault="001915A7" w:rsidP="00E54EE2">
      <w:r w:rsidRPr="00037F39">
        <w:rPr>
          <w:u w:val="single"/>
        </w:rPr>
        <w:t>Software</w:t>
      </w:r>
      <w:r w:rsidR="009F3420" w:rsidRPr="00184340">
        <w:rPr>
          <w:u w:val="single"/>
        </w:rPr>
        <w:t>:</w:t>
      </w:r>
      <w:r w:rsidRPr="00037F39">
        <w:t xml:space="preserve"> </w:t>
      </w:r>
      <w:r w:rsidR="00E44B1D">
        <w:t xml:space="preserve">Three Linux-based operating systems </w:t>
      </w:r>
      <w:r w:rsidRPr="00037F39">
        <w:t>will be used</w:t>
      </w:r>
      <w:r w:rsidR="00E44B1D">
        <w:t xml:space="preserve">, </w:t>
      </w:r>
      <w:r w:rsidRPr="00037F39">
        <w:t>configure</w:t>
      </w:r>
      <w:r w:rsidR="00E44B1D">
        <w:t>d</w:t>
      </w:r>
      <w:r w:rsidRPr="00037F39">
        <w:t xml:space="preserve"> </w:t>
      </w:r>
      <w:r w:rsidR="00E44B1D">
        <w:t xml:space="preserve">as </w:t>
      </w:r>
      <w:r w:rsidRPr="00037F39">
        <w:t xml:space="preserve">routers. These </w:t>
      </w:r>
      <w:r w:rsidR="00071A85" w:rsidRPr="00037F39">
        <w:t>operating systems</w:t>
      </w:r>
      <w:r w:rsidRPr="00037F39">
        <w:t xml:space="preserve"> are commonly used for network</w:t>
      </w:r>
      <w:r w:rsidR="004C2639">
        <w:t xml:space="preserve">ing </w:t>
      </w:r>
      <w:r w:rsidR="00C75401">
        <w:t>tasks</w:t>
      </w:r>
      <w:r w:rsidRPr="00037F39">
        <w:t xml:space="preserve">. </w:t>
      </w:r>
      <w:r w:rsidR="00E54EE2">
        <w:t>We</w:t>
      </w:r>
      <w:r w:rsidRPr="00037F39">
        <w:t xml:space="preserve"> will be using </w:t>
      </w:r>
      <w:r>
        <w:t>Ubuntu</w:t>
      </w:r>
      <w:r w:rsidR="00E54EE2">
        <w:t xml:space="preserve">, Fedora, and </w:t>
      </w:r>
      <w:r w:rsidR="00071A85">
        <w:t>Kali</w:t>
      </w:r>
      <w:r w:rsidR="00E54EE2">
        <w:t xml:space="preserve"> Linux</w:t>
      </w:r>
      <w:r>
        <w:t>.</w:t>
      </w:r>
    </w:p>
    <w:p w14:paraId="6E4427AF" w14:textId="77777777" w:rsidR="001915A7" w:rsidRDefault="001915A7" w:rsidP="001915A7"/>
    <w:p w14:paraId="47B36081" w14:textId="09D513FD" w:rsidR="001915A7" w:rsidRPr="00904AD5" w:rsidRDefault="001915A7" w:rsidP="001915A7">
      <w:pPr>
        <w:rPr>
          <w:u w:val="single"/>
        </w:rPr>
      </w:pPr>
      <w:r w:rsidRPr="00037F39">
        <w:rPr>
          <w:u w:val="single"/>
        </w:rPr>
        <w:t xml:space="preserve">Network Performance </w:t>
      </w:r>
      <w:r w:rsidR="008147CD">
        <w:rPr>
          <w:u w:val="single"/>
        </w:rPr>
        <w:t>Evaluation</w:t>
      </w:r>
      <w:r w:rsidRPr="00037F39">
        <w:rPr>
          <w:u w:val="single"/>
        </w:rPr>
        <w:t xml:space="preserve"> tools: </w:t>
      </w:r>
    </w:p>
    <w:p w14:paraId="087E528A" w14:textId="5DEF0817" w:rsidR="001915A7" w:rsidRDefault="00573185" w:rsidP="001915A7">
      <w:r w:rsidRPr="00573185">
        <w:t>The</w:t>
      </w:r>
      <w:r w:rsidR="001915A7">
        <w:t xml:space="preserve"> tool </w:t>
      </w:r>
      <w:r w:rsidR="007E396C">
        <w:t>‘</w:t>
      </w:r>
      <w:r w:rsidR="001915A7" w:rsidRPr="007E396C">
        <w:t>iPerf</w:t>
      </w:r>
      <w:r w:rsidR="007E396C">
        <w:t>’</w:t>
      </w:r>
      <w:r w:rsidR="001915A7" w:rsidRPr="00573185">
        <w:t xml:space="preserve"> </w:t>
      </w:r>
      <w:r w:rsidR="001915A7">
        <w:t xml:space="preserve">will be used to measure network performance. IPv4 and IPv6 will be </w:t>
      </w:r>
      <w:r>
        <w:t>evaluated</w:t>
      </w:r>
      <w:r w:rsidR="001915A7" w:rsidRPr="00037F39">
        <w:t xml:space="preserve"> us</w:t>
      </w:r>
      <w:r>
        <w:t>ing</w:t>
      </w:r>
      <w:r w:rsidR="001915A7">
        <w:t xml:space="preserve"> TCP and UDP transmission protocols. 12 variations </w:t>
      </w:r>
      <w:r w:rsidR="00647325">
        <w:t>of p</w:t>
      </w:r>
      <w:r w:rsidR="001915A7" w:rsidRPr="00573185">
        <w:t>acket sizes</w:t>
      </w:r>
      <w:r w:rsidR="001915A7" w:rsidRPr="00037F39">
        <w:t xml:space="preserve"> </w:t>
      </w:r>
      <w:r w:rsidR="00647325">
        <w:t>will be used:</w:t>
      </w:r>
      <w:r w:rsidR="001915A7">
        <w:t xml:space="preserve"> </w:t>
      </w:r>
      <w:r w:rsidR="001915A7" w:rsidRPr="00BD419E">
        <w:t xml:space="preserve">128, 256, 384, 512, 640, 768, 896, 1024, 1152, 1280, 1408, </w:t>
      </w:r>
      <w:r w:rsidR="00647325">
        <w:t>and</w:t>
      </w:r>
      <w:r w:rsidR="001915A7" w:rsidRPr="00037F39">
        <w:t xml:space="preserve"> </w:t>
      </w:r>
      <w:r w:rsidR="001915A7" w:rsidRPr="00BD419E">
        <w:t>1536 Bytes.</w:t>
      </w:r>
    </w:p>
    <w:p w14:paraId="71312E4E" w14:textId="77777777" w:rsidR="001915A7" w:rsidRPr="00512ABB" w:rsidRDefault="001915A7" w:rsidP="001915A7">
      <w:pPr>
        <w:rPr>
          <w:b/>
          <w:bCs/>
          <w:u w:val="single"/>
        </w:rPr>
      </w:pPr>
      <w:r w:rsidRPr="00512ABB">
        <w:rPr>
          <w:b/>
          <w:bCs/>
          <w:u w:val="single"/>
        </w:rPr>
        <w:t>Skills</w:t>
      </w:r>
      <w:r>
        <w:rPr>
          <w:b/>
          <w:bCs/>
          <w:u w:val="single"/>
        </w:rPr>
        <w:t xml:space="preserve"> That Are Required</w:t>
      </w:r>
      <w:r w:rsidRPr="00512ABB">
        <w:rPr>
          <w:b/>
          <w:bCs/>
          <w:u w:val="single"/>
        </w:rPr>
        <w:t>:</w:t>
      </w:r>
    </w:p>
    <w:p w14:paraId="06CA4CB1" w14:textId="77777777" w:rsidR="001915A7" w:rsidRDefault="001915A7" w:rsidP="001915A7">
      <w:pPr>
        <w:pStyle w:val="ListParagraph"/>
        <w:numPr>
          <w:ilvl w:val="0"/>
          <w:numId w:val="22"/>
        </w:numPr>
      </w:pPr>
      <w:r>
        <w:t>Familiarise themselves with Linux, software routing, and performance testing.</w:t>
      </w:r>
    </w:p>
    <w:p w14:paraId="19ECDA93" w14:textId="77777777" w:rsidR="001915A7" w:rsidRDefault="001915A7" w:rsidP="001915A7">
      <w:pPr>
        <w:pStyle w:val="ListParagraph"/>
        <w:numPr>
          <w:ilvl w:val="0"/>
          <w:numId w:val="22"/>
        </w:numPr>
      </w:pPr>
      <w:r>
        <w:t>Understanding IPv4 and IPv6 network principles.</w:t>
      </w:r>
    </w:p>
    <w:p w14:paraId="2E89FCB0" w14:textId="77777777" w:rsidR="001915A7" w:rsidRDefault="001915A7" w:rsidP="001915A7">
      <w:pPr>
        <w:pStyle w:val="ListParagraph"/>
        <w:numPr>
          <w:ilvl w:val="0"/>
          <w:numId w:val="22"/>
        </w:numPr>
      </w:pPr>
      <w:r>
        <w:t xml:space="preserve">Adequate knowledge in programming languages. </w:t>
      </w:r>
    </w:p>
    <w:p w14:paraId="7EAFCA1E" w14:textId="77777777" w:rsidR="001915A7" w:rsidRDefault="001915A7" w:rsidP="001915A7">
      <w:pPr>
        <w:pStyle w:val="ListParagraph"/>
        <w:numPr>
          <w:ilvl w:val="0"/>
          <w:numId w:val="22"/>
        </w:numPr>
      </w:pPr>
      <w:r>
        <w:t>Problem solving with debugging and troubleshooting.</w:t>
      </w:r>
    </w:p>
    <w:p w14:paraId="38E9ED77" w14:textId="77777777" w:rsidR="001915A7" w:rsidRDefault="001915A7" w:rsidP="001915A7">
      <w:pPr>
        <w:pStyle w:val="ListParagraph"/>
        <w:numPr>
          <w:ilvl w:val="0"/>
          <w:numId w:val="22"/>
        </w:numPr>
      </w:pPr>
      <w:r>
        <w:t>Understanding how to configure routers and is comprehends the results from the network performance tools.</w:t>
      </w:r>
    </w:p>
    <w:p w14:paraId="386EBC40" w14:textId="77777777" w:rsidR="001915A7" w:rsidRDefault="001915A7" w:rsidP="001915A7">
      <w:pPr>
        <w:rPr>
          <w:b/>
          <w:bCs/>
          <w:u w:val="single"/>
        </w:rPr>
      </w:pPr>
      <w:r w:rsidRPr="00512ABB">
        <w:rPr>
          <w:b/>
          <w:bCs/>
          <w:u w:val="single"/>
        </w:rPr>
        <w:t>Roles</w:t>
      </w:r>
      <w:r>
        <w:rPr>
          <w:b/>
          <w:bCs/>
          <w:u w:val="single"/>
        </w:rPr>
        <w:t>:</w:t>
      </w:r>
    </w:p>
    <w:p w14:paraId="0B38A292" w14:textId="77777777" w:rsidR="001915A7" w:rsidRPr="00261906" w:rsidRDefault="001915A7" w:rsidP="001915A7">
      <w:r w:rsidRPr="00500081">
        <w:rPr>
          <w:i/>
          <w:iCs/>
          <w:u w:val="single"/>
        </w:rPr>
        <w:t>Project Manager:</w:t>
      </w:r>
      <w:r>
        <w:t xml:space="preserve"> Looks after the project and ensures everyone and the project are all running smoothly.</w:t>
      </w:r>
    </w:p>
    <w:p w14:paraId="16C16647" w14:textId="77777777" w:rsidR="001915A7" w:rsidRPr="00261906" w:rsidRDefault="001915A7" w:rsidP="001915A7">
      <w:r w:rsidRPr="00500081">
        <w:rPr>
          <w:i/>
          <w:iCs/>
          <w:u w:val="single"/>
        </w:rPr>
        <w:t>System Architect:</w:t>
      </w:r>
      <w:r>
        <w:t xml:space="preserve"> Creates the general framework and ensures that it aligns with the projects main goal.</w:t>
      </w:r>
    </w:p>
    <w:p w14:paraId="147D5DDB" w14:textId="77777777" w:rsidR="001915A7" w:rsidRDefault="001915A7" w:rsidP="001915A7">
      <w:r w:rsidRPr="00500081">
        <w:rPr>
          <w:i/>
          <w:iCs/>
          <w:u w:val="single"/>
        </w:rPr>
        <w:t>Development Team Member:</w:t>
      </w:r>
      <w:r>
        <w:t xml:space="preserve"> Builds, configures and maintains the network. </w:t>
      </w:r>
    </w:p>
    <w:p w14:paraId="2886468B" w14:textId="77777777" w:rsidR="001915A7" w:rsidRDefault="001915A7" w:rsidP="001915A7"/>
    <w:p w14:paraId="424D0DE0" w14:textId="77777777" w:rsidR="001915A7" w:rsidRPr="00A3042F" w:rsidRDefault="001915A7" w:rsidP="001915A7">
      <w:pPr>
        <w:rPr>
          <w:b/>
          <w:bCs/>
          <w:u w:val="single"/>
        </w:rPr>
      </w:pPr>
      <w:r w:rsidRPr="00A3042F">
        <w:rPr>
          <w:b/>
          <w:bCs/>
          <w:u w:val="single"/>
        </w:rPr>
        <w:t xml:space="preserve">Rationale/Justification: </w:t>
      </w:r>
    </w:p>
    <w:p w14:paraId="211A19E0" w14:textId="77777777" w:rsidR="001915A7" w:rsidRDefault="001915A7" w:rsidP="001915A7">
      <w:r>
        <w:t xml:space="preserve">Our project aims to test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015F7581" w14:textId="77777777" w:rsidR="001915A7" w:rsidRDefault="001915A7" w:rsidP="001915A7"/>
    <w:p w14:paraId="462B8225" w14:textId="77777777" w:rsidR="001915A7" w:rsidRDefault="001915A7" w:rsidP="001915A7">
      <w:r>
        <w:t>Please refer to Project Purpose and Rationale.</w:t>
      </w:r>
    </w:p>
    <w:p w14:paraId="2E876FF1" w14:textId="77777777" w:rsidR="005F4102" w:rsidRPr="00364044" w:rsidRDefault="005F4102" w:rsidP="005F4102"/>
    <w:p w14:paraId="1CDE4692" w14:textId="77777777" w:rsidR="005F4102" w:rsidRPr="00364044" w:rsidRDefault="005F4102" w:rsidP="005F4102"/>
    <w:p w14:paraId="16461699" w14:textId="77777777" w:rsidR="005F4102" w:rsidRPr="00364044" w:rsidRDefault="005F4102" w:rsidP="005F4102"/>
    <w:p w14:paraId="19DDB0F8" w14:textId="77777777" w:rsidR="005F4102" w:rsidRPr="00364044" w:rsidRDefault="005F4102" w:rsidP="005F4102"/>
    <w:p w14:paraId="68DAD536" w14:textId="77777777" w:rsidR="005F4102" w:rsidRPr="00364044" w:rsidRDefault="005F4102" w:rsidP="005F4102"/>
    <w:p w14:paraId="2E325E85" w14:textId="77777777" w:rsidR="005F4102" w:rsidRPr="00364044" w:rsidRDefault="005F4102" w:rsidP="005F4102"/>
    <w:p w14:paraId="5B2B1CD3" w14:textId="77777777" w:rsidR="005F4102" w:rsidRPr="00364044" w:rsidRDefault="005F4102" w:rsidP="005F4102"/>
    <w:p w14:paraId="1FFDB4FA" w14:textId="77777777" w:rsidR="005F4102" w:rsidRPr="00364044" w:rsidRDefault="005F4102" w:rsidP="005F4102"/>
    <w:p w14:paraId="1579842B" w14:textId="77777777" w:rsidR="004D01CA" w:rsidRPr="00364044" w:rsidRDefault="004D01CA">
      <w:pPr>
        <w:spacing w:after="160" w:line="278" w:lineRule="auto"/>
      </w:pPr>
      <w:r w:rsidRPr="00364044">
        <w:br w:type="page"/>
      </w:r>
    </w:p>
    <w:p w14:paraId="44D28DE0" w14:textId="55A4FD97" w:rsidR="00A41488" w:rsidRDefault="00A41488" w:rsidP="00A41488">
      <w:pPr>
        <w:pStyle w:val="Heading1"/>
        <w:jc w:val="center"/>
      </w:pPr>
      <w:bookmarkStart w:id="52" w:name="_Toc194241685"/>
      <w:r>
        <w:lastRenderedPageBreak/>
        <w:t>Appendices</w:t>
      </w:r>
      <w:bookmarkEnd w:id="52"/>
    </w:p>
    <w:p w14:paraId="6314AAFE" w14:textId="206E5C2A" w:rsidR="005F4102" w:rsidRPr="00364044" w:rsidRDefault="005F4102" w:rsidP="00A3018D">
      <w:pPr>
        <w:pStyle w:val="Title"/>
        <w:jc w:val="center"/>
      </w:pPr>
      <w:r w:rsidRPr="00364044">
        <w:t xml:space="preserve">Appendix </w:t>
      </w:r>
      <w:r w:rsidR="00944888" w:rsidRPr="00364044">
        <w:t>A</w:t>
      </w:r>
      <w:r w:rsidR="0026497E" w:rsidRPr="00364044">
        <w:t xml:space="preserve"> </w:t>
      </w:r>
      <w:r w:rsidR="00EC6490">
        <w:t>–</w:t>
      </w:r>
      <w:r w:rsidR="0026497E" w:rsidRPr="00364044">
        <w:t xml:space="preserve"> Disclaimer</w:t>
      </w:r>
    </w:p>
    <w:p w14:paraId="2AF0B9C0" w14:textId="77777777" w:rsidR="005F4102" w:rsidRPr="00364044" w:rsidRDefault="005F4102" w:rsidP="005F4102">
      <w:pPr>
        <w:tabs>
          <w:tab w:val="left" w:pos="-720"/>
          <w:tab w:val="left" w:pos="0"/>
          <w:tab w:val="left" w:pos="720"/>
        </w:tabs>
        <w:suppressAutoHyphens/>
        <w:ind w:left="567"/>
        <w:jc w:val="center"/>
      </w:pPr>
    </w:p>
    <w:p w14:paraId="7012CEAB" w14:textId="77777777" w:rsidR="005F4102" w:rsidRPr="00364044" w:rsidRDefault="005F4102" w:rsidP="005F4102">
      <w:pPr>
        <w:tabs>
          <w:tab w:val="left" w:pos="-720"/>
          <w:tab w:val="left" w:pos="0"/>
          <w:tab w:val="left" w:pos="720"/>
        </w:tabs>
        <w:suppressAutoHyphens/>
        <w:ind w:left="567"/>
        <w:jc w:val="center"/>
      </w:pPr>
      <w:r w:rsidRPr="00364044">
        <w:t>Auckland University of Technology</w:t>
      </w:r>
    </w:p>
    <w:p w14:paraId="1C8F60BF" w14:textId="77777777" w:rsidR="005F4102" w:rsidRPr="00364044" w:rsidRDefault="005F4102" w:rsidP="005F4102">
      <w:pPr>
        <w:tabs>
          <w:tab w:val="left" w:pos="0"/>
          <w:tab w:val="center" w:pos="4152"/>
          <w:tab w:val="left" w:pos="4320"/>
        </w:tabs>
        <w:suppressAutoHyphens/>
        <w:jc w:val="center"/>
      </w:pPr>
      <w:r w:rsidRPr="00364044">
        <w:t>Bachelor of Computer &amp; Information Sciences</w:t>
      </w:r>
    </w:p>
    <w:p w14:paraId="437F4525" w14:textId="77777777" w:rsidR="005F4102" w:rsidRPr="00364044" w:rsidRDefault="005F4102" w:rsidP="005F4102">
      <w:pPr>
        <w:tabs>
          <w:tab w:val="left" w:pos="-720"/>
        </w:tabs>
        <w:suppressAutoHyphens/>
        <w:jc w:val="both"/>
      </w:pPr>
    </w:p>
    <w:p w14:paraId="048C7A68" w14:textId="77777777" w:rsidR="005F4102" w:rsidRPr="00364044" w:rsidRDefault="005F4102" w:rsidP="005F4102">
      <w:pPr>
        <w:tabs>
          <w:tab w:val="left" w:pos="-720"/>
        </w:tabs>
        <w:suppressAutoHyphens/>
        <w:jc w:val="center"/>
      </w:pPr>
      <w:r w:rsidRPr="00364044">
        <w:t>Research &amp; Development Project</w:t>
      </w:r>
    </w:p>
    <w:p w14:paraId="1C4092B8" w14:textId="77777777" w:rsidR="005F4102" w:rsidRPr="00364044" w:rsidRDefault="005F4102" w:rsidP="005F4102">
      <w:pPr>
        <w:tabs>
          <w:tab w:val="left" w:pos="0"/>
          <w:tab w:val="center" w:pos="4152"/>
          <w:tab w:val="left" w:pos="4320"/>
        </w:tabs>
        <w:suppressAutoHyphens/>
        <w:jc w:val="both"/>
      </w:pPr>
      <w:r w:rsidRPr="00364044">
        <w:tab/>
      </w:r>
    </w:p>
    <w:p w14:paraId="74495364" w14:textId="77777777" w:rsidR="005F4102" w:rsidRPr="00364044" w:rsidRDefault="005F4102" w:rsidP="005F4102">
      <w:pPr>
        <w:tabs>
          <w:tab w:val="left" w:pos="0"/>
          <w:tab w:val="center" w:pos="4152"/>
          <w:tab w:val="left" w:pos="4320"/>
        </w:tabs>
        <w:suppressAutoHyphens/>
        <w:jc w:val="both"/>
      </w:pPr>
      <w:r w:rsidRPr="00364044">
        <w:t>Disclaimer: Network Performance Evaluation on Linux Based Operating Systems</w:t>
      </w:r>
    </w:p>
    <w:p w14:paraId="3C110629" w14:textId="77777777" w:rsidR="005F4102" w:rsidRPr="00364044" w:rsidRDefault="005F4102" w:rsidP="005F4102">
      <w:pPr>
        <w:tabs>
          <w:tab w:val="left" w:pos="0"/>
          <w:tab w:val="center" w:pos="4152"/>
          <w:tab w:val="left" w:pos="4320"/>
        </w:tabs>
        <w:suppressAutoHyphens/>
        <w:jc w:val="both"/>
      </w:pPr>
    </w:p>
    <w:p w14:paraId="74261CD9" w14:textId="77777777" w:rsidR="005F4102" w:rsidRPr="00364044" w:rsidRDefault="005F4102" w:rsidP="005F4102">
      <w:pPr>
        <w:tabs>
          <w:tab w:val="left" w:pos="0"/>
          <w:tab w:val="center" w:pos="4152"/>
          <w:tab w:val="left" w:pos="4320"/>
        </w:tabs>
        <w:suppressAutoHyphens/>
        <w:jc w:val="both"/>
      </w:pPr>
      <w:r w:rsidRPr="00364044">
        <w:t>Clients should note the general basis upon which the Auckland University of Technology undertakes its student projects on behalf of external sponsors:</w:t>
      </w:r>
    </w:p>
    <w:p w14:paraId="752D9562" w14:textId="77777777" w:rsidR="005F4102" w:rsidRPr="00364044" w:rsidRDefault="005F4102" w:rsidP="005F4102">
      <w:pPr>
        <w:tabs>
          <w:tab w:val="left" w:pos="0"/>
          <w:tab w:val="center" w:pos="4152"/>
          <w:tab w:val="left" w:pos="4320"/>
        </w:tabs>
        <w:suppressAutoHyphens/>
        <w:jc w:val="both"/>
      </w:pPr>
    </w:p>
    <w:p w14:paraId="70C8C7CF" w14:textId="77777777" w:rsidR="005F4102" w:rsidRPr="00364044" w:rsidRDefault="005F4102" w:rsidP="23D48602">
      <w:pPr>
        <w:tabs>
          <w:tab w:val="center" w:pos="4152"/>
          <w:tab w:val="left" w:pos="4320"/>
        </w:tabs>
        <w:suppressAutoHyphens/>
        <w:jc w:val="both"/>
      </w:pPr>
      <w:r w:rsidRPr="00364044">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364044" w:rsidRDefault="005F4102" w:rsidP="005F4102">
      <w:pPr>
        <w:tabs>
          <w:tab w:val="left" w:pos="0"/>
          <w:tab w:val="center" w:pos="4152"/>
          <w:tab w:val="left" w:pos="4320"/>
        </w:tabs>
        <w:suppressAutoHyphens/>
        <w:jc w:val="both"/>
      </w:pPr>
    </w:p>
    <w:p w14:paraId="445BD1AF" w14:textId="15840C7D" w:rsidR="005F4102" w:rsidRPr="00364044" w:rsidRDefault="005F4102" w:rsidP="005F4102">
      <w:pPr>
        <w:tabs>
          <w:tab w:val="left" w:pos="0"/>
          <w:tab w:val="center" w:pos="4152"/>
          <w:tab w:val="left" w:pos="4320"/>
        </w:tabs>
        <w:suppressAutoHyphens/>
        <w:jc w:val="both"/>
      </w:pPr>
      <w:r w:rsidRPr="00364044">
        <w:t>This inherently means that the client assumes a degree of risk.  This is part of an arrangement, which is intended to be of mutual benefit.  On completion of the project</w:t>
      </w:r>
      <w:r w:rsidR="00E318B2" w:rsidRPr="00364044">
        <w:t>,</w:t>
      </w:r>
      <w:r w:rsidRPr="00364044">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364044" w:rsidRDefault="005F4102" w:rsidP="005F4102">
      <w:pPr>
        <w:tabs>
          <w:tab w:val="left" w:pos="0"/>
          <w:tab w:val="center" w:pos="4152"/>
          <w:tab w:val="left" w:pos="4320"/>
        </w:tabs>
        <w:suppressAutoHyphens/>
        <w:jc w:val="both"/>
      </w:pPr>
    </w:p>
    <w:p w14:paraId="27376EB1" w14:textId="506251F5" w:rsidR="005F4102" w:rsidRPr="00364044" w:rsidRDefault="005F4102" w:rsidP="4F0017FE">
      <w:pPr>
        <w:tabs>
          <w:tab w:val="center" w:pos="4152"/>
          <w:tab w:val="left" w:pos="4320"/>
        </w:tabs>
        <w:suppressAutoHyphens/>
        <w:jc w:val="both"/>
      </w:pPr>
      <w:r w:rsidRPr="00364044">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364044">
        <w:t xml:space="preserve"> </w:t>
      </w:r>
      <w:r w:rsidRPr="00364044">
        <w:t>both in relation to their use and results from their use.</w:t>
      </w:r>
    </w:p>
    <w:p w14:paraId="149E5684" w14:textId="3D39CFAC" w:rsidR="005F4102" w:rsidRPr="00364044" w:rsidRDefault="005F4102" w:rsidP="005F4102"/>
    <w:p w14:paraId="1969D41B" w14:textId="77777777" w:rsidR="005F4102" w:rsidRPr="00364044" w:rsidRDefault="005F4102" w:rsidP="005F4102"/>
    <w:p w14:paraId="0BFAD499" w14:textId="77777777" w:rsidR="005F4102" w:rsidRPr="00364044" w:rsidRDefault="005F4102" w:rsidP="005F4102"/>
    <w:p w14:paraId="30BA9B51" w14:textId="77777777" w:rsidR="005F4102" w:rsidRPr="00364044" w:rsidRDefault="005F4102" w:rsidP="005F4102"/>
    <w:p w14:paraId="01E552F0" w14:textId="77777777" w:rsidR="005F4102" w:rsidRPr="00364044" w:rsidRDefault="005F4102" w:rsidP="005F4102"/>
    <w:p w14:paraId="55AB72DD" w14:textId="77777777" w:rsidR="005F4102" w:rsidRPr="00364044" w:rsidRDefault="005F4102" w:rsidP="005F4102"/>
    <w:p w14:paraId="2D62728A" w14:textId="77777777" w:rsidR="005F4102" w:rsidRPr="00364044" w:rsidRDefault="005F4102" w:rsidP="005F4102"/>
    <w:p w14:paraId="34D0D1FA" w14:textId="77777777" w:rsidR="005F4102" w:rsidRPr="00364044" w:rsidRDefault="005F4102" w:rsidP="005F4102"/>
    <w:p w14:paraId="4A14465A" w14:textId="77777777" w:rsidR="005F4102" w:rsidRPr="00364044" w:rsidRDefault="005F4102" w:rsidP="005F4102"/>
    <w:p w14:paraId="06DBBF12" w14:textId="77777777" w:rsidR="005F4102" w:rsidRPr="00364044" w:rsidRDefault="005F4102" w:rsidP="005F4102"/>
    <w:p w14:paraId="373DB6E2" w14:textId="77777777" w:rsidR="005F4102" w:rsidRPr="00364044" w:rsidRDefault="005F4102" w:rsidP="005F4102"/>
    <w:p w14:paraId="559DCF6C" w14:textId="77777777" w:rsidR="005F4102" w:rsidRPr="00364044" w:rsidRDefault="005F4102" w:rsidP="005F4102"/>
    <w:p w14:paraId="222B3B7A" w14:textId="77777777" w:rsidR="005F4102" w:rsidRPr="00364044" w:rsidRDefault="005F4102" w:rsidP="005F4102"/>
    <w:p w14:paraId="1D31BA58" w14:textId="5219139E" w:rsidR="005F4102" w:rsidRPr="00364044" w:rsidRDefault="005F4102" w:rsidP="005F4102"/>
    <w:p w14:paraId="0C8B8443" w14:textId="77777777" w:rsidR="00B2151A" w:rsidRDefault="00B2151A" w:rsidP="005F4102"/>
    <w:p w14:paraId="13C84F4A" w14:textId="32C74AE5" w:rsidR="006E5C03" w:rsidRPr="006E5C03" w:rsidRDefault="00537FBD" w:rsidP="005A6283">
      <w:pPr>
        <w:pStyle w:val="Title"/>
        <w:jc w:val="center"/>
      </w:pPr>
      <w:r w:rsidRPr="00364044">
        <w:t xml:space="preserve">Appendix </w:t>
      </w:r>
      <w:r>
        <w:t>B</w:t>
      </w:r>
      <w:r w:rsidRPr="00364044">
        <w:t xml:space="preserve"> </w:t>
      </w:r>
      <w:r w:rsidR="003561A0">
        <w:t>–</w:t>
      </w:r>
      <w:r w:rsidR="00F447D5">
        <w:t xml:space="preserve"> Scope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6E5C03" w14:paraId="56B9A2A3" w14:textId="77777777">
        <w:tc>
          <w:tcPr>
            <w:tcW w:w="8856" w:type="dxa"/>
          </w:tcPr>
          <w:p w14:paraId="06967785" w14:textId="77777777" w:rsidR="006E5C03" w:rsidRPr="006E5C03" w:rsidRDefault="006E5C03" w:rsidP="006E5C03">
            <w:pPr>
              <w:spacing w:after="160"/>
              <w:rPr>
                <w:rFonts w:ascii="Calibri" w:eastAsia="MS Mincho" w:hAnsi="Calibri" w:cs="Calibri"/>
                <w:b/>
                <w:bCs/>
                <w:lang w:bidi="my-MM"/>
              </w:rPr>
            </w:pPr>
            <w:r w:rsidRPr="006E5C03">
              <w:rPr>
                <w:rFonts w:ascii="Calibri" w:eastAsia="MS Mincho" w:hAnsi="Calibri" w:cs="Calibri"/>
                <w:b/>
                <w:bCs/>
                <w:lang w:bidi="my-MM"/>
              </w:rPr>
              <w:t>Project Title: Network Performance Evaluation on Linux Based Operating Systems</w:t>
            </w:r>
          </w:p>
          <w:p w14:paraId="5573CE2E" w14:textId="77777777" w:rsidR="006E5C03" w:rsidRPr="006E5C03" w:rsidRDefault="006E5C03" w:rsidP="006E5C03">
            <w:pPr>
              <w:spacing w:after="160"/>
              <w:ind w:left="1440" w:hanging="1440"/>
              <w:rPr>
                <w:rFonts w:ascii="Calibri" w:eastAsia="MS Mincho" w:hAnsi="Calibri" w:cs="Calibri"/>
                <w:lang w:bidi="my-MM"/>
              </w:rPr>
            </w:pPr>
            <w:r w:rsidRPr="006E5C03">
              <w:rPr>
                <w:rFonts w:ascii="Calibri" w:eastAsia="MS Mincho" w:hAnsi="Calibri" w:cs="Calibri"/>
                <w:b/>
                <w:bCs/>
                <w:lang w:bidi="my-MM"/>
              </w:rPr>
              <w:t>Date: 30/03/2025</w:t>
            </w:r>
            <w:r w:rsidRPr="006E5C03">
              <w:rPr>
                <w:rFonts w:ascii="Calibri" w:eastAsia="MS Mincho" w:hAnsi="Calibri" w:cs="Calibri"/>
                <w:lang w:bidi="my-MM"/>
              </w:rPr>
              <w:tab/>
            </w:r>
            <w:r w:rsidRPr="006E5C03">
              <w:rPr>
                <w:rFonts w:ascii="Calibri" w:eastAsia="MS Mincho" w:hAnsi="Calibri" w:cs="Calibri"/>
                <w:lang w:bidi="my-MM"/>
              </w:rPr>
              <w:tab/>
            </w:r>
            <w:r w:rsidRPr="006E5C03">
              <w:rPr>
                <w:rFonts w:ascii="Calibri" w:eastAsia="MS Mincho" w:hAnsi="Calibri" w:cs="Calibri"/>
                <w:b/>
                <w:bCs/>
                <w:lang w:bidi="my-MM"/>
              </w:rPr>
              <w:t>Prepared by:</w:t>
            </w:r>
            <w:r w:rsidRPr="006E5C03">
              <w:rPr>
                <w:rFonts w:ascii="Calibri" w:eastAsia="MS Mincho" w:hAnsi="Calibri" w:cs="Calibri"/>
                <w:lang w:bidi="my-MM"/>
              </w:rPr>
              <w:t xml:space="preserve"> Win Phyo &amp; Thomas Robinson</w:t>
            </w:r>
          </w:p>
        </w:tc>
      </w:tr>
      <w:tr w:rsidR="006E5C03" w:rsidRPr="006E5C03" w14:paraId="603140F4" w14:textId="77777777">
        <w:tc>
          <w:tcPr>
            <w:tcW w:w="8856" w:type="dxa"/>
          </w:tcPr>
          <w:p w14:paraId="2AA11E95"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b/>
                <w:bCs/>
                <w:lang w:bidi="my-MM"/>
              </w:rPr>
              <w:t>Project Justification</w:t>
            </w:r>
          </w:p>
          <w:p w14:paraId="021F0C08"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lang w:bidi="my-MM"/>
              </w:rPr>
              <w:t xml:space="preserve">Both IPv4 and IPv6 have their own benefits and drawbacks, of which this project intends to evaluate. </w:t>
            </w:r>
          </w:p>
          <w:p w14:paraId="06D97A30"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6E5C03" w14:paraId="3D3643D9" w14:textId="77777777">
        <w:tc>
          <w:tcPr>
            <w:tcW w:w="8856" w:type="dxa"/>
          </w:tcPr>
          <w:p w14:paraId="5C95AF59" w14:textId="77777777" w:rsidR="006E5C03" w:rsidRPr="006E5C03" w:rsidRDefault="006E5C03" w:rsidP="006E5C03">
            <w:pPr>
              <w:spacing w:after="160"/>
              <w:rPr>
                <w:rFonts w:ascii="Calibri" w:eastAsia="MS Mincho" w:hAnsi="Calibri" w:cs="Calibri"/>
                <w:lang w:bidi="my-MM"/>
              </w:rPr>
            </w:pPr>
            <w:r w:rsidRPr="006E5C03">
              <w:rPr>
                <w:rFonts w:ascii="Calibri" w:eastAsia="MS Mincho" w:hAnsi="Calibri" w:cs="Calibri"/>
                <w:b/>
                <w:bCs/>
                <w:lang w:bidi="my-MM"/>
              </w:rPr>
              <w:t>Product Characteristics and Requirements</w:t>
            </w:r>
          </w:p>
          <w:p w14:paraId="7574D9F2" w14:textId="77777777" w:rsidR="006E5C03" w:rsidRPr="006E5C03" w:rsidRDefault="006E5C03" w:rsidP="006E5C03">
            <w:pPr>
              <w:spacing w:line="259" w:lineRule="auto"/>
              <w:rPr>
                <w:rFonts w:ascii="Calibri" w:eastAsia="MS Mincho" w:hAnsi="Calibri" w:cs="Calibri"/>
                <w:b/>
                <w:bCs/>
                <w:lang w:bidi="my-MM"/>
              </w:rPr>
            </w:pPr>
            <w:r w:rsidRPr="006E5C03">
              <w:rPr>
                <w:rFonts w:ascii="Calibri" w:eastAsia="MS Mincho" w:hAnsi="Calibri" w:cs="Calibri"/>
                <w:b/>
                <w:bCs/>
                <w:lang w:bidi="my-MM"/>
              </w:rPr>
              <w:t>Functional Requirements:</w:t>
            </w:r>
          </w:p>
          <w:p w14:paraId="1EDA1958"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Configure Fedora, Ubuntu, and Kali Linux as software routers</w:t>
            </w:r>
          </w:p>
          <w:p w14:paraId="300B0555"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Implement both TCP and UDP transmission protocols</w:t>
            </w:r>
          </w:p>
          <w:p w14:paraId="31D868D8" w14:textId="77777777" w:rsidR="006E5C03" w:rsidRPr="006E5C03" w:rsidRDefault="006E5C03" w:rsidP="006E5C03">
            <w:pPr>
              <w:numPr>
                <w:ilvl w:val="0"/>
                <w:numId w:val="26"/>
              </w:numPr>
              <w:spacing w:after="160" w:line="259" w:lineRule="auto"/>
              <w:ind w:left="374" w:hanging="357"/>
              <w:contextualSpacing/>
              <w:rPr>
                <w:rFonts w:ascii="Calibri" w:eastAsia="MS Mincho" w:hAnsi="Calibri" w:cs="Calibri"/>
                <w:lang w:bidi="my-MM"/>
              </w:rPr>
            </w:pPr>
            <w:r w:rsidRPr="006E5C03">
              <w:rPr>
                <w:rFonts w:ascii="Calibri" w:eastAsia="MS Mincho" w:hAnsi="Calibri" w:cs="Calibri"/>
                <w:lang w:bidi="my-MM"/>
              </w:rPr>
              <w:t>Support both IPv4 and IPv6 addressing</w:t>
            </w:r>
          </w:p>
          <w:p w14:paraId="563AED93"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Set up a four-PC network topology (1 sender, 2 routers, 1 receiver)</w:t>
            </w:r>
          </w:p>
          <w:p w14:paraId="2DB908B4"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Configure dual NICs on router PCs and single NICs on sender/receiver PCs</w:t>
            </w:r>
          </w:p>
          <w:p w14:paraId="2E8FB53D"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Perform three complete test rounds, one for each operating system</w:t>
            </w:r>
          </w:p>
          <w:p w14:paraId="5A28A273"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 xml:space="preserve"> Generate network traffic using iPerf or D-ITG</w:t>
            </w:r>
          </w:p>
          <w:p w14:paraId="63ED05F1"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Evaluate with 12 specified packet sizes (128 to 1536 Bytes)</w:t>
            </w:r>
          </w:p>
          <w:p w14:paraId="1709EB89"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Run each test configuration at least 10 times</w:t>
            </w:r>
          </w:p>
          <w:p w14:paraId="729D9958"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Identify and re-run tests falling outside 95% confidence interval</w:t>
            </w:r>
          </w:p>
          <w:p w14:paraId="2310B61D"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Record throughput performance across all test scenarios</w:t>
            </w:r>
          </w:p>
          <w:p w14:paraId="532734CD" w14:textId="77777777" w:rsidR="006E5C03" w:rsidRPr="006E5C03" w:rsidRDefault="006E5C03" w:rsidP="006E5C03">
            <w:pPr>
              <w:numPr>
                <w:ilvl w:val="0"/>
                <w:numId w:val="26"/>
              </w:numPr>
              <w:spacing w:after="160" w:line="259" w:lineRule="auto"/>
              <w:ind w:left="357" w:hanging="357"/>
              <w:contextualSpacing/>
              <w:rPr>
                <w:rFonts w:ascii="Calibri" w:eastAsia="MS Mincho" w:hAnsi="Calibri" w:cs="Calibri"/>
                <w:lang w:bidi="my-MM"/>
              </w:rPr>
            </w:pPr>
            <w:r w:rsidRPr="006E5C03">
              <w:rPr>
                <w:rFonts w:ascii="Calibri" w:eastAsia="MS Mincho" w:hAnsi="Calibri" w:cs="Calibri"/>
                <w:lang w:bidi="my-MM"/>
              </w:rPr>
              <w:t xml:space="preserve">All evaluations must be run 10 times each with all tests at 95% confidence </w:t>
            </w:r>
          </w:p>
          <w:p w14:paraId="22217424" w14:textId="77777777" w:rsidR="006E5C03" w:rsidRPr="006E5C03" w:rsidRDefault="006E5C03" w:rsidP="006E5C03">
            <w:pPr>
              <w:numPr>
                <w:ilvl w:val="0"/>
                <w:numId w:val="26"/>
              </w:numPr>
              <w:spacing w:after="160" w:line="278" w:lineRule="auto"/>
              <w:ind w:left="357" w:hanging="357"/>
              <w:contextualSpacing/>
              <w:rPr>
                <w:rFonts w:ascii="Calibri" w:eastAsia="MS Mincho" w:hAnsi="Calibri" w:cs="Calibri"/>
                <w:lang w:bidi="my-MM"/>
              </w:rPr>
            </w:pPr>
            <w:r w:rsidRPr="006E5C03">
              <w:rPr>
                <w:rFonts w:ascii="Calibri" w:eastAsia="MS Mincho" w:hAnsi="Calibri" w:cs="Calibri"/>
                <w:lang w:bidi="my-MM"/>
              </w:rPr>
              <w:t>Record throughput performance across all test scenarios</w:t>
            </w:r>
          </w:p>
          <w:p w14:paraId="7871507B" w14:textId="77777777" w:rsidR="006E5C03" w:rsidRPr="006E5C03" w:rsidRDefault="006E5C03" w:rsidP="006E5C03">
            <w:pPr>
              <w:numPr>
                <w:ilvl w:val="0"/>
                <w:numId w:val="26"/>
              </w:numPr>
              <w:spacing w:after="160" w:line="278" w:lineRule="auto"/>
              <w:ind w:left="357" w:hanging="357"/>
              <w:contextualSpacing/>
              <w:rPr>
                <w:rFonts w:ascii="Calibri" w:eastAsia="MS Mincho" w:hAnsi="Calibri" w:cs="Calibri"/>
                <w:lang w:bidi="my-MM"/>
              </w:rPr>
            </w:pPr>
            <w:r w:rsidRPr="006E5C03">
              <w:rPr>
                <w:rFonts w:ascii="Calibri" w:eastAsia="MS Mincho" w:hAnsi="Calibri" w:cs="Calibri"/>
                <w:lang w:bidi="my-MM"/>
              </w:rPr>
              <w:t>Measure network delays in all test configurations</w:t>
            </w:r>
          </w:p>
          <w:p w14:paraId="2E2982DC" w14:textId="77777777" w:rsidR="006E5C03" w:rsidRPr="006E5C03" w:rsidRDefault="006E5C03" w:rsidP="006E5C03">
            <w:pPr>
              <w:numPr>
                <w:ilvl w:val="0"/>
                <w:numId w:val="26"/>
              </w:numPr>
              <w:spacing w:after="160" w:line="278" w:lineRule="auto"/>
              <w:ind w:left="357" w:hanging="357"/>
              <w:contextualSpacing/>
              <w:rPr>
                <w:rFonts w:ascii="Calibri" w:eastAsia="MS Mincho" w:hAnsi="Calibri" w:cs="Calibri"/>
                <w:lang w:bidi="my-MM"/>
              </w:rPr>
            </w:pPr>
            <w:r w:rsidRPr="006E5C03">
              <w:rPr>
                <w:rFonts w:ascii="Calibri" w:eastAsia="MS Mincho" w:hAnsi="Calibri" w:cs="Calibri"/>
                <w:lang w:bidi="my-MM"/>
              </w:rPr>
              <w:t>Calculate jitter values throughout testing</w:t>
            </w:r>
          </w:p>
          <w:p w14:paraId="098DF549" w14:textId="77777777" w:rsidR="006E5C03" w:rsidRPr="006E5C03" w:rsidRDefault="006E5C03" w:rsidP="006E5C03">
            <w:pPr>
              <w:numPr>
                <w:ilvl w:val="0"/>
                <w:numId w:val="26"/>
              </w:numPr>
              <w:spacing w:line="259" w:lineRule="auto"/>
              <w:ind w:left="357" w:hanging="357"/>
              <w:rPr>
                <w:rFonts w:ascii="Calibri" w:eastAsia="MS Mincho" w:hAnsi="Calibri" w:cs="Calibri"/>
                <w:lang w:bidi="my-MM"/>
              </w:rPr>
            </w:pPr>
            <w:r w:rsidRPr="006E5C03">
              <w:rPr>
                <w:rFonts w:ascii="Calibri" w:eastAsia="MS Mincho" w:hAnsi="Calibri" w:cs="Calibri"/>
                <w:lang w:bidi="my-MM"/>
              </w:rPr>
              <w:t>Track packet loss rates for all test cases</w:t>
            </w:r>
          </w:p>
          <w:p w14:paraId="2607B050" w14:textId="77777777" w:rsidR="006E5C03" w:rsidRPr="006E5C03" w:rsidRDefault="006E5C03" w:rsidP="006E5C03">
            <w:pPr>
              <w:numPr>
                <w:ilvl w:val="0"/>
                <w:numId w:val="26"/>
              </w:numPr>
              <w:spacing w:line="259" w:lineRule="auto"/>
              <w:ind w:left="357" w:hanging="357"/>
              <w:rPr>
                <w:rFonts w:ascii="Calibri" w:eastAsia="MS Mincho" w:hAnsi="Calibri" w:cs="Calibri"/>
                <w:lang w:bidi="my-MM"/>
              </w:rPr>
            </w:pPr>
            <w:r w:rsidRPr="006E5C03">
              <w:rPr>
                <w:rFonts w:ascii="Calibri" w:eastAsia="MS Mincho" w:hAnsi="Calibri" w:cs="Calibri"/>
                <w:lang w:bidi="my-MM"/>
              </w:rPr>
              <w:t>Log all evaluations</w:t>
            </w:r>
          </w:p>
          <w:p w14:paraId="1003A8C9" w14:textId="77777777" w:rsidR="006E5C03" w:rsidRPr="006E5C03" w:rsidRDefault="006E5C03" w:rsidP="006E5C03">
            <w:pPr>
              <w:numPr>
                <w:ilvl w:val="0"/>
                <w:numId w:val="26"/>
              </w:numPr>
              <w:spacing w:line="259" w:lineRule="auto"/>
              <w:ind w:left="357" w:hanging="357"/>
              <w:rPr>
                <w:rFonts w:ascii="Calibri" w:eastAsia="MS Mincho" w:hAnsi="Calibri" w:cs="Calibri"/>
                <w:lang w:bidi="my-MM"/>
              </w:rPr>
            </w:pPr>
            <w:r w:rsidRPr="006E5C03">
              <w:rPr>
                <w:rFonts w:ascii="Calibri" w:eastAsia="MS Mincho" w:hAnsi="Calibri" w:cs="Calibri"/>
                <w:lang w:bidi="my-MM"/>
              </w:rPr>
              <w:t>Generate statistical averages using the testing tool</w:t>
            </w:r>
          </w:p>
          <w:p w14:paraId="776ED193" w14:textId="77777777" w:rsidR="006E5C03" w:rsidRPr="006E5C03" w:rsidRDefault="006E5C03" w:rsidP="006E5C03">
            <w:pPr>
              <w:numPr>
                <w:ilvl w:val="0"/>
                <w:numId w:val="26"/>
              </w:numPr>
              <w:spacing w:after="240" w:line="259" w:lineRule="auto"/>
              <w:ind w:left="357" w:hanging="357"/>
              <w:rPr>
                <w:rFonts w:ascii="Calibri" w:eastAsia="MS Mincho" w:hAnsi="Calibri" w:cs="Calibri"/>
                <w:lang w:bidi="my-MM"/>
              </w:rPr>
            </w:pPr>
            <w:r w:rsidRPr="006E5C03">
              <w:rPr>
                <w:rFonts w:ascii="Calibri" w:eastAsia="MS Mincho" w:hAnsi="Calibri" w:cs="Calibri"/>
                <w:lang w:bidi="my-MM"/>
              </w:rPr>
              <w:t>Compile final statistical data for comparison and analysis</w:t>
            </w:r>
          </w:p>
          <w:p w14:paraId="6A44FFDA" w14:textId="77777777" w:rsidR="006E5C03" w:rsidRDefault="006E5C03" w:rsidP="006E5C03">
            <w:pPr>
              <w:spacing w:line="259" w:lineRule="auto"/>
              <w:rPr>
                <w:rFonts w:ascii="Calibri" w:eastAsia="MS Mincho" w:hAnsi="Calibri" w:cs="Calibri"/>
                <w:b/>
                <w:bCs/>
                <w:lang w:bidi="my-MM"/>
              </w:rPr>
            </w:pPr>
          </w:p>
          <w:p w14:paraId="716AFB32" w14:textId="226A7CDD" w:rsidR="006E5C03" w:rsidRPr="006E5C03" w:rsidRDefault="006E5C03" w:rsidP="006E5C03">
            <w:pPr>
              <w:spacing w:line="259" w:lineRule="auto"/>
              <w:rPr>
                <w:rFonts w:ascii="Calibri" w:eastAsia="MS Mincho" w:hAnsi="Calibri" w:cs="Calibri"/>
                <w:b/>
                <w:bCs/>
                <w:lang w:bidi="my-MM"/>
              </w:rPr>
            </w:pPr>
            <w:r w:rsidRPr="006E5C03">
              <w:rPr>
                <w:rFonts w:ascii="Calibri" w:eastAsia="MS Mincho" w:hAnsi="Calibri" w:cs="Calibri"/>
                <w:b/>
                <w:bCs/>
                <w:lang w:bidi="my-MM"/>
              </w:rPr>
              <w:t xml:space="preserve">Non-Functional Requirements: </w:t>
            </w:r>
          </w:p>
          <w:p w14:paraId="3033A4AD"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lastRenderedPageBreak/>
              <w:t>Results must fall within a 95% confidence interval</w:t>
            </w:r>
          </w:p>
          <w:p w14:paraId="48414FE6"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Statistical validation of test results</w:t>
            </w:r>
          </w:p>
          <w:p w14:paraId="0CA2F63C"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Consistent test methodology across all platforms and test rounds</w:t>
            </w:r>
          </w:p>
          <w:p w14:paraId="62CD20CE"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Evaluation environment must support the full range of packet sizes</w:t>
            </w:r>
          </w:p>
          <w:p w14:paraId="727063D6"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Network infrastructure must handle required throughput levels</w:t>
            </w:r>
          </w:p>
          <w:p w14:paraId="5CB30340"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Measurement tools must be precise enough to capture microsecond-level jitter</w:t>
            </w:r>
          </w:p>
          <w:p w14:paraId="5A90877D"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Evaluation environment must maintain consistent conditions across test rounds</w:t>
            </w:r>
          </w:p>
          <w:p w14:paraId="75AAAD0F"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Hardware configurations must remain stable throughout all testing</w:t>
            </w:r>
          </w:p>
          <w:p w14:paraId="2FBE12CF"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Evaluation tools must produce repeatable results</w:t>
            </w:r>
          </w:p>
          <w:p w14:paraId="29E45A81"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Complete logs of all test runs must be preserved</w:t>
            </w:r>
          </w:p>
          <w:p w14:paraId="3870CF65"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Detailed recording of test configurations and parameters</w:t>
            </w:r>
          </w:p>
          <w:p w14:paraId="5AD128EF"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Final deliverable must include both raw logs and statistical summaries</w:t>
            </w:r>
          </w:p>
          <w:p w14:paraId="251C5176"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Evaluation must be organised into three distinct rounds/sprints (one per OS)</w:t>
            </w:r>
          </w:p>
          <w:p w14:paraId="4A6DE047" w14:textId="77777777" w:rsidR="006E5C03" w:rsidRPr="006E5C03" w:rsidRDefault="006E5C03" w:rsidP="006E5C03">
            <w:pPr>
              <w:numPr>
                <w:ilvl w:val="0"/>
                <w:numId w:val="30"/>
              </w:numPr>
              <w:spacing w:line="259" w:lineRule="auto"/>
              <w:rPr>
                <w:rFonts w:ascii="Calibri" w:eastAsia="MS Mincho" w:hAnsi="Calibri" w:cs="Calibri"/>
                <w:lang w:bidi="my-MM"/>
              </w:rPr>
            </w:pPr>
            <w:r w:rsidRPr="006E5C03">
              <w:rPr>
                <w:rFonts w:ascii="Calibri" w:eastAsia="MS Mincho" w:hAnsi="Calibri" w:cs="Calibri"/>
                <w:lang w:bidi="my-MM"/>
              </w:rPr>
              <w:t>Consistent testing procedures must be followed across all sprints</w:t>
            </w:r>
          </w:p>
          <w:p w14:paraId="7441D769" w14:textId="77777777" w:rsidR="006E5C03" w:rsidRPr="006E5C03" w:rsidRDefault="006E5C03" w:rsidP="006E5C03">
            <w:pPr>
              <w:numPr>
                <w:ilvl w:val="0"/>
                <w:numId w:val="30"/>
              </w:numPr>
              <w:spacing w:after="240" w:line="259" w:lineRule="auto"/>
              <w:rPr>
                <w:rFonts w:ascii="Calibri" w:eastAsia="MS Mincho" w:hAnsi="Calibri" w:cs="Calibri"/>
                <w:lang w:bidi="my-MM"/>
              </w:rPr>
            </w:pPr>
            <w:r w:rsidRPr="006E5C03">
              <w:rPr>
                <w:rFonts w:ascii="Calibri" w:eastAsia="MS Mincho" w:hAnsi="Calibri" w:cs="Calibri"/>
                <w:lang w:bidi="my-MM"/>
              </w:rPr>
              <w:t>Comparison data must allow for direct analysis between operating systems</w:t>
            </w:r>
          </w:p>
          <w:p w14:paraId="1CF1CC43" w14:textId="77777777" w:rsidR="006E5C03" w:rsidRPr="006E5C03" w:rsidRDefault="006E5C03" w:rsidP="006E5C03">
            <w:pPr>
              <w:spacing w:line="259" w:lineRule="auto"/>
              <w:rPr>
                <w:rFonts w:ascii="Calibri" w:eastAsia="MS Mincho" w:hAnsi="Calibri" w:cs="Calibri"/>
                <w:b/>
                <w:bCs/>
                <w:lang w:bidi="my-MM"/>
              </w:rPr>
            </w:pPr>
            <w:r w:rsidRPr="006E5C03">
              <w:rPr>
                <w:rFonts w:ascii="Calibri" w:eastAsia="MS Mincho" w:hAnsi="Calibri" w:cs="Calibri"/>
                <w:b/>
                <w:bCs/>
                <w:lang w:bidi="my-MM"/>
              </w:rPr>
              <w:t>Out of Scope:</w:t>
            </w:r>
          </w:p>
          <w:p w14:paraId="0335D639"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Acquisition of the four PCs required for evaluation</w:t>
            </w:r>
          </w:p>
          <w:p w14:paraId="4367FECE"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Physical installation and configuration of hardware</w:t>
            </w:r>
          </w:p>
          <w:p w14:paraId="07A7043A" w14:textId="77777777" w:rsidR="006E5C03" w:rsidRPr="006E5C03" w:rsidRDefault="006E5C03" w:rsidP="006E5C03">
            <w:pPr>
              <w:numPr>
                <w:ilvl w:val="0"/>
                <w:numId w:val="31"/>
              </w:numPr>
              <w:spacing w:line="259" w:lineRule="auto"/>
              <w:rPr>
                <w:rFonts w:ascii="Calibri" w:eastAsia="MS Mincho" w:hAnsi="Calibri" w:cs="Calibri"/>
                <w:u w:val="single"/>
                <w:lang w:bidi="my-MM"/>
              </w:rPr>
            </w:pPr>
            <w:r w:rsidRPr="006E5C03">
              <w:rPr>
                <w:rFonts w:ascii="Calibri" w:eastAsia="MS Mincho" w:hAnsi="Calibri" w:cs="Calibri"/>
                <w:lang w:bidi="my-MM"/>
              </w:rPr>
              <w:t>Initial operating system installations</w:t>
            </w:r>
          </w:p>
          <w:p w14:paraId="2D59D1F4"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Network facility and power supply</w:t>
            </w:r>
          </w:p>
          <w:p w14:paraId="69D84FE9"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Physical security of the testing environment</w:t>
            </w:r>
          </w:p>
          <w:p w14:paraId="2A7E886B" w14:textId="77777777" w:rsidR="006E5C03" w:rsidRPr="006E5C03" w:rsidRDefault="006E5C03" w:rsidP="006E5C03">
            <w:pPr>
              <w:numPr>
                <w:ilvl w:val="0"/>
                <w:numId w:val="31"/>
              </w:numPr>
              <w:spacing w:line="259" w:lineRule="auto"/>
              <w:rPr>
                <w:rFonts w:ascii="Calibri" w:eastAsia="MS Mincho" w:hAnsi="Calibri" w:cs="Calibri"/>
                <w:u w:val="single"/>
                <w:lang w:bidi="my-MM"/>
              </w:rPr>
            </w:pPr>
            <w:r w:rsidRPr="006E5C03">
              <w:rPr>
                <w:rFonts w:ascii="Calibri" w:eastAsia="MS Mincho" w:hAnsi="Calibri" w:cs="Calibri"/>
                <w:lang w:bidi="my-MM"/>
              </w:rPr>
              <w:t>Environmental controls of the evaluation facility</w:t>
            </w:r>
          </w:p>
          <w:p w14:paraId="5344447D"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Long-term maintenance of the evaluation environment</w:t>
            </w:r>
          </w:p>
          <w:p w14:paraId="7D046485"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Ongoing support for the configured systems</w:t>
            </w:r>
          </w:p>
          <w:p w14:paraId="2C913ED9"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Application of findings to production networks</w:t>
            </w:r>
          </w:p>
          <w:p w14:paraId="5B24E079"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Performance optimisation recommendations beyond evaluation results</w:t>
            </w:r>
          </w:p>
          <w:p w14:paraId="30C47366"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Evaluation of operating systems beyond the specified three distributions</w:t>
            </w:r>
          </w:p>
          <w:p w14:paraId="7B8BEA0A"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Network configurations other than the specified topology</w:t>
            </w:r>
          </w:p>
          <w:p w14:paraId="419E879B"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Evaluation of protocols beyond TCP and UDP</w:t>
            </w:r>
          </w:p>
          <w:p w14:paraId="79C51674"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Performance testing at speeds exceeding gigabit Ethernet</w:t>
            </w:r>
          </w:p>
          <w:p w14:paraId="18FB557B"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Addressing performance issues identified during evaluation</w:t>
            </w:r>
          </w:p>
          <w:p w14:paraId="7D0B148A" w14:textId="77777777" w:rsidR="006E5C03" w:rsidRPr="006E5C03" w:rsidRDefault="006E5C03" w:rsidP="006E5C03">
            <w:pPr>
              <w:numPr>
                <w:ilvl w:val="0"/>
                <w:numId w:val="31"/>
              </w:numPr>
              <w:spacing w:line="259" w:lineRule="auto"/>
              <w:rPr>
                <w:rFonts w:ascii="Calibri" w:eastAsia="MS Mincho" w:hAnsi="Calibri" w:cs="Calibri"/>
                <w:lang w:bidi="my-MM"/>
              </w:rPr>
            </w:pPr>
            <w:r w:rsidRPr="006E5C03">
              <w:rPr>
                <w:rFonts w:ascii="Calibri" w:eastAsia="MS Mincho" w:hAnsi="Calibri" w:cs="Calibri"/>
                <w:lang w:bidi="my-MM"/>
              </w:rPr>
              <w:t>Implementing changes to improve network performance</w:t>
            </w:r>
          </w:p>
          <w:p w14:paraId="2D1FEF90" w14:textId="77777777" w:rsidR="006E5C03" w:rsidRPr="006E5C03" w:rsidRDefault="006E5C03" w:rsidP="006E5C03">
            <w:pPr>
              <w:numPr>
                <w:ilvl w:val="0"/>
                <w:numId w:val="31"/>
              </w:numPr>
              <w:spacing w:after="240" w:line="259" w:lineRule="auto"/>
              <w:rPr>
                <w:rFonts w:ascii="Calibri" w:eastAsia="MS Mincho" w:hAnsi="Calibri" w:cs="Calibri"/>
                <w:u w:val="single"/>
                <w:lang w:bidi="my-MM"/>
              </w:rPr>
            </w:pPr>
            <w:r w:rsidRPr="006E5C03">
              <w:rPr>
                <w:rFonts w:ascii="Calibri" w:eastAsia="MS Mincho" w:hAnsi="Calibri" w:cs="Calibri"/>
                <w:lang w:bidi="my-MM"/>
              </w:rPr>
              <w:t>Troubleshooting underlying hardware issues</w:t>
            </w:r>
          </w:p>
        </w:tc>
      </w:tr>
    </w:tbl>
    <w:p w14:paraId="65D5C22F" w14:textId="77777777" w:rsidR="006E5C03" w:rsidRPr="006E5C03" w:rsidRDefault="006E5C03" w:rsidP="006E5C03">
      <w:pPr>
        <w:spacing w:after="160" w:line="259" w:lineRule="auto"/>
        <w:rPr>
          <w:rFonts w:ascii="Calibri" w:eastAsia="MS Mincho" w:hAnsi="Calibri" w:cs="Myanmar Text"/>
          <w:sz w:val="22"/>
          <w:szCs w:val="22"/>
          <w:lang w:bidi="my-MM"/>
        </w:rPr>
      </w:pPr>
      <w:r w:rsidRPr="006E5C03">
        <w:rPr>
          <w:rFonts w:ascii="Calibri" w:eastAsia="MS Mincho" w:hAnsi="Calibri" w:cs="Myanmar Text"/>
          <w:sz w:val="22"/>
          <w:szCs w:val="22"/>
          <w:lang w:bidi="my-MM"/>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6E5C03" w14:paraId="067FFC6E" w14:textId="77777777">
        <w:tc>
          <w:tcPr>
            <w:tcW w:w="8856" w:type="dxa"/>
          </w:tcPr>
          <w:p w14:paraId="5487638F" w14:textId="77777777" w:rsidR="006E5C03" w:rsidRPr="006E5C03" w:rsidRDefault="006E5C03" w:rsidP="006E5C03">
            <w:pPr>
              <w:spacing w:after="160"/>
              <w:rPr>
                <w:rFonts w:ascii="Calibri" w:eastAsia="MS Mincho" w:hAnsi="Calibri" w:cs="Calibri"/>
                <w:b/>
                <w:bCs/>
                <w:lang w:bidi="my-MM"/>
              </w:rPr>
            </w:pPr>
            <w:r w:rsidRPr="006E5C03">
              <w:rPr>
                <w:rFonts w:ascii="Calibri" w:eastAsia="MS Mincho" w:hAnsi="Calibri" w:cs="Calibri"/>
                <w:b/>
                <w:bCs/>
                <w:lang w:bidi="my-MM"/>
              </w:rPr>
              <w:lastRenderedPageBreak/>
              <w:t>Summary of Project Deliverables</w:t>
            </w:r>
          </w:p>
          <w:p w14:paraId="690340A9" w14:textId="77777777" w:rsidR="006E5C03" w:rsidRPr="006E5C03" w:rsidRDefault="006E5C03" w:rsidP="006E5C03">
            <w:pPr>
              <w:rPr>
                <w:rFonts w:ascii="Calibri" w:eastAsia="MS Mincho" w:hAnsi="Calibri" w:cs="Calibri"/>
                <w:lang w:bidi="my-MM"/>
              </w:rPr>
            </w:pPr>
            <w:r w:rsidRPr="006E5C03">
              <w:rPr>
                <w:rFonts w:ascii="Calibri" w:eastAsia="MS Mincho" w:hAnsi="Calibri" w:cs="Calibri"/>
                <w:b/>
                <w:bCs/>
                <w:lang w:bidi="my-MM"/>
              </w:rPr>
              <w:t>Project management-related deliverables:</w:t>
            </w:r>
            <w:r w:rsidRPr="006E5C03">
              <w:rPr>
                <w:rFonts w:ascii="Calibri" w:eastAsia="MS Mincho" w:hAnsi="Calibri" w:cs="Calibri"/>
                <w:lang w:bidi="my-MM"/>
              </w:rPr>
              <w:t xml:space="preserve"> </w:t>
            </w:r>
          </w:p>
          <w:p w14:paraId="3CD479D2"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Meeting Agendas</w:t>
            </w:r>
          </w:p>
          <w:p w14:paraId="3E5252BE"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Meeting Minutes</w:t>
            </w:r>
          </w:p>
          <w:p w14:paraId="773D1A9D"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Project Charter</w:t>
            </w:r>
          </w:p>
          <w:p w14:paraId="7E32DFD5"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Team Contract</w:t>
            </w:r>
          </w:p>
          <w:p w14:paraId="00C1F6AD"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Stakeholder Register</w:t>
            </w:r>
          </w:p>
          <w:p w14:paraId="2C210DE9"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Stakeholder Management Strategy</w:t>
            </w:r>
          </w:p>
          <w:p w14:paraId="0B1F6CEE"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Scope Statement</w:t>
            </w:r>
          </w:p>
          <w:p w14:paraId="4FA297CD"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Project Proposal</w:t>
            </w:r>
          </w:p>
          <w:p w14:paraId="2BA6718C"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Risk Register</w:t>
            </w:r>
          </w:p>
          <w:p w14:paraId="2B5ED064"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Issue Log</w:t>
            </w:r>
          </w:p>
          <w:p w14:paraId="6F6D5F92"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Communication Management Plan</w:t>
            </w:r>
          </w:p>
          <w:p w14:paraId="51F85CAC"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Work Breakdown Structure (WBS)</w:t>
            </w:r>
          </w:p>
          <w:p w14:paraId="40081D68"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Gantt Chart</w:t>
            </w:r>
          </w:p>
          <w:p w14:paraId="125D0057"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 xml:space="preserve">Critical Path Analysis </w:t>
            </w:r>
          </w:p>
          <w:p w14:paraId="14E2D01E"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Skills Analysis</w:t>
            </w:r>
          </w:p>
          <w:p w14:paraId="5C56BF73"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Upskilling Plan Schedule</w:t>
            </w:r>
          </w:p>
          <w:p w14:paraId="06FB9398"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Estimated Cost Breakdown</w:t>
            </w:r>
          </w:p>
          <w:p w14:paraId="7C59E882"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Milestone Report</w:t>
            </w:r>
          </w:p>
          <w:p w14:paraId="2039CF92"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Lesson-Learned Report</w:t>
            </w:r>
          </w:p>
          <w:p w14:paraId="64DCCFC1" w14:textId="77777777" w:rsidR="006E5C03" w:rsidRPr="006E5C03" w:rsidRDefault="006E5C03" w:rsidP="006E5C03">
            <w:pPr>
              <w:numPr>
                <w:ilvl w:val="0"/>
                <w:numId w:val="29"/>
              </w:numPr>
              <w:spacing w:line="259" w:lineRule="auto"/>
              <w:rPr>
                <w:rFonts w:ascii="Calibri" w:eastAsia="MS Mincho" w:hAnsi="Calibri" w:cs="Calibri"/>
                <w:lang w:bidi="my-MM"/>
              </w:rPr>
            </w:pPr>
            <w:r w:rsidRPr="006E5C03">
              <w:rPr>
                <w:rFonts w:ascii="Calibri" w:eastAsia="MS Mincho" w:hAnsi="Calibri" w:cs="Calibri"/>
                <w:lang w:bidi="my-MM"/>
              </w:rPr>
              <w:t xml:space="preserve">Mid-Term Review </w:t>
            </w:r>
          </w:p>
          <w:p w14:paraId="061B1667" w14:textId="77777777" w:rsidR="006E5C03" w:rsidRPr="006E5C03" w:rsidRDefault="006E5C03" w:rsidP="006E5C03">
            <w:pPr>
              <w:numPr>
                <w:ilvl w:val="0"/>
                <w:numId w:val="29"/>
              </w:numPr>
              <w:spacing w:after="160" w:line="259" w:lineRule="auto"/>
              <w:rPr>
                <w:rFonts w:ascii="Calibri" w:eastAsia="MS Mincho" w:hAnsi="Calibri" w:cs="Calibri"/>
                <w:lang w:bidi="my-MM"/>
              </w:rPr>
            </w:pPr>
            <w:r w:rsidRPr="006E5C03">
              <w:rPr>
                <w:rFonts w:ascii="Calibri" w:eastAsia="MS Mincho" w:hAnsi="Calibri" w:cs="Calibri"/>
                <w:lang w:bidi="my-MM"/>
              </w:rPr>
              <w:t>Final Product Presentation</w:t>
            </w:r>
          </w:p>
          <w:p w14:paraId="5837277C" w14:textId="77777777" w:rsidR="006E5C03" w:rsidRPr="006E5C03" w:rsidRDefault="006E5C03" w:rsidP="006E5C03">
            <w:pPr>
              <w:rPr>
                <w:rFonts w:ascii="Calibri" w:eastAsia="MS Mincho" w:hAnsi="Calibri" w:cs="Calibri"/>
                <w:lang w:bidi="my-MM"/>
              </w:rPr>
            </w:pPr>
            <w:r w:rsidRPr="006E5C03">
              <w:rPr>
                <w:rFonts w:ascii="Calibri" w:eastAsia="MS Mincho" w:hAnsi="Calibri" w:cs="Calibri"/>
                <w:b/>
                <w:bCs/>
                <w:lang w:bidi="my-MM"/>
              </w:rPr>
              <w:t xml:space="preserve">Product-related deliverables: </w:t>
            </w:r>
          </w:p>
          <w:p w14:paraId="56F2B77B" w14:textId="77777777" w:rsidR="006E5C03" w:rsidRPr="006E5C03" w:rsidRDefault="006E5C03" w:rsidP="006E5C03">
            <w:pPr>
              <w:numPr>
                <w:ilvl w:val="0"/>
                <w:numId w:val="18"/>
              </w:numPr>
              <w:spacing w:line="259" w:lineRule="auto"/>
              <w:rPr>
                <w:rFonts w:ascii="Calibri" w:eastAsia="MS Mincho" w:hAnsi="Calibri" w:cs="Calibri"/>
                <w:lang w:bidi="my-MM"/>
              </w:rPr>
            </w:pPr>
            <w:r w:rsidRPr="006E5C03">
              <w:rPr>
                <w:rFonts w:ascii="Calibri" w:eastAsia="MS Mincho" w:hAnsi="Calibri" w:cs="Calibri"/>
                <w:lang w:bidi="my-MM"/>
              </w:rPr>
              <w:t>Complete evaluation plans detailing procedures for all configurations</w:t>
            </w:r>
          </w:p>
          <w:p w14:paraId="3875D80E" w14:textId="77777777" w:rsidR="006E5C03" w:rsidRPr="006E5C03" w:rsidRDefault="006E5C03" w:rsidP="006E5C03">
            <w:pPr>
              <w:numPr>
                <w:ilvl w:val="0"/>
                <w:numId w:val="18"/>
              </w:numPr>
              <w:spacing w:line="259" w:lineRule="auto"/>
              <w:rPr>
                <w:rFonts w:ascii="Calibri" w:eastAsia="MS Mincho" w:hAnsi="Calibri" w:cs="Calibri"/>
                <w:lang w:bidi="my-MM"/>
              </w:rPr>
            </w:pPr>
            <w:r w:rsidRPr="006E5C03">
              <w:rPr>
                <w:rFonts w:ascii="Calibri" w:eastAsia="MS Mincho" w:hAnsi="Calibri" w:cs="Calibri"/>
                <w:lang w:bidi="my-MM"/>
              </w:rPr>
              <w:t>Configuration documentation for router setup on each operating system</w:t>
            </w:r>
          </w:p>
          <w:p w14:paraId="1BEE59EB" w14:textId="77777777" w:rsidR="006E5C03" w:rsidRPr="006E5C03" w:rsidRDefault="006E5C03" w:rsidP="006E5C03">
            <w:pPr>
              <w:numPr>
                <w:ilvl w:val="0"/>
                <w:numId w:val="18"/>
              </w:numPr>
              <w:spacing w:line="259" w:lineRule="auto"/>
              <w:rPr>
                <w:rFonts w:ascii="Calibri" w:eastAsia="MS Mincho" w:hAnsi="Calibri" w:cs="Calibri"/>
                <w:lang w:bidi="my-MM"/>
              </w:rPr>
            </w:pPr>
            <w:r w:rsidRPr="006E5C03">
              <w:rPr>
                <w:rFonts w:ascii="Calibri" w:eastAsia="MS Mincho" w:hAnsi="Calibri" w:cs="Calibri"/>
                <w:lang w:bidi="my-MM"/>
              </w:rPr>
              <w:t>Scripts or configuration files used for evaluation</w:t>
            </w:r>
          </w:p>
          <w:p w14:paraId="21FC5521" w14:textId="77777777" w:rsidR="006E5C03" w:rsidRPr="006E5C03" w:rsidRDefault="006E5C03" w:rsidP="006E5C03">
            <w:pPr>
              <w:numPr>
                <w:ilvl w:val="0"/>
                <w:numId w:val="18"/>
              </w:numPr>
              <w:spacing w:line="259" w:lineRule="auto"/>
              <w:rPr>
                <w:rFonts w:ascii="Calibri" w:eastAsia="MS Mincho" w:hAnsi="Calibri" w:cs="Calibri"/>
                <w:lang w:bidi="my-MM"/>
              </w:rPr>
            </w:pPr>
            <w:r w:rsidRPr="006E5C03">
              <w:rPr>
                <w:rFonts w:ascii="Calibri" w:eastAsia="MS Mincho" w:hAnsi="Calibri" w:cs="Calibri"/>
                <w:lang w:bidi="my-MM"/>
              </w:rPr>
              <w:t>Spreadsheet of performance evaluation results</w:t>
            </w:r>
          </w:p>
          <w:p w14:paraId="685A94C6" w14:textId="77777777" w:rsidR="006E5C03" w:rsidRPr="006E5C03" w:rsidRDefault="006E5C03" w:rsidP="006E5C03">
            <w:pPr>
              <w:numPr>
                <w:ilvl w:val="0"/>
                <w:numId w:val="18"/>
              </w:numPr>
              <w:spacing w:line="259" w:lineRule="auto"/>
              <w:rPr>
                <w:rFonts w:ascii="Calibri" w:eastAsia="MS Mincho" w:hAnsi="Calibri" w:cs="Calibri"/>
                <w:lang w:bidi="my-MM"/>
              </w:rPr>
            </w:pPr>
            <w:r w:rsidRPr="006E5C03">
              <w:rPr>
                <w:rFonts w:ascii="Calibri" w:eastAsia="MS Mincho" w:hAnsi="Calibri" w:cs="Calibri"/>
                <w:lang w:bidi="my-MM"/>
              </w:rPr>
              <w:t>Raw evaluation logs from all execution runs (10 runs per configuration)</w:t>
            </w:r>
          </w:p>
          <w:p w14:paraId="760A5C33" w14:textId="77777777" w:rsidR="006E5C03" w:rsidRPr="006E5C03" w:rsidRDefault="006E5C03" w:rsidP="006E5C03">
            <w:pPr>
              <w:numPr>
                <w:ilvl w:val="0"/>
                <w:numId w:val="18"/>
              </w:numPr>
              <w:spacing w:after="240" w:line="259" w:lineRule="auto"/>
              <w:rPr>
                <w:rFonts w:ascii="Calibri" w:eastAsia="MS Mincho" w:hAnsi="Calibri" w:cs="Calibri"/>
                <w:lang w:bidi="my-MM"/>
              </w:rPr>
            </w:pPr>
            <w:r w:rsidRPr="006E5C03">
              <w:rPr>
                <w:rFonts w:ascii="Calibri" w:eastAsia="MS Mincho" w:hAnsi="Calibri" w:cs="Calibri"/>
                <w:lang w:bidi="my-MM"/>
              </w:rPr>
              <w:t>Data analysis documentation with statistical validation</w:t>
            </w:r>
          </w:p>
        </w:tc>
      </w:tr>
      <w:tr w:rsidR="006E5C03" w:rsidRPr="006E5C03" w14:paraId="4FC7C232" w14:textId="77777777">
        <w:tc>
          <w:tcPr>
            <w:tcW w:w="8856" w:type="dxa"/>
          </w:tcPr>
          <w:p w14:paraId="7703AAA6" w14:textId="77777777" w:rsidR="006E5C03" w:rsidRPr="006E5C03" w:rsidRDefault="006E5C03" w:rsidP="006E5C03">
            <w:pPr>
              <w:rPr>
                <w:rFonts w:ascii="Calibri" w:eastAsia="MS Mincho" w:hAnsi="Calibri" w:cs="Calibri"/>
                <w:b/>
                <w:bCs/>
                <w:lang w:bidi="my-MM"/>
              </w:rPr>
            </w:pPr>
            <w:r w:rsidRPr="006E5C03">
              <w:rPr>
                <w:rFonts w:ascii="Calibri" w:eastAsia="MS Mincho" w:hAnsi="Calibri" w:cs="Calibri"/>
                <w:b/>
                <w:bCs/>
                <w:lang w:bidi="my-MM"/>
              </w:rPr>
              <w:t xml:space="preserve">Project Success Criteria: </w:t>
            </w:r>
          </w:p>
          <w:p w14:paraId="62B6A654" w14:textId="77777777" w:rsidR="006E5C03" w:rsidRPr="006E5C03" w:rsidRDefault="006E5C03" w:rsidP="006E5C03">
            <w:pPr>
              <w:numPr>
                <w:ilvl w:val="0"/>
                <w:numId w:val="32"/>
              </w:numPr>
              <w:spacing w:line="259" w:lineRule="auto"/>
              <w:rPr>
                <w:rFonts w:ascii="Calibri" w:eastAsia="MS Mincho" w:hAnsi="Calibri" w:cs="Calibri"/>
                <w:lang w:bidi="my-MM"/>
              </w:rPr>
            </w:pPr>
            <w:r w:rsidRPr="006E5C03">
              <w:rPr>
                <w:rFonts w:ascii="Calibri" w:eastAsia="MS Mincho" w:hAnsi="Calibri" w:cs="Calibri"/>
                <w:lang w:bidi="my-MM"/>
              </w:rPr>
              <w:t>Delivery of all specified project deliverables</w:t>
            </w:r>
          </w:p>
          <w:p w14:paraId="1417C075" w14:textId="77777777" w:rsidR="006E5C03" w:rsidRPr="006E5C03" w:rsidRDefault="006E5C03" w:rsidP="006E5C03">
            <w:pPr>
              <w:numPr>
                <w:ilvl w:val="0"/>
                <w:numId w:val="32"/>
              </w:numPr>
              <w:spacing w:line="259" w:lineRule="auto"/>
              <w:rPr>
                <w:rFonts w:ascii="Calibri" w:eastAsia="MS Mincho" w:hAnsi="Calibri" w:cs="Calibri"/>
                <w:lang w:bidi="my-MM"/>
              </w:rPr>
            </w:pPr>
            <w:r w:rsidRPr="006E5C03">
              <w:rPr>
                <w:rFonts w:ascii="Calibri" w:eastAsia="MS Mincho" w:hAnsi="Calibri" w:cs="Calibri"/>
                <w:lang w:bidi="my-MM"/>
              </w:rPr>
              <w:t>Statistical validity of all evaluation results</w:t>
            </w:r>
          </w:p>
          <w:p w14:paraId="6E3EF71B" w14:textId="77777777" w:rsidR="006E5C03" w:rsidRPr="006E5C03" w:rsidRDefault="006E5C03" w:rsidP="006E5C03">
            <w:pPr>
              <w:numPr>
                <w:ilvl w:val="0"/>
                <w:numId w:val="32"/>
              </w:numPr>
              <w:spacing w:line="259" w:lineRule="auto"/>
              <w:rPr>
                <w:rFonts w:ascii="Calibri" w:eastAsia="MS Mincho" w:hAnsi="Calibri" w:cs="Calibri"/>
                <w:lang w:bidi="my-MM"/>
              </w:rPr>
            </w:pPr>
            <w:r w:rsidRPr="006E5C03">
              <w:rPr>
                <w:rFonts w:ascii="Calibri" w:eastAsia="MS Mincho" w:hAnsi="Calibri" w:cs="Calibri"/>
                <w:lang w:bidi="my-MM"/>
              </w:rPr>
              <w:t>Clear presentation of comparative performance across operating systems</w:t>
            </w:r>
          </w:p>
          <w:p w14:paraId="009AC644" w14:textId="77777777" w:rsidR="006E5C03" w:rsidRPr="006E5C03" w:rsidRDefault="006E5C03" w:rsidP="006E5C03">
            <w:pPr>
              <w:numPr>
                <w:ilvl w:val="0"/>
                <w:numId w:val="32"/>
              </w:numPr>
              <w:spacing w:line="259" w:lineRule="auto"/>
              <w:rPr>
                <w:rFonts w:ascii="Calibri" w:eastAsia="MS Mincho" w:hAnsi="Calibri" w:cs="Calibri"/>
                <w:lang w:bidi="my-MM"/>
              </w:rPr>
            </w:pPr>
            <w:r w:rsidRPr="006E5C03">
              <w:rPr>
                <w:rFonts w:ascii="Calibri" w:eastAsia="MS Mincho" w:hAnsi="Calibri" w:cs="Calibri"/>
                <w:lang w:bidi="my-MM"/>
              </w:rPr>
              <w:t>Adherence to project timeline and budget constraints</w:t>
            </w:r>
          </w:p>
          <w:p w14:paraId="4CB4D121" w14:textId="77777777" w:rsidR="006E5C03" w:rsidRPr="006E5C03" w:rsidRDefault="006E5C03" w:rsidP="006E5C03">
            <w:pPr>
              <w:numPr>
                <w:ilvl w:val="0"/>
                <w:numId w:val="32"/>
              </w:numPr>
              <w:spacing w:after="240" w:line="259" w:lineRule="auto"/>
              <w:rPr>
                <w:rFonts w:ascii="Calibri" w:eastAsia="MS Mincho" w:hAnsi="Calibri" w:cs="Calibri"/>
                <w:lang w:bidi="my-MM"/>
              </w:rPr>
            </w:pPr>
            <w:r w:rsidRPr="006E5C03">
              <w:rPr>
                <w:rFonts w:ascii="Calibri" w:eastAsia="MS Mincho" w:hAnsi="Calibri" w:cs="Calibri"/>
                <w:lang w:bidi="my-MM"/>
              </w:rPr>
              <w:t>Comprehensive documentation allowing for evaluation reproducibility</w:t>
            </w:r>
          </w:p>
        </w:tc>
      </w:tr>
    </w:tbl>
    <w:p w14:paraId="3D71C9FC" w14:textId="77777777" w:rsidR="006E5C03" w:rsidRPr="006E5C03" w:rsidRDefault="006E5C03" w:rsidP="006E5C03">
      <w:pPr>
        <w:spacing w:after="160" w:line="259" w:lineRule="auto"/>
        <w:rPr>
          <w:rFonts w:ascii="Calibri" w:eastAsia="MS Mincho" w:hAnsi="Calibri" w:cs="Calibri"/>
          <w:lang w:bidi="my-MM"/>
        </w:rPr>
      </w:pPr>
    </w:p>
    <w:p w14:paraId="19AB5290" w14:textId="741838AA" w:rsidR="005C09B0" w:rsidRDefault="003561A0" w:rsidP="00A3018D">
      <w:pPr>
        <w:pStyle w:val="Title"/>
        <w:jc w:val="center"/>
      </w:pPr>
      <w:r w:rsidRPr="00276779">
        <w:br w:type="page"/>
      </w:r>
      <w:r w:rsidR="003A24B7">
        <w:lastRenderedPageBreak/>
        <w:t>Appendix C – Stake</w:t>
      </w:r>
      <w:r w:rsidR="009A64E7">
        <w:t>h</w:t>
      </w:r>
      <w:r w:rsidR="003A24B7">
        <w:t>older Register</w:t>
      </w:r>
    </w:p>
    <w:p w14:paraId="6C8A4E6A" w14:textId="77777777" w:rsidR="006D6C69" w:rsidRDefault="006D6C69" w:rsidP="006D6C69">
      <w:pPr>
        <w:jc w:val="center"/>
        <w:rPr>
          <w:rFonts w:ascii="Calibri" w:hAnsi="Calibri" w:cs="Calibri"/>
          <w:b/>
          <w:bCs/>
        </w:rPr>
      </w:pPr>
    </w:p>
    <w:p w14:paraId="28C030A3" w14:textId="73BE748E" w:rsidR="006D6C69" w:rsidRPr="00695B55" w:rsidRDefault="006D6C69" w:rsidP="006D6C69">
      <w:pPr>
        <w:jc w:val="center"/>
        <w:rPr>
          <w:rFonts w:ascii="Calibri" w:hAnsi="Calibri" w:cs="Calibri"/>
          <w:b/>
          <w:color w:val="000000"/>
          <w:sz w:val="36"/>
          <w:szCs w:val="36"/>
        </w:rPr>
      </w:pPr>
      <w:r w:rsidRPr="00695B55">
        <w:rPr>
          <w:rFonts w:ascii="Calibri" w:hAnsi="Calibri" w:cs="Calibri"/>
          <w:b/>
          <w:sz w:val="36"/>
          <w:szCs w:val="36"/>
        </w:rPr>
        <w:t>Stakeholder Register for</w:t>
      </w:r>
      <w:r w:rsidRPr="00695B55">
        <w:rPr>
          <w:rFonts w:ascii="Calibri" w:hAnsi="Calibri" w:cs="Calibri"/>
          <w:sz w:val="36"/>
          <w:szCs w:val="36"/>
        </w:rPr>
        <w:t xml:space="preserve"> </w:t>
      </w:r>
      <w:r w:rsidRPr="00695B55">
        <w:rPr>
          <w:rFonts w:ascii="Calibri" w:hAnsi="Calibri" w:cs="Calibri"/>
          <w:b/>
          <w:color w:val="000000"/>
          <w:sz w:val="36"/>
          <w:szCs w:val="36"/>
        </w:rPr>
        <w:t>Network Performance Evaluation on Linux Based Operating Systems - Physical Environment </w:t>
      </w:r>
    </w:p>
    <w:p w14:paraId="7016B687" w14:textId="77777777" w:rsidR="006D6C69" w:rsidRPr="00695B55" w:rsidRDefault="006D6C69" w:rsidP="006D6C69">
      <w:pPr>
        <w:jc w:val="center"/>
        <w:rPr>
          <w:rFonts w:ascii="Calibri" w:hAnsi="Calibri" w:cs="Calibri"/>
          <w:color w:val="000000"/>
          <w:sz w:val="36"/>
          <w:szCs w:val="36"/>
        </w:rPr>
      </w:pPr>
      <w:r w:rsidRPr="00695B55">
        <w:rPr>
          <w:rFonts w:ascii="Calibri" w:hAnsi="Calibri" w:cs="Calibri"/>
          <w:b/>
          <w:color w:val="000000"/>
          <w:sz w:val="36"/>
          <w:szCs w:val="36"/>
        </w:rPr>
        <w:t>Version: 1.0</w:t>
      </w:r>
    </w:p>
    <w:p w14:paraId="326546AA" w14:textId="77777777" w:rsidR="006D6C69" w:rsidRDefault="006D6C69" w:rsidP="006D6C69">
      <w:pPr>
        <w:rPr>
          <w:rFonts w:ascii="Calibri" w:hAnsi="Calibri" w:cs="Calibri"/>
          <w:b/>
          <w:bCs/>
        </w:rPr>
      </w:pPr>
    </w:p>
    <w:p w14:paraId="7254B7B4" w14:textId="77777777" w:rsidR="006D6C69" w:rsidRDefault="006D6C69" w:rsidP="006D6C69">
      <w:pPr>
        <w:rPr>
          <w:rFonts w:ascii="Calibri" w:hAnsi="Calibri" w:cs="Calibri"/>
        </w:rPr>
      </w:pPr>
      <w:r>
        <w:rPr>
          <w:rFonts w:ascii="Calibri" w:hAnsi="Calibri" w:cs="Calibri"/>
          <w:b/>
          <w:bCs/>
        </w:rPr>
        <w:t>Prepared by:</w:t>
      </w:r>
      <w:r>
        <w:rPr>
          <w:rFonts w:ascii="Calibri" w:hAnsi="Calibri" w:cs="Calibri"/>
        </w:rPr>
        <w:t xml:space="preserve"> Nathan Quai Hoi</w:t>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b/>
          <w:bCs/>
        </w:rPr>
        <w:t>Date: 11/03/2025</w:t>
      </w:r>
    </w:p>
    <w:p w14:paraId="37186D53" w14:textId="77777777" w:rsidR="006D6C69" w:rsidRDefault="006D6C69" w:rsidP="006D6C69">
      <w:pPr>
        <w:rPr>
          <w:rFonts w:ascii="Calibri" w:hAnsi="Calibri" w:cs="Calibri"/>
        </w:rPr>
      </w:pP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4"/>
        <w:gridCol w:w="1843"/>
        <w:gridCol w:w="1589"/>
        <w:gridCol w:w="1760"/>
        <w:gridCol w:w="2789"/>
      </w:tblGrid>
      <w:tr w:rsidR="006D6C69" w14:paraId="0CD9A1EC" w14:textId="77777777" w:rsidTr="00580E75">
        <w:trPr>
          <w:trHeight w:val="293"/>
        </w:trPr>
        <w:tc>
          <w:tcPr>
            <w:tcW w:w="2084" w:type="dxa"/>
          </w:tcPr>
          <w:p w14:paraId="3F26E996" w14:textId="77777777"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Name</w:t>
            </w:r>
          </w:p>
        </w:tc>
        <w:tc>
          <w:tcPr>
            <w:tcW w:w="1843" w:type="dxa"/>
          </w:tcPr>
          <w:p w14:paraId="52DBF090" w14:textId="77777777"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Position</w:t>
            </w:r>
          </w:p>
        </w:tc>
        <w:tc>
          <w:tcPr>
            <w:tcW w:w="1589" w:type="dxa"/>
          </w:tcPr>
          <w:p w14:paraId="5AA8B2AE" w14:textId="42D63A76"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Internal</w:t>
            </w:r>
            <w:r w:rsidR="00580E75">
              <w:rPr>
                <w:rFonts w:ascii="Calibri" w:hAnsi="Calibri" w:cs="Calibri"/>
                <w:b/>
                <w:bCs/>
                <w:color w:val="000000"/>
                <w:szCs w:val="21"/>
              </w:rPr>
              <w:t xml:space="preserve"> </w:t>
            </w:r>
            <w:r>
              <w:rPr>
                <w:rFonts w:ascii="Calibri" w:hAnsi="Calibri" w:cs="Calibri"/>
                <w:b/>
                <w:bCs/>
                <w:color w:val="000000"/>
                <w:szCs w:val="21"/>
              </w:rPr>
              <w:t>/External</w:t>
            </w:r>
          </w:p>
        </w:tc>
        <w:tc>
          <w:tcPr>
            <w:tcW w:w="1760" w:type="dxa"/>
          </w:tcPr>
          <w:p w14:paraId="14DBAC68" w14:textId="77777777"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Project Role</w:t>
            </w:r>
          </w:p>
        </w:tc>
        <w:tc>
          <w:tcPr>
            <w:tcW w:w="2789" w:type="dxa"/>
          </w:tcPr>
          <w:p w14:paraId="4A71DA89" w14:textId="77777777" w:rsidR="006D6C69" w:rsidRDefault="006D6C69" w:rsidP="00FE663D">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Contact Information</w:t>
            </w:r>
          </w:p>
        </w:tc>
      </w:tr>
      <w:tr w:rsidR="006D6C69" w14:paraId="0CFACEE3" w14:textId="77777777" w:rsidTr="00580E75">
        <w:trPr>
          <w:trHeight w:val="590"/>
        </w:trPr>
        <w:tc>
          <w:tcPr>
            <w:tcW w:w="2084" w:type="dxa"/>
          </w:tcPr>
          <w:p w14:paraId="1425A0A5"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Nathan Quai Hoi</w:t>
            </w:r>
          </w:p>
        </w:tc>
        <w:tc>
          <w:tcPr>
            <w:tcW w:w="1843" w:type="dxa"/>
          </w:tcPr>
          <w:p w14:paraId="02909F7B"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1589" w:type="dxa"/>
          </w:tcPr>
          <w:p w14:paraId="0142D461"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7BDA4489"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2789" w:type="dxa"/>
          </w:tcPr>
          <w:p w14:paraId="7F842E8D"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wgk6332@autuni.ac.nz</w:t>
            </w:r>
          </w:p>
        </w:tc>
      </w:tr>
      <w:tr w:rsidR="006D6C69" w14:paraId="6E6ABD14" w14:textId="77777777" w:rsidTr="00580E75">
        <w:trPr>
          <w:trHeight w:val="590"/>
        </w:trPr>
        <w:tc>
          <w:tcPr>
            <w:tcW w:w="2084" w:type="dxa"/>
          </w:tcPr>
          <w:p w14:paraId="0CDF9117"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Win Phyo</w:t>
            </w:r>
          </w:p>
        </w:tc>
        <w:tc>
          <w:tcPr>
            <w:tcW w:w="1843" w:type="dxa"/>
          </w:tcPr>
          <w:p w14:paraId="77CDE2CA"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1589" w:type="dxa"/>
          </w:tcPr>
          <w:p w14:paraId="30824B81"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119771E7"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2789" w:type="dxa"/>
          </w:tcPr>
          <w:p w14:paraId="79F95CD1"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ddk8093@autuni.ac.nz</w:t>
            </w:r>
          </w:p>
        </w:tc>
      </w:tr>
      <w:tr w:rsidR="006D6C69" w14:paraId="55C40195" w14:textId="77777777" w:rsidTr="00580E75">
        <w:trPr>
          <w:trHeight w:val="599"/>
        </w:trPr>
        <w:tc>
          <w:tcPr>
            <w:tcW w:w="2084" w:type="dxa"/>
          </w:tcPr>
          <w:p w14:paraId="0FE48B8D"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Zafar Azad</w:t>
            </w:r>
          </w:p>
        </w:tc>
        <w:tc>
          <w:tcPr>
            <w:tcW w:w="1843" w:type="dxa"/>
          </w:tcPr>
          <w:p w14:paraId="4DCA4743"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1589" w:type="dxa"/>
          </w:tcPr>
          <w:p w14:paraId="641CA12A"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395FC191"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2789" w:type="dxa"/>
          </w:tcPr>
          <w:p w14:paraId="2991B470"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ftk8708@autuni.ac.nz</w:t>
            </w:r>
          </w:p>
        </w:tc>
      </w:tr>
      <w:tr w:rsidR="006D6C69" w14:paraId="6A9BA504" w14:textId="77777777" w:rsidTr="00580E75">
        <w:trPr>
          <w:trHeight w:val="590"/>
        </w:trPr>
        <w:tc>
          <w:tcPr>
            <w:tcW w:w="2084" w:type="dxa"/>
          </w:tcPr>
          <w:p w14:paraId="5B7D8340"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Thomas Robinson</w:t>
            </w:r>
          </w:p>
        </w:tc>
        <w:tc>
          <w:tcPr>
            <w:tcW w:w="1843" w:type="dxa"/>
          </w:tcPr>
          <w:p w14:paraId="79210B15"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Leader</w:t>
            </w:r>
          </w:p>
        </w:tc>
        <w:tc>
          <w:tcPr>
            <w:tcW w:w="1589" w:type="dxa"/>
          </w:tcPr>
          <w:p w14:paraId="03B326DC"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0AE66DB6"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Leader</w:t>
            </w:r>
          </w:p>
        </w:tc>
        <w:tc>
          <w:tcPr>
            <w:tcW w:w="2789" w:type="dxa"/>
          </w:tcPr>
          <w:p w14:paraId="450BA3E7"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cgr2690@autuni.ac.nz</w:t>
            </w:r>
          </w:p>
        </w:tc>
      </w:tr>
      <w:tr w:rsidR="006D6C69" w14:paraId="789180C6" w14:textId="77777777" w:rsidTr="00580E75">
        <w:trPr>
          <w:trHeight w:val="590"/>
        </w:trPr>
        <w:tc>
          <w:tcPr>
            <w:tcW w:w="2084" w:type="dxa"/>
          </w:tcPr>
          <w:p w14:paraId="70166AF5"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Larissa Goh</w:t>
            </w:r>
          </w:p>
        </w:tc>
        <w:tc>
          <w:tcPr>
            <w:tcW w:w="1843" w:type="dxa"/>
          </w:tcPr>
          <w:p w14:paraId="27123769"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1589" w:type="dxa"/>
          </w:tcPr>
          <w:p w14:paraId="00E47B1C"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58538AFB"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2789" w:type="dxa"/>
          </w:tcPr>
          <w:p w14:paraId="1807A6AA"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xhm5236@autuni.ac.nz</w:t>
            </w:r>
          </w:p>
        </w:tc>
      </w:tr>
      <w:tr w:rsidR="006D6C69" w14:paraId="7869A5CE" w14:textId="77777777" w:rsidTr="00580E75">
        <w:trPr>
          <w:trHeight w:val="599"/>
        </w:trPr>
        <w:tc>
          <w:tcPr>
            <w:tcW w:w="2084" w:type="dxa"/>
          </w:tcPr>
          <w:p w14:paraId="010634E7"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Charmi Patel</w:t>
            </w:r>
          </w:p>
        </w:tc>
        <w:tc>
          <w:tcPr>
            <w:tcW w:w="1843" w:type="dxa"/>
          </w:tcPr>
          <w:p w14:paraId="662836E4"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1589" w:type="dxa"/>
          </w:tcPr>
          <w:p w14:paraId="2FCEB2C7"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27AD5B74"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2789" w:type="dxa"/>
          </w:tcPr>
          <w:p w14:paraId="409A3ED7"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fhv9735@autuni.ac.nz</w:t>
            </w:r>
          </w:p>
        </w:tc>
      </w:tr>
      <w:tr w:rsidR="006D6C69" w14:paraId="7AF132D2" w14:textId="77777777" w:rsidTr="00580E75">
        <w:trPr>
          <w:trHeight w:val="590"/>
        </w:trPr>
        <w:tc>
          <w:tcPr>
            <w:tcW w:w="2084" w:type="dxa"/>
          </w:tcPr>
          <w:p w14:paraId="080AB8AA"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Kylie Afable</w:t>
            </w:r>
          </w:p>
        </w:tc>
        <w:tc>
          <w:tcPr>
            <w:tcW w:w="1843" w:type="dxa"/>
          </w:tcPr>
          <w:p w14:paraId="1E5B09BB"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1589" w:type="dxa"/>
          </w:tcPr>
          <w:p w14:paraId="259118B6"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4A6DC66C"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Team Member</w:t>
            </w:r>
          </w:p>
        </w:tc>
        <w:tc>
          <w:tcPr>
            <w:tcW w:w="2789" w:type="dxa"/>
          </w:tcPr>
          <w:p w14:paraId="706201EF"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cjq7738@autuni.ac.nz</w:t>
            </w:r>
          </w:p>
        </w:tc>
      </w:tr>
      <w:tr w:rsidR="006D6C69" w14:paraId="112D2EE0" w14:textId="77777777" w:rsidTr="00580E75">
        <w:trPr>
          <w:trHeight w:val="590"/>
        </w:trPr>
        <w:tc>
          <w:tcPr>
            <w:tcW w:w="2084" w:type="dxa"/>
          </w:tcPr>
          <w:p w14:paraId="12378C04"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Daniel Vaipulu</w:t>
            </w:r>
          </w:p>
        </w:tc>
        <w:tc>
          <w:tcPr>
            <w:tcW w:w="1843" w:type="dxa"/>
          </w:tcPr>
          <w:p w14:paraId="78033451"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Project Mentor</w:t>
            </w:r>
          </w:p>
        </w:tc>
        <w:tc>
          <w:tcPr>
            <w:tcW w:w="1589" w:type="dxa"/>
          </w:tcPr>
          <w:p w14:paraId="2DFAF07A"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0EE84546"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Project Mentor</w:t>
            </w:r>
          </w:p>
        </w:tc>
        <w:tc>
          <w:tcPr>
            <w:tcW w:w="2789" w:type="dxa"/>
          </w:tcPr>
          <w:p w14:paraId="7FB656CF"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daniel.vaipulu@aut.ac.nz</w:t>
            </w:r>
          </w:p>
        </w:tc>
      </w:tr>
      <w:tr w:rsidR="006D6C69" w14:paraId="48285E30" w14:textId="77777777" w:rsidTr="00580E75">
        <w:trPr>
          <w:trHeight w:val="293"/>
        </w:trPr>
        <w:tc>
          <w:tcPr>
            <w:tcW w:w="2084" w:type="dxa"/>
          </w:tcPr>
          <w:p w14:paraId="0D6BFB9A"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Raymond Lutui</w:t>
            </w:r>
          </w:p>
        </w:tc>
        <w:tc>
          <w:tcPr>
            <w:tcW w:w="1843" w:type="dxa"/>
          </w:tcPr>
          <w:p w14:paraId="02A00D94"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Client</w:t>
            </w:r>
          </w:p>
        </w:tc>
        <w:tc>
          <w:tcPr>
            <w:tcW w:w="1589" w:type="dxa"/>
          </w:tcPr>
          <w:p w14:paraId="513596F2"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0FEC93E4"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Client</w:t>
            </w:r>
          </w:p>
        </w:tc>
        <w:tc>
          <w:tcPr>
            <w:tcW w:w="2789" w:type="dxa"/>
          </w:tcPr>
          <w:p w14:paraId="01F2515F"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raymond.lutui@aut.ac.nz</w:t>
            </w:r>
          </w:p>
        </w:tc>
      </w:tr>
      <w:tr w:rsidR="006D6C69" w14:paraId="1518642B" w14:textId="77777777" w:rsidTr="00580E75">
        <w:trPr>
          <w:trHeight w:val="293"/>
        </w:trPr>
        <w:tc>
          <w:tcPr>
            <w:tcW w:w="2084" w:type="dxa"/>
          </w:tcPr>
          <w:p w14:paraId="4FB22584" w14:textId="6ED2ED46" w:rsidR="006D6C69" w:rsidRPr="00695B55" w:rsidRDefault="000A4421" w:rsidP="00FE663D">
            <w:pPr>
              <w:autoSpaceDE w:val="0"/>
              <w:autoSpaceDN w:val="0"/>
              <w:adjustRightInd w:val="0"/>
              <w:spacing w:line="360" w:lineRule="auto"/>
              <w:rPr>
                <w:rFonts w:ascii="Calibri" w:hAnsi="Calibri" w:cs="Calibri"/>
                <w:b/>
                <w:color w:val="000000"/>
              </w:rPr>
            </w:pPr>
            <w:r>
              <w:rPr>
                <w:rFonts w:ascii="Calibri" w:hAnsi="Calibri" w:cs="Calibri"/>
                <w:b/>
                <w:color w:val="000000"/>
              </w:rPr>
              <w:t>Ramon Lewis</w:t>
            </w:r>
          </w:p>
        </w:tc>
        <w:tc>
          <w:tcPr>
            <w:tcW w:w="1843" w:type="dxa"/>
          </w:tcPr>
          <w:p w14:paraId="00560DC7" w14:textId="1A27458C" w:rsidR="006D6C69" w:rsidRPr="00695B55" w:rsidRDefault="00263110" w:rsidP="00FE663D">
            <w:pPr>
              <w:autoSpaceDE w:val="0"/>
              <w:autoSpaceDN w:val="0"/>
              <w:adjustRightInd w:val="0"/>
              <w:spacing w:line="360" w:lineRule="auto"/>
              <w:rPr>
                <w:rFonts w:ascii="Calibri" w:hAnsi="Calibri" w:cs="Calibri"/>
                <w:color w:val="000000"/>
              </w:rPr>
            </w:pPr>
            <w:r>
              <w:rPr>
                <w:rFonts w:ascii="Calibri" w:hAnsi="Calibri" w:cs="Calibri"/>
                <w:color w:val="000000"/>
              </w:rPr>
              <w:t>IT</w:t>
            </w:r>
            <w:r w:rsidR="006E5C03">
              <w:rPr>
                <w:rFonts w:ascii="Calibri" w:hAnsi="Calibri" w:cs="Calibri"/>
                <w:color w:val="000000"/>
              </w:rPr>
              <w:t xml:space="preserve"> Support</w:t>
            </w:r>
          </w:p>
        </w:tc>
        <w:tc>
          <w:tcPr>
            <w:tcW w:w="1589" w:type="dxa"/>
          </w:tcPr>
          <w:p w14:paraId="005B3016" w14:textId="3B7E0A03" w:rsidR="006D6C69" w:rsidRPr="00695B55" w:rsidRDefault="00263110" w:rsidP="00FE663D">
            <w:pPr>
              <w:autoSpaceDE w:val="0"/>
              <w:autoSpaceDN w:val="0"/>
              <w:adjustRightInd w:val="0"/>
              <w:spacing w:line="360" w:lineRule="auto"/>
              <w:rPr>
                <w:rFonts w:ascii="Calibri" w:hAnsi="Calibri" w:cs="Calibri"/>
                <w:color w:val="000000"/>
              </w:rPr>
            </w:pPr>
            <w:r>
              <w:rPr>
                <w:rFonts w:ascii="Calibri" w:hAnsi="Calibri" w:cs="Calibri"/>
                <w:color w:val="000000"/>
              </w:rPr>
              <w:t>Internal</w:t>
            </w:r>
          </w:p>
        </w:tc>
        <w:tc>
          <w:tcPr>
            <w:tcW w:w="1760" w:type="dxa"/>
          </w:tcPr>
          <w:p w14:paraId="45507696" w14:textId="7F6AA704" w:rsidR="006D6C69" w:rsidRPr="00695B55" w:rsidRDefault="00263110" w:rsidP="00FE663D">
            <w:pPr>
              <w:autoSpaceDE w:val="0"/>
              <w:autoSpaceDN w:val="0"/>
              <w:adjustRightInd w:val="0"/>
              <w:spacing w:line="360" w:lineRule="auto"/>
              <w:rPr>
                <w:rFonts w:ascii="Calibri" w:hAnsi="Calibri" w:cs="Calibri"/>
                <w:color w:val="000000"/>
              </w:rPr>
            </w:pPr>
            <w:r>
              <w:rPr>
                <w:rFonts w:ascii="Calibri" w:hAnsi="Calibri" w:cs="Calibri"/>
                <w:color w:val="000000"/>
              </w:rPr>
              <w:t>IT</w:t>
            </w:r>
            <w:r w:rsidR="006E5C03">
              <w:rPr>
                <w:rFonts w:ascii="Calibri" w:hAnsi="Calibri" w:cs="Calibri"/>
                <w:color w:val="000000"/>
              </w:rPr>
              <w:t xml:space="preserve"> Support</w:t>
            </w:r>
          </w:p>
        </w:tc>
        <w:tc>
          <w:tcPr>
            <w:tcW w:w="2789" w:type="dxa"/>
          </w:tcPr>
          <w:p w14:paraId="3AE2425B" w14:textId="43ACB793" w:rsidR="006D6C69" w:rsidRPr="00695B55" w:rsidRDefault="007623EA" w:rsidP="00FE663D">
            <w:pPr>
              <w:autoSpaceDE w:val="0"/>
              <w:autoSpaceDN w:val="0"/>
              <w:adjustRightInd w:val="0"/>
              <w:spacing w:line="360" w:lineRule="auto"/>
              <w:rPr>
                <w:rFonts w:ascii="Calibri" w:hAnsi="Calibri" w:cs="Calibri"/>
                <w:color w:val="000000"/>
              </w:rPr>
            </w:pPr>
            <w:r w:rsidRPr="007623EA">
              <w:rPr>
                <w:rFonts w:ascii="Calibri" w:hAnsi="Calibri" w:cs="Calibri"/>
                <w:color w:val="000000"/>
              </w:rPr>
              <w:t>ramon.lewis@aut.ac.nz</w:t>
            </w:r>
          </w:p>
        </w:tc>
      </w:tr>
      <w:tr w:rsidR="006D6C69" w14:paraId="539B91BE" w14:textId="77777777" w:rsidTr="00580E75">
        <w:trPr>
          <w:trHeight w:val="293"/>
        </w:trPr>
        <w:tc>
          <w:tcPr>
            <w:tcW w:w="2084" w:type="dxa"/>
          </w:tcPr>
          <w:p w14:paraId="63C7878E" w14:textId="3996541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b/>
                <w:color w:val="000000"/>
              </w:rPr>
              <w:t>Dr</w:t>
            </w:r>
            <w:r w:rsidR="006E5C03">
              <w:rPr>
                <w:rFonts w:ascii="Calibri" w:hAnsi="Calibri" w:cs="Calibri"/>
                <w:b/>
                <w:bCs/>
                <w:color w:val="000000"/>
              </w:rPr>
              <w:t>.</w:t>
            </w:r>
            <w:r w:rsidRPr="00695B55">
              <w:rPr>
                <w:rFonts w:ascii="Calibri" w:hAnsi="Calibri" w:cs="Calibri"/>
                <w:b/>
                <w:color w:val="000000"/>
              </w:rPr>
              <w:t xml:space="preserve"> Ramesh Lal</w:t>
            </w:r>
          </w:p>
        </w:tc>
        <w:tc>
          <w:tcPr>
            <w:tcW w:w="1843" w:type="dxa"/>
          </w:tcPr>
          <w:p w14:paraId="78A84CCA"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Lecturer</w:t>
            </w:r>
          </w:p>
        </w:tc>
        <w:tc>
          <w:tcPr>
            <w:tcW w:w="1589" w:type="dxa"/>
          </w:tcPr>
          <w:p w14:paraId="6B96EB66"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17D19860"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Lecturer</w:t>
            </w:r>
          </w:p>
        </w:tc>
        <w:tc>
          <w:tcPr>
            <w:tcW w:w="2789" w:type="dxa"/>
          </w:tcPr>
          <w:p w14:paraId="5ECF5924"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ramesh.lal@aut.ac.nz</w:t>
            </w:r>
          </w:p>
        </w:tc>
      </w:tr>
      <w:tr w:rsidR="006D6C69" w14:paraId="69F0A5B7" w14:textId="77777777" w:rsidTr="00580E75">
        <w:trPr>
          <w:trHeight w:val="590"/>
        </w:trPr>
        <w:tc>
          <w:tcPr>
            <w:tcW w:w="2084" w:type="dxa"/>
          </w:tcPr>
          <w:p w14:paraId="123313CC" w14:textId="5724D823"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Prof</w:t>
            </w:r>
            <w:r w:rsidR="006E5C03">
              <w:rPr>
                <w:rFonts w:ascii="Calibri" w:hAnsi="Calibri" w:cs="Calibri"/>
                <w:b/>
                <w:bCs/>
                <w:color w:val="000000"/>
              </w:rPr>
              <w:t>.</w:t>
            </w:r>
            <w:r w:rsidRPr="00695B55">
              <w:rPr>
                <w:rFonts w:ascii="Calibri" w:hAnsi="Calibri" w:cs="Calibri"/>
                <w:b/>
                <w:color w:val="000000"/>
              </w:rPr>
              <w:t xml:space="preserve"> Catherine Shi</w:t>
            </w:r>
          </w:p>
        </w:tc>
        <w:tc>
          <w:tcPr>
            <w:tcW w:w="1843" w:type="dxa"/>
          </w:tcPr>
          <w:p w14:paraId="4C8B308E"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Lecturer</w:t>
            </w:r>
          </w:p>
        </w:tc>
        <w:tc>
          <w:tcPr>
            <w:tcW w:w="1589" w:type="dxa"/>
          </w:tcPr>
          <w:p w14:paraId="12D2A150"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358338DA"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Lecturer</w:t>
            </w:r>
          </w:p>
        </w:tc>
        <w:tc>
          <w:tcPr>
            <w:tcW w:w="2789" w:type="dxa"/>
          </w:tcPr>
          <w:p w14:paraId="0628E548"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 xml:space="preserve">catherine.shi@aut.ac.nz  </w:t>
            </w:r>
          </w:p>
        </w:tc>
      </w:tr>
      <w:tr w:rsidR="006D6C69" w14:paraId="2DBC63B0" w14:textId="77777777" w:rsidTr="00580E75">
        <w:trPr>
          <w:trHeight w:val="293"/>
        </w:trPr>
        <w:tc>
          <w:tcPr>
            <w:tcW w:w="2084" w:type="dxa"/>
          </w:tcPr>
          <w:p w14:paraId="50123DEA" w14:textId="77777777" w:rsidR="006D6C69" w:rsidRPr="00695B55" w:rsidRDefault="006D6C69" w:rsidP="00FE663D">
            <w:pPr>
              <w:autoSpaceDE w:val="0"/>
              <w:autoSpaceDN w:val="0"/>
              <w:adjustRightInd w:val="0"/>
              <w:spacing w:line="360" w:lineRule="auto"/>
              <w:rPr>
                <w:rFonts w:ascii="Calibri" w:hAnsi="Calibri" w:cs="Calibri"/>
                <w:b/>
                <w:color w:val="000000"/>
              </w:rPr>
            </w:pPr>
            <w:r w:rsidRPr="00695B55">
              <w:rPr>
                <w:rFonts w:ascii="Calibri" w:hAnsi="Calibri" w:cs="Calibri"/>
                <w:b/>
                <w:color w:val="000000"/>
              </w:rPr>
              <w:t>Olivia Tang</w:t>
            </w:r>
          </w:p>
        </w:tc>
        <w:tc>
          <w:tcPr>
            <w:tcW w:w="1843" w:type="dxa"/>
          </w:tcPr>
          <w:p w14:paraId="66DE0B14"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Lecturer</w:t>
            </w:r>
          </w:p>
        </w:tc>
        <w:tc>
          <w:tcPr>
            <w:tcW w:w="1589" w:type="dxa"/>
          </w:tcPr>
          <w:p w14:paraId="6F5BECA2"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Internal</w:t>
            </w:r>
          </w:p>
        </w:tc>
        <w:tc>
          <w:tcPr>
            <w:tcW w:w="1760" w:type="dxa"/>
          </w:tcPr>
          <w:p w14:paraId="3491F20C"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Lecturer</w:t>
            </w:r>
          </w:p>
        </w:tc>
        <w:tc>
          <w:tcPr>
            <w:tcW w:w="2789" w:type="dxa"/>
          </w:tcPr>
          <w:p w14:paraId="5DFF7F1D" w14:textId="77777777" w:rsidR="006D6C69" w:rsidRPr="00695B55" w:rsidRDefault="006D6C69" w:rsidP="00FE663D">
            <w:pPr>
              <w:autoSpaceDE w:val="0"/>
              <w:autoSpaceDN w:val="0"/>
              <w:adjustRightInd w:val="0"/>
              <w:spacing w:line="360" w:lineRule="auto"/>
              <w:rPr>
                <w:rFonts w:ascii="Calibri" w:hAnsi="Calibri" w:cs="Calibri"/>
                <w:color w:val="000000"/>
              </w:rPr>
            </w:pPr>
            <w:r w:rsidRPr="00695B55">
              <w:rPr>
                <w:rFonts w:ascii="Calibri" w:hAnsi="Calibri" w:cs="Calibri"/>
                <w:color w:val="000000"/>
              </w:rPr>
              <w:t>olivia.tang@aut.ac.nz</w:t>
            </w:r>
          </w:p>
        </w:tc>
      </w:tr>
    </w:tbl>
    <w:p w14:paraId="0EBE7475" w14:textId="13B7D057" w:rsidR="005C09B0" w:rsidRDefault="005C09B0">
      <w:pPr>
        <w:spacing w:after="160" w:line="278" w:lineRule="auto"/>
      </w:pPr>
      <w:r>
        <w:br w:type="page"/>
      </w:r>
    </w:p>
    <w:p w14:paraId="4A12541C" w14:textId="1C9B4A97" w:rsidR="005C09B0" w:rsidRPr="00A3018D" w:rsidRDefault="005C09B0" w:rsidP="00A3018D">
      <w:pPr>
        <w:pStyle w:val="Title"/>
        <w:jc w:val="center"/>
        <w:rPr>
          <w:sz w:val="44"/>
          <w:szCs w:val="44"/>
        </w:rPr>
      </w:pPr>
      <w:r w:rsidRPr="00A3018D">
        <w:rPr>
          <w:sz w:val="44"/>
          <w:szCs w:val="44"/>
        </w:rPr>
        <w:lastRenderedPageBreak/>
        <w:t xml:space="preserve">Appendix D – </w:t>
      </w:r>
      <w:r w:rsidR="00ED7D1A" w:rsidRPr="00A3018D">
        <w:rPr>
          <w:sz w:val="44"/>
          <w:szCs w:val="44"/>
        </w:rPr>
        <w:t xml:space="preserve">Stakeholder Management </w:t>
      </w:r>
      <w:r w:rsidR="00FE663D" w:rsidRPr="00A3018D">
        <w:rPr>
          <w:sz w:val="44"/>
          <w:szCs w:val="44"/>
        </w:rPr>
        <w:t>Strategy</w:t>
      </w:r>
    </w:p>
    <w:p w14:paraId="60CB415D" w14:textId="77777777" w:rsidR="008D1ADA" w:rsidRPr="007511E5" w:rsidRDefault="008D1ADA" w:rsidP="007511E5">
      <w:pPr>
        <w:pStyle w:val="Title"/>
        <w:jc w:val="center"/>
        <w:rPr>
          <w:rFonts w:ascii="Calibri" w:hAnsi="Calibri" w:cs="Calibri"/>
          <w:b/>
          <w:bCs/>
          <w:sz w:val="36"/>
          <w:szCs w:val="36"/>
        </w:rPr>
      </w:pPr>
      <w:r w:rsidRPr="007511E5">
        <w:rPr>
          <w:rFonts w:ascii="Calibri" w:hAnsi="Calibri" w:cs="Calibri"/>
          <w:b/>
          <w:bCs/>
          <w:sz w:val="36"/>
          <w:szCs w:val="36"/>
        </w:rPr>
        <w:t>Stakeholder Management Strategy for Network Performance Evaluation on Linux Based Operating Systems</w:t>
      </w:r>
    </w:p>
    <w:p w14:paraId="70977E86" w14:textId="77777777" w:rsidR="008D1ADA" w:rsidRDefault="008D1ADA" w:rsidP="008D1ADA">
      <w:pPr>
        <w:rPr>
          <w:rFonts w:ascii="Calibri" w:hAnsi="Calibri" w:cs="Calibri"/>
          <w:b/>
          <w:bCs/>
        </w:rPr>
      </w:pPr>
    </w:p>
    <w:p w14:paraId="7EDDD08A" w14:textId="77777777" w:rsidR="008D1ADA" w:rsidRDefault="008D1ADA" w:rsidP="008D1ADA">
      <w:pPr>
        <w:rPr>
          <w:rFonts w:ascii="Calibri" w:hAnsi="Calibri" w:cs="Calibri"/>
        </w:rPr>
      </w:pPr>
      <w:r>
        <w:rPr>
          <w:rFonts w:ascii="Calibri" w:hAnsi="Calibri" w:cs="Calibri"/>
          <w:b/>
          <w:bCs/>
        </w:rPr>
        <w:t>Prepared by: Nathan Quai Hoi</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b/>
          <w:bCs/>
        </w:rPr>
        <w:t>Date: 19/03/2025</w:t>
      </w:r>
    </w:p>
    <w:p w14:paraId="1E9633B3" w14:textId="77777777" w:rsidR="008D1ADA" w:rsidRDefault="008D1ADA" w:rsidP="008D1ADA">
      <w:pPr>
        <w:rPr>
          <w:rFonts w:ascii="Calibri" w:hAnsi="Calibri" w:cs="Calibri"/>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14:paraId="1A090593" w14:textId="77777777" w:rsidTr="007511E5">
        <w:tc>
          <w:tcPr>
            <w:tcW w:w="2088" w:type="dxa"/>
          </w:tcPr>
          <w:p w14:paraId="034A0D5B"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Name</w:t>
            </w:r>
          </w:p>
        </w:tc>
        <w:tc>
          <w:tcPr>
            <w:tcW w:w="1350" w:type="dxa"/>
          </w:tcPr>
          <w:p w14:paraId="4AEF1FCB"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Level of Interest</w:t>
            </w:r>
          </w:p>
        </w:tc>
        <w:tc>
          <w:tcPr>
            <w:tcW w:w="1260" w:type="dxa"/>
          </w:tcPr>
          <w:p w14:paraId="52A39061"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Level of Influence</w:t>
            </w:r>
          </w:p>
        </w:tc>
        <w:tc>
          <w:tcPr>
            <w:tcW w:w="4230" w:type="dxa"/>
          </w:tcPr>
          <w:p w14:paraId="67E6BDB7"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Potential Management Strategies</w:t>
            </w:r>
          </w:p>
        </w:tc>
      </w:tr>
      <w:tr w:rsidR="008D1ADA" w14:paraId="01C43B02" w14:textId="77777777" w:rsidTr="007511E5">
        <w:tc>
          <w:tcPr>
            <w:tcW w:w="2088" w:type="dxa"/>
          </w:tcPr>
          <w:p w14:paraId="6727A80D"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Daniel Vaipulu</w:t>
            </w:r>
          </w:p>
        </w:tc>
        <w:tc>
          <w:tcPr>
            <w:tcW w:w="1350" w:type="dxa"/>
          </w:tcPr>
          <w:p w14:paraId="7766D7C8" w14:textId="77777777" w:rsidR="008D1ADA" w:rsidRDefault="008D1ADA" w:rsidP="007511E5">
            <w:pPr>
              <w:autoSpaceDE w:val="0"/>
              <w:autoSpaceDN w:val="0"/>
              <w:adjustRightInd w:val="0"/>
              <w:spacing w:line="360" w:lineRule="auto"/>
              <w:rPr>
                <w:rFonts w:ascii="Calibri" w:hAnsi="Calibri" w:cs="Calibri"/>
                <w:color w:val="000000"/>
                <w:sz w:val="22"/>
                <w:szCs w:val="21"/>
              </w:rPr>
            </w:pPr>
            <w:r>
              <w:rPr>
                <w:rFonts w:ascii="Calibri" w:hAnsi="Calibri" w:cs="Calibri"/>
                <w:color w:val="000000"/>
                <w:sz w:val="22"/>
                <w:szCs w:val="21"/>
              </w:rPr>
              <w:t>High</w:t>
            </w:r>
          </w:p>
        </w:tc>
        <w:tc>
          <w:tcPr>
            <w:tcW w:w="1260" w:type="dxa"/>
          </w:tcPr>
          <w:p w14:paraId="3F71046C" w14:textId="77777777" w:rsidR="008D1ADA" w:rsidRDefault="008D1ADA" w:rsidP="007511E5">
            <w:pPr>
              <w:autoSpaceDE w:val="0"/>
              <w:autoSpaceDN w:val="0"/>
              <w:adjustRightInd w:val="0"/>
              <w:spacing w:line="360" w:lineRule="auto"/>
              <w:rPr>
                <w:rFonts w:ascii="Calibri" w:hAnsi="Calibri" w:cs="Calibri"/>
                <w:color w:val="000000"/>
                <w:sz w:val="22"/>
                <w:szCs w:val="21"/>
              </w:rPr>
            </w:pPr>
            <w:r>
              <w:rPr>
                <w:rFonts w:ascii="Calibri" w:hAnsi="Calibri" w:cs="Calibri"/>
                <w:color w:val="000000"/>
                <w:sz w:val="22"/>
                <w:szCs w:val="21"/>
              </w:rPr>
              <w:t>High</w:t>
            </w:r>
          </w:p>
        </w:tc>
        <w:tc>
          <w:tcPr>
            <w:tcW w:w="4230" w:type="dxa"/>
          </w:tcPr>
          <w:p w14:paraId="6DC38B4F" w14:textId="77777777" w:rsidR="008D1ADA" w:rsidRDefault="008D1ADA" w:rsidP="007511E5">
            <w:pPr>
              <w:autoSpaceDE w:val="0"/>
              <w:autoSpaceDN w:val="0"/>
              <w:adjustRightInd w:val="0"/>
              <w:spacing w:line="360" w:lineRule="auto"/>
              <w:rPr>
                <w:rFonts w:ascii="Calibri" w:hAnsi="Calibri" w:cs="Calibri"/>
                <w:color w:val="000000"/>
                <w:sz w:val="22"/>
                <w:szCs w:val="21"/>
              </w:rPr>
            </w:pPr>
            <w:r>
              <w:rPr>
                <w:rFonts w:ascii="Calibri" w:hAnsi="Calibri" w:cs="Calibri"/>
                <w:color w:val="000000"/>
                <w:sz w:val="22"/>
                <w:szCs w:val="21"/>
              </w:rPr>
              <w:t>Daniel is very resourceful and relaxed. He makes sure to engage the project at a reasonable pace. We will need to keep him updated with what is happening regularly.</w:t>
            </w:r>
          </w:p>
        </w:tc>
      </w:tr>
      <w:tr w:rsidR="008D1ADA" w14:paraId="704048E1" w14:textId="77777777" w:rsidTr="007511E5">
        <w:tc>
          <w:tcPr>
            <w:tcW w:w="2088" w:type="dxa"/>
          </w:tcPr>
          <w:p w14:paraId="60185F04"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Raymond Lutui</w:t>
            </w:r>
          </w:p>
        </w:tc>
        <w:tc>
          <w:tcPr>
            <w:tcW w:w="1350" w:type="dxa"/>
          </w:tcPr>
          <w:p w14:paraId="22020B80" w14:textId="77777777" w:rsidR="008D1ADA" w:rsidRDefault="008D1ADA" w:rsidP="007511E5">
            <w:pPr>
              <w:autoSpaceDE w:val="0"/>
              <w:autoSpaceDN w:val="0"/>
              <w:adjustRightInd w:val="0"/>
              <w:spacing w:line="360" w:lineRule="auto"/>
              <w:rPr>
                <w:rFonts w:ascii="Calibri" w:hAnsi="Calibri" w:cs="Calibri"/>
                <w:color w:val="000000"/>
                <w:sz w:val="22"/>
                <w:szCs w:val="21"/>
              </w:rPr>
            </w:pPr>
            <w:r>
              <w:rPr>
                <w:rFonts w:ascii="Calibri" w:hAnsi="Calibri" w:cs="Calibri"/>
                <w:color w:val="000000"/>
                <w:sz w:val="22"/>
                <w:szCs w:val="21"/>
              </w:rPr>
              <w:t>High</w:t>
            </w:r>
          </w:p>
        </w:tc>
        <w:tc>
          <w:tcPr>
            <w:tcW w:w="1260" w:type="dxa"/>
          </w:tcPr>
          <w:p w14:paraId="437FFF52" w14:textId="77777777" w:rsidR="008D1ADA" w:rsidRDefault="008D1ADA" w:rsidP="007511E5">
            <w:pPr>
              <w:autoSpaceDE w:val="0"/>
              <w:autoSpaceDN w:val="0"/>
              <w:adjustRightInd w:val="0"/>
              <w:spacing w:line="360" w:lineRule="auto"/>
              <w:rPr>
                <w:rFonts w:ascii="Calibri" w:hAnsi="Calibri" w:cs="Calibri"/>
                <w:color w:val="000000"/>
                <w:sz w:val="22"/>
                <w:szCs w:val="21"/>
              </w:rPr>
            </w:pPr>
            <w:r>
              <w:rPr>
                <w:rFonts w:ascii="Calibri" w:hAnsi="Calibri" w:cs="Calibri"/>
                <w:color w:val="000000"/>
                <w:sz w:val="22"/>
                <w:szCs w:val="21"/>
              </w:rPr>
              <w:t>High</w:t>
            </w:r>
          </w:p>
        </w:tc>
        <w:tc>
          <w:tcPr>
            <w:tcW w:w="4230" w:type="dxa"/>
          </w:tcPr>
          <w:p w14:paraId="2072D41E" w14:textId="77777777" w:rsidR="008D1ADA" w:rsidRDefault="008D1ADA" w:rsidP="007511E5">
            <w:pPr>
              <w:autoSpaceDE w:val="0"/>
              <w:autoSpaceDN w:val="0"/>
              <w:adjustRightInd w:val="0"/>
              <w:spacing w:line="360" w:lineRule="auto"/>
              <w:rPr>
                <w:rFonts w:ascii="Calibri" w:hAnsi="Calibri" w:cs="Calibri"/>
                <w:color w:val="000000"/>
                <w:sz w:val="22"/>
                <w:szCs w:val="21"/>
              </w:rPr>
            </w:pPr>
            <w:r>
              <w:rPr>
                <w:rFonts w:ascii="Calibri" w:hAnsi="Calibri" w:cs="Calibri"/>
                <w:color w:val="000000"/>
                <w:sz w:val="22"/>
                <w:szCs w:val="21"/>
              </w:rPr>
              <w:t>Raymond is very relaxed. While also having high expectations. We will need to keep him updated with what is happening.</w:t>
            </w:r>
          </w:p>
        </w:tc>
      </w:tr>
      <w:tr w:rsidR="008D1ADA" w14:paraId="123A13DE" w14:textId="77777777" w:rsidTr="007511E5">
        <w:tc>
          <w:tcPr>
            <w:tcW w:w="2088" w:type="dxa"/>
          </w:tcPr>
          <w:p w14:paraId="6D38D29A" w14:textId="77777777" w:rsidR="008D1ADA" w:rsidRDefault="008D1ADA" w:rsidP="007511E5">
            <w:pPr>
              <w:autoSpaceDE w:val="0"/>
              <w:autoSpaceDN w:val="0"/>
              <w:adjustRightInd w:val="0"/>
              <w:spacing w:line="360" w:lineRule="auto"/>
              <w:rPr>
                <w:rFonts w:ascii="Calibri" w:hAnsi="Calibri" w:cs="Calibri"/>
                <w:b/>
                <w:bCs/>
                <w:color w:val="000000"/>
                <w:szCs w:val="21"/>
              </w:rPr>
            </w:pPr>
            <w:r>
              <w:rPr>
                <w:rFonts w:ascii="Calibri" w:hAnsi="Calibri" w:cs="Calibri"/>
                <w:b/>
                <w:bCs/>
                <w:color w:val="000000"/>
                <w:szCs w:val="21"/>
              </w:rPr>
              <w:t>Thomas Robinson</w:t>
            </w:r>
          </w:p>
        </w:tc>
        <w:tc>
          <w:tcPr>
            <w:tcW w:w="1350" w:type="dxa"/>
          </w:tcPr>
          <w:p w14:paraId="37F44952" w14:textId="77777777" w:rsidR="008D1ADA" w:rsidRDefault="008D1ADA" w:rsidP="007511E5">
            <w:pPr>
              <w:autoSpaceDE w:val="0"/>
              <w:autoSpaceDN w:val="0"/>
              <w:adjustRightInd w:val="0"/>
              <w:spacing w:line="360" w:lineRule="auto"/>
              <w:rPr>
                <w:rFonts w:ascii="Calibri" w:hAnsi="Calibri" w:cs="Calibri"/>
                <w:color w:val="000000"/>
                <w:sz w:val="22"/>
                <w:szCs w:val="21"/>
              </w:rPr>
            </w:pPr>
            <w:r>
              <w:rPr>
                <w:rFonts w:ascii="Calibri" w:hAnsi="Calibri" w:cs="Calibri"/>
                <w:color w:val="000000"/>
                <w:sz w:val="22"/>
                <w:szCs w:val="21"/>
              </w:rPr>
              <w:t>High</w:t>
            </w:r>
          </w:p>
        </w:tc>
        <w:tc>
          <w:tcPr>
            <w:tcW w:w="1260" w:type="dxa"/>
          </w:tcPr>
          <w:p w14:paraId="31AD8D81" w14:textId="32A8C7EE" w:rsidR="008D1ADA" w:rsidRDefault="002D638C" w:rsidP="007511E5">
            <w:pPr>
              <w:autoSpaceDE w:val="0"/>
              <w:autoSpaceDN w:val="0"/>
              <w:adjustRightInd w:val="0"/>
              <w:spacing w:line="360" w:lineRule="auto"/>
              <w:rPr>
                <w:rFonts w:ascii="Calibri" w:hAnsi="Calibri" w:cs="Calibri"/>
                <w:color w:val="000000"/>
                <w:sz w:val="22"/>
                <w:szCs w:val="21"/>
              </w:rPr>
            </w:pPr>
            <w:r>
              <w:rPr>
                <w:rFonts w:ascii="Calibri" w:hAnsi="Calibri" w:cs="Calibri"/>
                <w:color w:val="000000"/>
                <w:sz w:val="22"/>
                <w:szCs w:val="21"/>
              </w:rPr>
              <w:t>Medium</w:t>
            </w:r>
          </w:p>
        </w:tc>
        <w:tc>
          <w:tcPr>
            <w:tcW w:w="4230" w:type="dxa"/>
          </w:tcPr>
          <w:p w14:paraId="6A1A68F9" w14:textId="77777777" w:rsidR="008D1ADA" w:rsidRDefault="008D1ADA" w:rsidP="007511E5">
            <w:pPr>
              <w:autoSpaceDE w:val="0"/>
              <w:autoSpaceDN w:val="0"/>
              <w:adjustRightInd w:val="0"/>
              <w:spacing w:line="360" w:lineRule="auto"/>
              <w:rPr>
                <w:rFonts w:ascii="Calibri" w:hAnsi="Calibri" w:cs="Calibri"/>
                <w:color w:val="000000"/>
                <w:sz w:val="22"/>
                <w:szCs w:val="21"/>
              </w:rPr>
            </w:pPr>
            <w:r>
              <w:rPr>
                <w:rFonts w:ascii="Calibri" w:hAnsi="Calibri" w:cs="Calibri"/>
                <w:color w:val="000000"/>
                <w:sz w:val="22"/>
                <w:szCs w:val="21"/>
              </w:rPr>
              <w:t>Thomas</w:t>
            </w:r>
            <w:r w:rsidRPr="002A70AD">
              <w:rPr>
                <w:rFonts w:ascii="Calibri" w:hAnsi="Calibri" w:cs="Calibri"/>
                <w:color w:val="000000"/>
                <w:sz w:val="22"/>
                <w:szCs w:val="21"/>
              </w:rPr>
              <w:t xml:space="preserve"> would like to ensure all team members are on the same page and keep track of the project tasks. He develops plans </w:t>
            </w:r>
            <w:r>
              <w:rPr>
                <w:rFonts w:ascii="Calibri" w:hAnsi="Calibri" w:cs="Calibri"/>
                <w:color w:val="000000"/>
                <w:sz w:val="22"/>
                <w:szCs w:val="21"/>
              </w:rPr>
              <w:t>and allocates tasks to achieve goals.</w:t>
            </w:r>
          </w:p>
        </w:tc>
      </w:tr>
    </w:tbl>
    <w:p w14:paraId="2422CF4B" w14:textId="66772FEF" w:rsidR="003B4DE9" w:rsidRDefault="003B4DE9">
      <w:pPr>
        <w:spacing w:after="160" w:line="278" w:lineRule="auto"/>
        <w:rPr>
          <w:lang w:eastAsia="en-US"/>
        </w:rPr>
      </w:pPr>
      <w:r>
        <w:rPr>
          <w:lang w:eastAsia="en-US"/>
        </w:rPr>
        <w:br w:type="page"/>
      </w:r>
    </w:p>
    <w:p w14:paraId="37C770B0" w14:textId="1E8C66B5" w:rsidR="005C09B0" w:rsidRDefault="005C09B0" w:rsidP="00A3018D">
      <w:pPr>
        <w:pStyle w:val="Title"/>
        <w:jc w:val="center"/>
      </w:pPr>
      <w:r>
        <w:lastRenderedPageBreak/>
        <w:t xml:space="preserve">Appendix </w:t>
      </w:r>
      <w:r w:rsidR="00ED7D1A">
        <w:t>E</w:t>
      </w:r>
      <w:r>
        <w:t xml:space="preserve"> – Network Diagram</w:t>
      </w:r>
    </w:p>
    <w:p w14:paraId="0091F0AD" w14:textId="05C4C4E8" w:rsidR="005C09B0" w:rsidRDefault="005C09B0" w:rsidP="005C09B0"/>
    <w:p w14:paraId="08B44C94" w14:textId="77777777" w:rsidR="005C09B0" w:rsidRDefault="005C09B0" w:rsidP="005C09B0"/>
    <w:p w14:paraId="625F1D2D" w14:textId="61D3AECD" w:rsidR="005E061C" w:rsidRDefault="005E061C" w:rsidP="005C09B0"/>
    <w:p w14:paraId="7C273E55" w14:textId="77777777" w:rsidR="002664F2" w:rsidRDefault="009C1724" w:rsidP="002664F2">
      <w:pPr>
        <w:spacing w:after="160" w:line="278" w:lineRule="auto"/>
        <w:jc w:val="center"/>
      </w:pPr>
      <w:r>
        <w:rPr>
          <w:noProof/>
        </w:rPr>
        <w:drawing>
          <wp:inline distT="0" distB="0" distL="0" distR="0" wp14:anchorId="1C3A4B6E" wp14:editId="00607B20">
            <wp:extent cx="4683318" cy="2516202"/>
            <wp:effectExtent l="0" t="0" r="3175" b="0"/>
            <wp:docPr id="199480822" name="Picture 2"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822" name="Picture 2" descr="A diagram of a ro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561" cy="2517944"/>
                    </a:xfrm>
                    <a:prstGeom prst="rect">
                      <a:avLst/>
                    </a:prstGeom>
                    <a:noFill/>
                    <a:ln>
                      <a:noFill/>
                    </a:ln>
                  </pic:spPr>
                </pic:pic>
              </a:graphicData>
            </a:graphic>
          </wp:inline>
        </w:drawing>
      </w:r>
    </w:p>
    <w:p w14:paraId="088F4063" w14:textId="55D73D54" w:rsidR="002664F2" w:rsidRDefault="002664F2" w:rsidP="002664F2">
      <w:r>
        <w:t>The figure above shows the network diagram represent</w:t>
      </w:r>
      <w:r w:rsidR="00AA2A80">
        <w:t>ing</w:t>
      </w:r>
      <w:r>
        <w:t xml:space="preserve"> the technical infrastructure of the evaluation environment. </w:t>
      </w:r>
      <w:r w:rsidR="00F17990">
        <w:t>T</w:t>
      </w:r>
      <w:r w:rsidR="00294A49">
        <w:t xml:space="preserve">wo computers will have </w:t>
      </w:r>
      <w:r w:rsidR="00F17990">
        <w:t>the same</w:t>
      </w:r>
      <w:r w:rsidR="00294A49">
        <w:t xml:space="preserve"> Linux </w:t>
      </w:r>
      <w:r w:rsidR="00F17990">
        <w:t>OS</w:t>
      </w:r>
      <w:r w:rsidR="00294A49">
        <w:t xml:space="preserve"> installed and configured as </w:t>
      </w:r>
      <w:r w:rsidR="00F17990">
        <w:t>r</w:t>
      </w:r>
      <w:r w:rsidR="00294A49">
        <w:t>outers.</w:t>
      </w:r>
      <w:r w:rsidR="00F17990">
        <w:t xml:space="preserve"> A third computer will be the sender, and the fourth will be the receiver.</w:t>
      </w:r>
      <w:r w:rsidR="00294A49">
        <w:t xml:space="preserve"> </w:t>
      </w:r>
      <w:r w:rsidR="00CB6DBE">
        <w:t xml:space="preserve">There will be three different networks in total, and </w:t>
      </w:r>
      <w:r w:rsidR="001B308A">
        <w:t xml:space="preserve">each computer will have </w:t>
      </w:r>
      <w:r w:rsidR="00AA2A80">
        <w:t>its own</w:t>
      </w:r>
      <w:r w:rsidR="001B308A">
        <w:t xml:space="preserve"> static I</w:t>
      </w:r>
      <w:r w:rsidR="00AA2A80">
        <w:t>P</w:t>
      </w:r>
      <w:r w:rsidR="001B308A">
        <w:t xml:space="preserve"> address. </w:t>
      </w:r>
    </w:p>
    <w:p w14:paraId="6966FD43" w14:textId="77777777" w:rsidR="00D97EE0" w:rsidRDefault="00D97EE0" w:rsidP="002664F2"/>
    <w:p w14:paraId="66A2C6B7" w14:textId="5E2FE74E" w:rsidR="00D97EE0" w:rsidRPr="00D97EE0" w:rsidRDefault="00D97EE0" w:rsidP="002664F2">
      <w:r>
        <w:rPr>
          <w:b/>
          <w:bCs/>
        </w:rPr>
        <w:t xml:space="preserve">Note: </w:t>
      </w:r>
      <w:r>
        <w:t xml:space="preserve">Router 1 and Router 2 computers will each have two </w:t>
      </w:r>
      <w:r w:rsidR="004102B7">
        <w:t>N</w:t>
      </w:r>
      <w:r>
        <w:t xml:space="preserve">etwork </w:t>
      </w:r>
      <w:r w:rsidR="004102B7">
        <w:t>Interface C</w:t>
      </w:r>
      <w:r>
        <w:t xml:space="preserve">ards. </w:t>
      </w:r>
    </w:p>
    <w:p w14:paraId="74FAFC06" w14:textId="443FA0D8" w:rsidR="005E061C" w:rsidRDefault="005E061C" w:rsidP="002664F2">
      <w:pPr>
        <w:spacing w:after="160" w:line="278" w:lineRule="auto"/>
        <w:jc w:val="center"/>
      </w:pPr>
    </w:p>
    <w:p w14:paraId="580A6292" w14:textId="77777777" w:rsidR="00015843" w:rsidRDefault="00015843" w:rsidP="00015843">
      <w:pPr>
        <w:pStyle w:val="Heading1"/>
        <w:sectPr w:rsidR="00015843">
          <w:headerReference w:type="default" r:id="rId16"/>
          <w:footerReference w:type="default" r:id="rId17"/>
          <w:pgSz w:w="11906" w:h="16838"/>
          <w:pgMar w:top="1440" w:right="1440" w:bottom="1440" w:left="1440" w:header="708" w:footer="708" w:gutter="0"/>
          <w:cols w:space="708"/>
          <w:docGrid w:linePitch="360"/>
        </w:sectPr>
      </w:pPr>
    </w:p>
    <w:p w14:paraId="5A1B0B65" w14:textId="62D98C5C" w:rsidR="00662BF0" w:rsidRDefault="005E061C" w:rsidP="00A3018D">
      <w:pPr>
        <w:pStyle w:val="Title"/>
        <w:jc w:val="center"/>
      </w:pPr>
      <w:r>
        <w:lastRenderedPageBreak/>
        <w:t xml:space="preserve">Appendix </w:t>
      </w:r>
      <w:r w:rsidR="00E93C5D">
        <w:t>F</w:t>
      </w:r>
      <w:r>
        <w:t xml:space="preserve"> </w:t>
      </w:r>
      <w:r w:rsidR="00662BF0">
        <w:t>–</w:t>
      </w:r>
      <w:r>
        <w:t xml:space="preserve"> </w:t>
      </w:r>
      <w:r w:rsidR="00662BF0">
        <w:t>Skills Analysis Matrix</w:t>
      </w:r>
    </w:p>
    <w:p w14:paraId="0AC5E0ED" w14:textId="77777777" w:rsidR="00015843" w:rsidRDefault="00015843" w:rsidP="00015843">
      <w:pPr>
        <w:rPr>
          <w:lang w:eastAsia="en-US"/>
        </w:rPr>
      </w:pPr>
    </w:p>
    <w:tbl>
      <w:tblPr>
        <w:tblW w:w="16336" w:type="dxa"/>
        <w:tblLook w:val="04A0" w:firstRow="1" w:lastRow="0" w:firstColumn="1" w:lastColumn="0" w:noHBand="0" w:noVBand="1"/>
      </w:tblPr>
      <w:tblGrid>
        <w:gridCol w:w="1419"/>
        <w:gridCol w:w="1481"/>
        <w:gridCol w:w="1480"/>
        <w:gridCol w:w="1279"/>
        <w:gridCol w:w="1342"/>
        <w:gridCol w:w="1342"/>
        <w:gridCol w:w="1717"/>
        <w:gridCol w:w="1014"/>
        <w:gridCol w:w="1076"/>
        <w:gridCol w:w="2934"/>
        <w:gridCol w:w="1252"/>
      </w:tblGrid>
      <w:tr w:rsidR="000B5B27" w:rsidRPr="000B5B27" w14:paraId="29066EBB" w14:textId="77777777" w:rsidTr="000B5B27">
        <w:trPr>
          <w:trHeight w:val="741"/>
        </w:trPr>
        <w:tc>
          <w:tcPr>
            <w:tcW w:w="16336" w:type="dxa"/>
            <w:gridSpan w:val="11"/>
            <w:tcBorders>
              <w:top w:val="single" w:sz="4" w:space="0" w:color="auto"/>
              <w:left w:val="single" w:sz="4" w:space="0" w:color="auto"/>
              <w:bottom w:val="single" w:sz="4" w:space="0" w:color="auto"/>
              <w:right w:val="single" w:sz="4" w:space="0" w:color="auto"/>
            </w:tcBorders>
            <w:vAlign w:val="center"/>
            <w:hideMark/>
          </w:tcPr>
          <w:p w14:paraId="468CF7AC" w14:textId="77777777" w:rsidR="000B5B27" w:rsidRPr="000B5B27" w:rsidRDefault="000B5B27" w:rsidP="000B5B27">
            <w:pPr>
              <w:jc w:val="center"/>
              <w:rPr>
                <w:rFonts w:ascii="Aptos Narrow" w:eastAsia="Times New Roman" w:hAnsi="Aptos Narrow" w:cs="Times New Roman"/>
                <w:b/>
                <w:bCs/>
                <w:color w:val="000000"/>
                <w:sz w:val="40"/>
                <w:szCs w:val="40"/>
                <w:lang w:bidi="my-MM"/>
              </w:rPr>
            </w:pPr>
            <w:r w:rsidRPr="000B5B27">
              <w:rPr>
                <w:rFonts w:ascii="Aptos Narrow" w:eastAsia="Times New Roman" w:hAnsi="Aptos Narrow" w:cs="Times New Roman"/>
                <w:b/>
                <w:bCs/>
                <w:color w:val="000000"/>
                <w:sz w:val="40"/>
                <w:szCs w:val="40"/>
                <w:lang w:bidi="my-MM"/>
              </w:rPr>
              <w:t>Skills Matrix</w:t>
            </w:r>
          </w:p>
        </w:tc>
      </w:tr>
      <w:tr w:rsidR="000B5B27" w:rsidRPr="000B5B27" w14:paraId="0053110E" w14:textId="77777777" w:rsidTr="000B5B27">
        <w:trPr>
          <w:trHeight w:val="1271"/>
        </w:trPr>
        <w:tc>
          <w:tcPr>
            <w:tcW w:w="1419" w:type="dxa"/>
            <w:tcBorders>
              <w:top w:val="single" w:sz="4" w:space="0" w:color="auto"/>
              <w:left w:val="single" w:sz="4" w:space="0" w:color="000000"/>
              <w:bottom w:val="single" w:sz="8" w:space="0" w:color="000000"/>
              <w:right w:val="single" w:sz="8" w:space="0" w:color="auto"/>
            </w:tcBorders>
            <w:vAlign w:val="center"/>
            <w:hideMark/>
          </w:tcPr>
          <w:p w14:paraId="76D2CF53"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Team Members</w:t>
            </w:r>
          </w:p>
        </w:tc>
        <w:tc>
          <w:tcPr>
            <w:tcW w:w="1481" w:type="dxa"/>
            <w:tcBorders>
              <w:top w:val="single" w:sz="4" w:space="0" w:color="000000"/>
              <w:left w:val="single" w:sz="4" w:space="0" w:color="000000"/>
              <w:bottom w:val="single" w:sz="8" w:space="0" w:color="000000"/>
              <w:right w:val="single" w:sz="4" w:space="0" w:color="000000"/>
            </w:tcBorders>
            <w:vAlign w:val="center"/>
            <w:hideMark/>
          </w:tcPr>
          <w:p w14:paraId="1068A9BA"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Linux Installation and Configuration</w:t>
            </w:r>
          </w:p>
        </w:tc>
        <w:tc>
          <w:tcPr>
            <w:tcW w:w="1480" w:type="dxa"/>
            <w:tcBorders>
              <w:top w:val="single" w:sz="4" w:space="0" w:color="000000"/>
              <w:left w:val="single" w:sz="4" w:space="0" w:color="000000"/>
              <w:bottom w:val="single" w:sz="8" w:space="0" w:color="000000"/>
              <w:right w:val="single" w:sz="4" w:space="0" w:color="000000"/>
            </w:tcBorders>
            <w:vAlign w:val="center"/>
            <w:hideMark/>
          </w:tcPr>
          <w:p w14:paraId="1A4400BE"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Linux as Router Configuration</w:t>
            </w:r>
          </w:p>
        </w:tc>
        <w:tc>
          <w:tcPr>
            <w:tcW w:w="1279" w:type="dxa"/>
            <w:tcBorders>
              <w:top w:val="single" w:sz="4" w:space="0" w:color="000000"/>
              <w:left w:val="single" w:sz="4" w:space="0" w:color="000000"/>
              <w:bottom w:val="single" w:sz="8" w:space="0" w:color="000000"/>
              <w:right w:val="single" w:sz="4" w:space="0" w:color="000000"/>
            </w:tcBorders>
            <w:vAlign w:val="center"/>
            <w:hideMark/>
          </w:tcPr>
          <w:p w14:paraId="3DDD2708"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BASH Scripting</w:t>
            </w:r>
          </w:p>
        </w:tc>
        <w:tc>
          <w:tcPr>
            <w:tcW w:w="1342" w:type="dxa"/>
            <w:tcBorders>
              <w:top w:val="single" w:sz="4" w:space="0" w:color="000000"/>
              <w:left w:val="single" w:sz="4" w:space="0" w:color="000000"/>
              <w:bottom w:val="single" w:sz="8" w:space="0" w:color="000000"/>
              <w:right w:val="single" w:sz="4" w:space="0" w:color="000000"/>
            </w:tcBorders>
            <w:vAlign w:val="center"/>
            <w:hideMark/>
          </w:tcPr>
          <w:p w14:paraId="682F259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Subnetting IPv4</w:t>
            </w:r>
          </w:p>
        </w:tc>
        <w:tc>
          <w:tcPr>
            <w:tcW w:w="1342" w:type="dxa"/>
            <w:tcBorders>
              <w:top w:val="single" w:sz="4" w:space="0" w:color="000000"/>
              <w:left w:val="single" w:sz="4" w:space="0" w:color="000000"/>
              <w:bottom w:val="single" w:sz="8" w:space="0" w:color="000000"/>
              <w:right w:val="single" w:sz="4" w:space="0" w:color="000000"/>
            </w:tcBorders>
            <w:vAlign w:val="center"/>
            <w:hideMark/>
          </w:tcPr>
          <w:p w14:paraId="73C2CB5A"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Subnetting IPv6</w:t>
            </w:r>
          </w:p>
        </w:tc>
        <w:tc>
          <w:tcPr>
            <w:tcW w:w="1717" w:type="dxa"/>
            <w:tcBorders>
              <w:top w:val="single" w:sz="4" w:space="0" w:color="000000"/>
              <w:left w:val="single" w:sz="4" w:space="0" w:color="000000"/>
              <w:bottom w:val="single" w:sz="8" w:space="0" w:color="000000"/>
              <w:right w:val="single" w:sz="4" w:space="0" w:color="000000"/>
            </w:tcBorders>
            <w:vAlign w:val="center"/>
            <w:hideMark/>
          </w:tcPr>
          <w:p w14:paraId="13003B4D"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Understanding of Networking Protocols (TCP/UDP)</w:t>
            </w:r>
          </w:p>
        </w:tc>
        <w:tc>
          <w:tcPr>
            <w:tcW w:w="1014" w:type="dxa"/>
            <w:tcBorders>
              <w:top w:val="single" w:sz="4" w:space="0" w:color="000000"/>
              <w:left w:val="single" w:sz="4" w:space="0" w:color="000000"/>
              <w:bottom w:val="single" w:sz="8" w:space="0" w:color="000000"/>
              <w:right w:val="single" w:sz="4" w:space="0" w:color="000000"/>
            </w:tcBorders>
            <w:vAlign w:val="center"/>
            <w:hideMark/>
          </w:tcPr>
          <w:p w14:paraId="0AEFB95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iPerf Usage</w:t>
            </w:r>
          </w:p>
        </w:tc>
        <w:tc>
          <w:tcPr>
            <w:tcW w:w="1076" w:type="dxa"/>
            <w:tcBorders>
              <w:top w:val="single" w:sz="4" w:space="0" w:color="000000"/>
              <w:left w:val="single" w:sz="4" w:space="0" w:color="000000"/>
              <w:bottom w:val="single" w:sz="8" w:space="0" w:color="000000"/>
              <w:right w:val="single" w:sz="4" w:space="0" w:color="000000"/>
            </w:tcBorders>
            <w:vAlign w:val="center"/>
            <w:hideMark/>
          </w:tcPr>
          <w:p w14:paraId="29A5F335"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D-ITG Usage</w:t>
            </w:r>
          </w:p>
        </w:tc>
        <w:tc>
          <w:tcPr>
            <w:tcW w:w="2934" w:type="dxa"/>
            <w:tcBorders>
              <w:top w:val="single" w:sz="4" w:space="0" w:color="000000"/>
              <w:left w:val="single" w:sz="4" w:space="0" w:color="000000"/>
              <w:bottom w:val="single" w:sz="8" w:space="0" w:color="000000"/>
              <w:right w:val="single" w:sz="4" w:space="0" w:color="000000"/>
            </w:tcBorders>
            <w:vAlign w:val="center"/>
            <w:hideMark/>
          </w:tcPr>
          <w:p w14:paraId="5E6FFF5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Basic Network Performance Metrics (Throughput, Delay, Jitter, Packet Loss)</w:t>
            </w:r>
          </w:p>
        </w:tc>
        <w:tc>
          <w:tcPr>
            <w:tcW w:w="1247" w:type="dxa"/>
            <w:tcBorders>
              <w:top w:val="single" w:sz="4" w:space="0" w:color="000000"/>
              <w:left w:val="single" w:sz="4" w:space="0" w:color="000000"/>
              <w:bottom w:val="single" w:sz="8" w:space="0" w:color="000000"/>
              <w:right w:val="single" w:sz="4" w:space="0" w:color="000000"/>
            </w:tcBorders>
            <w:vAlign w:val="center"/>
            <w:hideMark/>
          </w:tcPr>
          <w:p w14:paraId="09A454BA"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Basic Data Analysis Skills</w:t>
            </w:r>
          </w:p>
        </w:tc>
      </w:tr>
      <w:tr w:rsidR="000B5B27" w:rsidRPr="000B5B27" w14:paraId="6FF15313" w14:textId="77777777" w:rsidTr="000B5B27">
        <w:trPr>
          <w:trHeight w:val="423"/>
        </w:trPr>
        <w:tc>
          <w:tcPr>
            <w:tcW w:w="1419"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0DC20361"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Kylie Afable</w:t>
            </w:r>
          </w:p>
        </w:tc>
        <w:tc>
          <w:tcPr>
            <w:tcW w:w="1481" w:type="dxa"/>
            <w:tcBorders>
              <w:top w:val="single" w:sz="4" w:space="0" w:color="000000"/>
              <w:left w:val="single" w:sz="4" w:space="0" w:color="000000"/>
              <w:bottom w:val="single" w:sz="4" w:space="0" w:color="000000"/>
              <w:right w:val="single" w:sz="4" w:space="0" w:color="000000"/>
            </w:tcBorders>
            <w:shd w:val="clear" w:color="D9D9D9" w:fill="4D93D9"/>
            <w:noWrap/>
            <w:vAlign w:val="center"/>
            <w:hideMark/>
          </w:tcPr>
          <w:p w14:paraId="67086A0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480"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48D90CF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79" w:type="dxa"/>
            <w:tcBorders>
              <w:top w:val="single" w:sz="4" w:space="0" w:color="000000"/>
              <w:left w:val="single" w:sz="4" w:space="0" w:color="000000"/>
              <w:bottom w:val="single" w:sz="4" w:space="0" w:color="000000"/>
              <w:right w:val="single" w:sz="4" w:space="0" w:color="000000"/>
            </w:tcBorders>
            <w:shd w:val="clear" w:color="D9D9D9" w:fill="4D93D9"/>
            <w:noWrap/>
            <w:vAlign w:val="center"/>
            <w:hideMark/>
          </w:tcPr>
          <w:p w14:paraId="49D3D532"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342"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5EA6BB19"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342"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3D64A96A"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717"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59C42099"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014"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5423664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076"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6D184DD8"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2934"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586F484F"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47"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4035EDD1"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r>
      <w:tr w:rsidR="000B5B27" w:rsidRPr="000B5B27" w14:paraId="1E1C82DE" w14:textId="77777777" w:rsidTr="000B5B27">
        <w:trPr>
          <w:trHeight w:val="423"/>
        </w:trPr>
        <w:tc>
          <w:tcPr>
            <w:tcW w:w="1419" w:type="dxa"/>
            <w:tcBorders>
              <w:top w:val="single" w:sz="4" w:space="0" w:color="000000"/>
              <w:left w:val="single" w:sz="4" w:space="0" w:color="000000"/>
              <w:bottom w:val="single" w:sz="4" w:space="0" w:color="000000"/>
              <w:right w:val="single" w:sz="8" w:space="0" w:color="auto"/>
            </w:tcBorders>
            <w:noWrap/>
            <w:vAlign w:val="center"/>
            <w:hideMark/>
          </w:tcPr>
          <w:p w14:paraId="180CEC2D"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Zafar Azad</w:t>
            </w:r>
          </w:p>
        </w:tc>
        <w:tc>
          <w:tcPr>
            <w:tcW w:w="1481" w:type="dxa"/>
            <w:tcBorders>
              <w:top w:val="single" w:sz="4" w:space="0" w:color="000000"/>
              <w:left w:val="single" w:sz="4" w:space="0" w:color="000000"/>
              <w:bottom w:val="single" w:sz="4" w:space="0" w:color="000000"/>
              <w:right w:val="single" w:sz="4" w:space="0" w:color="000000"/>
            </w:tcBorders>
            <w:shd w:val="clear" w:color="000000" w:fill="4D93D9"/>
            <w:noWrap/>
            <w:vAlign w:val="center"/>
            <w:hideMark/>
          </w:tcPr>
          <w:p w14:paraId="42CD3FF5"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480"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571B6A0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79" w:type="dxa"/>
            <w:tcBorders>
              <w:top w:val="single" w:sz="4" w:space="0" w:color="000000"/>
              <w:left w:val="single" w:sz="4" w:space="0" w:color="000000"/>
              <w:bottom w:val="single" w:sz="4" w:space="0" w:color="000000"/>
              <w:right w:val="single" w:sz="4" w:space="0" w:color="000000"/>
            </w:tcBorders>
            <w:shd w:val="clear" w:color="000000" w:fill="4D93D9"/>
            <w:noWrap/>
            <w:vAlign w:val="center"/>
            <w:hideMark/>
          </w:tcPr>
          <w:p w14:paraId="51BF6815"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342" w:type="dxa"/>
            <w:tcBorders>
              <w:top w:val="single" w:sz="4" w:space="0" w:color="000000"/>
              <w:left w:val="single" w:sz="4" w:space="0" w:color="000000"/>
              <w:bottom w:val="single" w:sz="4" w:space="0" w:color="000000"/>
              <w:right w:val="single" w:sz="4" w:space="0" w:color="000000"/>
            </w:tcBorders>
            <w:shd w:val="clear" w:color="000000" w:fill="4D93D9"/>
            <w:noWrap/>
            <w:vAlign w:val="center"/>
            <w:hideMark/>
          </w:tcPr>
          <w:p w14:paraId="3708C9C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342" w:type="dxa"/>
            <w:tcBorders>
              <w:top w:val="single" w:sz="4" w:space="0" w:color="000000"/>
              <w:left w:val="single" w:sz="4" w:space="0" w:color="000000"/>
              <w:bottom w:val="single" w:sz="4" w:space="0" w:color="000000"/>
              <w:right w:val="single" w:sz="4" w:space="0" w:color="000000"/>
            </w:tcBorders>
            <w:shd w:val="clear" w:color="000000" w:fill="92D050"/>
            <w:noWrap/>
            <w:vAlign w:val="center"/>
            <w:hideMark/>
          </w:tcPr>
          <w:p w14:paraId="67323441"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3</w:t>
            </w:r>
          </w:p>
        </w:tc>
        <w:tc>
          <w:tcPr>
            <w:tcW w:w="1717" w:type="dxa"/>
            <w:tcBorders>
              <w:top w:val="single" w:sz="4" w:space="0" w:color="000000"/>
              <w:left w:val="single" w:sz="4" w:space="0" w:color="000000"/>
              <w:bottom w:val="single" w:sz="4" w:space="0" w:color="000000"/>
              <w:right w:val="single" w:sz="4" w:space="0" w:color="000000"/>
            </w:tcBorders>
            <w:shd w:val="clear" w:color="000000" w:fill="92D050"/>
            <w:noWrap/>
            <w:vAlign w:val="center"/>
            <w:hideMark/>
          </w:tcPr>
          <w:p w14:paraId="0C0B94B5"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3</w:t>
            </w:r>
          </w:p>
        </w:tc>
        <w:tc>
          <w:tcPr>
            <w:tcW w:w="1014"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3354973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076"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4F3A841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2934" w:type="dxa"/>
            <w:tcBorders>
              <w:top w:val="single" w:sz="4" w:space="0" w:color="000000"/>
              <w:left w:val="single" w:sz="4" w:space="0" w:color="000000"/>
              <w:bottom w:val="single" w:sz="4" w:space="0" w:color="000000"/>
              <w:right w:val="single" w:sz="4" w:space="0" w:color="000000"/>
            </w:tcBorders>
            <w:shd w:val="clear" w:color="000000" w:fill="4D93D9"/>
            <w:noWrap/>
            <w:vAlign w:val="center"/>
            <w:hideMark/>
          </w:tcPr>
          <w:p w14:paraId="12EAD933"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247" w:type="dxa"/>
            <w:tcBorders>
              <w:top w:val="single" w:sz="4" w:space="0" w:color="000000"/>
              <w:left w:val="single" w:sz="4" w:space="0" w:color="000000"/>
              <w:bottom w:val="single" w:sz="4" w:space="0" w:color="000000"/>
              <w:right w:val="single" w:sz="4" w:space="0" w:color="000000"/>
            </w:tcBorders>
            <w:shd w:val="clear" w:color="000000" w:fill="4D93D9"/>
            <w:noWrap/>
            <w:vAlign w:val="center"/>
            <w:hideMark/>
          </w:tcPr>
          <w:p w14:paraId="569B47C0"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r>
      <w:tr w:rsidR="000B5B27" w:rsidRPr="000B5B27" w14:paraId="752610B8" w14:textId="77777777" w:rsidTr="000B5B27">
        <w:trPr>
          <w:trHeight w:val="423"/>
        </w:trPr>
        <w:tc>
          <w:tcPr>
            <w:tcW w:w="1419"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46D54AA0"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Larissa Goh</w:t>
            </w:r>
          </w:p>
        </w:tc>
        <w:tc>
          <w:tcPr>
            <w:tcW w:w="1481" w:type="dxa"/>
            <w:tcBorders>
              <w:top w:val="single" w:sz="4" w:space="0" w:color="000000"/>
              <w:left w:val="single" w:sz="4" w:space="0" w:color="000000"/>
              <w:bottom w:val="single" w:sz="4" w:space="0" w:color="000000"/>
              <w:right w:val="single" w:sz="4" w:space="0" w:color="000000"/>
            </w:tcBorders>
            <w:shd w:val="clear" w:color="D9D9D9" w:fill="4D93D9"/>
            <w:noWrap/>
            <w:vAlign w:val="center"/>
            <w:hideMark/>
          </w:tcPr>
          <w:p w14:paraId="7F9CBD01"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480"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3B0BCA3F"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79"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4E5AA88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342"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0700347D"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342"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2DEA530A"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717"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11805FE2"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014"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04EB0BE4"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076"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4833D270"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2934"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071CFDC4"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247"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7E3FEAF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r>
      <w:tr w:rsidR="000B5B27" w:rsidRPr="000B5B27" w14:paraId="5B1A1BAD" w14:textId="77777777" w:rsidTr="000B5B27">
        <w:trPr>
          <w:trHeight w:val="423"/>
        </w:trPr>
        <w:tc>
          <w:tcPr>
            <w:tcW w:w="1419" w:type="dxa"/>
            <w:tcBorders>
              <w:top w:val="single" w:sz="4" w:space="0" w:color="000000"/>
              <w:left w:val="single" w:sz="4" w:space="0" w:color="000000"/>
              <w:bottom w:val="single" w:sz="4" w:space="0" w:color="000000"/>
              <w:right w:val="single" w:sz="8" w:space="0" w:color="auto"/>
            </w:tcBorders>
            <w:noWrap/>
            <w:vAlign w:val="center"/>
            <w:hideMark/>
          </w:tcPr>
          <w:p w14:paraId="505C60F3"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Nathan Quai Hoi</w:t>
            </w:r>
          </w:p>
        </w:tc>
        <w:tc>
          <w:tcPr>
            <w:tcW w:w="1481" w:type="dxa"/>
            <w:tcBorders>
              <w:top w:val="single" w:sz="4" w:space="0" w:color="000000"/>
              <w:left w:val="single" w:sz="4" w:space="0" w:color="000000"/>
              <w:bottom w:val="single" w:sz="4" w:space="0" w:color="000000"/>
              <w:right w:val="single" w:sz="4" w:space="0" w:color="000000"/>
            </w:tcBorders>
            <w:shd w:val="clear" w:color="000000" w:fill="4D93D9"/>
            <w:noWrap/>
            <w:vAlign w:val="center"/>
            <w:hideMark/>
          </w:tcPr>
          <w:p w14:paraId="030018B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480"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35C1783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79"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5A2E2F0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342" w:type="dxa"/>
            <w:tcBorders>
              <w:top w:val="single" w:sz="4" w:space="0" w:color="000000"/>
              <w:left w:val="single" w:sz="4" w:space="0" w:color="000000"/>
              <w:bottom w:val="single" w:sz="4" w:space="0" w:color="000000"/>
              <w:right w:val="single" w:sz="4" w:space="0" w:color="000000"/>
            </w:tcBorders>
            <w:shd w:val="clear" w:color="000000" w:fill="4D93D9"/>
            <w:noWrap/>
            <w:vAlign w:val="center"/>
            <w:hideMark/>
          </w:tcPr>
          <w:p w14:paraId="38CFD85F"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342"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8AC756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717"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B20AF6F"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014"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1FF705F3"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076"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62ABFFD6"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2934"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7B82964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47"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5BCCCE7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r>
      <w:tr w:rsidR="000B5B27" w:rsidRPr="000B5B27" w14:paraId="4AAB1EE2" w14:textId="77777777" w:rsidTr="000B5B27">
        <w:trPr>
          <w:trHeight w:val="423"/>
        </w:trPr>
        <w:tc>
          <w:tcPr>
            <w:tcW w:w="1419"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13A49145"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Charmi Patel</w:t>
            </w:r>
          </w:p>
        </w:tc>
        <w:tc>
          <w:tcPr>
            <w:tcW w:w="1481" w:type="dxa"/>
            <w:tcBorders>
              <w:top w:val="single" w:sz="4" w:space="0" w:color="000000"/>
              <w:left w:val="single" w:sz="4" w:space="0" w:color="000000"/>
              <w:bottom w:val="single" w:sz="4" w:space="0" w:color="000000"/>
              <w:right w:val="single" w:sz="4" w:space="0" w:color="000000"/>
            </w:tcBorders>
            <w:shd w:val="clear" w:color="D9D9D9" w:fill="4D93D9"/>
            <w:noWrap/>
            <w:vAlign w:val="center"/>
            <w:hideMark/>
          </w:tcPr>
          <w:p w14:paraId="2B65BA3E"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480"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78A69C82"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79" w:type="dxa"/>
            <w:tcBorders>
              <w:top w:val="single" w:sz="4" w:space="0" w:color="000000"/>
              <w:left w:val="single" w:sz="4" w:space="0" w:color="000000"/>
              <w:bottom w:val="single" w:sz="4" w:space="0" w:color="000000"/>
              <w:right w:val="single" w:sz="4" w:space="0" w:color="000000"/>
            </w:tcBorders>
            <w:shd w:val="clear" w:color="D9D9D9" w:fill="4D93D9"/>
            <w:noWrap/>
            <w:vAlign w:val="center"/>
            <w:hideMark/>
          </w:tcPr>
          <w:p w14:paraId="2ACF2C13"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342"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68DAB0B0"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342"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28B93D56"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717"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6572C735"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014"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7F513A94"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076" w:type="dxa"/>
            <w:tcBorders>
              <w:top w:val="single" w:sz="4" w:space="0" w:color="000000"/>
              <w:left w:val="single" w:sz="4" w:space="0" w:color="000000"/>
              <w:bottom w:val="single" w:sz="4" w:space="0" w:color="000000"/>
              <w:right w:val="single" w:sz="4" w:space="0" w:color="000000"/>
            </w:tcBorders>
            <w:shd w:val="clear" w:color="D9D9D9" w:fill="C00000"/>
            <w:noWrap/>
            <w:vAlign w:val="center"/>
            <w:hideMark/>
          </w:tcPr>
          <w:p w14:paraId="6A414968"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2934"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65AA0E8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247" w:type="dxa"/>
            <w:tcBorders>
              <w:top w:val="single" w:sz="4" w:space="0" w:color="000000"/>
              <w:left w:val="single" w:sz="4" w:space="0" w:color="000000"/>
              <w:bottom w:val="single" w:sz="4" w:space="0" w:color="000000"/>
              <w:right w:val="single" w:sz="4" w:space="0" w:color="000000"/>
            </w:tcBorders>
            <w:shd w:val="clear" w:color="D9D9D9" w:fill="FFC000"/>
            <w:noWrap/>
            <w:vAlign w:val="center"/>
            <w:hideMark/>
          </w:tcPr>
          <w:p w14:paraId="47FCDCB0"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r>
      <w:tr w:rsidR="000B5B27" w:rsidRPr="000B5B27" w14:paraId="453A9D8E" w14:textId="77777777" w:rsidTr="000B5B27">
        <w:trPr>
          <w:trHeight w:val="423"/>
        </w:trPr>
        <w:tc>
          <w:tcPr>
            <w:tcW w:w="1419" w:type="dxa"/>
            <w:tcBorders>
              <w:top w:val="single" w:sz="4" w:space="0" w:color="000000"/>
              <w:left w:val="single" w:sz="4" w:space="0" w:color="000000"/>
              <w:bottom w:val="single" w:sz="4" w:space="0" w:color="000000"/>
              <w:right w:val="single" w:sz="8" w:space="0" w:color="auto"/>
            </w:tcBorders>
            <w:noWrap/>
            <w:vAlign w:val="center"/>
            <w:hideMark/>
          </w:tcPr>
          <w:p w14:paraId="21CCA0DD"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Win Phyo</w:t>
            </w:r>
          </w:p>
        </w:tc>
        <w:tc>
          <w:tcPr>
            <w:tcW w:w="1481" w:type="dxa"/>
            <w:tcBorders>
              <w:top w:val="single" w:sz="4" w:space="0" w:color="000000"/>
              <w:left w:val="single" w:sz="4" w:space="0" w:color="000000"/>
              <w:bottom w:val="single" w:sz="4" w:space="0" w:color="000000"/>
              <w:right w:val="single" w:sz="4" w:space="0" w:color="000000"/>
            </w:tcBorders>
            <w:shd w:val="clear" w:color="000000" w:fill="4D93D9"/>
            <w:noWrap/>
            <w:vAlign w:val="center"/>
            <w:hideMark/>
          </w:tcPr>
          <w:p w14:paraId="4244132E"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480"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48A09DD5"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79"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54D3D13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342" w:type="dxa"/>
            <w:tcBorders>
              <w:top w:val="single" w:sz="4" w:space="0" w:color="000000"/>
              <w:left w:val="single" w:sz="4" w:space="0" w:color="000000"/>
              <w:bottom w:val="single" w:sz="4" w:space="0" w:color="000000"/>
              <w:right w:val="single" w:sz="4" w:space="0" w:color="000000"/>
            </w:tcBorders>
            <w:shd w:val="clear" w:color="000000" w:fill="4D93D9"/>
            <w:noWrap/>
            <w:vAlign w:val="center"/>
            <w:hideMark/>
          </w:tcPr>
          <w:p w14:paraId="5D0E06D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342"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7E295A7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717"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3808ACF"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014"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4559D92D"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076" w:type="dxa"/>
            <w:tcBorders>
              <w:top w:val="single" w:sz="4" w:space="0" w:color="000000"/>
              <w:left w:val="single" w:sz="4" w:space="0" w:color="000000"/>
              <w:bottom w:val="single" w:sz="4" w:space="0" w:color="000000"/>
              <w:right w:val="single" w:sz="4" w:space="0" w:color="000000"/>
            </w:tcBorders>
            <w:shd w:val="clear" w:color="000000" w:fill="C00000"/>
            <w:noWrap/>
            <w:vAlign w:val="center"/>
            <w:hideMark/>
          </w:tcPr>
          <w:p w14:paraId="22ED731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2934"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0A65B1E5"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247"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7A6664E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r>
      <w:tr w:rsidR="000B5B27" w:rsidRPr="000B5B27" w14:paraId="5A40D765" w14:textId="77777777" w:rsidTr="00A15EC4">
        <w:trPr>
          <w:trHeight w:val="423"/>
        </w:trPr>
        <w:tc>
          <w:tcPr>
            <w:tcW w:w="1419" w:type="dxa"/>
            <w:tcBorders>
              <w:top w:val="single" w:sz="4" w:space="0" w:color="000000"/>
              <w:left w:val="single" w:sz="4" w:space="0" w:color="000000"/>
              <w:bottom w:val="single" w:sz="18" w:space="0" w:color="000000"/>
              <w:right w:val="single" w:sz="8" w:space="0" w:color="auto"/>
            </w:tcBorders>
            <w:shd w:val="clear" w:color="D9D9D9" w:fill="D9D9D9"/>
            <w:noWrap/>
            <w:vAlign w:val="center"/>
            <w:hideMark/>
          </w:tcPr>
          <w:p w14:paraId="74BB391C"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Thomas Robinson</w:t>
            </w:r>
          </w:p>
        </w:tc>
        <w:tc>
          <w:tcPr>
            <w:tcW w:w="1481" w:type="dxa"/>
            <w:tcBorders>
              <w:top w:val="single" w:sz="4" w:space="0" w:color="000000"/>
              <w:left w:val="single" w:sz="4" w:space="0" w:color="000000"/>
              <w:bottom w:val="single" w:sz="18" w:space="0" w:color="000000"/>
              <w:right w:val="single" w:sz="4" w:space="0" w:color="000000"/>
            </w:tcBorders>
            <w:shd w:val="clear" w:color="000000" w:fill="92D050"/>
            <w:noWrap/>
            <w:vAlign w:val="center"/>
            <w:hideMark/>
          </w:tcPr>
          <w:p w14:paraId="4D8ACFE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3</w:t>
            </w:r>
          </w:p>
        </w:tc>
        <w:tc>
          <w:tcPr>
            <w:tcW w:w="1480" w:type="dxa"/>
            <w:tcBorders>
              <w:top w:val="single" w:sz="4" w:space="0" w:color="000000"/>
              <w:left w:val="single" w:sz="4" w:space="0" w:color="000000"/>
              <w:bottom w:val="single" w:sz="18" w:space="0" w:color="000000"/>
              <w:right w:val="single" w:sz="4" w:space="0" w:color="000000"/>
            </w:tcBorders>
            <w:shd w:val="clear" w:color="000000" w:fill="C00000"/>
            <w:noWrap/>
            <w:vAlign w:val="center"/>
            <w:hideMark/>
          </w:tcPr>
          <w:p w14:paraId="6157682D"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79" w:type="dxa"/>
            <w:tcBorders>
              <w:top w:val="single" w:sz="4" w:space="0" w:color="000000"/>
              <w:left w:val="single" w:sz="4" w:space="0" w:color="000000"/>
              <w:bottom w:val="single" w:sz="18" w:space="0" w:color="000000"/>
              <w:right w:val="single" w:sz="4" w:space="0" w:color="000000"/>
            </w:tcBorders>
            <w:shd w:val="clear" w:color="000000" w:fill="4D93D9"/>
            <w:noWrap/>
            <w:vAlign w:val="center"/>
            <w:hideMark/>
          </w:tcPr>
          <w:p w14:paraId="71445F36"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342" w:type="dxa"/>
            <w:tcBorders>
              <w:top w:val="single" w:sz="4" w:space="0" w:color="000000"/>
              <w:left w:val="single" w:sz="4" w:space="0" w:color="000000"/>
              <w:bottom w:val="single" w:sz="18" w:space="0" w:color="000000"/>
              <w:right w:val="single" w:sz="4" w:space="0" w:color="000000"/>
            </w:tcBorders>
            <w:shd w:val="clear" w:color="000000" w:fill="4D93D9"/>
            <w:noWrap/>
            <w:vAlign w:val="center"/>
            <w:hideMark/>
          </w:tcPr>
          <w:p w14:paraId="670584CA"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342" w:type="dxa"/>
            <w:tcBorders>
              <w:top w:val="single" w:sz="4" w:space="0" w:color="000000"/>
              <w:left w:val="single" w:sz="4" w:space="0" w:color="000000"/>
              <w:bottom w:val="single" w:sz="18" w:space="0" w:color="000000"/>
              <w:right w:val="single" w:sz="4" w:space="0" w:color="000000"/>
            </w:tcBorders>
            <w:shd w:val="clear" w:color="000000" w:fill="FFC000"/>
            <w:noWrap/>
            <w:vAlign w:val="center"/>
            <w:hideMark/>
          </w:tcPr>
          <w:p w14:paraId="59C4220E"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717" w:type="dxa"/>
            <w:tcBorders>
              <w:top w:val="single" w:sz="4" w:space="0" w:color="000000"/>
              <w:left w:val="single" w:sz="4" w:space="0" w:color="000000"/>
              <w:bottom w:val="single" w:sz="18" w:space="0" w:color="000000"/>
              <w:right w:val="single" w:sz="4" w:space="0" w:color="000000"/>
            </w:tcBorders>
            <w:shd w:val="clear" w:color="000000" w:fill="4D93D9"/>
            <w:noWrap/>
            <w:vAlign w:val="center"/>
            <w:hideMark/>
          </w:tcPr>
          <w:p w14:paraId="545B69C5"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014" w:type="dxa"/>
            <w:tcBorders>
              <w:top w:val="single" w:sz="4" w:space="0" w:color="000000"/>
              <w:left w:val="single" w:sz="4" w:space="0" w:color="000000"/>
              <w:bottom w:val="single" w:sz="18" w:space="0" w:color="000000"/>
              <w:right w:val="single" w:sz="4" w:space="0" w:color="000000"/>
            </w:tcBorders>
            <w:shd w:val="clear" w:color="000000" w:fill="C00000"/>
            <w:noWrap/>
            <w:vAlign w:val="center"/>
            <w:hideMark/>
          </w:tcPr>
          <w:p w14:paraId="51F59FFA"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076" w:type="dxa"/>
            <w:tcBorders>
              <w:top w:val="single" w:sz="4" w:space="0" w:color="000000"/>
              <w:left w:val="single" w:sz="4" w:space="0" w:color="000000"/>
              <w:bottom w:val="single" w:sz="18" w:space="0" w:color="000000"/>
              <w:right w:val="single" w:sz="4" w:space="0" w:color="000000"/>
            </w:tcBorders>
            <w:shd w:val="clear" w:color="000000" w:fill="C00000"/>
            <w:noWrap/>
            <w:vAlign w:val="center"/>
            <w:hideMark/>
          </w:tcPr>
          <w:p w14:paraId="57072BD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2934" w:type="dxa"/>
            <w:tcBorders>
              <w:top w:val="single" w:sz="4" w:space="0" w:color="000000"/>
              <w:left w:val="single" w:sz="4" w:space="0" w:color="000000"/>
              <w:bottom w:val="single" w:sz="18" w:space="0" w:color="000000"/>
              <w:right w:val="single" w:sz="4" w:space="0" w:color="000000"/>
            </w:tcBorders>
            <w:shd w:val="clear" w:color="000000" w:fill="FFC000"/>
            <w:noWrap/>
            <w:vAlign w:val="center"/>
            <w:hideMark/>
          </w:tcPr>
          <w:p w14:paraId="492A824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247" w:type="dxa"/>
            <w:tcBorders>
              <w:top w:val="single" w:sz="4" w:space="0" w:color="000000"/>
              <w:left w:val="single" w:sz="4" w:space="0" w:color="000000"/>
              <w:bottom w:val="single" w:sz="18" w:space="0" w:color="000000"/>
              <w:right w:val="single" w:sz="4" w:space="0" w:color="000000"/>
            </w:tcBorders>
            <w:shd w:val="clear" w:color="000000" w:fill="4D93D9"/>
            <w:noWrap/>
            <w:vAlign w:val="center"/>
            <w:hideMark/>
          </w:tcPr>
          <w:p w14:paraId="7ED55C3F"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r>
      <w:tr w:rsidR="000B5B27" w:rsidRPr="000B5B27" w14:paraId="0ACC4779" w14:textId="77777777" w:rsidTr="00A15EC4">
        <w:trPr>
          <w:trHeight w:val="423"/>
        </w:trPr>
        <w:tc>
          <w:tcPr>
            <w:tcW w:w="1419" w:type="dxa"/>
            <w:tcBorders>
              <w:top w:val="single" w:sz="18" w:space="0" w:color="000000"/>
              <w:left w:val="single" w:sz="18" w:space="0" w:color="000000"/>
              <w:bottom w:val="single" w:sz="18" w:space="0" w:color="000000"/>
              <w:right w:val="single" w:sz="8" w:space="0" w:color="auto"/>
            </w:tcBorders>
            <w:noWrap/>
            <w:vAlign w:val="center"/>
            <w:hideMark/>
          </w:tcPr>
          <w:p w14:paraId="049416EF"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Total</w:t>
            </w:r>
          </w:p>
        </w:tc>
        <w:tc>
          <w:tcPr>
            <w:tcW w:w="1481" w:type="dxa"/>
            <w:tcBorders>
              <w:top w:val="single" w:sz="18" w:space="0" w:color="000000"/>
              <w:left w:val="single" w:sz="4" w:space="0" w:color="000000"/>
              <w:bottom w:val="single" w:sz="18" w:space="0" w:color="000000"/>
              <w:right w:val="single" w:sz="4" w:space="0" w:color="000000"/>
            </w:tcBorders>
            <w:shd w:val="clear" w:color="000000" w:fill="92D050"/>
            <w:noWrap/>
            <w:vAlign w:val="center"/>
            <w:hideMark/>
          </w:tcPr>
          <w:p w14:paraId="40408F1D"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15</w:t>
            </w:r>
          </w:p>
        </w:tc>
        <w:tc>
          <w:tcPr>
            <w:tcW w:w="1480" w:type="dxa"/>
            <w:tcBorders>
              <w:top w:val="single" w:sz="18" w:space="0" w:color="000000"/>
              <w:left w:val="single" w:sz="4" w:space="0" w:color="000000"/>
              <w:bottom w:val="single" w:sz="18" w:space="0" w:color="000000"/>
              <w:right w:val="single" w:sz="4" w:space="0" w:color="000000"/>
            </w:tcBorders>
            <w:shd w:val="clear" w:color="000000" w:fill="C00000"/>
            <w:noWrap/>
            <w:vAlign w:val="center"/>
            <w:hideMark/>
          </w:tcPr>
          <w:p w14:paraId="07BF1F89"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279" w:type="dxa"/>
            <w:tcBorders>
              <w:top w:val="single" w:sz="18" w:space="0" w:color="000000"/>
              <w:left w:val="single" w:sz="4" w:space="0" w:color="000000"/>
              <w:bottom w:val="single" w:sz="18" w:space="0" w:color="000000"/>
              <w:right w:val="single" w:sz="4" w:space="0" w:color="000000"/>
            </w:tcBorders>
            <w:shd w:val="clear" w:color="000000" w:fill="92D050"/>
            <w:noWrap/>
            <w:vAlign w:val="center"/>
            <w:hideMark/>
          </w:tcPr>
          <w:p w14:paraId="4A296FA2"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9</w:t>
            </w:r>
          </w:p>
        </w:tc>
        <w:tc>
          <w:tcPr>
            <w:tcW w:w="1342" w:type="dxa"/>
            <w:tcBorders>
              <w:top w:val="single" w:sz="18" w:space="0" w:color="000000"/>
              <w:left w:val="single" w:sz="4" w:space="0" w:color="000000"/>
              <w:bottom w:val="single" w:sz="18" w:space="0" w:color="000000"/>
              <w:right w:val="single" w:sz="4" w:space="0" w:color="000000"/>
            </w:tcBorders>
            <w:shd w:val="clear" w:color="000000" w:fill="92D050"/>
            <w:noWrap/>
            <w:vAlign w:val="center"/>
            <w:hideMark/>
          </w:tcPr>
          <w:p w14:paraId="32AC81C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11</w:t>
            </w:r>
          </w:p>
        </w:tc>
        <w:tc>
          <w:tcPr>
            <w:tcW w:w="1342" w:type="dxa"/>
            <w:tcBorders>
              <w:top w:val="single" w:sz="18" w:space="0" w:color="000000"/>
              <w:left w:val="single" w:sz="4" w:space="0" w:color="000000"/>
              <w:bottom w:val="single" w:sz="18" w:space="0" w:color="000000"/>
              <w:right w:val="single" w:sz="4" w:space="0" w:color="000000"/>
            </w:tcBorders>
            <w:shd w:val="clear" w:color="000000" w:fill="92D050"/>
            <w:noWrap/>
            <w:vAlign w:val="center"/>
            <w:hideMark/>
          </w:tcPr>
          <w:p w14:paraId="1EFB86A9"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7</w:t>
            </w:r>
          </w:p>
        </w:tc>
        <w:tc>
          <w:tcPr>
            <w:tcW w:w="1717" w:type="dxa"/>
            <w:tcBorders>
              <w:top w:val="single" w:sz="18" w:space="0" w:color="000000"/>
              <w:left w:val="single" w:sz="4" w:space="0" w:color="000000"/>
              <w:bottom w:val="single" w:sz="18" w:space="0" w:color="000000"/>
              <w:right w:val="single" w:sz="4" w:space="0" w:color="000000"/>
            </w:tcBorders>
            <w:shd w:val="clear" w:color="000000" w:fill="92D050"/>
            <w:noWrap/>
            <w:vAlign w:val="center"/>
            <w:hideMark/>
          </w:tcPr>
          <w:p w14:paraId="3269D34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10</w:t>
            </w:r>
          </w:p>
        </w:tc>
        <w:tc>
          <w:tcPr>
            <w:tcW w:w="1014" w:type="dxa"/>
            <w:tcBorders>
              <w:top w:val="single" w:sz="18" w:space="0" w:color="000000"/>
              <w:left w:val="single" w:sz="4" w:space="0" w:color="000000"/>
              <w:bottom w:val="single" w:sz="18" w:space="0" w:color="000000"/>
              <w:right w:val="single" w:sz="4" w:space="0" w:color="000000"/>
            </w:tcBorders>
            <w:shd w:val="clear" w:color="000000" w:fill="C00000"/>
            <w:noWrap/>
            <w:vAlign w:val="center"/>
            <w:hideMark/>
          </w:tcPr>
          <w:p w14:paraId="20DBAC2E"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076" w:type="dxa"/>
            <w:tcBorders>
              <w:top w:val="single" w:sz="18" w:space="0" w:color="000000"/>
              <w:left w:val="single" w:sz="4" w:space="0" w:color="000000"/>
              <w:bottom w:val="single" w:sz="18" w:space="0" w:color="000000"/>
              <w:right w:val="single" w:sz="4" w:space="0" w:color="000000"/>
            </w:tcBorders>
            <w:shd w:val="clear" w:color="000000" w:fill="C00000"/>
            <w:noWrap/>
            <w:vAlign w:val="center"/>
            <w:hideMark/>
          </w:tcPr>
          <w:p w14:paraId="26692293"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2934" w:type="dxa"/>
            <w:tcBorders>
              <w:top w:val="single" w:sz="18" w:space="0" w:color="000000"/>
              <w:left w:val="single" w:sz="4" w:space="0" w:color="000000"/>
              <w:bottom w:val="single" w:sz="18" w:space="0" w:color="000000"/>
              <w:right w:val="single" w:sz="4" w:space="0" w:color="000000"/>
            </w:tcBorders>
            <w:shd w:val="clear" w:color="000000" w:fill="92D050"/>
            <w:noWrap/>
            <w:vAlign w:val="center"/>
            <w:hideMark/>
          </w:tcPr>
          <w:p w14:paraId="2A602E48"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6</w:t>
            </w:r>
          </w:p>
        </w:tc>
        <w:tc>
          <w:tcPr>
            <w:tcW w:w="1247" w:type="dxa"/>
            <w:tcBorders>
              <w:top w:val="single" w:sz="18" w:space="0" w:color="000000"/>
              <w:left w:val="single" w:sz="4" w:space="0" w:color="000000"/>
              <w:bottom w:val="single" w:sz="18" w:space="0" w:color="000000"/>
              <w:right w:val="single" w:sz="18" w:space="0" w:color="000000"/>
            </w:tcBorders>
            <w:shd w:val="clear" w:color="000000" w:fill="92D050"/>
            <w:noWrap/>
            <w:vAlign w:val="center"/>
            <w:hideMark/>
          </w:tcPr>
          <w:p w14:paraId="46DC4192"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7</w:t>
            </w:r>
          </w:p>
        </w:tc>
      </w:tr>
      <w:tr w:rsidR="000B5B27" w:rsidRPr="000B5B27" w14:paraId="184B925A" w14:textId="77777777" w:rsidTr="00A15EC4">
        <w:trPr>
          <w:trHeight w:val="423"/>
        </w:trPr>
        <w:tc>
          <w:tcPr>
            <w:tcW w:w="1419" w:type="dxa"/>
            <w:tcBorders>
              <w:top w:val="single" w:sz="18" w:space="0" w:color="000000"/>
              <w:left w:val="single" w:sz="18" w:space="0" w:color="000000"/>
              <w:bottom w:val="single" w:sz="18" w:space="0" w:color="000000"/>
              <w:right w:val="single" w:sz="8" w:space="0" w:color="auto"/>
            </w:tcBorders>
            <w:shd w:val="clear" w:color="D9D9D9" w:fill="D9D9D9"/>
            <w:noWrap/>
            <w:vAlign w:val="center"/>
            <w:hideMark/>
          </w:tcPr>
          <w:p w14:paraId="59DEA0BB" w14:textId="77777777" w:rsidR="000B5B27" w:rsidRPr="000B5B27" w:rsidRDefault="000B5B27" w:rsidP="000B5B27">
            <w:pP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Average</w:t>
            </w:r>
          </w:p>
        </w:tc>
        <w:tc>
          <w:tcPr>
            <w:tcW w:w="1481" w:type="dxa"/>
            <w:tcBorders>
              <w:top w:val="single" w:sz="18" w:space="0" w:color="000000"/>
              <w:left w:val="single" w:sz="4" w:space="0" w:color="000000"/>
              <w:bottom w:val="single" w:sz="18" w:space="0" w:color="000000"/>
              <w:right w:val="single" w:sz="4" w:space="0" w:color="000000"/>
            </w:tcBorders>
            <w:shd w:val="clear" w:color="D9D9D9" w:fill="4D93D9"/>
            <w:noWrap/>
            <w:vAlign w:val="center"/>
            <w:hideMark/>
          </w:tcPr>
          <w:p w14:paraId="4CC9137A"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2.14</w:t>
            </w:r>
          </w:p>
        </w:tc>
        <w:tc>
          <w:tcPr>
            <w:tcW w:w="1480" w:type="dxa"/>
            <w:tcBorders>
              <w:top w:val="single" w:sz="18" w:space="0" w:color="000000"/>
              <w:left w:val="single" w:sz="4" w:space="0" w:color="000000"/>
              <w:bottom w:val="single" w:sz="18" w:space="0" w:color="000000"/>
              <w:right w:val="single" w:sz="4" w:space="0" w:color="000000"/>
            </w:tcBorders>
            <w:shd w:val="clear" w:color="D9D9D9" w:fill="C00000"/>
            <w:noWrap/>
            <w:vAlign w:val="center"/>
            <w:hideMark/>
          </w:tcPr>
          <w:p w14:paraId="58FD1E96"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0.00</w:t>
            </w:r>
          </w:p>
        </w:tc>
        <w:tc>
          <w:tcPr>
            <w:tcW w:w="1279" w:type="dxa"/>
            <w:tcBorders>
              <w:top w:val="single" w:sz="18" w:space="0" w:color="000000"/>
              <w:left w:val="single" w:sz="4" w:space="0" w:color="000000"/>
              <w:bottom w:val="single" w:sz="18" w:space="0" w:color="000000"/>
              <w:right w:val="single" w:sz="4" w:space="0" w:color="000000"/>
            </w:tcBorders>
            <w:shd w:val="clear" w:color="D9D9D9" w:fill="FFC000"/>
            <w:noWrap/>
            <w:vAlign w:val="center"/>
            <w:hideMark/>
          </w:tcPr>
          <w:p w14:paraId="018B5695"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1.29</w:t>
            </w:r>
          </w:p>
        </w:tc>
        <w:tc>
          <w:tcPr>
            <w:tcW w:w="1342" w:type="dxa"/>
            <w:tcBorders>
              <w:top w:val="single" w:sz="18" w:space="0" w:color="000000"/>
              <w:left w:val="single" w:sz="4" w:space="0" w:color="000000"/>
              <w:bottom w:val="single" w:sz="18" w:space="0" w:color="000000"/>
              <w:right w:val="single" w:sz="4" w:space="0" w:color="000000"/>
            </w:tcBorders>
            <w:shd w:val="clear" w:color="D9D9D9" w:fill="FFC000"/>
            <w:noWrap/>
            <w:vAlign w:val="center"/>
            <w:hideMark/>
          </w:tcPr>
          <w:p w14:paraId="59854FC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1.57</w:t>
            </w:r>
          </w:p>
        </w:tc>
        <w:tc>
          <w:tcPr>
            <w:tcW w:w="1342" w:type="dxa"/>
            <w:tcBorders>
              <w:top w:val="single" w:sz="18" w:space="0" w:color="000000"/>
              <w:left w:val="single" w:sz="4" w:space="0" w:color="000000"/>
              <w:bottom w:val="single" w:sz="18" w:space="0" w:color="000000"/>
              <w:right w:val="single" w:sz="4" w:space="0" w:color="000000"/>
            </w:tcBorders>
            <w:shd w:val="clear" w:color="D9D9D9" w:fill="FFC000"/>
            <w:noWrap/>
            <w:vAlign w:val="center"/>
            <w:hideMark/>
          </w:tcPr>
          <w:p w14:paraId="6A530B64"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1.00</w:t>
            </w:r>
          </w:p>
        </w:tc>
        <w:tc>
          <w:tcPr>
            <w:tcW w:w="1717" w:type="dxa"/>
            <w:tcBorders>
              <w:top w:val="single" w:sz="18" w:space="0" w:color="000000"/>
              <w:left w:val="single" w:sz="4" w:space="0" w:color="000000"/>
              <w:bottom w:val="single" w:sz="18" w:space="0" w:color="000000"/>
              <w:right w:val="single" w:sz="4" w:space="0" w:color="000000"/>
            </w:tcBorders>
            <w:shd w:val="clear" w:color="D9D9D9" w:fill="FFC000"/>
            <w:noWrap/>
            <w:vAlign w:val="center"/>
            <w:hideMark/>
          </w:tcPr>
          <w:p w14:paraId="0EE8EF2C"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1.43</w:t>
            </w:r>
          </w:p>
        </w:tc>
        <w:tc>
          <w:tcPr>
            <w:tcW w:w="1014" w:type="dxa"/>
            <w:tcBorders>
              <w:top w:val="single" w:sz="18" w:space="0" w:color="000000"/>
              <w:left w:val="single" w:sz="4" w:space="0" w:color="000000"/>
              <w:bottom w:val="single" w:sz="18" w:space="0" w:color="000000"/>
              <w:right w:val="single" w:sz="4" w:space="0" w:color="000000"/>
            </w:tcBorders>
            <w:shd w:val="clear" w:color="D9D9D9" w:fill="C00000"/>
            <w:noWrap/>
            <w:vAlign w:val="center"/>
            <w:hideMark/>
          </w:tcPr>
          <w:p w14:paraId="192C176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0.00</w:t>
            </w:r>
          </w:p>
        </w:tc>
        <w:tc>
          <w:tcPr>
            <w:tcW w:w="1076" w:type="dxa"/>
            <w:tcBorders>
              <w:top w:val="single" w:sz="18" w:space="0" w:color="000000"/>
              <w:left w:val="single" w:sz="4" w:space="0" w:color="000000"/>
              <w:bottom w:val="single" w:sz="18" w:space="0" w:color="000000"/>
              <w:right w:val="single" w:sz="4" w:space="0" w:color="000000"/>
            </w:tcBorders>
            <w:shd w:val="clear" w:color="D9D9D9" w:fill="C00000"/>
            <w:noWrap/>
            <w:vAlign w:val="center"/>
            <w:hideMark/>
          </w:tcPr>
          <w:p w14:paraId="4B8B32B2"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0.00</w:t>
            </w:r>
          </w:p>
        </w:tc>
        <w:tc>
          <w:tcPr>
            <w:tcW w:w="2934" w:type="dxa"/>
            <w:tcBorders>
              <w:top w:val="single" w:sz="18" w:space="0" w:color="000000"/>
              <w:left w:val="single" w:sz="4" w:space="0" w:color="000000"/>
              <w:bottom w:val="single" w:sz="18" w:space="0" w:color="000000"/>
              <w:right w:val="single" w:sz="4" w:space="0" w:color="000000"/>
            </w:tcBorders>
            <w:shd w:val="clear" w:color="D9D9D9" w:fill="C00000"/>
            <w:noWrap/>
            <w:vAlign w:val="center"/>
            <w:hideMark/>
          </w:tcPr>
          <w:p w14:paraId="3624B3CD"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0.86</w:t>
            </w:r>
          </w:p>
        </w:tc>
        <w:tc>
          <w:tcPr>
            <w:tcW w:w="1247" w:type="dxa"/>
            <w:tcBorders>
              <w:top w:val="single" w:sz="18" w:space="0" w:color="000000"/>
              <w:left w:val="single" w:sz="4" w:space="0" w:color="000000"/>
              <w:bottom w:val="single" w:sz="18" w:space="0" w:color="000000"/>
              <w:right w:val="single" w:sz="18" w:space="0" w:color="000000"/>
            </w:tcBorders>
            <w:shd w:val="clear" w:color="D9D9D9" w:fill="FFC000"/>
            <w:noWrap/>
            <w:vAlign w:val="center"/>
            <w:hideMark/>
          </w:tcPr>
          <w:p w14:paraId="391290D8"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1.00</w:t>
            </w:r>
          </w:p>
        </w:tc>
      </w:tr>
      <w:tr w:rsidR="000B5B27" w:rsidRPr="000B5B27" w14:paraId="0BD3E851" w14:textId="77777777" w:rsidTr="00A15EC4">
        <w:trPr>
          <w:trHeight w:val="423"/>
        </w:trPr>
        <w:tc>
          <w:tcPr>
            <w:tcW w:w="1419" w:type="dxa"/>
            <w:tcBorders>
              <w:top w:val="single" w:sz="18" w:space="0" w:color="000000"/>
              <w:left w:val="nil"/>
              <w:bottom w:val="nil"/>
              <w:right w:val="nil"/>
            </w:tcBorders>
            <w:noWrap/>
            <w:vAlign w:val="center"/>
            <w:hideMark/>
          </w:tcPr>
          <w:p w14:paraId="263A3F0B"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p>
        </w:tc>
        <w:tc>
          <w:tcPr>
            <w:tcW w:w="1481" w:type="dxa"/>
            <w:tcBorders>
              <w:top w:val="single" w:sz="18" w:space="0" w:color="000000"/>
              <w:left w:val="nil"/>
              <w:bottom w:val="nil"/>
              <w:right w:val="nil"/>
            </w:tcBorders>
            <w:noWrap/>
            <w:vAlign w:val="center"/>
            <w:hideMark/>
          </w:tcPr>
          <w:p w14:paraId="23915341" w14:textId="77777777" w:rsidR="000B5B27" w:rsidRPr="000B5B27" w:rsidRDefault="000B5B27" w:rsidP="000B5B27">
            <w:pPr>
              <w:rPr>
                <w:rFonts w:ascii="Times New Roman" w:eastAsia="Times New Roman" w:hAnsi="Times New Roman" w:cs="Times New Roman"/>
                <w:sz w:val="20"/>
                <w:szCs w:val="20"/>
                <w:lang w:bidi="my-MM"/>
              </w:rPr>
            </w:pPr>
          </w:p>
        </w:tc>
        <w:tc>
          <w:tcPr>
            <w:tcW w:w="1480" w:type="dxa"/>
            <w:tcBorders>
              <w:top w:val="single" w:sz="18" w:space="0" w:color="000000"/>
              <w:left w:val="nil"/>
              <w:bottom w:val="nil"/>
              <w:right w:val="nil"/>
            </w:tcBorders>
            <w:noWrap/>
            <w:vAlign w:val="center"/>
            <w:hideMark/>
          </w:tcPr>
          <w:p w14:paraId="19339851" w14:textId="77777777" w:rsidR="000B5B27" w:rsidRPr="000B5B27" w:rsidRDefault="000B5B27" w:rsidP="000B5B27">
            <w:pPr>
              <w:rPr>
                <w:rFonts w:ascii="Times New Roman" w:eastAsia="Times New Roman" w:hAnsi="Times New Roman" w:cs="Times New Roman"/>
                <w:sz w:val="20"/>
                <w:szCs w:val="20"/>
                <w:lang w:bidi="my-MM"/>
              </w:rPr>
            </w:pPr>
          </w:p>
        </w:tc>
        <w:tc>
          <w:tcPr>
            <w:tcW w:w="1279" w:type="dxa"/>
            <w:tcBorders>
              <w:top w:val="single" w:sz="18" w:space="0" w:color="000000"/>
              <w:left w:val="nil"/>
              <w:bottom w:val="nil"/>
              <w:right w:val="nil"/>
            </w:tcBorders>
            <w:noWrap/>
            <w:vAlign w:val="center"/>
            <w:hideMark/>
          </w:tcPr>
          <w:p w14:paraId="6B671BA3" w14:textId="77777777" w:rsidR="000B5B27" w:rsidRPr="000B5B27" w:rsidRDefault="000B5B27" w:rsidP="000B5B27">
            <w:pPr>
              <w:rPr>
                <w:rFonts w:ascii="Times New Roman" w:eastAsia="Times New Roman" w:hAnsi="Times New Roman" w:cs="Times New Roman"/>
                <w:sz w:val="20"/>
                <w:szCs w:val="20"/>
                <w:lang w:bidi="my-MM"/>
              </w:rPr>
            </w:pPr>
          </w:p>
        </w:tc>
        <w:tc>
          <w:tcPr>
            <w:tcW w:w="1342" w:type="dxa"/>
            <w:tcBorders>
              <w:top w:val="single" w:sz="18" w:space="0" w:color="000000"/>
              <w:left w:val="nil"/>
              <w:bottom w:val="nil"/>
              <w:right w:val="nil"/>
            </w:tcBorders>
            <w:noWrap/>
            <w:vAlign w:val="center"/>
            <w:hideMark/>
          </w:tcPr>
          <w:p w14:paraId="6D9C2F9A" w14:textId="77777777" w:rsidR="000B5B27" w:rsidRPr="000B5B27" w:rsidRDefault="000B5B27" w:rsidP="000B5B27">
            <w:pPr>
              <w:rPr>
                <w:rFonts w:ascii="Times New Roman" w:eastAsia="Times New Roman" w:hAnsi="Times New Roman" w:cs="Times New Roman"/>
                <w:sz w:val="20"/>
                <w:szCs w:val="20"/>
                <w:lang w:bidi="my-MM"/>
              </w:rPr>
            </w:pPr>
          </w:p>
        </w:tc>
        <w:tc>
          <w:tcPr>
            <w:tcW w:w="1342" w:type="dxa"/>
            <w:tcBorders>
              <w:top w:val="single" w:sz="18" w:space="0" w:color="000000"/>
              <w:left w:val="nil"/>
              <w:bottom w:val="nil"/>
              <w:right w:val="nil"/>
            </w:tcBorders>
            <w:noWrap/>
            <w:vAlign w:val="center"/>
            <w:hideMark/>
          </w:tcPr>
          <w:p w14:paraId="1BDB1CA9" w14:textId="77777777" w:rsidR="000B5B27" w:rsidRPr="000B5B27" w:rsidRDefault="000B5B27" w:rsidP="000B5B27">
            <w:pPr>
              <w:rPr>
                <w:rFonts w:ascii="Times New Roman" w:eastAsia="Times New Roman" w:hAnsi="Times New Roman" w:cs="Times New Roman"/>
                <w:sz w:val="20"/>
                <w:szCs w:val="20"/>
                <w:lang w:bidi="my-MM"/>
              </w:rPr>
            </w:pPr>
          </w:p>
        </w:tc>
        <w:tc>
          <w:tcPr>
            <w:tcW w:w="1717" w:type="dxa"/>
            <w:tcBorders>
              <w:top w:val="single" w:sz="18" w:space="0" w:color="000000"/>
              <w:left w:val="nil"/>
              <w:bottom w:val="nil"/>
              <w:right w:val="nil"/>
            </w:tcBorders>
            <w:noWrap/>
            <w:vAlign w:val="center"/>
            <w:hideMark/>
          </w:tcPr>
          <w:p w14:paraId="3FE740A8" w14:textId="77777777" w:rsidR="000B5B27" w:rsidRPr="000B5B27" w:rsidRDefault="000B5B27" w:rsidP="000B5B27">
            <w:pPr>
              <w:rPr>
                <w:rFonts w:ascii="Times New Roman" w:eastAsia="Times New Roman" w:hAnsi="Times New Roman" w:cs="Times New Roman"/>
                <w:sz w:val="20"/>
                <w:szCs w:val="20"/>
                <w:lang w:bidi="my-MM"/>
              </w:rPr>
            </w:pPr>
          </w:p>
        </w:tc>
        <w:tc>
          <w:tcPr>
            <w:tcW w:w="1014" w:type="dxa"/>
            <w:tcBorders>
              <w:top w:val="single" w:sz="18" w:space="0" w:color="000000"/>
              <w:left w:val="nil"/>
              <w:bottom w:val="nil"/>
              <w:right w:val="nil"/>
            </w:tcBorders>
            <w:noWrap/>
            <w:vAlign w:val="center"/>
            <w:hideMark/>
          </w:tcPr>
          <w:p w14:paraId="25A84EE4" w14:textId="77777777" w:rsidR="000B5B27" w:rsidRPr="000B5B27" w:rsidRDefault="000B5B27" w:rsidP="000B5B27">
            <w:pPr>
              <w:rPr>
                <w:rFonts w:ascii="Times New Roman" w:eastAsia="Times New Roman" w:hAnsi="Times New Roman" w:cs="Times New Roman"/>
                <w:sz w:val="20"/>
                <w:szCs w:val="20"/>
                <w:lang w:bidi="my-MM"/>
              </w:rPr>
            </w:pPr>
          </w:p>
        </w:tc>
        <w:tc>
          <w:tcPr>
            <w:tcW w:w="1076" w:type="dxa"/>
            <w:tcBorders>
              <w:top w:val="single" w:sz="18" w:space="0" w:color="000000"/>
              <w:left w:val="nil"/>
              <w:bottom w:val="nil"/>
              <w:right w:val="nil"/>
            </w:tcBorders>
            <w:noWrap/>
            <w:vAlign w:val="center"/>
            <w:hideMark/>
          </w:tcPr>
          <w:p w14:paraId="44E73CD9" w14:textId="77777777" w:rsidR="000B5B27" w:rsidRPr="000B5B27" w:rsidRDefault="000B5B27" w:rsidP="000B5B27">
            <w:pPr>
              <w:rPr>
                <w:rFonts w:ascii="Times New Roman" w:eastAsia="Times New Roman" w:hAnsi="Times New Roman" w:cs="Times New Roman"/>
                <w:sz w:val="20"/>
                <w:szCs w:val="20"/>
                <w:lang w:bidi="my-MM"/>
              </w:rPr>
            </w:pPr>
          </w:p>
        </w:tc>
        <w:tc>
          <w:tcPr>
            <w:tcW w:w="2934" w:type="dxa"/>
            <w:tcBorders>
              <w:top w:val="single" w:sz="18" w:space="0" w:color="000000"/>
              <w:left w:val="nil"/>
              <w:bottom w:val="nil"/>
              <w:right w:val="nil"/>
            </w:tcBorders>
            <w:noWrap/>
            <w:vAlign w:val="center"/>
            <w:hideMark/>
          </w:tcPr>
          <w:p w14:paraId="76161743" w14:textId="77777777" w:rsidR="000B5B27" w:rsidRPr="000B5B27" w:rsidRDefault="000B5B27" w:rsidP="000B5B27">
            <w:pPr>
              <w:rPr>
                <w:rFonts w:ascii="Times New Roman" w:eastAsia="Times New Roman" w:hAnsi="Times New Roman" w:cs="Times New Roman"/>
                <w:sz w:val="20"/>
                <w:szCs w:val="20"/>
                <w:lang w:bidi="my-MM"/>
              </w:rPr>
            </w:pPr>
          </w:p>
        </w:tc>
        <w:tc>
          <w:tcPr>
            <w:tcW w:w="1247" w:type="dxa"/>
            <w:tcBorders>
              <w:top w:val="single" w:sz="18" w:space="0" w:color="000000"/>
              <w:left w:val="nil"/>
              <w:bottom w:val="nil"/>
              <w:right w:val="nil"/>
            </w:tcBorders>
            <w:noWrap/>
            <w:vAlign w:val="center"/>
            <w:hideMark/>
          </w:tcPr>
          <w:p w14:paraId="48875BA7" w14:textId="77777777" w:rsidR="000B5B27" w:rsidRPr="000B5B27" w:rsidRDefault="000B5B27" w:rsidP="000B5B27">
            <w:pPr>
              <w:rPr>
                <w:rFonts w:ascii="Times New Roman" w:eastAsia="Times New Roman" w:hAnsi="Times New Roman" w:cs="Times New Roman"/>
                <w:sz w:val="20"/>
                <w:szCs w:val="20"/>
                <w:lang w:bidi="my-MM"/>
              </w:rPr>
            </w:pPr>
          </w:p>
        </w:tc>
      </w:tr>
      <w:tr w:rsidR="000B5B27" w:rsidRPr="000B5B27" w14:paraId="3D1169EB" w14:textId="77777777" w:rsidTr="000B5B27">
        <w:trPr>
          <w:trHeight w:val="423"/>
        </w:trPr>
        <w:tc>
          <w:tcPr>
            <w:tcW w:w="1419" w:type="dxa"/>
            <w:tcBorders>
              <w:top w:val="nil"/>
              <w:left w:val="nil"/>
              <w:bottom w:val="nil"/>
              <w:right w:val="nil"/>
            </w:tcBorders>
            <w:noWrap/>
            <w:vAlign w:val="center"/>
            <w:hideMark/>
          </w:tcPr>
          <w:p w14:paraId="5B842C50" w14:textId="77777777" w:rsidR="000B5B27" w:rsidRPr="000B5B27" w:rsidRDefault="000B5B27" w:rsidP="000B5B27">
            <w:pPr>
              <w:rPr>
                <w:rFonts w:ascii="Times New Roman" w:eastAsia="Times New Roman" w:hAnsi="Times New Roman" w:cs="Times New Roman"/>
                <w:sz w:val="20"/>
                <w:szCs w:val="20"/>
                <w:lang w:bidi="my-MM"/>
              </w:rPr>
            </w:pPr>
          </w:p>
        </w:tc>
        <w:tc>
          <w:tcPr>
            <w:tcW w:w="1481" w:type="dxa"/>
            <w:tcBorders>
              <w:top w:val="nil"/>
              <w:left w:val="nil"/>
              <w:bottom w:val="nil"/>
              <w:right w:val="nil"/>
            </w:tcBorders>
            <w:noWrap/>
            <w:vAlign w:val="center"/>
            <w:hideMark/>
          </w:tcPr>
          <w:p w14:paraId="78A4DE70" w14:textId="77777777" w:rsidR="000B5B27" w:rsidRPr="000B5B27" w:rsidRDefault="000B5B27" w:rsidP="000B5B27">
            <w:pPr>
              <w:rPr>
                <w:rFonts w:ascii="Times New Roman" w:eastAsia="Times New Roman" w:hAnsi="Times New Roman" w:cs="Times New Roman"/>
                <w:sz w:val="20"/>
                <w:szCs w:val="20"/>
                <w:lang w:bidi="my-MM"/>
              </w:rPr>
            </w:pPr>
          </w:p>
        </w:tc>
        <w:tc>
          <w:tcPr>
            <w:tcW w:w="1480" w:type="dxa"/>
            <w:tcBorders>
              <w:top w:val="nil"/>
              <w:left w:val="nil"/>
              <w:bottom w:val="nil"/>
              <w:right w:val="nil"/>
            </w:tcBorders>
            <w:noWrap/>
            <w:vAlign w:val="center"/>
            <w:hideMark/>
          </w:tcPr>
          <w:p w14:paraId="67F665AC" w14:textId="77777777" w:rsidR="000B5B27" w:rsidRPr="000B5B27" w:rsidRDefault="000B5B27" w:rsidP="000B5B27">
            <w:pPr>
              <w:rPr>
                <w:rFonts w:ascii="Times New Roman" w:eastAsia="Times New Roman" w:hAnsi="Times New Roman" w:cs="Times New Roman"/>
                <w:sz w:val="20"/>
                <w:szCs w:val="20"/>
                <w:lang w:bidi="my-MM"/>
              </w:rPr>
            </w:pPr>
          </w:p>
        </w:tc>
        <w:tc>
          <w:tcPr>
            <w:tcW w:w="5680" w:type="dxa"/>
            <w:gridSpan w:val="4"/>
            <w:tcBorders>
              <w:top w:val="single" w:sz="4" w:space="0" w:color="auto"/>
              <w:left w:val="single" w:sz="4" w:space="0" w:color="auto"/>
              <w:bottom w:val="single" w:sz="4" w:space="0" w:color="auto"/>
              <w:right w:val="single" w:sz="4" w:space="0" w:color="000000"/>
            </w:tcBorders>
            <w:noWrap/>
            <w:vAlign w:val="center"/>
            <w:hideMark/>
          </w:tcPr>
          <w:p w14:paraId="72A7626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Key</w:t>
            </w:r>
          </w:p>
        </w:tc>
        <w:tc>
          <w:tcPr>
            <w:tcW w:w="1014" w:type="dxa"/>
            <w:tcBorders>
              <w:top w:val="nil"/>
              <w:left w:val="nil"/>
              <w:bottom w:val="nil"/>
              <w:right w:val="nil"/>
            </w:tcBorders>
            <w:noWrap/>
            <w:vAlign w:val="center"/>
            <w:hideMark/>
          </w:tcPr>
          <w:p w14:paraId="1A77115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p>
        </w:tc>
        <w:tc>
          <w:tcPr>
            <w:tcW w:w="1076" w:type="dxa"/>
            <w:tcBorders>
              <w:top w:val="nil"/>
              <w:left w:val="nil"/>
              <w:bottom w:val="nil"/>
              <w:right w:val="nil"/>
            </w:tcBorders>
            <w:noWrap/>
            <w:vAlign w:val="center"/>
            <w:hideMark/>
          </w:tcPr>
          <w:p w14:paraId="64E0FD43" w14:textId="77777777" w:rsidR="000B5B27" w:rsidRPr="000B5B27" w:rsidRDefault="000B5B27" w:rsidP="000B5B27">
            <w:pPr>
              <w:rPr>
                <w:rFonts w:ascii="Times New Roman" w:eastAsia="Times New Roman" w:hAnsi="Times New Roman" w:cs="Times New Roman"/>
                <w:sz w:val="20"/>
                <w:szCs w:val="20"/>
                <w:lang w:bidi="my-MM"/>
              </w:rPr>
            </w:pPr>
          </w:p>
        </w:tc>
        <w:tc>
          <w:tcPr>
            <w:tcW w:w="2934" w:type="dxa"/>
            <w:tcBorders>
              <w:top w:val="nil"/>
              <w:left w:val="nil"/>
              <w:bottom w:val="nil"/>
              <w:right w:val="nil"/>
            </w:tcBorders>
            <w:noWrap/>
            <w:vAlign w:val="center"/>
            <w:hideMark/>
          </w:tcPr>
          <w:p w14:paraId="2660D832" w14:textId="77777777" w:rsidR="000B5B27" w:rsidRPr="000B5B27" w:rsidRDefault="000B5B27" w:rsidP="000B5B27">
            <w:pPr>
              <w:rPr>
                <w:rFonts w:ascii="Times New Roman" w:eastAsia="Times New Roman" w:hAnsi="Times New Roman" w:cs="Times New Roman"/>
                <w:sz w:val="20"/>
                <w:szCs w:val="20"/>
                <w:lang w:bidi="my-MM"/>
              </w:rPr>
            </w:pPr>
          </w:p>
        </w:tc>
        <w:tc>
          <w:tcPr>
            <w:tcW w:w="1247" w:type="dxa"/>
            <w:tcBorders>
              <w:top w:val="nil"/>
              <w:left w:val="nil"/>
              <w:bottom w:val="nil"/>
              <w:right w:val="nil"/>
            </w:tcBorders>
            <w:noWrap/>
            <w:vAlign w:val="center"/>
            <w:hideMark/>
          </w:tcPr>
          <w:p w14:paraId="6C52BC5F" w14:textId="77777777" w:rsidR="000B5B27" w:rsidRPr="000B5B27" w:rsidRDefault="000B5B27" w:rsidP="000B5B27">
            <w:pPr>
              <w:rPr>
                <w:rFonts w:ascii="Times New Roman" w:eastAsia="Times New Roman" w:hAnsi="Times New Roman" w:cs="Times New Roman"/>
                <w:sz w:val="20"/>
                <w:szCs w:val="20"/>
                <w:lang w:bidi="my-MM"/>
              </w:rPr>
            </w:pPr>
          </w:p>
        </w:tc>
      </w:tr>
      <w:tr w:rsidR="000B5B27" w:rsidRPr="000B5B27" w14:paraId="594247F0" w14:textId="77777777" w:rsidTr="000B5B27">
        <w:trPr>
          <w:trHeight w:val="423"/>
        </w:trPr>
        <w:tc>
          <w:tcPr>
            <w:tcW w:w="1419" w:type="dxa"/>
            <w:tcBorders>
              <w:top w:val="nil"/>
              <w:left w:val="nil"/>
              <w:bottom w:val="nil"/>
              <w:right w:val="nil"/>
            </w:tcBorders>
            <w:noWrap/>
            <w:vAlign w:val="center"/>
            <w:hideMark/>
          </w:tcPr>
          <w:p w14:paraId="60193B4E" w14:textId="77777777" w:rsidR="000B5B27" w:rsidRPr="000B5B27" w:rsidRDefault="000B5B27" w:rsidP="000B5B27">
            <w:pPr>
              <w:rPr>
                <w:rFonts w:ascii="Times New Roman" w:eastAsia="Times New Roman" w:hAnsi="Times New Roman" w:cs="Times New Roman"/>
                <w:sz w:val="20"/>
                <w:szCs w:val="20"/>
                <w:lang w:bidi="my-MM"/>
              </w:rPr>
            </w:pPr>
          </w:p>
        </w:tc>
        <w:tc>
          <w:tcPr>
            <w:tcW w:w="1481" w:type="dxa"/>
            <w:tcBorders>
              <w:top w:val="nil"/>
              <w:left w:val="nil"/>
              <w:bottom w:val="nil"/>
              <w:right w:val="nil"/>
            </w:tcBorders>
            <w:noWrap/>
            <w:vAlign w:val="center"/>
            <w:hideMark/>
          </w:tcPr>
          <w:p w14:paraId="4304FE7F" w14:textId="77777777" w:rsidR="000B5B27" w:rsidRPr="000B5B27" w:rsidRDefault="000B5B27" w:rsidP="000B5B27">
            <w:pPr>
              <w:rPr>
                <w:rFonts w:ascii="Times New Roman" w:eastAsia="Times New Roman" w:hAnsi="Times New Roman" w:cs="Times New Roman"/>
                <w:sz w:val="20"/>
                <w:szCs w:val="20"/>
                <w:lang w:bidi="my-MM"/>
              </w:rPr>
            </w:pPr>
          </w:p>
        </w:tc>
        <w:tc>
          <w:tcPr>
            <w:tcW w:w="1480" w:type="dxa"/>
            <w:tcBorders>
              <w:top w:val="nil"/>
              <w:left w:val="nil"/>
              <w:bottom w:val="nil"/>
              <w:right w:val="nil"/>
            </w:tcBorders>
            <w:noWrap/>
            <w:vAlign w:val="center"/>
            <w:hideMark/>
          </w:tcPr>
          <w:p w14:paraId="31A41BD7" w14:textId="77777777" w:rsidR="000B5B27" w:rsidRPr="000B5B27" w:rsidRDefault="000B5B27" w:rsidP="000B5B27">
            <w:pPr>
              <w:rPr>
                <w:rFonts w:ascii="Times New Roman" w:eastAsia="Times New Roman" w:hAnsi="Times New Roman" w:cs="Times New Roman"/>
                <w:sz w:val="20"/>
                <w:szCs w:val="20"/>
                <w:lang w:bidi="my-MM"/>
              </w:rPr>
            </w:pPr>
          </w:p>
        </w:tc>
        <w:tc>
          <w:tcPr>
            <w:tcW w:w="1279" w:type="dxa"/>
            <w:tcBorders>
              <w:top w:val="nil"/>
              <w:left w:val="single" w:sz="4" w:space="0" w:color="auto"/>
              <w:bottom w:val="single" w:sz="4" w:space="0" w:color="auto"/>
              <w:right w:val="single" w:sz="4" w:space="0" w:color="auto"/>
            </w:tcBorders>
            <w:shd w:val="clear" w:color="000000" w:fill="C00000"/>
            <w:noWrap/>
            <w:vAlign w:val="center"/>
            <w:hideMark/>
          </w:tcPr>
          <w:p w14:paraId="7FCCC870"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0</w:t>
            </w:r>
          </w:p>
        </w:tc>
        <w:tc>
          <w:tcPr>
            <w:tcW w:w="1342" w:type="dxa"/>
            <w:tcBorders>
              <w:top w:val="nil"/>
              <w:left w:val="nil"/>
              <w:bottom w:val="single" w:sz="4" w:space="0" w:color="auto"/>
              <w:right w:val="single" w:sz="4" w:space="0" w:color="auto"/>
            </w:tcBorders>
            <w:shd w:val="clear" w:color="000000" w:fill="FFC000"/>
            <w:noWrap/>
            <w:vAlign w:val="center"/>
            <w:hideMark/>
          </w:tcPr>
          <w:p w14:paraId="6E327FDF"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1</w:t>
            </w:r>
          </w:p>
        </w:tc>
        <w:tc>
          <w:tcPr>
            <w:tcW w:w="1342" w:type="dxa"/>
            <w:tcBorders>
              <w:top w:val="nil"/>
              <w:left w:val="nil"/>
              <w:bottom w:val="single" w:sz="4" w:space="0" w:color="auto"/>
              <w:right w:val="single" w:sz="4" w:space="0" w:color="auto"/>
            </w:tcBorders>
            <w:shd w:val="clear" w:color="000000" w:fill="4D93D9"/>
            <w:noWrap/>
            <w:vAlign w:val="center"/>
            <w:hideMark/>
          </w:tcPr>
          <w:p w14:paraId="226092B6"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2</w:t>
            </w:r>
          </w:p>
        </w:tc>
        <w:tc>
          <w:tcPr>
            <w:tcW w:w="1717" w:type="dxa"/>
            <w:tcBorders>
              <w:top w:val="nil"/>
              <w:left w:val="nil"/>
              <w:bottom w:val="single" w:sz="4" w:space="0" w:color="auto"/>
              <w:right w:val="single" w:sz="4" w:space="0" w:color="auto"/>
            </w:tcBorders>
            <w:shd w:val="clear" w:color="000000" w:fill="8ED973"/>
            <w:noWrap/>
            <w:vAlign w:val="center"/>
            <w:hideMark/>
          </w:tcPr>
          <w:p w14:paraId="6DE91DF7"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r w:rsidRPr="000B5B27">
              <w:rPr>
                <w:rFonts w:ascii="Aptos Narrow" w:eastAsia="Times New Roman" w:hAnsi="Aptos Narrow" w:cs="Times New Roman"/>
                <w:b/>
                <w:bCs/>
                <w:color w:val="000000"/>
                <w:sz w:val="22"/>
                <w:szCs w:val="22"/>
                <w:lang w:bidi="my-MM"/>
              </w:rPr>
              <w:t>3</w:t>
            </w:r>
          </w:p>
        </w:tc>
        <w:tc>
          <w:tcPr>
            <w:tcW w:w="1014" w:type="dxa"/>
            <w:tcBorders>
              <w:top w:val="nil"/>
              <w:left w:val="nil"/>
              <w:bottom w:val="nil"/>
              <w:right w:val="nil"/>
            </w:tcBorders>
            <w:noWrap/>
            <w:vAlign w:val="center"/>
            <w:hideMark/>
          </w:tcPr>
          <w:p w14:paraId="232F825F" w14:textId="77777777" w:rsidR="000B5B27" w:rsidRPr="000B5B27" w:rsidRDefault="000B5B27" w:rsidP="000B5B27">
            <w:pPr>
              <w:jc w:val="center"/>
              <w:rPr>
                <w:rFonts w:ascii="Aptos Narrow" w:eastAsia="Times New Roman" w:hAnsi="Aptos Narrow" w:cs="Times New Roman"/>
                <w:b/>
                <w:bCs/>
                <w:color w:val="000000"/>
                <w:sz w:val="22"/>
                <w:szCs w:val="22"/>
                <w:lang w:bidi="my-MM"/>
              </w:rPr>
            </w:pPr>
          </w:p>
        </w:tc>
        <w:tc>
          <w:tcPr>
            <w:tcW w:w="1076" w:type="dxa"/>
            <w:tcBorders>
              <w:top w:val="nil"/>
              <w:left w:val="nil"/>
              <w:bottom w:val="nil"/>
              <w:right w:val="nil"/>
            </w:tcBorders>
            <w:noWrap/>
            <w:vAlign w:val="center"/>
            <w:hideMark/>
          </w:tcPr>
          <w:p w14:paraId="70A930E1" w14:textId="77777777" w:rsidR="000B5B27" w:rsidRPr="000B5B27" w:rsidRDefault="000B5B27" w:rsidP="000B5B27">
            <w:pPr>
              <w:rPr>
                <w:rFonts w:ascii="Times New Roman" w:eastAsia="Times New Roman" w:hAnsi="Times New Roman" w:cs="Times New Roman"/>
                <w:sz w:val="20"/>
                <w:szCs w:val="20"/>
                <w:lang w:bidi="my-MM"/>
              </w:rPr>
            </w:pPr>
          </w:p>
        </w:tc>
        <w:tc>
          <w:tcPr>
            <w:tcW w:w="2934" w:type="dxa"/>
            <w:tcBorders>
              <w:top w:val="nil"/>
              <w:left w:val="nil"/>
              <w:bottom w:val="nil"/>
              <w:right w:val="nil"/>
            </w:tcBorders>
            <w:noWrap/>
            <w:vAlign w:val="bottom"/>
            <w:hideMark/>
          </w:tcPr>
          <w:p w14:paraId="25C514B0" w14:textId="77777777" w:rsidR="000B5B27" w:rsidRPr="000B5B27" w:rsidRDefault="000B5B27" w:rsidP="000B5B27">
            <w:pPr>
              <w:rPr>
                <w:rFonts w:ascii="Times New Roman" w:eastAsia="Times New Roman" w:hAnsi="Times New Roman" w:cs="Times New Roman"/>
                <w:sz w:val="20"/>
                <w:szCs w:val="20"/>
                <w:lang w:bidi="my-MM"/>
              </w:rPr>
            </w:pPr>
          </w:p>
        </w:tc>
        <w:tc>
          <w:tcPr>
            <w:tcW w:w="1247" w:type="dxa"/>
            <w:tcBorders>
              <w:top w:val="nil"/>
              <w:left w:val="nil"/>
              <w:bottom w:val="nil"/>
              <w:right w:val="nil"/>
            </w:tcBorders>
            <w:noWrap/>
            <w:vAlign w:val="bottom"/>
            <w:hideMark/>
          </w:tcPr>
          <w:p w14:paraId="14B75B9D" w14:textId="77777777" w:rsidR="000B5B27" w:rsidRPr="000B5B27" w:rsidRDefault="000B5B27" w:rsidP="000B5B27">
            <w:pPr>
              <w:rPr>
                <w:rFonts w:ascii="Times New Roman" w:eastAsia="Times New Roman" w:hAnsi="Times New Roman" w:cs="Times New Roman"/>
                <w:sz w:val="20"/>
                <w:szCs w:val="20"/>
                <w:lang w:bidi="my-MM"/>
              </w:rPr>
            </w:pPr>
          </w:p>
        </w:tc>
      </w:tr>
      <w:tr w:rsidR="000B5B27" w:rsidRPr="000B5B27" w14:paraId="51EB82FF" w14:textId="77777777" w:rsidTr="000B5B27">
        <w:trPr>
          <w:trHeight w:val="423"/>
        </w:trPr>
        <w:tc>
          <w:tcPr>
            <w:tcW w:w="1419" w:type="dxa"/>
            <w:tcBorders>
              <w:top w:val="nil"/>
              <w:left w:val="nil"/>
              <w:bottom w:val="nil"/>
              <w:right w:val="nil"/>
            </w:tcBorders>
            <w:noWrap/>
            <w:vAlign w:val="center"/>
            <w:hideMark/>
          </w:tcPr>
          <w:p w14:paraId="5ECE9AFA" w14:textId="77777777" w:rsidR="000B5B27" w:rsidRPr="000B5B27" w:rsidRDefault="000B5B27" w:rsidP="000B5B27">
            <w:pPr>
              <w:rPr>
                <w:rFonts w:ascii="Times New Roman" w:eastAsia="Times New Roman" w:hAnsi="Times New Roman" w:cs="Times New Roman"/>
                <w:sz w:val="20"/>
                <w:szCs w:val="20"/>
                <w:lang w:bidi="my-MM"/>
              </w:rPr>
            </w:pPr>
          </w:p>
        </w:tc>
        <w:tc>
          <w:tcPr>
            <w:tcW w:w="1481" w:type="dxa"/>
            <w:tcBorders>
              <w:top w:val="nil"/>
              <w:left w:val="nil"/>
              <w:bottom w:val="nil"/>
              <w:right w:val="nil"/>
            </w:tcBorders>
            <w:noWrap/>
            <w:vAlign w:val="center"/>
            <w:hideMark/>
          </w:tcPr>
          <w:p w14:paraId="371C4C07" w14:textId="77777777" w:rsidR="000B5B27" w:rsidRPr="000B5B27" w:rsidRDefault="000B5B27" w:rsidP="000B5B27">
            <w:pPr>
              <w:rPr>
                <w:rFonts w:ascii="Times New Roman" w:eastAsia="Times New Roman" w:hAnsi="Times New Roman" w:cs="Times New Roman"/>
                <w:sz w:val="20"/>
                <w:szCs w:val="20"/>
                <w:lang w:bidi="my-MM"/>
              </w:rPr>
            </w:pPr>
          </w:p>
        </w:tc>
        <w:tc>
          <w:tcPr>
            <w:tcW w:w="1480" w:type="dxa"/>
            <w:tcBorders>
              <w:top w:val="nil"/>
              <w:left w:val="nil"/>
              <w:bottom w:val="nil"/>
              <w:right w:val="nil"/>
            </w:tcBorders>
            <w:noWrap/>
            <w:vAlign w:val="center"/>
            <w:hideMark/>
          </w:tcPr>
          <w:p w14:paraId="539D6EE6" w14:textId="77777777" w:rsidR="000B5B27" w:rsidRPr="000B5B27" w:rsidRDefault="000B5B27" w:rsidP="000B5B27">
            <w:pPr>
              <w:rPr>
                <w:rFonts w:ascii="Times New Roman" w:eastAsia="Times New Roman" w:hAnsi="Times New Roman" w:cs="Times New Roman"/>
                <w:sz w:val="20"/>
                <w:szCs w:val="20"/>
                <w:lang w:bidi="my-MM"/>
              </w:rPr>
            </w:pPr>
          </w:p>
        </w:tc>
        <w:tc>
          <w:tcPr>
            <w:tcW w:w="1279" w:type="dxa"/>
            <w:tcBorders>
              <w:top w:val="nil"/>
              <w:left w:val="single" w:sz="4" w:space="0" w:color="auto"/>
              <w:bottom w:val="single" w:sz="4" w:space="0" w:color="auto"/>
              <w:right w:val="single" w:sz="4" w:space="0" w:color="auto"/>
            </w:tcBorders>
            <w:noWrap/>
            <w:vAlign w:val="center"/>
            <w:hideMark/>
          </w:tcPr>
          <w:p w14:paraId="59B45CE6" w14:textId="77777777" w:rsidR="000B5B27" w:rsidRPr="000B5B27" w:rsidRDefault="000B5B27" w:rsidP="000B5B27">
            <w:pPr>
              <w:jc w:val="center"/>
              <w:rPr>
                <w:rFonts w:ascii="Aptos Narrow" w:eastAsia="Times New Roman" w:hAnsi="Aptos Narrow" w:cs="Times New Roman"/>
                <w:color w:val="000000"/>
                <w:sz w:val="22"/>
                <w:szCs w:val="22"/>
                <w:lang w:bidi="my-MM"/>
              </w:rPr>
            </w:pPr>
            <w:r w:rsidRPr="000B5B27">
              <w:rPr>
                <w:rFonts w:ascii="Aptos Narrow" w:eastAsia="Times New Roman" w:hAnsi="Aptos Narrow" w:cs="Times New Roman"/>
                <w:color w:val="000000"/>
                <w:sz w:val="22"/>
                <w:szCs w:val="22"/>
                <w:lang w:bidi="my-MM"/>
              </w:rPr>
              <w:t>Unskilled</w:t>
            </w:r>
          </w:p>
        </w:tc>
        <w:tc>
          <w:tcPr>
            <w:tcW w:w="1342" w:type="dxa"/>
            <w:tcBorders>
              <w:top w:val="nil"/>
              <w:left w:val="nil"/>
              <w:bottom w:val="single" w:sz="4" w:space="0" w:color="auto"/>
              <w:right w:val="single" w:sz="4" w:space="0" w:color="auto"/>
            </w:tcBorders>
            <w:noWrap/>
            <w:vAlign w:val="center"/>
            <w:hideMark/>
          </w:tcPr>
          <w:p w14:paraId="775CBA3E" w14:textId="77777777" w:rsidR="000B5B27" w:rsidRPr="000B5B27" w:rsidRDefault="000B5B27" w:rsidP="000B5B27">
            <w:pPr>
              <w:jc w:val="center"/>
              <w:rPr>
                <w:rFonts w:ascii="Aptos Narrow" w:eastAsia="Times New Roman" w:hAnsi="Aptos Narrow" w:cs="Times New Roman"/>
                <w:color w:val="000000"/>
                <w:sz w:val="22"/>
                <w:szCs w:val="22"/>
                <w:lang w:bidi="my-MM"/>
              </w:rPr>
            </w:pPr>
            <w:r w:rsidRPr="000B5B27">
              <w:rPr>
                <w:rFonts w:ascii="Aptos Narrow" w:eastAsia="Times New Roman" w:hAnsi="Aptos Narrow" w:cs="Times New Roman"/>
                <w:color w:val="000000"/>
                <w:sz w:val="22"/>
                <w:szCs w:val="22"/>
                <w:lang w:bidi="my-MM"/>
              </w:rPr>
              <w:t>Low-Skilled</w:t>
            </w:r>
          </w:p>
        </w:tc>
        <w:tc>
          <w:tcPr>
            <w:tcW w:w="1342" w:type="dxa"/>
            <w:tcBorders>
              <w:top w:val="nil"/>
              <w:left w:val="nil"/>
              <w:bottom w:val="single" w:sz="4" w:space="0" w:color="auto"/>
              <w:right w:val="single" w:sz="4" w:space="0" w:color="auto"/>
            </w:tcBorders>
            <w:noWrap/>
            <w:vAlign w:val="center"/>
            <w:hideMark/>
          </w:tcPr>
          <w:p w14:paraId="3B61E2CC" w14:textId="77777777" w:rsidR="000B5B27" w:rsidRPr="000B5B27" w:rsidRDefault="000B5B27" w:rsidP="000B5B27">
            <w:pPr>
              <w:jc w:val="center"/>
              <w:rPr>
                <w:rFonts w:ascii="Aptos Narrow" w:eastAsia="Times New Roman" w:hAnsi="Aptos Narrow" w:cs="Times New Roman"/>
                <w:color w:val="000000"/>
                <w:sz w:val="22"/>
                <w:szCs w:val="22"/>
                <w:lang w:bidi="my-MM"/>
              </w:rPr>
            </w:pPr>
            <w:r w:rsidRPr="000B5B27">
              <w:rPr>
                <w:rFonts w:ascii="Aptos Narrow" w:eastAsia="Times New Roman" w:hAnsi="Aptos Narrow" w:cs="Times New Roman"/>
                <w:color w:val="000000"/>
                <w:sz w:val="22"/>
                <w:szCs w:val="22"/>
                <w:lang w:bidi="my-MM"/>
              </w:rPr>
              <w:t>Competent</w:t>
            </w:r>
          </w:p>
        </w:tc>
        <w:tc>
          <w:tcPr>
            <w:tcW w:w="1717" w:type="dxa"/>
            <w:tcBorders>
              <w:top w:val="nil"/>
              <w:left w:val="nil"/>
              <w:bottom w:val="single" w:sz="4" w:space="0" w:color="auto"/>
              <w:right w:val="single" w:sz="4" w:space="0" w:color="auto"/>
            </w:tcBorders>
            <w:noWrap/>
            <w:vAlign w:val="center"/>
            <w:hideMark/>
          </w:tcPr>
          <w:p w14:paraId="354672C5" w14:textId="77777777" w:rsidR="000B5B27" w:rsidRPr="000B5B27" w:rsidRDefault="000B5B27" w:rsidP="000B5B27">
            <w:pPr>
              <w:jc w:val="center"/>
              <w:rPr>
                <w:rFonts w:ascii="Aptos Narrow" w:eastAsia="Times New Roman" w:hAnsi="Aptos Narrow" w:cs="Times New Roman"/>
                <w:color w:val="000000"/>
                <w:sz w:val="22"/>
                <w:szCs w:val="22"/>
                <w:lang w:bidi="my-MM"/>
              </w:rPr>
            </w:pPr>
            <w:r w:rsidRPr="000B5B27">
              <w:rPr>
                <w:rFonts w:ascii="Aptos Narrow" w:eastAsia="Times New Roman" w:hAnsi="Aptos Narrow" w:cs="Times New Roman"/>
                <w:color w:val="000000"/>
                <w:sz w:val="22"/>
                <w:szCs w:val="22"/>
                <w:lang w:bidi="my-MM"/>
              </w:rPr>
              <w:t>Expert</w:t>
            </w:r>
          </w:p>
        </w:tc>
        <w:tc>
          <w:tcPr>
            <w:tcW w:w="1014" w:type="dxa"/>
            <w:tcBorders>
              <w:top w:val="nil"/>
              <w:left w:val="nil"/>
              <w:bottom w:val="nil"/>
              <w:right w:val="nil"/>
            </w:tcBorders>
            <w:noWrap/>
            <w:vAlign w:val="center"/>
            <w:hideMark/>
          </w:tcPr>
          <w:p w14:paraId="6AADAE0E" w14:textId="77777777" w:rsidR="000B5B27" w:rsidRPr="000B5B27" w:rsidRDefault="000B5B27" w:rsidP="000B5B27">
            <w:pPr>
              <w:jc w:val="center"/>
              <w:rPr>
                <w:rFonts w:ascii="Aptos Narrow" w:eastAsia="Times New Roman" w:hAnsi="Aptos Narrow" w:cs="Times New Roman"/>
                <w:color w:val="000000"/>
                <w:sz w:val="22"/>
                <w:szCs w:val="22"/>
                <w:lang w:bidi="my-MM"/>
              </w:rPr>
            </w:pPr>
          </w:p>
        </w:tc>
        <w:tc>
          <w:tcPr>
            <w:tcW w:w="1076" w:type="dxa"/>
            <w:tcBorders>
              <w:top w:val="nil"/>
              <w:left w:val="nil"/>
              <w:bottom w:val="nil"/>
              <w:right w:val="nil"/>
            </w:tcBorders>
            <w:noWrap/>
            <w:vAlign w:val="center"/>
            <w:hideMark/>
          </w:tcPr>
          <w:p w14:paraId="23FB3BA9" w14:textId="77777777" w:rsidR="000B5B27" w:rsidRPr="000B5B27" w:rsidRDefault="000B5B27" w:rsidP="000B5B27">
            <w:pPr>
              <w:rPr>
                <w:rFonts w:ascii="Times New Roman" w:eastAsia="Times New Roman" w:hAnsi="Times New Roman" w:cs="Times New Roman"/>
                <w:sz w:val="20"/>
                <w:szCs w:val="20"/>
                <w:lang w:bidi="my-MM"/>
              </w:rPr>
            </w:pPr>
          </w:p>
        </w:tc>
        <w:tc>
          <w:tcPr>
            <w:tcW w:w="2934" w:type="dxa"/>
            <w:tcBorders>
              <w:top w:val="nil"/>
              <w:left w:val="nil"/>
              <w:bottom w:val="nil"/>
              <w:right w:val="nil"/>
            </w:tcBorders>
            <w:noWrap/>
            <w:vAlign w:val="bottom"/>
            <w:hideMark/>
          </w:tcPr>
          <w:p w14:paraId="782C7D6F" w14:textId="77777777" w:rsidR="000B5B27" w:rsidRPr="000B5B27" w:rsidRDefault="000B5B27" w:rsidP="000B5B27">
            <w:pPr>
              <w:rPr>
                <w:rFonts w:ascii="Times New Roman" w:eastAsia="Times New Roman" w:hAnsi="Times New Roman" w:cs="Times New Roman"/>
                <w:sz w:val="20"/>
                <w:szCs w:val="20"/>
                <w:lang w:bidi="my-MM"/>
              </w:rPr>
            </w:pPr>
          </w:p>
        </w:tc>
        <w:tc>
          <w:tcPr>
            <w:tcW w:w="1247" w:type="dxa"/>
            <w:tcBorders>
              <w:top w:val="nil"/>
              <w:left w:val="nil"/>
              <w:bottom w:val="nil"/>
              <w:right w:val="nil"/>
            </w:tcBorders>
            <w:noWrap/>
            <w:vAlign w:val="bottom"/>
            <w:hideMark/>
          </w:tcPr>
          <w:p w14:paraId="5DD5109F" w14:textId="77777777" w:rsidR="000B5B27" w:rsidRPr="000B5B27" w:rsidRDefault="000B5B27" w:rsidP="000B5B27">
            <w:pPr>
              <w:rPr>
                <w:rFonts w:ascii="Times New Roman" w:eastAsia="Times New Roman" w:hAnsi="Times New Roman" w:cs="Times New Roman"/>
                <w:sz w:val="20"/>
                <w:szCs w:val="20"/>
                <w:lang w:bidi="my-MM"/>
              </w:rPr>
            </w:pPr>
          </w:p>
        </w:tc>
      </w:tr>
    </w:tbl>
    <w:p w14:paraId="3E48413E" w14:textId="77777777" w:rsidR="00015843" w:rsidRDefault="00015843" w:rsidP="00015843">
      <w:pPr>
        <w:pStyle w:val="Heading1"/>
        <w:sectPr w:rsidR="00015843" w:rsidSect="000B5B27">
          <w:pgSz w:w="16838" w:h="11906" w:orient="landscape"/>
          <w:pgMar w:top="284" w:right="284" w:bottom="284" w:left="284" w:header="709" w:footer="709" w:gutter="0"/>
          <w:cols w:space="708"/>
          <w:docGrid w:linePitch="360"/>
        </w:sectPr>
      </w:pPr>
    </w:p>
    <w:p w14:paraId="4BE76DFB" w14:textId="695FFFD2" w:rsidR="00A94E47" w:rsidRPr="00A94E47" w:rsidRDefault="00662BF0" w:rsidP="00A3018D">
      <w:pPr>
        <w:pStyle w:val="Title"/>
        <w:jc w:val="center"/>
        <w:rPr>
          <w:rFonts w:ascii="Aptos Display" w:eastAsia="Yu Gothic Light" w:hAnsi="Aptos Display" w:cs="Times New Roman"/>
          <w:color w:val="0F4761"/>
          <w:kern w:val="2"/>
          <w:sz w:val="40"/>
          <w:szCs w:val="40"/>
          <w:lang w:eastAsia="ja-JP"/>
        </w:rPr>
      </w:pPr>
      <w:r>
        <w:lastRenderedPageBreak/>
        <w:t xml:space="preserve">Appendix </w:t>
      </w:r>
      <w:r w:rsidR="00E93C5D">
        <w:rPr>
          <w:rFonts w:ascii="Aptos Display" w:eastAsia="Yu Gothic Light" w:hAnsi="Aptos Display" w:cs="Times New Roman"/>
          <w:color w:val="0F4761"/>
          <w:kern w:val="2"/>
          <w:sz w:val="40"/>
          <w:szCs w:val="40"/>
          <w:lang w:eastAsia="ja-JP"/>
        </w:rPr>
        <w:t>G</w:t>
      </w:r>
      <w:r>
        <w:rPr>
          <w:rFonts w:ascii="Aptos Display" w:eastAsia="Yu Gothic Light" w:hAnsi="Aptos Display" w:cs="Times New Roman"/>
          <w:color w:val="0F4761"/>
          <w:kern w:val="2"/>
          <w:sz w:val="40"/>
          <w:szCs w:val="40"/>
          <w:lang w:eastAsia="ja-JP"/>
        </w:rPr>
        <w:t xml:space="preserve"> </w:t>
      </w:r>
      <w:r w:rsidR="00CC55B9">
        <w:t>–</w:t>
      </w:r>
      <w:r>
        <w:rPr>
          <w:rFonts w:ascii="Aptos Display" w:eastAsia="Yu Gothic Light" w:hAnsi="Aptos Display" w:cs="Times New Roman"/>
          <w:color w:val="0F4761"/>
          <w:kern w:val="2"/>
          <w:sz w:val="40"/>
          <w:szCs w:val="40"/>
          <w:lang w:eastAsia="ja-JP"/>
        </w:rPr>
        <w:t xml:space="preserve"> </w:t>
      </w:r>
      <w:r w:rsidR="00A94E47" w:rsidRPr="00A94E47">
        <w:rPr>
          <w:rFonts w:ascii="Aptos Display" w:eastAsia="Yu Gothic Light" w:hAnsi="Aptos Display" w:cs="Times New Roman"/>
          <w:color w:val="0F4761"/>
          <w:kern w:val="2"/>
          <w:sz w:val="40"/>
          <w:szCs w:val="40"/>
          <w:lang w:eastAsia="ja-JP"/>
        </w:rPr>
        <w:t>Upskilling Plan Schedule</w:t>
      </w:r>
    </w:p>
    <w:p w14:paraId="0873263E" w14:textId="77777777" w:rsidR="00A94E47" w:rsidRPr="00A94E47" w:rsidRDefault="00A94E47" w:rsidP="00A94E47">
      <w:pPr>
        <w:spacing w:after="160" w:line="278" w:lineRule="auto"/>
        <w:rPr>
          <w:rFonts w:eastAsia="Yu Gothic" w:cs="Times New Roman"/>
          <w:kern w:val="2"/>
          <w:lang w:eastAsia="ja-JP"/>
          <w14:ligatures w14:val="standardContextual"/>
        </w:rPr>
      </w:pPr>
    </w:p>
    <w:p w14:paraId="448ED178" w14:textId="77777777" w:rsidR="00A94E47" w:rsidRPr="00A94E47" w:rsidRDefault="00A94E47" w:rsidP="00A94E47">
      <w:pPr>
        <w:spacing w:after="160" w:line="278" w:lineRule="auto"/>
        <w:rPr>
          <w:rFonts w:eastAsia="Yu Gothic" w:cs="Times New Roman"/>
          <w:kern w:val="2"/>
          <w:u w:val="single"/>
          <w:lang w:eastAsia="ja-JP"/>
          <w14:ligatures w14:val="standardContextual"/>
        </w:rPr>
      </w:pPr>
      <w:r w:rsidRPr="00A94E47">
        <w:rPr>
          <w:rFonts w:eastAsia="Yu Gothic" w:cs="Times New Roman"/>
          <w:kern w:val="2"/>
          <w:lang w:eastAsia="ja-JP"/>
          <w14:ligatures w14:val="standardContextual"/>
        </w:rPr>
        <w:t>After the proposal is submitted on Friday 4</w:t>
      </w:r>
      <w:r w:rsidRPr="00A94E47">
        <w:rPr>
          <w:rFonts w:eastAsia="Yu Gothic" w:cs="Times New Roman"/>
          <w:kern w:val="2"/>
          <w:vertAlign w:val="superscript"/>
          <w:lang w:eastAsia="ja-JP"/>
          <w14:ligatures w14:val="standardContextual"/>
        </w:rPr>
        <w:t>th</w:t>
      </w:r>
      <w:r w:rsidRPr="00A94E47">
        <w:rPr>
          <w:rFonts w:eastAsia="Yu Gothic" w:cs="Times New Roman"/>
          <w:kern w:val="2"/>
          <w:lang w:eastAsia="ja-JP"/>
          <w14:ligatures w14:val="standardContextual"/>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w:t>
      </w:r>
    </w:p>
    <w:p w14:paraId="3606C43B" w14:textId="77777777" w:rsidR="00A94E47" w:rsidRPr="00A94E47" w:rsidRDefault="00A94E47" w:rsidP="00A94E47">
      <w:pPr>
        <w:spacing w:line="278" w:lineRule="auto"/>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t>General Resources:</w:t>
      </w:r>
    </w:p>
    <w:p w14:paraId="3CA2EAE5"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Linux From Scratch: </w:t>
      </w:r>
      <w:hyperlink r:id="rId18" w:history="1">
        <w:r w:rsidRPr="00A94E47">
          <w:rPr>
            <w:rFonts w:eastAsia="Yu Gothic" w:cs="Times New Roman"/>
            <w:color w:val="467886"/>
            <w:kern w:val="2"/>
            <w:u w:val="single"/>
            <w:lang w:eastAsia="ja-JP"/>
            <w14:ligatures w14:val="standardContextual"/>
          </w:rPr>
          <w:t>https://www.linuxfromscratch.org/lfs/</w:t>
        </w:r>
      </w:hyperlink>
    </w:p>
    <w:p w14:paraId="511A1667"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Build your own Linux distro to learn more about how Linux works. </w:t>
      </w:r>
      <w:r w:rsidRPr="00A94E47">
        <w:rPr>
          <w:rFonts w:eastAsia="Yu Gothic" w:cs="Times New Roman"/>
          <w:kern w:val="2"/>
          <w:lang w:eastAsia="ja-JP"/>
          <w14:ligatures w14:val="standardContextual"/>
        </w:rPr>
        <w:br/>
        <w:t>Tangentially related to the project, time-consuming, but might be worth your time.</w:t>
      </w:r>
    </w:p>
    <w:p w14:paraId="70DA44A2"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Linux Journey: </w:t>
      </w:r>
      <w:hyperlink r:id="rId19" w:history="1">
        <w:r w:rsidRPr="00A94E47">
          <w:rPr>
            <w:rFonts w:eastAsia="Yu Gothic" w:cs="Times New Roman"/>
            <w:color w:val="467886"/>
            <w:kern w:val="2"/>
            <w:u w:val="single"/>
            <w:lang w:eastAsia="ja-JP"/>
            <w14:ligatures w14:val="standardContextual"/>
          </w:rPr>
          <w:t>https://linuxjourney.com/</w:t>
        </w:r>
      </w:hyperlink>
    </w:p>
    <w:p w14:paraId="0087E52E" w14:textId="77777777" w:rsidR="00A94E47" w:rsidRPr="00A94E47" w:rsidRDefault="00A94E47" w:rsidP="00A94E47">
      <w:pPr>
        <w:spacing w:after="16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ab/>
        <w:t>Beginner guides and tutorials for Linux. A good free resource with which to start.</w:t>
      </w:r>
    </w:p>
    <w:p w14:paraId="786FBF98"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Arch Wiki: </w:t>
      </w:r>
      <w:hyperlink r:id="rId20" w:history="1">
        <w:r w:rsidRPr="00A94E47">
          <w:rPr>
            <w:rFonts w:eastAsia="Yu Gothic" w:cs="Times New Roman"/>
            <w:color w:val="467886"/>
            <w:kern w:val="2"/>
            <w:u w:val="single"/>
            <w:lang w:eastAsia="ja-JP"/>
            <w14:ligatures w14:val="standardContextual"/>
          </w:rPr>
          <w:t>https://wiki.archlinux.org/</w:t>
        </w:r>
      </w:hyperlink>
    </w:p>
    <w:p w14:paraId="721618A9"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ab/>
        <w:t xml:space="preserve">The Arch Linux wiki houses a ton of useful Linux information. </w:t>
      </w:r>
    </w:p>
    <w:p w14:paraId="54BD0D18"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 lot of the information isn’t Arch-specific and can easily be applied to other distros. </w:t>
      </w:r>
    </w:p>
    <w:p w14:paraId="73AC3BBD"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FreeCodeCamp: </w:t>
      </w:r>
      <w:hyperlink r:id="rId21" w:history="1">
        <w:r w:rsidRPr="00A94E47">
          <w:rPr>
            <w:rFonts w:eastAsia="Yu Gothic" w:cs="Times New Roman"/>
            <w:color w:val="467886"/>
            <w:kern w:val="2"/>
            <w:u w:val="single"/>
            <w:lang w:eastAsia="ja-JP"/>
            <w14:ligatures w14:val="standardContextual"/>
          </w:rPr>
          <w:t>https://www.freecodecamp.org/</w:t>
        </w:r>
      </w:hyperlink>
    </w:p>
    <w:p w14:paraId="317CC2B0"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Contains tons of free tutorials from industry professionals. Videos and written guides on many subjects, including Linux and networking.</w:t>
      </w:r>
    </w:p>
    <w:p w14:paraId="1A45ABB0"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LinuxCommand.org: </w:t>
      </w:r>
      <w:hyperlink r:id="rId22" w:history="1">
        <w:r w:rsidRPr="00A94E47">
          <w:rPr>
            <w:rFonts w:eastAsia="Yu Gothic" w:cs="Times New Roman"/>
            <w:color w:val="467886"/>
            <w:kern w:val="2"/>
            <w:u w:val="single"/>
            <w:lang w:eastAsia="ja-JP"/>
            <w14:ligatures w14:val="standardContextual"/>
          </w:rPr>
          <w:t>https://linuxcommand.org/</w:t>
        </w:r>
      </w:hyperlink>
    </w:p>
    <w:p w14:paraId="7DD838EE" w14:textId="77777777" w:rsidR="00A94E47" w:rsidRPr="00A94E47" w:rsidRDefault="00A94E47" w:rsidP="00A94E47">
      <w:pPr>
        <w:spacing w:after="16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ab/>
        <w:t>A guide to the Linux Command Line and shell scripts.</w:t>
      </w:r>
    </w:p>
    <w:p w14:paraId="6B0CF2ED"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GNU/Linux Desktop Survival Guide: </w:t>
      </w:r>
      <w:hyperlink r:id="rId23" w:history="1">
        <w:r w:rsidRPr="00A94E47">
          <w:rPr>
            <w:rFonts w:eastAsia="Yu Gothic" w:cs="Times New Roman"/>
            <w:color w:val="467886"/>
            <w:kern w:val="2"/>
            <w:u w:val="single"/>
            <w:lang w:eastAsia="ja-JP"/>
            <w14:ligatures w14:val="standardContextual"/>
          </w:rPr>
          <w:t>https://www.togaware.com/linux/survivor/</w:t>
        </w:r>
      </w:hyperlink>
    </w:p>
    <w:p w14:paraId="6AD060A9"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Tangentially related to the project but contains some good information if you want to use Linux as a regular operating system on your machine.</w:t>
      </w:r>
    </w:p>
    <w:p w14:paraId="57192941"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Linux as a router (Fedora): </w:t>
      </w:r>
      <w:hyperlink r:id="rId24" w:history="1">
        <w:r w:rsidRPr="00A94E47">
          <w:rPr>
            <w:rFonts w:eastAsia="Yu Gothic" w:cs="Times New Roman"/>
            <w:color w:val="467886"/>
            <w:kern w:val="2"/>
            <w:u w:val="single"/>
            <w:lang w:eastAsia="ja-JP"/>
            <w14:ligatures w14:val="standardContextual"/>
          </w:rPr>
          <w:t>https://fedoramagazine.org/use-fedora-server-create-router-gateway/</w:t>
        </w:r>
      </w:hyperlink>
      <w:r w:rsidRPr="00A94E47">
        <w:rPr>
          <w:rFonts w:eastAsia="Yu Gothic" w:cs="Times New Roman"/>
          <w:kern w:val="2"/>
          <w:lang w:eastAsia="ja-JP"/>
          <w14:ligatures w14:val="standardContextual"/>
        </w:rPr>
        <w:t xml:space="preserve"> </w:t>
      </w:r>
    </w:p>
    <w:p w14:paraId="7B50982C"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ab/>
        <w:t>A guide on configuring Fedora Server as a router gateway.</w:t>
      </w:r>
    </w:p>
    <w:p w14:paraId="5DEACFF6" w14:textId="77777777" w:rsidR="00A94E47" w:rsidRPr="00A94E47" w:rsidRDefault="00A94E47" w:rsidP="00A94E47">
      <w:pPr>
        <w:rPr>
          <w:rFonts w:eastAsia="Yu Gothic" w:cs="Times New Roman"/>
          <w:kern w:val="2"/>
          <w:lang w:eastAsia="ja-JP"/>
          <w14:ligatures w14:val="standardContextual"/>
        </w:rPr>
      </w:pPr>
    </w:p>
    <w:p w14:paraId="1438F380" w14:textId="77777777" w:rsidR="00A94E47" w:rsidRPr="00A94E47" w:rsidRDefault="00A94E47" w:rsidP="00A94E47">
      <w:pPr>
        <w:spacing w:after="160" w:line="278" w:lineRule="auto"/>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br w:type="page"/>
      </w:r>
    </w:p>
    <w:p w14:paraId="67E234E3"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u w:val="single"/>
          <w:lang w:eastAsia="ja-JP"/>
          <w14:ligatures w14:val="standardContextual"/>
        </w:rPr>
        <w:lastRenderedPageBreak/>
        <w:t>Windows Users:</w:t>
      </w:r>
    </w:p>
    <w:p w14:paraId="6C13DBED"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WSL: </w:t>
      </w:r>
      <w:hyperlink r:id="rId25" w:history="1">
        <w:r w:rsidRPr="00A94E47">
          <w:rPr>
            <w:rFonts w:eastAsia="Yu Gothic" w:cs="Times New Roman"/>
            <w:color w:val="467886"/>
            <w:kern w:val="2"/>
            <w:u w:val="single"/>
            <w:lang w:eastAsia="ja-JP"/>
            <w14:ligatures w14:val="standardContextual"/>
          </w:rPr>
          <w:t>https://learn.microsoft.com/en-us/windows/wsl/install</w:t>
        </w:r>
      </w:hyperlink>
      <w:r w:rsidRPr="00A94E47">
        <w:rPr>
          <w:rFonts w:eastAsia="Yu Gothic" w:cs="Times New Roman"/>
          <w:kern w:val="2"/>
          <w:lang w:eastAsia="ja-JP"/>
          <w14:ligatures w14:val="standardContextual"/>
        </w:rPr>
        <w:t xml:space="preserve"> </w:t>
      </w:r>
    </w:p>
    <w:p w14:paraId="50E90FC7" w14:textId="77777777" w:rsidR="00A94E47" w:rsidRPr="00A94E47" w:rsidRDefault="00A94E47" w:rsidP="00A94E47">
      <w:pPr>
        <w:ind w:firstLine="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Virtual machine package that runs Linux on and integrates into Windows. </w:t>
      </w:r>
    </w:p>
    <w:p w14:paraId="180F28BA" w14:textId="77777777" w:rsidR="00A94E47" w:rsidRPr="00A94E47" w:rsidRDefault="00A94E47" w:rsidP="00A94E47">
      <w:pPr>
        <w:ind w:firstLine="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WSL terminals can then be run to use Linux packages like a native OS.</w:t>
      </w:r>
    </w:p>
    <w:p w14:paraId="189A1C79" w14:textId="77777777" w:rsidR="00A94E47" w:rsidRPr="00A94E47" w:rsidRDefault="00A94E47" w:rsidP="00A94E47">
      <w:pPr>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Can be installed from the Windows Store for ease, and multiple distros can be installed at once.</w:t>
      </w:r>
    </w:p>
    <w:p w14:paraId="4FDF16B0" w14:textId="77777777" w:rsidR="00A94E47" w:rsidRPr="00A94E47" w:rsidRDefault="00A94E47" w:rsidP="00A94E47">
      <w:pPr>
        <w:rPr>
          <w:rFonts w:eastAsia="Yu Gothic" w:cs="Times New Roman"/>
          <w:kern w:val="2"/>
          <w:u w:val="single"/>
          <w:lang w:eastAsia="ja-JP"/>
          <w14:ligatures w14:val="standardContextual"/>
        </w:rPr>
      </w:pPr>
    </w:p>
    <w:p w14:paraId="3C763382" w14:textId="77777777" w:rsidR="00A94E47" w:rsidRPr="00A94E47" w:rsidRDefault="00A94E47" w:rsidP="00A94E47">
      <w:pPr>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t xml:space="preserve">Mac Users: </w:t>
      </w:r>
    </w:p>
    <w:p w14:paraId="1DA2C657"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Homebrew: </w:t>
      </w:r>
      <w:hyperlink r:id="rId26" w:history="1">
        <w:r w:rsidRPr="00A94E47">
          <w:rPr>
            <w:rFonts w:eastAsia="Yu Gothic" w:cs="Times New Roman"/>
            <w:color w:val="467886"/>
            <w:kern w:val="2"/>
            <w:u w:val="single"/>
            <w:lang w:eastAsia="ja-JP"/>
            <w14:ligatures w14:val="standardContextual"/>
          </w:rPr>
          <w:t>https://brew.sh/</w:t>
        </w:r>
      </w:hyperlink>
    </w:p>
    <w:p w14:paraId="089FAF5B" w14:textId="77777777" w:rsidR="00A94E47" w:rsidRPr="00A94E47" w:rsidRDefault="00A94E47" w:rsidP="00A94E47">
      <w:pPr>
        <w:spacing w:after="160"/>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Linux-like package manager that runs in Terminal and allows CLI (“Command LIne”) packages such as iPerf or nmap to be installed easily.</w:t>
      </w:r>
    </w:p>
    <w:p w14:paraId="7116EEED" w14:textId="77777777" w:rsidR="00A94E47" w:rsidRPr="00A94E47" w:rsidRDefault="00A94E47" w:rsidP="00A94E47">
      <w:pPr>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Asahi Linux: </w:t>
      </w:r>
      <w:hyperlink r:id="rId27" w:history="1">
        <w:r w:rsidRPr="00A94E47">
          <w:rPr>
            <w:rFonts w:eastAsia="Yu Gothic" w:cs="Times New Roman"/>
            <w:color w:val="467886"/>
            <w:kern w:val="2"/>
            <w:u w:val="single"/>
            <w:lang w:eastAsia="ja-JP"/>
            <w14:ligatures w14:val="standardContextual"/>
          </w:rPr>
          <w:t>https://asahilinux.org/</w:t>
        </w:r>
      </w:hyperlink>
    </w:p>
    <w:p w14:paraId="17D8F522" w14:textId="77777777" w:rsidR="00A94E47" w:rsidRPr="00A94E47" w:rsidRDefault="00A94E47" w:rsidP="00A94E47">
      <w:pPr>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Dual-boot Linux support for Apple Silicon Macs. There are multiple distros to choose from, with the flagship being Fedora Asahi Remix, based on Fedora Linux.</w:t>
      </w:r>
    </w:p>
    <w:p w14:paraId="7940D6B7" w14:textId="77777777" w:rsidR="00A94E47" w:rsidRPr="00A94E47" w:rsidRDefault="00A94E47" w:rsidP="00A94E47">
      <w:pPr>
        <w:ind w:left="720"/>
        <w:rPr>
          <w:rFonts w:eastAsia="Yu Gothic" w:cs="Times New Roman"/>
          <w:kern w:val="2"/>
          <w:lang w:eastAsia="ja-JP"/>
          <w14:ligatures w14:val="standardContextual"/>
        </w:rPr>
      </w:pPr>
    </w:p>
    <w:p w14:paraId="477A219E" w14:textId="77777777" w:rsidR="00A94E47" w:rsidRPr="00A94E47" w:rsidRDefault="00A94E47" w:rsidP="00C32605">
      <w:pPr>
        <w:spacing w:line="278" w:lineRule="auto"/>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br w:type="column"/>
      </w:r>
      <w:r w:rsidRPr="00A94E47">
        <w:rPr>
          <w:rFonts w:eastAsia="Yu Gothic" w:cs="Times New Roman"/>
          <w:kern w:val="2"/>
          <w:u w:val="single"/>
          <w:lang w:eastAsia="ja-JP"/>
          <w14:ligatures w14:val="standardContextual"/>
        </w:rPr>
        <w:lastRenderedPageBreak/>
        <w:t>Linux Distros:</w:t>
      </w:r>
    </w:p>
    <w:p w14:paraId="33687D0C" w14:textId="77777777" w:rsidR="00A94E47" w:rsidRPr="00A94E47" w:rsidRDefault="00A94E47" w:rsidP="00A94E47">
      <w:pPr>
        <w:spacing w:after="160"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Distros in bold are the focus operating systems for this project. However, it is worth researching their derivates and upstream versions where applicable, as this may give you a better understanding of these Linux distros.</w:t>
      </w:r>
    </w:p>
    <w:p w14:paraId="4A91F63F"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t>Fedora Linux</w:t>
      </w:r>
      <w:r w:rsidRPr="00A94E47">
        <w:rPr>
          <w:rFonts w:eastAsia="Yu Gothic" w:cs="Times New Roman"/>
          <w:kern w:val="2"/>
          <w:lang w:eastAsia="ja-JP"/>
          <w14:ligatures w14:val="standardContextual"/>
        </w:rPr>
        <w:t xml:space="preserve">: </w:t>
      </w:r>
      <w:hyperlink r:id="rId28" w:history="1">
        <w:r w:rsidRPr="00A94E47">
          <w:rPr>
            <w:rFonts w:eastAsia="Yu Gothic" w:cs="Times New Roman"/>
            <w:color w:val="467886"/>
            <w:kern w:val="2"/>
            <w:u w:val="single"/>
            <w:lang w:eastAsia="ja-JP"/>
            <w14:ligatures w14:val="standardContextual"/>
          </w:rPr>
          <w:t>https://fedoraproject.org/</w:t>
        </w:r>
      </w:hyperlink>
    </w:p>
    <w:p w14:paraId="5CA0B443" w14:textId="77777777" w:rsidR="00A94E47" w:rsidRPr="00A94E47" w:rsidRDefault="00A94E47" w:rsidP="00A94E47">
      <w:pPr>
        <w:spacing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Fedora is effectively the unstable version of Red Hat Enterprise Linux (which is owned by IBM). It has become Red Hat’s testbed and upstream distro in recent years. Works well for general users. </w:t>
      </w:r>
    </w:p>
    <w:p w14:paraId="1C306554" w14:textId="77777777" w:rsidR="00A94E47" w:rsidRPr="00A94E47" w:rsidRDefault="00A94E47" w:rsidP="00A94E47">
      <w:pPr>
        <w:spacing w:after="160" w:line="278" w:lineRule="auto"/>
        <w:ind w:firstLine="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Uses the DNF package manager, which is considered slow but powerful.</w:t>
      </w:r>
    </w:p>
    <w:p w14:paraId="07AC0C14"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Debian: </w:t>
      </w:r>
      <w:hyperlink r:id="rId29" w:history="1">
        <w:r w:rsidRPr="00A94E47">
          <w:rPr>
            <w:rFonts w:eastAsia="Yu Gothic" w:cs="Times New Roman"/>
            <w:color w:val="467886"/>
            <w:kern w:val="2"/>
            <w:u w:val="single"/>
            <w:lang w:eastAsia="ja-JP"/>
            <w14:ligatures w14:val="standardContextual"/>
          </w:rPr>
          <w:t>https://www.debian.org/</w:t>
        </w:r>
      </w:hyperlink>
    </w:p>
    <w:p w14:paraId="6E581675"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 stable, point-release Linux distro often used for servers. Binaries and packages on Debian aren’t usually the latest versions as a trade-off for stability. </w:t>
      </w:r>
      <w:r w:rsidRPr="00A94E47">
        <w:rPr>
          <w:rFonts w:eastAsia="Yu Gothic" w:cs="Times New Roman"/>
          <w:kern w:val="2"/>
          <w:lang w:eastAsia="ja-JP"/>
          <w14:ligatures w14:val="standardContextual"/>
        </w:rPr>
        <w:br/>
        <w:t>Uses the APT (“Advanced Package Tool”) package manager, which is used by many other distros.</w:t>
      </w:r>
      <w:r w:rsidRPr="00A94E47">
        <w:rPr>
          <w:rFonts w:eastAsia="Yu Gothic" w:cs="Times New Roman"/>
          <w:kern w:val="2"/>
          <w:lang w:eastAsia="ja-JP"/>
          <w14:ligatures w14:val="standardContextual"/>
        </w:rPr>
        <w:br/>
        <w:t>Its versions are named after Toy Story characters.</w:t>
      </w:r>
    </w:p>
    <w:p w14:paraId="44627360" w14:textId="77777777" w:rsidR="00A94E47" w:rsidRPr="00A94E47" w:rsidRDefault="00A94E47" w:rsidP="00C32605">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Rocky Linux: </w:t>
      </w:r>
      <w:hyperlink r:id="rId30" w:history="1">
        <w:r w:rsidRPr="00A94E47">
          <w:rPr>
            <w:rFonts w:eastAsia="Yu Gothic" w:cs="Times New Roman"/>
            <w:color w:val="467886"/>
            <w:kern w:val="2"/>
            <w:u w:val="single"/>
            <w:lang w:eastAsia="ja-JP"/>
            <w14:ligatures w14:val="standardContextual"/>
          </w:rPr>
          <w:t>https://rockylinux.org/</w:t>
        </w:r>
      </w:hyperlink>
      <w:r w:rsidRPr="00A94E47">
        <w:rPr>
          <w:rFonts w:eastAsia="Yu Gothic" w:cs="Times New Roman"/>
          <w:kern w:val="2"/>
          <w:lang w:eastAsia="ja-JP"/>
          <w14:ligatures w14:val="standardContextual"/>
        </w:rPr>
        <w:t xml:space="preserve"> </w:t>
      </w:r>
    </w:p>
    <w:p w14:paraId="0FF100DF"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Based on Fedora and Red Hat Enterprise Linux; the spiritual successor to CentOS. Often used for servers and has long-term support.</w:t>
      </w:r>
    </w:p>
    <w:p w14:paraId="2BBB1A11"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t>Ubuntu</w:t>
      </w:r>
      <w:r w:rsidRPr="00A94E47">
        <w:rPr>
          <w:rFonts w:eastAsia="Yu Gothic" w:cs="Times New Roman"/>
          <w:kern w:val="2"/>
          <w:lang w:eastAsia="ja-JP"/>
          <w14:ligatures w14:val="standardContextual"/>
        </w:rPr>
        <w:t xml:space="preserve">: </w:t>
      </w:r>
      <w:hyperlink r:id="rId31" w:history="1">
        <w:r w:rsidRPr="00A94E47">
          <w:rPr>
            <w:rFonts w:eastAsia="Yu Gothic" w:cs="Times New Roman"/>
            <w:color w:val="467886"/>
            <w:kern w:val="2"/>
            <w:u w:val="single"/>
            <w:lang w:eastAsia="ja-JP"/>
            <w14:ligatures w14:val="standardContextual"/>
          </w:rPr>
          <w:t>https://ubuntu.com/</w:t>
        </w:r>
      </w:hyperlink>
    </w:p>
    <w:p w14:paraId="43E3DAB6"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Based on Debian Unstable (aka Debian Sid), Ubuntu is a popular distro for general use and great for beginners. It is also a commercialised distro – while it is free to use, Ubuntu’s parent company Canonical offers various upsells, especially for enterprise.</w:t>
      </w:r>
    </w:p>
    <w:p w14:paraId="174A5E79"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Red Hat Enterprise Linux: </w:t>
      </w:r>
      <w:hyperlink r:id="rId32" w:history="1">
        <w:r w:rsidRPr="00A94E47">
          <w:rPr>
            <w:rFonts w:eastAsia="Yu Gothic" w:cs="Times New Roman"/>
            <w:color w:val="467886"/>
            <w:kern w:val="2"/>
            <w:u w:val="single"/>
            <w:lang w:eastAsia="ja-JP"/>
            <w14:ligatures w14:val="standardContextual"/>
          </w:rPr>
          <w:t>https://www.redhat.com/en</w:t>
        </w:r>
      </w:hyperlink>
    </w:p>
    <w:p w14:paraId="1B170015"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Also known as RHEL (pronounced “rall”, as in “rally”), Red Hat Enterprise Linux has been the de-facto enterprise server OS for many years. </w:t>
      </w:r>
      <w:r w:rsidRPr="00A94E47">
        <w:rPr>
          <w:rFonts w:eastAsia="Yu Gothic" w:cs="Times New Roman"/>
          <w:kern w:val="2"/>
          <w:lang w:eastAsia="ja-JP"/>
          <w14:ligatures w14:val="standardContextual"/>
        </w:rPr>
        <w:br/>
        <w:t xml:space="preserve">Red Hat was purchased by IBM, with both companies earning a controversial reputation over the years. </w:t>
      </w:r>
      <w:r w:rsidRPr="00A94E47">
        <w:rPr>
          <w:rFonts w:eastAsia="Yu Gothic" w:cs="Times New Roman"/>
          <w:kern w:val="2"/>
          <w:lang w:eastAsia="ja-JP"/>
          <w14:ligatures w14:val="standardContextual"/>
        </w:rPr>
        <w:br/>
        <w:t>Red Hat Enterprise Linux is typically a paid-only Linux distro.</w:t>
      </w:r>
      <w:r w:rsidRPr="00A94E47">
        <w:rPr>
          <w:rFonts w:eastAsia="Yu Gothic" w:cs="Times New Roman"/>
          <w:kern w:val="2"/>
          <w:lang w:eastAsia="ja-JP"/>
          <w14:ligatures w14:val="standardContextual"/>
        </w:rPr>
        <w:br/>
        <w:t>Despite all of this, you can make a free Red Hat account, earn industry-recognised Red Hat certifications, and even get a free individual subscription (i.e. not for commercial use) to use RHEL.</w:t>
      </w:r>
    </w:p>
    <w:p w14:paraId="5C6ADAFA"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t>Kali Linux</w:t>
      </w:r>
      <w:r w:rsidRPr="00A94E47">
        <w:rPr>
          <w:rFonts w:eastAsia="Yu Gothic" w:cs="Times New Roman"/>
          <w:kern w:val="2"/>
          <w:lang w:eastAsia="ja-JP"/>
          <w14:ligatures w14:val="standardContextual"/>
        </w:rPr>
        <w:t xml:space="preserve">: </w:t>
      </w:r>
      <w:hyperlink r:id="rId33" w:history="1">
        <w:r w:rsidRPr="00A94E47">
          <w:rPr>
            <w:rFonts w:eastAsia="Yu Gothic" w:cs="Times New Roman"/>
            <w:color w:val="467886"/>
            <w:kern w:val="2"/>
            <w:u w:val="single"/>
            <w:lang w:eastAsia="ja-JP"/>
            <w14:ligatures w14:val="standardContextual"/>
          </w:rPr>
          <w:t>https://www.kali.org/</w:t>
        </w:r>
      </w:hyperlink>
      <w:r w:rsidRPr="00A94E47">
        <w:rPr>
          <w:rFonts w:eastAsia="Yu Gothic" w:cs="Times New Roman"/>
          <w:kern w:val="2"/>
          <w:lang w:eastAsia="ja-JP"/>
          <w14:ligatures w14:val="standardContextual"/>
        </w:rPr>
        <w:t xml:space="preserve"> </w:t>
      </w:r>
    </w:p>
    <w:p w14:paraId="0A5F8F40" w14:textId="77777777" w:rsidR="00A94E47" w:rsidRPr="00A94E47" w:rsidRDefault="00A94E47" w:rsidP="00A94E47">
      <w:pPr>
        <w:spacing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Designed for penetration testing. Usually comes pre-installed with a lot of hacking tools, making it quick and easy to start penetration testing. </w:t>
      </w:r>
    </w:p>
    <w:p w14:paraId="25956633" w14:textId="0D9254DE" w:rsidR="00A94E47" w:rsidRPr="00A94E47" w:rsidRDefault="00A94E47" w:rsidP="0002302C">
      <w:pPr>
        <w:spacing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Based on Debian Testing, which is the stage between Debian Stable and Debian Unstable.</w:t>
      </w:r>
    </w:p>
    <w:p w14:paraId="6F7E72F7" w14:textId="77777777" w:rsidR="00A94E47" w:rsidRPr="00A94E47" w:rsidRDefault="00A94E47" w:rsidP="00C32605">
      <w:pPr>
        <w:spacing w:line="278" w:lineRule="auto"/>
        <w:rPr>
          <w:rFonts w:eastAsia="Yu Gothic" w:cs="Times New Roman"/>
          <w:kern w:val="2"/>
          <w:u w:val="single"/>
          <w:lang w:eastAsia="ja-JP"/>
          <w14:ligatures w14:val="standardContextual"/>
        </w:rPr>
      </w:pPr>
      <w:r w:rsidRPr="00A94E47">
        <w:rPr>
          <w:rFonts w:eastAsia="Yu Gothic" w:cs="Times New Roman"/>
          <w:kern w:val="2"/>
          <w:u w:val="single"/>
          <w:lang w:eastAsia="ja-JP"/>
          <w14:ligatures w14:val="standardContextual"/>
        </w:rPr>
        <w:lastRenderedPageBreak/>
        <w:t>Tools:</w:t>
      </w:r>
    </w:p>
    <w:p w14:paraId="610D4FA9" w14:textId="77777777" w:rsidR="00A94E47" w:rsidRPr="00A94E47" w:rsidRDefault="00A94E47" w:rsidP="00A94E47">
      <w:pPr>
        <w:spacing w:after="160"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Tools in bold are the focus of this project. However, D-ITG may cause problems (particularly on Fedora) because it is outdated by 8 years. Other tools are listed to give you points of comparison in terms of how networking tools work and when to use which tool.</w:t>
      </w:r>
    </w:p>
    <w:p w14:paraId="56B5EFD1"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t>iPerf</w:t>
      </w:r>
      <w:r w:rsidRPr="00A94E47">
        <w:rPr>
          <w:rFonts w:eastAsia="Yu Gothic" w:cs="Times New Roman"/>
          <w:kern w:val="2"/>
          <w:lang w:eastAsia="ja-JP"/>
          <w14:ligatures w14:val="standardContextual"/>
        </w:rPr>
        <w:t xml:space="preserve">: </w:t>
      </w:r>
      <w:hyperlink r:id="rId34" w:history="1">
        <w:r w:rsidRPr="00A94E47">
          <w:rPr>
            <w:rFonts w:eastAsia="Yu Gothic" w:cs="Times New Roman"/>
            <w:color w:val="467886"/>
            <w:kern w:val="2"/>
            <w:u w:val="single"/>
            <w:lang w:eastAsia="ja-JP"/>
            <w14:ligatures w14:val="standardContextual"/>
          </w:rPr>
          <w:t>https://iperf.fr/</w:t>
        </w:r>
      </w:hyperlink>
      <w:r w:rsidRPr="00A94E47">
        <w:rPr>
          <w:rFonts w:eastAsia="Yu Gothic" w:cs="Times New Roman"/>
          <w:kern w:val="2"/>
          <w:lang w:eastAsia="ja-JP"/>
          <w14:ligatures w14:val="standardContextual"/>
        </w:rPr>
        <w:t xml:space="preserve"> </w:t>
      </w:r>
    </w:p>
    <w:p w14:paraId="1CBE1492" w14:textId="77777777" w:rsidR="00A94E47" w:rsidRPr="00A94E47" w:rsidRDefault="00A94E47" w:rsidP="00A94E47">
      <w:pPr>
        <w:spacing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“iPerf3 is a tool for active measurements of the maximum achievable bandwidth on IP networks.”</w:t>
      </w:r>
      <w:r w:rsidRPr="00A94E47">
        <w:rPr>
          <w:rFonts w:eastAsia="Yu Gothic" w:cs="Times New Roman"/>
          <w:kern w:val="2"/>
          <w:lang w:eastAsia="ja-JP"/>
          <w14:ligatures w14:val="standardContextual"/>
        </w:rPr>
        <w:br/>
        <w:t>Could be a good choice for the primary tool.</w:t>
      </w:r>
    </w:p>
    <w:p w14:paraId="4327F13E"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b/>
          <w:bCs/>
          <w:kern w:val="2"/>
          <w:lang w:eastAsia="ja-JP"/>
          <w14:ligatures w14:val="standardContextual"/>
        </w:rPr>
        <w:t>D-ITG</w:t>
      </w:r>
      <w:r w:rsidRPr="00A94E47">
        <w:rPr>
          <w:rFonts w:eastAsia="Yu Gothic" w:cs="Times New Roman"/>
          <w:kern w:val="2"/>
          <w:lang w:eastAsia="ja-JP"/>
          <w14:ligatures w14:val="standardContextual"/>
        </w:rPr>
        <w:t xml:space="preserve">: </w:t>
      </w:r>
      <w:hyperlink r:id="rId35" w:history="1">
        <w:r w:rsidRPr="00A94E47">
          <w:rPr>
            <w:rFonts w:eastAsia="Yu Gothic" w:cs="Times New Roman"/>
            <w:color w:val="467886"/>
            <w:kern w:val="2"/>
            <w:u w:val="single"/>
            <w:lang w:eastAsia="ja-JP"/>
            <w14:ligatures w14:val="standardContextual"/>
          </w:rPr>
          <w:t>https://github.com/jbucar/ditg</w:t>
        </w:r>
      </w:hyperlink>
    </w:p>
    <w:p w14:paraId="6E5EA6F2"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“D-ITG is a platform capable to produce traffic at packet level accurately replicating appropriate stochastic processes for both IDT (Inter Departure Time) and PS (Packet Size) random variables.”</w:t>
      </w:r>
    </w:p>
    <w:p w14:paraId="4037806F" w14:textId="77777777" w:rsidR="00A94E47" w:rsidRPr="00A94E47" w:rsidRDefault="00A94E47" w:rsidP="00C32605">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Nmap: </w:t>
      </w:r>
      <w:hyperlink r:id="rId36" w:history="1">
        <w:r w:rsidRPr="00A94E47">
          <w:rPr>
            <w:rFonts w:eastAsia="Yu Gothic" w:cs="Times New Roman"/>
            <w:color w:val="467886"/>
            <w:kern w:val="2"/>
            <w:u w:val="single"/>
            <w:lang w:eastAsia="ja-JP"/>
            <w14:ligatures w14:val="standardContextual"/>
          </w:rPr>
          <w:t>https://nmap.org/</w:t>
        </w:r>
      </w:hyperlink>
    </w:p>
    <w:p w14:paraId="2C46F92B"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“Nmap ("Network Mapper") is a </w:t>
      </w:r>
      <w:hyperlink r:id="rId37" w:history="1">
        <w:r w:rsidRPr="00A94E47">
          <w:rPr>
            <w:rFonts w:eastAsia="Yu Gothic" w:cs="Times New Roman"/>
            <w:color w:val="467886"/>
            <w:kern w:val="2"/>
            <w:u w:val="single"/>
            <w:lang w:eastAsia="ja-JP"/>
            <w14:ligatures w14:val="standardContextual"/>
          </w:rPr>
          <w:t>free and open source</w:t>
        </w:r>
      </w:hyperlink>
      <w:r w:rsidRPr="00A94E47">
        <w:rPr>
          <w:rFonts w:eastAsia="Yu Gothic" w:cs="Times New Roman"/>
          <w:kern w:val="2"/>
          <w:lang w:eastAsia="ja-JP"/>
          <w14:ligatures w14:val="standardContextual"/>
        </w:rPr>
        <w:t xml:space="preserve"> utility for network discovery and security auditing.”</w:t>
      </w:r>
    </w:p>
    <w:p w14:paraId="39D1AE1A"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qperf: </w:t>
      </w:r>
      <w:hyperlink r:id="rId38" w:history="1">
        <w:r w:rsidRPr="00A94E47">
          <w:rPr>
            <w:rFonts w:eastAsia="Yu Gothic" w:cs="Times New Roman"/>
            <w:color w:val="467886"/>
            <w:kern w:val="2"/>
            <w:u w:val="single"/>
            <w:lang w:eastAsia="ja-JP"/>
            <w14:ligatures w14:val="standardContextual"/>
          </w:rPr>
          <w:t>https://github.com/rbruenig/qperf</w:t>
        </w:r>
      </w:hyperlink>
    </w:p>
    <w:p w14:paraId="3C110039"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“A performance measurement tool for </w:t>
      </w:r>
      <w:hyperlink r:id="rId39" w:history="1">
        <w:r w:rsidRPr="00A94E47">
          <w:rPr>
            <w:rFonts w:eastAsia="Yu Gothic" w:cs="Times New Roman"/>
            <w:color w:val="467886"/>
            <w:kern w:val="2"/>
            <w:u w:val="single"/>
            <w:lang w:eastAsia="ja-JP"/>
            <w14:ligatures w14:val="standardContextual"/>
          </w:rPr>
          <w:t>QUIC</w:t>
        </w:r>
      </w:hyperlink>
      <w:r w:rsidRPr="00A94E47">
        <w:rPr>
          <w:rFonts w:eastAsia="Yu Gothic" w:cs="Times New Roman"/>
          <w:kern w:val="2"/>
          <w:lang w:eastAsia="ja-JP"/>
          <w14:ligatures w14:val="standardContextual"/>
        </w:rPr>
        <w:t xml:space="preserve"> similar to iPerf.”</w:t>
      </w:r>
    </w:p>
    <w:p w14:paraId="7342704F"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Netperf: </w:t>
      </w:r>
      <w:hyperlink r:id="rId40" w:history="1">
        <w:r w:rsidRPr="00A94E47">
          <w:rPr>
            <w:rFonts w:eastAsia="Yu Gothic" w:cs="Times New Roman"/>
            <w:color w:val="467886"/>
            <w:kern w:val="2"/>
            <w:u w:val="single"/>
            <w:lang w:eastAsia="ja-JP"/>
            <w14:ligatures w14:val="standardContextual"/>
          </w:rPr>
          <w:t>https://hewlettpackard.github.io/netperf/</w:t>
        </w:r>
      </w:hyperlink>
    </w:p>
    <w:p w14:paraId="56DB6C3A"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“Netperf is a benchmark that can be used to measure the performance of many different types of networking. It provides tests for both unidirectional throughput, and end-to-end latency.”</w:t>
      </w:r>
      <w:r w:rsidRPr="00A94E47">
        <w:rPr>
          <w:rFonts w:eastAsia="Yu Gothic" w:cs="Times New Roman"/>
          <w:kern w:val="2"/>
          <w:lang w:eastAsia="ja-JP"/>
          <w14:ligatures w14:val="standardContextual"/>
        </w:rPr>
        <w:br/>
        <w:t>Could be a good choice for the primary tool.</w:t>
      </w:r>
    </w:p>
    <w:p w14:paraId="3AD3CBB5"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sockperf: </w:t>
      </w:r>
      <w:hyperlink r:id="rId41" w:history="1">
        <w:r w:rsidRPr="00A94E47">
          <w:rPr>
            <w:rFonts w:eastAsia="Yu Gothic" w:cs="Times New Roman"/>
            <w:color w:val="467886"/>
            <w:kern w:val="2"/>
            <w:u w:val="single"/>
            <w:lang w:eastAsia="ja-JP"/>
            <w14:ligatures w14:val="standardContextual"/>
          </w:rPr>
          <w:t>https://github.com/Mellanox/sockperf</w:t>
        </w:r>
      </w:hyperlink>
    </w:p>
    <w:p w14:paraId="6A3AA20A"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“sockperf is a network benchmarking utility over socket API that was designed for testing performance (latency and throughput) of high-performance systems.”</w:t>
      </w:r>
      <w:r w:rsidRPr="00A94E47">
        <w:rPr>
          <w:rFonts w:eastAsia="Yu Gothic" w:cs="Times New Roman"/>
          <w:kern w:val="2"/>
          <w:lang w:eastAsia="ja-JP"/>
          <w14:ligatures w14:val="standardContextual"/>
        </w:rPr>
        <w:br/>
        <w:t>Could be a good choice for detailed latency and jitter analysis.</w:t>
      </w:r>
    </w:p>
    <w:p w14:paraId="666737D1"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My Traceroute: </w:t>
      </w:r>
      <w:hyperlink r:id="rId42" w:history="1">
        <w:r w:rsidRPr="00A94E47">
          <w:rPr>
            <w:rFonts w:eastAsia="Yu Gothic" w:cs="Times New Roman"/>
            <w:color w:val="467886"/>
            <w:kern w:val="2"/>
            <w:u w:val="single"/>
            <w:lang w:eastAsia="ja-JP"/>
            <w14:ligatures w14:val="standardContextual"/>
          </w:rPr>
          <w:t>https://www.cloudflare.com/learning/network-layer/what-is-mtr/</w:t>
        </w:r>
      </w:hyperlink>
    </w:p>
    <w:p w14:paraId="20D53321" w14:textId="77777777" w:rsidR="00A94E47" w:rsidRPr="00A94E47" w:rsidRDefault="00A94E47" w:rsidP="00A94E47">
      <w:pPr>
        <w:spacing w:after="160" w:line="278" w:lineRule="auto"/>
        <w:ind w:left="720"/>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“My Traceroute, or MTR, combines traceroute and ping to measure a network path's health.”</w:t>
      </w:r>
    </w:p>
    <w:p w14:paraId="2E17498A"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 xml:space="preserve">Wireshark: </w:t>
      </w:r>
      <w:hyperlink r:id="rId43" w:history="1">
        <w:r w:rsidRPr="00A94E47">
          <w:rPr>
            <w:rFonts w:eastAsia="Yu Gothic" w:cs="Times New Roman"/>
            <w:color w:val="467886"/>
            <w:kern w:val="2"/>
            <w:u w:val="single"/>
            <w:lang w:eastAsia="ja-JP"/>
            <w14:ligatures w14:val="standardContextual"/>
          </w:rPr>
          <w:t>https://www.wireshark.org/</w:t>
        </w:r>
      </w:hyperlink>
    </w:p>
    <w:p w14:paraId="4E6CF0B9" w14:textId="77777777" w:rsidR="00A94E47" w:rsidRPr="00A94E47" w:rsidRDefault="00A94E47" w:rsidP="00A94E47">
      <w:pPr>
        <w:spacing w:line="278" w:lineRule="auto"/>
        <w:rPr>
          <w:rFonts w:eastAsia="Yu Gothic" w:cs="Times New Roman"/>
          <w:kern w:val="2"/>
          <w:lang w:eastAsia="ja-JP"/>
          <w14:ligatures w14:val="standardContextual"/>
        </w:rPr>
      </w:pPr>
      <w:r w:rsidRPr="00A94E47">
        <w:rPr>
          <w:rFonts w:eastAsia="Yu Gothic" w:cs="Times New Roman"/>
          <w:kern w:val="2"/>
          <w:lang w:eastAsia="ja-JP"/>
          <w14:ligatures w14:val="standardContextual"/>
        </w:rPr>
        <w:tab/>
        <w:t>“The world's most popular network protocol analyser.”</w:t>
      </w:r>
    </w:p>
    <w:p w14:paraId="2EF8C35D" w14:textId="29CA45CF" w:rsidR="004F40BB" w:rsidRDefault="00662BF0" w:rsidP="00A3018D">
      <w:pPr>
        <w:pStyle w:val="Title"/>
        <w:jc w:val="center"/>
      </w:pPr>
      <w:r>
        <w:lastRenderedPageBreak/>
        <w:t xml:space="preserve">Appendix </w:t>
      </w:r>
      <w:r w:rsidR="0002302C">
        <w:t>H</w:t>
      </w:r>
      <w:r>
        <w:t xml:space="preserve"> </w:t>
      </w:r>
      <w:r w:rsidR="00CC55B9">
        <w:t>–</w:t>
      </w:r>
      <w:r>
        <w:t xml:space="preserve"> </w:t>
      </w:r>
      <w:r w:rsidR="00CC55B9">
        <w:t>Project Methodolog</w:t>
      </w:r>
      <w:r w:rsidR="00FD698A">
        <w:t>ies Comparison</w:t>
      </w:r>
    </w:p>
    <w:p w14:paraId="2FD82722" w14:textId="285F04B8" w:rsidR="004F40BB" w:rsidRDefault="005D0B7F">
      <w:pPr>
        <w:spacing w:after="160" w:line="278" w:lineRule="auto"/>
      </w:pPr>
      <w:r>
        <w:t>Zafar? NANI</w:t>
      </w:r>
      <w:r w:rsidR="006E5C03">
        <w:br/>
      </w:r>
      <w:r w:rsidR="006E5C03">
        <w:rPr>
          <w:rFonts w:hint="eastAsia"/>
          <w:lang w:eastAsia="ja-JP"/>
        </w:rPr>
        <w:t>どこに⁉</w:t>
      </w:r>
    </w:p>
    <w:p w14:paraId="4CBFF301" w14:textId="77777777" w:rsidR="00CE0C6F" w:rsidRDefault="00CE0C6F" w:rsidP="00A3018D">
      <w:pPr>
        <w:pStyle w:val="Title"/>
        <w:jc w:val="center"/>
        <w:sectPr w:rsidR="00CE0C6F" w:rsidSect="001A6D54">
          <w:pgSz w:w="16838" w:h="11906" w:orient="landscape"/>
          <w:pgMar w:top="284" w:right="284" w:bottom="284" w:left="284" w:header="709" w:footer="709" w:gutter="0"/>
          <w:cols w:space="708"/>
          <w:docGrid w:linePitch="360"/>
        </w:sectPr>
      </w:pPr>
    </w:p>
    <w:p w14:paraId="4123CCA5" w14:textId="179B1DB4" w:rsidR="004F40BB" w:rsidRDefault="004F40BB" w:rsidP="00A3018D">
      <w:pPr>
        <w:pStyle w:val="Title"/>
        <w:jc w:val="center"/>
      </w:pPr>
      <w:r>
        <w:lastRenderedPageBreak/>
        <w:t xml:space="preserve">Appendix </w:t>
      </w:r>
      <w:r w:rsidR="0002302C">
        <w:t>I</w:t>
      </w:r>
      <w:r>
        <w:t xml:space="preserve"> – Team </w:t>
      </w:r>
      <w:r w:rsidR="009F51D2">
        <w:t>Contract</w:t>
      </w:r>
    </w:p>
    <w:p w14:paraId="6E4B9AED" w14:textId="77777777" w:rsidR="00162AD8" w:rsidRPr="00670319" w:rsidRDefault="00162AD8" w:rsidP="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Project Name: Network Performance Evaluation on Linux Based Operating Systems</w:t>
      </w:r>
    </w:p>
    <w:p w14:paraId="65836F8E" w14:textId="77777777" w:rsidR="00162AD8" w:rsidRPr="00670319" w:rsidRDefault="00162AD8" w:rsidP="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670319" w14:paraId="3C21778E" w14:textId="77777777">
        <w:tc>
          <w:tcPr>
            <w:tcW w:w="2939" w:type="dxa"/>
          </w:tcPr>
          <w:p w14:paraId="7E5B855B"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Name</w:t>
            </w:r>
          </w:p>
        </w:tc>
        <w:tc>
          <w:tcPr>
            <w:tcW w:w="2656" w:type="dxa"/>
          </w:tcPr>
          <w:p w14:paraId="1817EE0B"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Date</w:t>
            </w:r>
          </w:p>
        </w:tc>
        <w:tc>
          <w:tcPr>
            <w:tcW w:w="3153" w:type="dxa"/>
          </w:tcPr>
          <w:p w14:paraId="6913EABE"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Sign-off on Team Contract</w:t>
            </w:r>
          </w:p>
        </w:tc>
      </w:tr>
      <w:tr w:rsidR="00162AD8" w:rsidRPr="00670319" w14:paraId="5FB505F8" w14:textId="77777777">
        <w:tc>
          <w:tcPr>
            <w:tcW w:w="2939" w:type="dxa"/>
          </w:tcPr>
          <w:p w14:paraId="6AF45814"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Nathan Quai Hoi</w:t>
            </w:r>
          </w:p>
        </w:tc>
        <w:tc>
          <w:tcPr>
            <w:tcW w:w="2656" w:type="dxa"/>
          </w:tcPr>
          <w:p w14:paraId="3AE3DAC5"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18/03/2025</w:t>
            </w:r>
          </w:p>
        </w:tc>
        <w:tc>
          <w:tcPr>
            <w:tcW w:w="3153" w:type="dxa"/>
          </w:tcPr>
          <w:p w14:paraId="524C99CC" w14:textId="19A724CF" w:rsidR="00162AD8" w:rsidRPr="00670319" w:rsidRDefault="00520B80">
            <w:pPr>
              <w:pStyle w:val="SHTB"/>
              <w:pBdr>
                <w:bottom w:val="none" w:sz="0" w:space="0" w:color="auto"/>
              </w:pBdr>
              <w:spacing w:line="240" w:lineRule="auto"/>
              <w:rPr>
                <w:rFonts w:ascii="Calibri" w:hAnsi="Calibri" w:cs="Calibri"/>
                <w:b/>
                <w:bCs/>
                <w:sz w:val="24"/>
                <w:szCs w:val="24"/>
              </w:rPr>
            </w:pPr>
            <w:r>
              <w:rPr>
                <w:rFonts w:ascii="Calibri" w:hAnsi="Calibri" w:cs="Calibri"/>
                <w:b/>
                <w:bCs/>
                <w:noProof/>
                <w:sz w:val="24"/>
                <w:szCs w:val="24"/>
                <w14:ligatures w14:val="standardContextual"/>
              </w:rPr>
              <mc:AlternateContent>
                <mc:Choice Requires="wpi">
                  <w:drawing>
                    <wp:anchor distT="0" distB="0" distL="114300" distR="114300" simplePos="0" relativeHeight="251658248"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4">
                            <w14:nvContentPartPr>
                              <w14:cNvContentPartPr/>
                            </w14:nvContentPartPr>
                            <w14:xfrm>
                              <a:off x="0" y="0"/>
                              <a:ext cx="778320" cy="279720"/>
                            </w14:xfrm>
                          </w14:contentPart>
                        </a:graphicData>
                      </a:graphic>
                    </wp:anchor>
                  </w:drawing>
                </mc:Choice>
                <mc:Fallback xmlns:arto="http://schemas.microsoft.com/office/word/2006/arto">
                  <w:pict>
                    <v:shapetype w14:anchorId="0D1AD0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r:id="rId45" o:title=""/>
                    </v:shape>
                  </w:pict>
                </mc:Fallback>
              </mc:AlternateContent>
            </w:r>
          </w:p>
        </w:tc>
      </w:tr>
      <w:tr w:rsidR="00162AD8" w:rsidRPr="00670319" w14:paraId="327437E2" w14:textId="77777777">
        <w:tc>
          <w:tcPr>
            <w:tcW w:w="2939" w:type="dxa"/>
          </w:tcPr>
          <w:p w14:paraId="3EB2D349"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Win Phyo</w:t>
            </w:r>
          </w:p>
        </w:tc>
        <w:tc>
          <w:tcPr>
            <w:tcW w:w="2656" w:type="dxa"/>
          </w:tcPr>
          <w:p w14:paraId="6D606957" w14:textId="77777777" w:rsidR="00162AD8" w:rsidRPr="00670319" w:rsidRDefault="00162AD8">
            <w:pPr>
              <w:pStyle w:val="SHTB"/>
              <w:pBdr>
                <w:bottom w:val="none" w:sz="0" w:space="0" w:color="auto"/>
              </w:pBdr>
              <w:spacing w:line="240" w:lineRule="auto"/>
              <w:rPr>
                <w:rFonts w:ascii="Calibri" w:hAnsi="Calibri" w:cs="Calibri"/>
                <w:b/>
                <w:bCs/>
                <w:noProof/>
                <w:sz w:val="24"/>
                <w:szCs w:val="24"/>
              </w:rPr>
            </w:pPr>
            <w:r w:rsidRPr="00670319">
              <w:rPr>
                <w:rFonts w:ascii="Calibri" w:hAnsi="Calibri" w:cs="Calibri"/>
                <w:b/>
                <w:bCs/>
                <w:sz w:val="24"/>
                <w:szCs w:val="24"/>
              </w:rPr>
              <w:t>18/03/2025</w:t>
            </w:r>
          </w:p>
        </w:tc>
        <w:tc>
          <w:tcPr>
            <w:tcW w:w="3153" w:type="dxa"/>
          </w:tcPr>
          <w:p w14:paraId="26B615EF" w14:textId="00134AAB"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noProof/>
                <w:sz w:val="24"/>
                <w:szCs w:val="24"/>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2F87044A" id="Ink 10" o:spid="_x0000_s1026" type="#_x0000_t75"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v:imagedata r:id="rId47" o:title=""/>
                      <o:lock v:ext="edit" rotation="t" verticies="t" shapetype="t"/>
                    </v:shape>
                  </w:pict>
                </mc:Fallback>
              </mc:AlternateContent>
            </w:r>
            <w:r w:rsidRPr="00670319">
              <w:rPr>
                <w:noProof/>
                <w:sz w:val="24"/>
                <w:szCs w:val="24"/>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079B3942" id="Ink 9" o:spid="_x0000_s1026" type="#_x0000_t75"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v:imagedata r:id="rId49" o:title=""/>
                      <o:lock v:ext="edit" rotation="t" verticies="t" shapetype="t"/>
                    </v:shape>
                  </w:pict>
                </mc:Fallback>
              </mc:AlternateContent>
            </w:r>
            <w:r w:rsidRPr="00670319">
              <w:rPr>
                <w:noProof/>
                <w:sz w:val="24"/>
                <w:szCs w:val="24"/>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55E2905D" id="Ink 8" o:spid="_x0000_s1026" type="#_x0000_t75"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v:imagedata r:id="rId51" o:title=""/>
                      <o:lock v:ext="edit" rotation="t" verticies="t" shapetype="t"/>
                    </v:shape>
                  </w:pict>
                </mc:Fallback>
              </mc:AlternateContent>
            </w:r>
            <w:r w:rsidRPr="00670319">
              <w:rPr>
                <w:noProof/>
                <w:sz w:val="24"/>
                <w:szCs w:val="24"/>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1ACEF9C0" id="Ink 7" o:spid="_x0000_s1026" type="#_x0000_t75"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v:imagedata r:id="rId53" o:title=""/>
                      <o:lock v:ext="edit" rotation="t" verticies="t" shapetype="t"/>
                    </v:shape>
                  </w:pict>
                </mc:Fallback>
              </mc:AlternateContent>
            </w:r>
            <w:r w:rsidRPr="00670319">
              <w:rPr>
                <w:noProof/>
                <w:sz w:val="24"/>
                <w:szCs w:val="24"/>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556A0108" id="Ink 6" o:spid="_x0000_s1026" type="#_x0000_t75"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v:imagedata r:id="rId55" o:title=""/>
                      <o:lock v:ext="edit" rotation="t" verticies="t" shapetype="t"/>
                    </v:shape>
                  </w:pict>
                </mc:Fallback>
              </mc:AlternateContent>
            </w:r>
          </w:p>
        </w:tc>
      </w:tr>
      <w:tr w:rsidR="00162AD8" w:rsidRPr="00670319" w14:paraId="00196114" w14:textId="77777777">
        <w:tc>
          <w:tcPr>
            <w:tcW w:w="2939" w:type="dxa"/>
          </w:tcPr>
          <w:p w14:paraId="2F90AC93"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Zafar Azad</w:t>
            </w:r>
          </w:p>
        </w:tc>
        <w:tc>
          <w:tcPr>
            <w:tcW w:w="2656" w:type="dxa"/>
          </w:tcPr>
          <w:p w14:paraId="5C394437"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18/03/2025</w:t>
            </w:r>
          </w:p>
        </w:tc>
        <w:tc>
          <w:tcPr>
            <w:tcW w:w="3153" w:type="dxa"/>
          </w:tcPr>
          <w:p w14:paraId="1BFAD065"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ZA</w:t>
            </w:r>
          </w:p>
        </w:tc>
      </w:tr>
      <w:tr w:rsidR="00162AD8" w:rsidRPr="00670319" w14:paraId="0F5DF854" w14:textId="77777777">
        <w:tc>
          <w:tcPr>
            <w:tcW w:w="2939" w:type="dxa"/>
          </w:tcPr>
          <w:p w14:paraId="68ADDA16"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Thomas Robinson</w:t>
            </w:r>
          </w:p>
        </w:tc>
        <w:tc>
          <w:tcPr>
            <w:tcW w:w="2656" w:type="dxa"/>
          </w:tcPr>
          <w:p w14:paraId="70946312" w14:textId="77777777" w:rsidR="00162AD8" w:rsidRPr="00670319" w:rsidRDefault="00162AD8">
            <w:pPr>
              <w:pStyle w:val="SHTB"/>
              <w:pBdr>
                <w:bottom w:val="none" w:sz="0" w:space="0" w:color="auto"/>
              </w:pBdr>
              <w:spacing w:line="240" w:lineRule="auto"/>
              <w:rPr>
                <w:noProof/>
                <w:sz w:val="24"/>
                <w:szCs w:val="24"/>
              </w:rPr>
            </w:pPr>
            <w:r w:rsidRPr="00670319">
              <w:rPr>
                <w:rFonts w:ascii="Calibri" w:hAnsi="Calibri" w:cs="Calibri"/>
                <w:b/>
                <w:bCs/>
                <w:sz w:val="24"/>
                <w:szCs w:val="24"/>
              </w:rPr>
              <w:t>18/03/2025</w:t>
            </w:r>
          </w:p>
        </w:tc>
        <w:tc>
          <w:tcPr>
            <w:tcW w:w="3153" w:type="dxa"/>
          </w:tcPr>
          <w:p w14:paraId="07A9924B" w14:textId="16904BE9"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noProof/>
                <w:sz w:val="24"/>
                <w:szCs w:val="24"/>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670319" w14:paraId="337382ED" w14:textId="77777777">
        <w:tc>
          <w:tcPr>
            <w:tcW w:w="2939" w:type="dxa"/>
          </w:tcPr>
          <w:p w14:paraId="230C6105"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Larissa Goh</w:t>
            </w:r>
          </w:p>
        </w:tc>
        <w:tc>
          <w:tcPr>
            <w:tcW w:w="2656" w:type="dxa"/>
          </w:tcPr>
          <w:p w14:paraId="2CF2C0A1" w14:textId="77777777" w:rsidR="00162AD8" w:rsidRPr="00670319" w:rsidRDefault="00162AD8">
            <w:pPr>
              <w:pStyle w:val="SHTB"/>
              <w:pBdr>
                <w:bottom w:val="none" w:sz="0" w:space="0" w:color="auto"/>
              </w:pBdr>
              <w:spacing w:line="240" w:lineRule="auto"/>
              <w:rPr>
                <w:noProof/>
                <w:sz w:val="24"/>
                <w:szCs w:val="24"/>
              </w:rPr>
            </w:pPr>
            <w:r w:rsidRPr="00670319">
              <w:rPr>
                <w:rFonts w:ascii="Calibri" w:hAnsi="Calibri" w:cs="Calibri"/>
                <w:b/>
                <w:bCs/>
                <w:sz w:val="24"/>
                <w:szCs w:val="24"/>
              </w:rPr>
              <w:t>18/03/2025</w:t>
            </w:r>
          </w:p>
        </w:tc>
        <w:tc>
          <w:tcPr>
            <w:tcW w:w="3153" w:type="dxa"/>
          </w:tcPr>
          <w:p w14:paraId="77D4A2B9" w14:textId="00E03085"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noProof/>
                <w:sz w:val="24"/>
                <w:szCs w:val="24"/>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rto="http://schemas.microsoft.com/office/word/2006/arto">
                  <w:pict>
                    <v:shape w14:anchorId="4317F73B" id="Ink 4" o:spid="_x0000_i1025" type="#_x0000_t75" style="width:54.35pt;height:20.4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v:imagedata r:id="rId58" o:title=""/>
                      <o:lock v:ext="edit" rotation="t" verticies="t" shapetype="t"/>
                    </v:shape>
                  </w:pict>
                </mc:Fallback>
              </mc:AlternateContent>
            </w:r>
          </w:p>
        </w:tc>
      </w:tr>
      <w:tr w:rsidR="00162AD8" w:rsidRPr="00670319" w14:paraId="6546B4F1" w14:textId="77777777">
        <w:tc>
          <w:tcPr>
            <w:tcW w:w="2939" w:type="dxa"/>
          </w:tcPr>
          <w:p w14:paraId="71729157"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Charmi Patel</w:t>
            </w:r>
          </w:p>
        </w:tc>
        <w:tc>
          <w:tcPr>
            <w:tcW w:w="2656" w:type="dxa"/>
          </w:tcPr>
          <w:p w14:paraId="533EAF3D" w14:textId="77777777" w:rsidR="00162AD8" w:rsidRPr="00670319" w:rsidRDefault="00162AD8">
            <w:r w:rsidRPr="00670319">
              <w:rPr>
                <w:rFonts w:ascii="Calibri" w:hAnsi="Calibri" w:cs="Calibri"/>
                <w:b/>
                <w:bCs/>
              </w:rPr>
              <w:t>18/03/2025</w:t>
            </w:r>
          </w:p>
        </w:tc>
        <w:tc>
          <w:tcPr>
            <w:tcW w:w="3153" w:type="dxa"/>
          </w:tcPr>
          <w:p w14:paraId="26D5A216" w14:textId="77777777" w:rsidR="00162AD8" w:rsidRPr="00670319" w:rsidRDefault="00162AD8"/>
          <w:p w14:paraId="6CB7E12F" w14:textId="0F5E6AA5" w:rsidR="00162AD8" w:rsidRPr="00670319" w:rsidRDefault="00162AD8">
            <w:r w:rsidRPr="00670319">
              <w:rPr>
                <w:noProof/>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rto="http://schemas.microsoft.com/office/word/2006/arto">
                  <w:pict>
                    <v:shape w14:anchorId="49E89AB9" id="Ink 3" o:spid="_x0000_s1026" type="#_x0000_t75"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v:imagedata r:id="rId60" o:title=""/>
                      <o:lock v:ext="edit" rotation="t" verticies="t" shapetype="t"/>
                    </v:shape>
                  </w:pict>
                </mc:Fallback>
              </mc:AlternateContent>
            </w:r>
          </w:p>
        </w:tc>
      </w:tr>
      <w:tr w:rsidR="00162AD8" w:rsidRPr="00670319" w14:paraId="7345A4A9" w14:textId="77777777">
        <w:tc>
          <w:tcPr>
            <w:tcW w:w="2939" w:type="dxa"/>
          </w:tcPr>
          <w:p w14:paraId="64987EE7" w14:textId="77777777" w:rsidR="00162AD8" w:rsidRPr="00670319" w:rsidRDefault="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Kylie Afable</w:t>
            </w:r>
          </w:p>
        </w:tc>
        <w:tc>
          <w:tcPr>
            <w:tcW w:w="2656" w:type="dxa"/>
          </w:tcPr>
          <w:p w14:paraId="49495FB3" w14:textId="77777777" w:rsidR="00162AD8" w:rsidRPr="00670319" w:rsidRDefault="00162AD8">
            <w:pPr>
              <w:rPr>
                <w:rFonts w:ascii="Calibri" w:hAnsi="Calibri" w:cs="Calibri"/>
                <w:b/>
                <w:bCs/>
              </w:rPr>
            </w:pPr>
            <w:r w:rsidRPr="00670319">
              <w:rPr>
                <w:rFonts w:ascii="Calibri" w:hAnsi="Calibri" w:cs="Calibri"/>
                <w:b/>
                <w:bCs/>
              </w:rPr>
              <w:t>20/03/2025</w:t>
            </w:r>
          </w:p>
        </w:tc>
        <w:tc>
          <w:tcPr>
            <w:tcW w:w="3153" w:type="dxa"/>
          </w:tcPr>
          <w:p w14:paraId="1EE93291" w14:textId="77777777" w:rsidR="00162AD8" w:rsidRPr="00670319" w:rsidRDefault="00162AD8">
            <w:pPr>
              <w:pStyle w:val="SHTB"/>
              <w:pBdr>
                <w:bottom w:val="none" w:sz="0" w:space="0" w:color="auto"/>
              </w:pBdr>
              <w:spacing w:line="240" w:lineRule="auto"/>
              <w:rPr>
                <w:sz w:val="24"/>
                <w:szCs w:val="24"/>
              </w:rPr>
            </w:pPr>
            <w:r w:rsidRPr="00670319">
              <w:rPr>
                <w:rFonts w:ascii="Calibri" w:hAnsi="Calibri" w:cs="Calibri"/>
                <w:b/>
                <w:bCs/>
                <w:sz w:val="24"/>
                <w:szCs w:val="24"/>
              </w:rPr>
              <w:t>KA</w:t>
            </w:r>
          </w:p>
        </w:tc>
      </w:tr>
    </w:tbl>
    <w:p w14:paraId="51CAEC3E" w14:textId="77777777" w:rsidR="00162AD8" w:rsidRPr="00670319" w:rsidRDefault="00162AD8" w:rsidP="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 xml:space="preserve">Code of Conduct: </w:t>
      </w:r>
      <w:r w:rsidRPr="00670319">
        <w:rPr>
          <w:rFonts w:ascii="Calibri" w:hAnsi="Calibri" w:cs="Calibri"/>
          <w:sz w:val="24"/>
          <w:szCs w:val="24"/>
        </w:rPr>
        <w:t>As a project team, we will:</w:t>
      </w:r>
    </w:p>
    <w:p w14:paraId="70D5E24F" w14:textId="77777777" w:rsidR="00162AD8" w:rsidRPr="00670319" w:rsidRDefault="00162AD8" w:rsidP="00162AD8">
      <w:pPr>
        <w:pStyle w:val="SHTB"/>
        <w:numPr>
          <w:ilvl w:val="0"/>
          <w:numId w:val="24"/>
        </w:numPr>
        <w:pBdr>
          <w:bottom w:val="single" w:sz="6" w:space="9" w:color="auto"/>
        </w:pBdr>
        <w:spacing w:line="240" w:lineRule="auto"/>
        <w:rPr>
          <w:rFonts w:ascii="Aptos" w:hAnsi="Aptos" w:cs="Myanmar Text"/>
          <w:sz w:val="24"/>
          <w:szCs w:val="24"/>
        </w:rPr>
      </w:pPr>
      <w:r w:rsidRPr="00670319">
        <w:rPr>
          <w:rFonts w:ascii="Aptos" w:hAnsi="Aptos" w:cs="Myanmar Text"/>
          <w:sz w:val="24"/>
          <w:szCs w:val="24"/>
        </w:rPr>
        <w:t>Work proactively, anticipating potential problems and working to prevent them</w:t>
      </w:r>
    </w:p>
    <w:p w14:paraId="5857DE18" w14:textId="77777777" w:rsidR="00162AD8" w:rsidRPr="00670319" w:rsidRDefault="00162AD8" w:rsidP="00162AD8">
      <w:pPr>
        <w:pStyle w:val="SHTB"/>
        <w:numPr>
          <w:ilvl w:val="0"/>
          <w:numId w:val="24"/>
        </w:numPr>
        <w:pBdr>
          <w:bottom w:val="single" w:sz="6" w:space="9" w:color="auto"/>
        </w:pBdr>
        <w:spacing w:line="240" w:lineRule="auto"/>
        <w:rPr>
          <w:rFonts w:ascii="Aptos" w:hAnsi="Aptos" w:cs="Myanmar Text"/>
          <w:sz w:val="24"/>
          <w:szCs w:val="24"/>
        </w:rPr>
      </w:pPr>
      <w:r w:rsidRPr="00670319">
        <w:rPr>
          <w:rFonts w:ascii="Aptos" w:hAnsi="Aptos" w:cs="Myanmar Text"/>
          <w:sz w:val="24"/>
          <w:szCs w:val="24"/>
        </w:rPr>
        <w:t>Keep other team members informed of information related to the project</w:t>
      </w:r>
    </w:p>
    <w:p w14:paraId="3DF0200D" w14:textId="77777777" w:rsidR="00162AD8" w:rsidRPr="00670319" w:rsidRDefault="00162AD8" w:rsidP="00162AD8">
      <w:pPr>
        <w:pStyle w:val="SHTB"/>
        <w:numPr>
          <w:ilvl w:val="0"/>
          <w:numId w:val="24"/>
        </w:numPr>
        <w:pBdr>
          <w:bottom w:val="single" w:sz="6" w:space="9" w:color="auto"/>
        </w:pBdr>
        <w:spacing w:line="240" w:lineRule="auto"/>
        <w:rPr>
          <w:rFonts w:ascii="Aptos" w:hAnsi="Aptos" w:cs="Myanmar Text"/>
          <w:sz w:val="24"/>
          <w:szCs w:val="24"/>
        </w:rPr>
      </w:pPr>
      <w:r w:rsidRPr="00670319">
        <w:rPr>
          <w:rFonts w:ascii="Aptos" w:hAnsi="Aptos" w:cs="Myanmar Text"/>
          <w:sz w:val="24"/>
          <w:szCs w:val="24"/>
        </w:rPr>
        <w:t>Focus on what is best for the whole project team</w:t>
      </w:r>
    </w:p>
    <w:p w14:paraId="400A6AB0" w14:textId="77777777" w:rsidR="00162AD8" w:rsidRPr="00670319" w:rsidRDefault="00162AD8" w:rsidP="00162AD8">
      <w:pPr>
        <w:pStyle w:val="SHTB"/>
        <w:numPr>
          <w:ilvl w:val="0"/>
          <w:numId w:val="24"/>
        </w:numPr>
        <w:pBdr>
          <w:bottom w:val="single" w:sz="6" w:space="9" w:color="auto"/>
        </w:pBdr>
        <w:spacing w:line="240" w:lineRule="auto"/>
        <w:rPr>
          <w:rFonts w:ascii="Aptos" w:hAnsi="Aptos" w:cs="Myanmar Text"/>
          <w:sz w:val="24"/>
          <w:szCs w:val="24"/>
        </w:rPr>
      </w:pPr>
      <w:r w:rsidRPr="00670319">
        <w:rPr>
          <w:rFonts w:ascii="Aptos" w:hAnsi="Aptos" w:cs="Myanmar Text"/>
          <w:sz w:val="24"/>
          <w:szCs w:val="24"/>
        </w:rPr>
        <w:t>See the team project through to completion</w:t>
      </w:r>
    </w:p>
    <w:p w14:paraId="6AABC537" w14:textId="77777777" w:rsidR="00162AD8" w:rsidRPr="00670319" w:rsidRDefault="00162AD8" w:rsidP="00162AD8">
      <w:pPr>
        <w:pStyle w:val="SHTB"/>
        <w:pBdr>
          <w:bottom w:val="none" w:sz="0" w:space="0" w:color="auto"/>
        </w:pBdr>
        <w:spacing w:line="240" w:lineRule="auto"/>
        <w:rPr>
          <w:rFonts w:ascii="Calibri" w:hAnsi="Calibri" w:cs="Calibri"/>
          <w:b/>
          <w:bCs/>
          <w:sz w:val="24"/>
          <w:szCs w:val="24"/>
        </w:rPr>
      </w:pPr>
      <w:r w:rsidRPr="00670319">
        <w:rPr>
          <w:rFonts w:ascii="Calibri" w:hAnsi="Calibri" w:cs="Calibri"/>
          <w:b/>
          <w:bCs/>
          <w:sz w:val="24"/>
          <w:szCs w:val="24"/>
        </w:rPr>
        <w:t>Code of Ethics:</w:t>
      </w:r>
    </w:p>
    <w:p w14:paraId="5AB9C2AB" w14:textId="77777777" w:rsidR="00162AD8" w:rsidRPr="00670319"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670319">
        <w:rPr>
          <w:rFonts w:ascii="Calibri" w:hAnsi="Calibri" w:cs="Calibri"/>
          <w:sz w:val="24"/>
          <w:szCs w:val="24"/>
        </w:rPr>
        <w:t>Maintain integrity, transparency, and accountability in all actions.</w:t>
      </w:r>
    </w:p>
    <w:p w14:paraId="236E0558" w14:textId="77777777" w:rsidR="00162AD8" w:rsidRPr="00670319"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670319">
        <w:rPr>
          <w:rFonts w:ascii="Calibri" w:hAnsi="Calibri" w:cs="Calibri"/>
          <w:sz w:val="24"/>
          <w:szCs w:val="24"/>
        </w:rPr>
        <w:t>Respect and value diversity, fostering an inclusive team environment.</w:t>
      </w:r>
    </w:p>
    <w:p w14:paraId="4ECFD809" w14:textId="77777777" w:rsidR="00162AD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670319">
        <w:rPr>
          <w:rFonts w:ascii="Calibri" w:hAnsi="Calibri" w:cs="Calibri"/>
          <w:sz w:val="24"/>
          <w:szCs w:val="24"/>
        </w:rPr>
        <w:t>Commit to excellence and collaborative efforts for project success.</w:t>
      </w:r>
    </w:p>
    <w:p w14:paraId="169FADA9" w14:textId="77777777" w:rsidR="00162AD8" w:rsidRDefault="00162AD8" w:rsidP="00162AD8">
      <w:pPr>
        <w:pBdr>
          <w:bottom w:val="single" w:sz="6" w:space="1" w:color="auto"/>
        </w:pBdr>
      </w:pPr>
    </w:p>
    <w:p w14:paraId="06D5DE73" w14:textId="77777777" w:rsidR="00162AD8" w:rsidRPr="00670319" w:rsidRDefault="00162AD8" w:rsidP="00162AD8">
      <w:pPr>
        <w:pStyle w:val="SHTB"/>
        <w:pBdr>
          <w:bottom w:val="none" w:sz="0" w:space="0" w:color="auto"/>
        </w:pBdr>
        <w:spacing w:line="240" w:lineRule="auto"/>
        <w:rPr>
          <w:rFonts w:ascii="Calibri" w:hAnsi="Calibri" w:cs="Calibri"/>
          <w:b/>
          <w:sz w:val="24"/>
          <w:szCs w:val="24"/>
        </w:rPr>
      </w:pPr>
      <w:r w:rsidRPr="00670319">
        <w:rPr>
          <w:rFonts w:ascii="Calibri" w:hAnsi="Calibri" w:cs="Calibri"/>
          <w:b/>
          <w:sz w:val="24"/>
          <w:szCs w:val="24"/>
        </w:rPr>
        <w:t xml:space="preserve">Participation: </w:t>
      </w:r>
      <w:r w:rsidRPr="00670319">
        <w:rPr>
          <w:rFonts w:ascii="Calibri" w:hAnsi="Calibri" w:cs="Calibri"/>
          <w:sz w:val="24"/>
          <w:szCs w:val="24"/>
        </w:rPr>
        <w:t>We will:</w:t>
      </w:r>
    </w:p>
    <w:p w14:paraId="55C3A224"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Be honest and open during all project activities</w:t>
      </w:r>
    </w:p>
    <w:p w14:paraId="4D301A0A"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Encourage diversity in teamwork</w:t>
      </w:r>
    </w:p>
    <w:p w14:paraId="4963DF1A"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Provide the opportunity for equal participation</w:t>
      </w:r>
    </w:p>
    <w:p w14:paraId="1772D0C0"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Be open to new approaches and consider new ideas</w:t>
      </w:r>
    </w:p>
    <w:p w14:paraId="2ABF033C"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Have one discussion at a time</w:t>
      </w:r>
    </w:p>
    <w:p w14:paraId="7CEBD216"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Let the team know well in advance if a team member must miss a meeting or may have trouble meeting a deadline for a given task</w:t>
      </w:r>
    </w:p>
    <w:p w14:paraId="7DE78628" w14:textId="77777777" w:rsidR="00162AD8" w:rsidRDefault="00162AD8" w:rsidP="00162AD8">
      <w:pPr>
        <w:pBdr>
          <w:bottom w:val="single" w:sz="6" w:space="1" w:color="auto"/>
        </w:pBdr>
      </w:pPr>
    </w:p>
    <w:p w14:paraId="3612A996" w14:textId="77777777" w:rsidR="00162AD8" w:rsidRPr="00531C38" w:rsidRDefault="00162AD8" w:rsidP="00162AD8"/>
    <w:p w14:paraId="08BE78F3" w14:textId="77777777" w:rsidR="00162AD8" w:rsidRPr="00670319" w:rsidRDefault="00162AD8" w:rsidP="00162AD8">
      <w:pPr>
        <w:pStyle w:val="SHTB"/>
        <w:pBdr>
          <w:bottom w:val="none" w:sz="0" w:space="0" w:color="auto"/>
        </w:pBdr>
        <w:spacing w:line="240" w:lineRule="auto"/>
        <w:rPr>
          <w:rFonts w:ascii="Calibri" w:hAnsi="Calibri" w:cs="Calibri"/>
          <w:sz w:val="24"/>
          <w:szCs w:val="24"/>
        </w:rPr>
      </w:pPr>
      <w:r w:rsidRPr="00670319">
        <w:rPr>
          <w:rFonts w:ascii="Calibri" w:hAnsi="Calibri" w:cs="Calibri"/>
          <w:b/>
          <w:sz w:val="24"/>
          <w:szCs w:val="24"/>
        </w:rPr>
        <w:lastRenderedPageBreak/>
        <w:t xml:space="preserve">Communication: </w:t>
      </w:r>
      <w:r w:rsidRPr="00670319">
        <w:rPr>
          <w:rFonts w:ascii="Calibri" w:hAnsi="Calibri" w:cs="Calibri"/>
          <w:sz w:val="24"/>
          <w:szCs w:val="24"/>
        </w:rPr>
        <w:t>We will:</w:t>
      </w:r>
    </w:p>
    <w:p w14:paraId="0E32BCA6"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Decide as a team on the best way to communicate various information</w:t>
      </w:r>
    </w:p>
    <w:p w14:paraId="4B7BF2E3"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Focus on solving problems, not blaming people</w:t>
      </w:r>
    </w:p>
    <w:p w14:paraId="6D21CC59"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Present ideas clearly and concisely</w:t>
      </w:r>
    </w:p>
    <w:p w14:paraId="44A96306"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Meet and communicate frequently to discuss project progress</w:t>
      </w:r>
    </w:p>
    <w:p w14:paraId="3148BE37"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Arrange additional meetings as needed</w:t>
      </w:r>
    </w:p>
    <w:p w14:paraId="4EB60013"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Keep discussions on track</w:t>
      </w:r>
    </w:p>
    <w:p w14:paraId="372DA64E"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Honor meeting timeframes</w:t>
      </w:r>
    </w:p>
    <w:p w14:paraId="6D51CA29"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Read communications (emails, meeting minutes, action items, etc.) from each other</w:t>
      </w:r>
    </w:p>
    <w:p w14:paraId="75C58033"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Respond to each other in a timely manner (i.e., within 24 hours)</w:t>
      </w:r>
    </w:p>
    <w:p w14:paraId="34D427BA" w14:textId="77777777" w:rsidR="00162AD8" w:rsidRDefault="00162AD8" w:rsidP="00162AD8">
      <w:pPr>
        <w:pBdr>
          <w:bottom w:val="single" w:sz="6" w:space="1" w:color="auto"/>
        </w:pBdr>
      </w:pPr>
    </w:p>
    <w:p w14:paraId="4F69059A" w14:textId="77777777" w:rsidR="00CE0C6F" w:rsidRDefault="00CE0C6F" w:rsidP="00162AD8">
      <w:pPr>
        <w:rPr>
          <w:rFonts w:asciiTheme="minorHAnsi" w:hAnsiTheme="minorHAnsi" w:cstheme="minorHAnsi"/>
          <w:b/>
          <w:bCs/>
        </w:rPr>
      </w:pPr>
    </w:p>
    <w:p w14:paraId="4A04E682" w14:textId="2F00DE9D" w:rsidR="00162AD8" w:rsidRPr="00670319" w:rsidRDefault="00162AD8" w:rsidP="00162AD8">
      <w:r w:rsidRPr="00670319">
        <w:rPr>
          <w:rFonts w:asciiTheme="minorHAnsi" w:hAnsiTheme="minorHAnsi" w:cstheme="minorHAnsi"/>
          <w:b/>
          <w:bCs/>
        </w:rPr>
        <w:t>Problem Solving</w:t>
      </w:r>
      <w:r w:rsidRPr="00670319">
        <w:t xml:space="preserve">: </w:t>
      </w:r>
      <w:r w:rsidRPr="00670319">
        <w:rPr>
          <w:rFonts w:asciiTheme="minorHAnsi" w:hAnsiTheme="minorHAnsi" w:cstheme="minorHAnsi"/>
        </w:rPr>
        <w:t>We will:</w:t>
      </w:r>
    </w:p>
    <w:p w14:paraId="390BDE32"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Encourage everyone to participate in solving problems</w:t>
      </w:r>
    </w:p>
    <w:p w14:paraId="1757FD42"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Only use constructive criticism</w:t>
      </w:r>
    </w:p>
    <w:p w14:paraId="259B7F55" w14:textId="77777777" w:rsidR="00162AD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Hold each other accountable for meeting the standards</w:t>
      </w:r>
    </w:p>
    <w:p w14:paraId="597095C0" w14:textId="77777777" w:rsidR="00162AD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 xml:space="preserve">Consequences for </w:t>
      </w:r>
      <w:r w:rsidRPr="005E694B">
        <w:rPr>
          <w:rFonts w:ascii="Calibri" w:hAnsi="Calibri" w:cs="Calibri"/>
          <w:sz w:val="24"/>
          <w:szCs w:val="24"/>
          <w:lang w:val="en-NZ"/>
        </w:rPr>
        <w:t>behaviours</w:t>
      </w:r>
      <w:r w:rsidRPr="00531C38">
        <w:rPr>
          <w:rFonts w:ascii="Calibri" w:hAnsi="Calibri" w:cs="Calibri"/>
          <w:sz w:val="24"/>
          <w:szCs w:val="24"/>
        </w:rPr>
        <w:t xml:space="preserve"> impacting Team performance</w:t>
      </w:r>
    </w:p>
    <w:p w14:paraId="4F2DD797" w14:textId="77777777" w:rsidR="00162AD8" w:rsidRDefault="00162AD8" w:rsidP="00162AD8">
      <w:pPr>
        <w:pBdr>
          <w:bottom w:val="single" w:sz="6" w:space="1" w:color="auto"/>
        </w:pBdr>
      </w:pPr>
    </w:p>
    <w:p w14:paraId="2CB4AAD3" w14:textId="77777777" w:rsidR="00162AD8" w:rsidRPr="00670319" w:rsidRDefault="00162AD8" w:rsidP="00162AD8">
      <w:pPr>
        <w:rPr>
          <w:rFonts w:asciiTheme="minorHAnsi" w:hAnsiTheme="minorHAnsi" w:cstheme="minorHAnsi"/>
        </w:rPr>
      </w:pPr>
      <w:r w:rsidRPr="00670319">
        <w:rPr>
          <w:rFonts w:asciiTheme="minorHAnsi" w:hAnsiTheme="minorHAnsi" w:cstheme="minorHAnsi"/>
          <w:b/>
          <w:bCs/>
        </w:rPr>
        <w:t>Meeting Guidelines:</w:t>
      </w:r>
      <w:r w:rsidRPr="00670319">
        <w:rPr>
          <w:rFonts w:asciiTheme="minorHAnsi" w:hAnsiTheme="minorHAnsi" w:cstheme="minorHAnsi"/>
        </w:rPr>
        <w:t xml:space="preserve"> We Will: </w:t>
      </w:r>
    </w:p>
    <w:p w14:paraId="2A0A3ADE"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It is mandatory to attend meetings every Thursday with the mentor/ client.</w:t>
      </w:r>
    </w:p>
    <w:p w14:paraId="658124CC"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Any additional meeting date and time must be scheduled in advance.</w:t>
      </w:r>
    </w:p>
    <w:p w14:paraId="266D9142"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Create and distribute an agenda before each meeting.</w:t>
      </w:r>
    </w:p>
    <w:p w14:paraId="546A6113" w14:textId="701C1E1A"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 xml:space="preserve">Set expectations for meeting schedules and </w:t>
      </w:r>
      <w:r w:rsidR="006853C5" w:rsidRPr="00531C38">
        <w:rPr>
          <w:rFonts w:ascii="Calibri" w:hAnsi="Calibri" w:cs="Calibri"/>
          <w:sz w:val="24"/>
          <w:szCs w:val="24"/>
        </w:rPr>
        <w:t>respect</w:t>
      </w:r>
      <w:r w:rsidRPr="00531C38">
        <w:rPr>
          <w:rFonts w:ascii="Calibri" w:hAnsi="Calibri" w:cs="Calibri"/>
          <w:sz w:val="24"/>
          <w:szCs w:val="24"/>
        </w:rPr>
        <w:t xml:space="preserve"> allocated time for each agenda item.</w:t>
      </w:r>
    </w:p>
    <w:p w14:paraId="101AF66A"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 xml:space="preserve">Assign responsibilities for documenting meeting minutes, tracking action items, and following up on tasks between meetings. </w:t>
      </w:r>
    </w:p>
    <w:p w14:paraId="756BF22F" w14:textId="77777777" w:rsidR="00162AD8" w:rsidRPr="00531C38" w:rsidRDefault="00162AD8" w:rsidP="00162AD8">
      <w:pPr>
        <w:pStyle w:val="SHTB"/>
        <w:numPr>
          <w:ilvl w:val="0"/>
          <w:numId w:val="25"/>
        </w:numPr>
        <w:pBdr>
          <w:bottom w:val="none" w:sz="0" w:space="0" w:color="auto"/>
        </w:pBdr>
        <w:spacing w:line="240" w:lineRule="auto"/>
        <w:rPr>
          <w:rFonts w:ascii="Calibri" w:hAnsi="Calibri" w:cs="Calibri"/>
          <w:sz w:val="24"/>
          <w:szCs w:val="24"/>
        </w:rPr>
      </w:pPr>
      <w:r w:rsidRPr="00531C38">
        <w:rPr>
          <w:rFonts w:ascii="Calibri" w:hAnsi="Calibri" w:cs="Calibri"/>
          <w:sz w:val="24"/>
          <w:szCs w:val="24"/>
        </w:rPr>
        <w:t>Encourage feedback on meeting processes and suggest periodic reviews to assess the effectiveness of meetings and adjust guidelines as needed.</w:t>
      </w:r>
    </w:p>
    <w:p w14:paraId="4936DF53" w14:textId="77777777" w:rsidR="00162AD8" w:rsidRDefault="00162AD8" w:rsidP="00162AD8">
      <w:pPr>
        <w:pBdr>
          <w:bottom w:val="single" w:sz="6" w:space="1" w:color="auto"/>
        </w:pBdr>
        <w:rPr>
          <w:rFonts w:cs="Myanmar Text"/>
          <w:b/>
          <w:bCs/>
          <w:color w:val="000000"/>
        </w:rPr>
      </w:pPr>
    </w:p>
    <w:p w14:paraId="59223C82" w14:textId="77777777" w:rsidR="00162AD8" w:rsidRPr="00670319" w:rsidRDefault="00162AD8" w:rsidP="00162AD8">
      <w:r w:rsidRPr="00670319">
        <w:rPr>
          <w:rFonts w:cs="Myanmar Text"/>
          <w:b/>
          <w:bCs/>
          <w:color w:val="000000"/>
        </w:rPr>
        <w:t>Consequences for behaviour impacting Team performance.</w:t>
      </w:r>
    </w:p>
    <w:p w14:paraId="11781A66" w14:textId="77777777" w:rsidR="00162AD8" w:rsidRPr="00670319" w:rsidRDefault="00162AD8" w:rsidP="00162AD8">
      <w:pPr>
        <w:pStyle w:val="SHTB"/>
        <w:numPr>
          <w:ilvl w:val="0"/>
          <w:numId w:val="24"/>
        </w:numPr>
        <w:spacing w:line="240" w:lineRule="auto"/>
        <w:rPr>
          <w:rFonts w:ascii="Aptos" w:hAnsi="Aptos" w:cs="Myanmar Text"/>
          <w:sz w:val="24"/>
          <w:szCs w:val="24"/>
        </w:rPr>
      </w:pPr>
      <w:r w:rsidRPr="00670319">
        <w:rPr>
          <w:rFonts w:ascii="Aptos" w:hAnsi="Aptos" w:cs="Myanmar Text"/>
          <w:color w:val="000000"/>
          <w:sz w:val="24"/>
          <w:szCs w:val="24"/>
        </w:rPr>
        <w:t>Tasks will not be accomplished on time due to constant absence.</w:t>
      </w:r>
    </w:p>
    <w:p w14:paraId="4799865C" w14:textId="77777777" w:rsidR="00162AD8" w:rsidRPr="00670319" w:rsidRDefault="00162AD8" w:rsidP="00162AD8">
      <w:pPr>
        <w:pStyle w:val="SHTB"/>
        <w:numPr>
          <w:ilvl w:val="0"/>
          <w:numId w:val="24"/>
        </w:numPr>
        <w:spacing w:line="240" w:lineRule="auto"/>
        <w:rPr>
          <w:rFonts w:ascii="Aptos" w:hAnsi="Aptos" w:cs="Myanmar Text"/>
          <w:sz w:val="24"/>
          <w:szCs w:val="24"/>
        </w:rPr>
      </w:pPr>
      <w:r w:rsidRPr="00670319">
        <w:rPr>
          <w:rFonts w:ascii="Aptos" w:hAnsi="Aptos" w:cs="Myanmar Text"/>
          <w:color w:val="161719"/>
          <w:sz w:val="24"/>
          <w:szCs w:val="24"/>
        </w:rPr>
        <w:t>Poor communication among team members can impact work efficiency.</w:t>
      </w:r>
    </w:p>
    <w:p w14:paraId="67C43FF3" w14:textId="77777777" w:rsidR="00162AD8" w:rsidRPr="00670319" w:rsidRDefault="00162AD8" w:rsidP="00162AD8">
      <w:pPr>
        <w:pStyle w:val="SHTB"/>
        <w:numPr>
          <w:ilvl w:val="0"/>
          <w:numId w:val="24"/>
        </w:numPr>
        <w:spacing w:line="240" w:lineRule="auto"/>
        <w:rPr>
          <w:rFonts w:ascii="Aptos" w:hAnsi="Aptos" w:cs="Myanmar Text"/>
          <w:sz w:val="24"/>
          <w:szCs w:val="24"/>
        </w:rPr>
      </w:pPr>
      <w:r w:rsidRPr="00670319">
        <w:rPr>
          <w:rFonts w:ascii="Aptos" w:hAnsi="Aptos" w:cs="Myanmar Text"/>
          <w:sz w:val="24"/>
          <w:szCs w:val="24"/>
        </w:rPr>
        <w:t>Project will not meet the deadline if individual tasks are not completed on time.</w:t>
      </w:r>
    </w:p>
    <w:p w14:paraId="4CCF6EB9" w14:textId="26AE38C1" w:rsidR="004F40BB" w:rsidRPr="00162AD8" w:rsidRDefault="00162AD8" w:rsidP="00162AD8">
      <w:pPr>
        <w:pStyle w:val="SHTB"/>
        <w:numPr>
          <w:ilvl w:val="0"/>
          <w:numId w:val="24"/>
        </w:numPr>
        <w:spacing w:line="240" w:lineRule="auto"/>
        <w:rPr>
          <w:rFonts w:ascii="Aptos" w:hAnsi="Aptos" w:cs="Myanmar Text"/>
          <w:sz w:val="24"/>
          <w:szCs w:val="24"/>
        </w:rPr>
      </w:pPr>
      <w:r w:rsidRPr="00670319">
        <w:rPr>
          <w:rFonts w:ascii="Aptos" w:hAnsi="Aptos" w:cs="Myanmar Text"/>
          <w:color w:val="161719"/>
          <w:sz w:val="24"/>
          <w:szCs w:val="24"/>
        </w:rPr>
        <w:t>Teams cannot work effectively</w:t>
      </w:r>
      <w:r w:rsidRPr="00670319">
        <w:rPr>
          <w:rFonts w:ascii="Aptos" w:hAnsi="Aptos" w:cs="Myanmar Text"/>
          <w:sz w:val="24"/>
          <w:szCs w:val="24"/>
        </w:rPr>
        <w:t xml:space="preserve"> if team members do not respect other team members or constantly have conflicts.</w:t>
      </w:r>
    </w:p>
    <w:p w14:paraId="04C40561" w14:textId="77777777" w:rsidR="00CE0C6F" w:rsidRDefault="00CE0C6F" w:rsidP="00A41488">
      <w:pPr>
        <w:pStyle w:val="Title"/>
        <w:jc w:val="center"/>
        <w:sectPr w:rsidR="00CE0C6F" w:rsidSect="00CE0C6F">
          <w:pgSz w:w="11906" w:h="16838"/>
          <w:pgMar w:top="1440" w:right="1440" w:bottom="1440" w:left="1440" w:header="709" w:footer="709" w:gutter="0"/>
          <w:cols w:space="708"/>
          <w:docGrid w:linePitch="360"/>
        </w:sectPr>
      </w:pPr>
    </w:p>
    <w:p w14:paraId="0565B85E" w14:textId="50896893" w:rsidR="00280108" w:rsidRDefault="00162AD8" w:rsidP="00A41488">
      <w:pPr>
        <w:pStyle w:val="Title"/>
        <w:jc w:val="center"/>
      </w:pPr>
      <w:r>
        <w:lastRenderedPageBreak/>
        <w:t xml:space="preserve">Appendix </w:t>
      </w:r>
      <w:r w:rsidR="0002302C">
        <w:t>J</w:t>
      </w:r>
      <w:r>
        <w:t xml:space="preserve"> </w:t>
      </w:r>
      <w:r w:rsidR="00827546">
        <w:t>–</w:t>
      </w:r>
      <w:r>
        <w:t xml:space="preserve"> </w:t>
      </w:r>
      <w:r w:rsidR="00827546">
        <w:t>Risk Register</w:t>
      </w:r>
    </w:p>
    <w:tbl>
      <w:tblPr>
        <w:tblW w:w="16270" w:type="dxa"/>
        <w:tblLook w:val="04A0" w:firstRow="1" w:lastRow="0" w:firstColumn="1" w:lastColumn="0" w:noHBand="0" w:noVBand="1"/>
      </w:tblPr>
      <w:tblGrid>
        <w:gridCol w:w="540"/>
        <w:gridCol w:w="218"/>
        <w:gridCol w:w="810"/>
        <w:gridCol w:w="236"/>
        <w:gridCol w:w="1478"/>
        <w:gridCol w:w="216"/>
        <w:gridCol w:w="2483"/>
        <w:gridCol w:w="216"/>
        <w:gridCol w:w="1093"/>
        <w:gridCol w:w="216"/>
        <w:gridCol w:w="1363"/>
        <w:gridCol w:w="223"/>
        <w:gridCol w:w="1625"/>
        <w:gridCol w:w="216"/>
        <w:gridCol w:w="1673"/>
        <w:gridCol w:w="217"/>
        <w:gridCol w:w="873"/>
        <w:gridCol w:w="434"/>
        <w:gridCol w:w="1023"/>
        <w:gridCol w:w="216"/>
        <w:gridCol w:w="893"/>
        <w:gridCol w:w="8"/>
      </w:tblGrid>
      <w:tr w:rsidR="00B441E5" w:rsidRPr="00B441E5" w14:paraId="359F5CE8" w14:textId="77777777" w:rsidTr="007F0963">
        <w:trPr>
          <w:trHeight w:val="575"/>
        </w:trPr>
        <w:tc>
          <w:tcPr>
            <w:tcW w:w="16270" w:type="dxa"/>
            <w:gridSpan w:val="22"/>
            <w:tcBorders>
              <w:top w:val="nil"/>
              <w:left w:val="nil"/>
              <w:bottom w:val="nil"/>
              <w:right w:val="nil"/>
            </w:tcBorders>
            <w:noWrap/>
            <w:vAlign w:val="bottom"/>
            <w:hideMark/>
          </w:tcPr>
          <w:p w14:paraId="7B3B8662" w14:textId="03F226C5" w:rsidR="00B441E5" w:rsidRPr="00B441E5" w:rsidRDefault="0039766A" w:rsidP="003B5D30">
            <w:pPr>
              <w:jc w:val="center"/>
              <w:rPr>
                <w:rFonts w:ascii="Calibri" w:eastAsia="Times New Roman" w:hAnsi="Calibri" w:cs="Calibri"/>
                <w:b/>
                <w:bCs/>
                <w:sz w:val="32"/>
                <w:szCs w:val="32"/>
                <w:lang w:bidi="my-MM"/>
              </w:rPr>
            </w:pPr>
            <w:r>
              <w:br w:type="page"/>
            </w:r>
            <w:r w:rsidR="00B441E5" w:rsidRPr="00B441E5">
              <w:rPr>
                <w:rFonts w:ascii="Calibri" w:eastAsia="Times New Roman" w:hAnsi="Calibri" w:cs="Calibri"/>
                <w:b/>
                <w:bCs/>
                <w:sz w:val="32"/>
                <w:szCs w:val="32"/>
                <w:lang w:bidi="my-MM"/>
              </w:rPr>
              <w:t xml:space="preserve"> </w:t>
            </w:r>
            <w:r w:rsidR="00DB1046" w:rsidRPr="00DB1046">
              <w:rPr>
                <w:rFonts w:ascii="Calibri" w:eastAsia="Times New Roman" w:hAnsi="Calibri" w:cs="Calibri"/>
                <w:b/>
                <w:bCs/>
                <w:sz w:val="32"/>
                <w:szCs w:val="32"/>
                <w:lang w:bidi="my-MM"/>
              </w:rPr>
              <w:t>Network Performance Evaluation on Linux Based Operating Systems</w:t>
            </w:r>
          </w:p>
        </w:tc>
      </w:tr>
      <w:tr w:rsidR="00B441E5" w:rsidRPr="00B441E5" w14:paraId="5DE3AEE2" w14:textId="77777777" w:rsidTr="00721D15">
        <w:trPr>
          <w:gridAfter w:val="1"/>
          <w:wAfter w:w="8" w:type="dxa"/>
          <w:trHeight w:val="431"/>
        </w:trPr>
        <w:tc>
          <w:tcPr>
            <w:tcW w:w="3433" w:type="dxa"/>
            <w:gridSpan w:val="6"/>
            <w:tcBorders>
              <w:top w:val="nil"/>
              <w:left w:val="nil"/>
              <w:bottom w:val="nil"/>
              <w:right w:val="nil"/>
            </w:tcBorders>
            <w:noWrap/>
            <w:vAlign w:val="bottom"/>
            <w:hideMark/>
          </w:tcPr>
          <w:p w14:paraId="3DBBFB23"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Prepared by: Larissa Goh</w:t>
            </w:r>
          </w:p>
        </w:tc>
        <w:tc>
          <w:tcPr>
            <w:tcW w:w="2529" w:type="dxa"/>
            <w:tcBorders>
              <w:top w:val="nil"/>
              <w:left w:val="nil"/>
              <w:bottom w:val="nil"/>
              <w:right w:val="nil"/>
            </w:tcBorders>
            <w:noWrap/>
            <w:vAlign w:val="bottom"/>
            <w:hideMark/>
          </w:tcPr>
          <w:p w14:paraId="6F9E32CC" w14:textId="77777777" w:rsidR="00B441E5" w:rsidRPr="00B441E5" w:rsidRDefault="00B441E5" w:rsidP="00B441E5">
            <w:pPr>
              <w:rPr>
                <w:rFonts w:ascii="Calibri" w:eastAsia="Times New Roman" w:hAnsi="Calibri" w:cs="Calibri"/>
                <w:b/>
                <w:bCs/>
                <w:lang w:bidi="my-MM"/>
              </w:rPr>
            </w:pPr>
          </w:p>
        </w:tc>
        <w:tc>
          <w:tcPr>
            <w:tcW w:w="1327" w:type="dxa"/>
            <w:gridSpan w:val="2"/>
            <w:tcBorders>
              <w:top w:val="nil"/>
              <w:left w:val="nil"/>
              <w:bottom w:val="nil"/>
              <w:right w:val="nil"/>
            </w:tcBorders>
            <w:noWrap/>
            <w:vAlign w:val="bottom"/>
            <w:hideMark/>
          </w:tcPr>
          <w:p w14:paraId="230FA815" w14:textId="77777777" w:rsidR="00B441E5" w:rsidRPr="00B441E5" w:rsidRDefault="00B441E5" w:rsidP="00B441E5">
            <w:pPr>
              <w:rPr>
                <w:rFonts w:ascii="Calibri" w:eastAsia="Times New Roman" w:hAnsi="Calibri" w:cs="Calibri"/>
                <w:sz w:val="20"/>
                <w:szCs w:val="20"/>
                <w:lang w:bidi="my-MM"/>
              </w:rPr>
            </w:pPr>
          </w:p>
        </w:tc>
        <w:tc>
          <w:tcPr>
            <w:tcW w:w="1602" w:type="dxa"/>
            <w:gridSpan w:val="2"/>
            <w:tcBorders>
              <w:top w:val="nil"/>
              <w:left w:val="nil"/>
              <w:bottom w:val="nil"/>
              <w:right w:val="nil"/>
            </w:tcBorders>
            <w:noWrap/>
            <w:vAlign w:val="bottom"/>
            <w:hideMark/>
          </w:tcPr>
          <w:p w14:paraId="2AAFFDBB"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Date: 19/03</w:t>
            </w:r>
          </w:p>
        </w:tc>
        <w:tc>
          <w:tcPr>
            <w:tcW w:w="2016" w:type="dxa"/>
            <w:gridSpan w:val="3"/>
            <w:tcBorders>
              <w:top w:val="nil"/>
              <w:left w:val="nil"/>
              <w:bottom w:val="nil"/>
              <w:right w:val="nil"/>
            </w:tcBorders>
            <w:noWrap/>
            <w:vAlign w:val="bottom"/>
            <w:hideMark/>
          </w:tcPr>
          <w:p w14:paraId="3CA5A914" w14:textId="77777777" w:rsidR="00B441E5" w:rsidRPr="00B441E5" w:rsidRDefault="00B441E5" w:rsidP="00B441E5">
            <w:pPr>
              <w:rPr>
                <w:rFonts w:ascii="Calibri" w:eastAsia="Times New Roman" w:hAnsi="Calibri" w:cs="Calibri"/>
                <w:b/>
                <w:bCs/>
                <w:lang w:bidi="my-MM"/>
              </w:rPr>
            </w:pPr>
          </w:p>
        </w:tc>
        <w:tc>
          <w:tcPr>
            <w:tcW w:w="1703" w:type="dxa"/>
            <w:tcBorders>
              <w:top w:val="nil"/>
              <w:left w:val="nil"/>
              <w:bottom w:val="nil"/>
              <w:right w:val="nil"/>
            </w:tcBorders>
            <w:noWrap/>
            <w:vAlign w:val="bottom"/>
            <w:hideMark/>
          </w:tcPr>
          <w:p w14:paraId="3A543C4F" w14:textId="77777777" w:rsidR="00B441E5" w:rsidRPr="00B441E5" w:rsidRDefault="00B441E5" w:rsidP="00B441E5">
            <w:pPr>
              <w:rPr>
                <w:rFonts w:ascii="Calibri" w:eastAsia="Times New Roman" w:hAnsi="Calibri" w:cs="Calibri"/>
                <w:sz w:val="20"/>
                <w:szCs w:val="20"/>
                <w:lang w:bidi="my-MM"/>
              </w:rPr>
            </w:pPr>
          </w:p>
        </w:tc>
        <w:tc>
          <w:tcPr>
            <w:tcW w:w="1097" w:type="dxa"/>
            <w:gridSpan w:val="2"/>
            <w:tcBorders>
              <w:top w:val="nil"/>
              <w:left w:val="nil"/>
              <w:bottom w:val="nil"/>
              <w:right w:val="nil"/>
            </w:tcBorders>
            <w:noWrap/>
            <w:vAlign w:val="bottom"/>
            <w:hideMark/>
          </w:tcPr>
          <w:p w14:paraId="4C9A6695" w14:textId="77777777" w:rsidR="00B441E5" w:rsidRPr="00B441E5" w:rsidRDefault="00B441E5" w:rsidP="00B441E5">
            <w:pPr>
              <w:rPr>
                <w:rFonts w:ascii="Calibri" w:eastAsia="Times New Roman" w:hAnsi="Calibri" w:cs="Calibri"/>
                <w:sz w:val="20"/>
                <w:szCs w:val="20"/>
                <w:lang w:bidi="my-MM"/>
              </w:rPr>
            </w:pPr>
          </w:p>
        </w:tc>
        <w:tc>
          <w:tcPr>
            <w:tcW w:w="1692" w:type="dxa"/>
            <w:gridSpan w:val="3"/>
            <w:tcBorders>
              <w:top w:val="nil"/>
              <w:left w:val="nil"/>
              <w:bottom w:val="nil"/>
              <w:right w:val="nil"/>
            </w:tcBorders>
            <w:noWrap/>
            <w:vAlign w:val="bottom"/>
            <w:hideMark/>
          </w:tcPr>
          <w:p w14:paraId="5A5E51B2" w14:textId="77777777" w:rsidR="00B441E5" w:rsidRPr="00B441E5" w:rsidRDefault="00B441E5" w:rsidP="00B441E5">
            <w:pPr>
              <w:rPr>
                <w:rFonts w:ascii="Calibri" w:eastAsia="Times New Roman" w:hAnsi="Calibri" w:cs="Calibri"/>
                <w:sz w:val="20"/>
                <w:szCs w:val="20"/>
                <w:lang w:bidi="my-MM"/>
              </w:rPr>
            </w:pPr>
          </w:p>
        </w:tc>
        <w:tc>
          <w:tcPr>
            <w:tcW w:w="863" w:type="dxa"/>
            <w:tcBorders>
              <w:top w:val="nil"/>
              <w:left w:val="nil"/>
              <w:bottom w:val="nil"/>
              <w:right w:val="nil"/>
            </w:tcBorders>
            <w:noWrap/>
            <w:vAlign w:val="bottom"/>
            <w:hideMark/>
          </w:tcPr>
          <w:p w14:paraId="6F710542" w14:textId="77777777" w:rsidR="00B441E5" w:rsidRPr="00B441E5" w:rsidRDefault="00B441E5" w:rsidP="00B441E5">
            <w:pPr>
              <w:rPr>
                <w:rFonts w:ascii="Calibri" w:eastAsia="Times New Roman" w:hAnsi="Calibri" w:cs="Calibri"/>
                <w:sz w:val="20"/>
                <w:szCs w:val="20"/>
                <w:lang w:bidi="my-MM"/>
              </w:rPr>
            </w:pPr>
          </w:p>
        </w:tc>
      </w:tr>
      <w:tr w:rsidR="00B441E5" w:rsidRPr="00B441E5" w14:paraId="69630469" w14:textId="77777777" w:rsidTr="00721D15">
        <w:trPr>
          <w:gridAfter w:val="1"/>
          <w:wAfter w:w="8" w:type="dxa"/>
          <w:trHeight w:val="431"/>
        </w:trPr>
        <w:tc>
          <w:tcPr>
            <w:tcW w:w="764" w:type="dxa"/>
            <w:gridSpan w:val="2"/>
            <w:tcBorders>
              <w:top w:val="single" w:sz="4" w:space="0" w:color="auto"/>
              <w:left w:val="single" w:sz="4" w:space="0" w:color="auto"/>
              <w:bottom w:val="single" w:sz="4" w:space="0" w:color="auto"/>
              <w:right w:val="single" w:sz="4" w:space="0" w:color="auto"/>
            </w:tcBorders>
            <w:hideMark/>
          </w:tcPr>
          <w:p w14:paraId="02B90253"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 No.</w:t>
            </w:r>
          </w:p>
        </w:tc>
        <w:tc>
          <w:tcPr>
            <w:tcW w:w="1016" w:type="dxa"/>
            <w:gridSpan w:val="2"/>
            <w:tcBorders>
              <w:top w:val="single" w:sz="4" w:space="0" w:color="auto"/>
              <w:left w:val="nil"/>
              <w:bottom w:val="single" w:sz="4" w:space="0" w:color="auto"/>
              <w:right w:val="single" w:sz="4" w:space="0" w:color="auto"/>
            </w:tcBorders>
            <w:hideMark/>
          </w:tcPr>
          <w:p w14:paraId="0E9AE50D"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Rank</w:t>
            </w:r>
          </w:p>
        </w:tc>
        <w:tc>
          <w:tcPr>
            <w:tcW w:w="1653" w:type="dxa"/>
            <w:gridSpan w:val="2"/>
            <w:tcBorders>
              <w:top w:val="single" w:sz="4" w:space="0" w:color="auto"/>
              <w:left w:val="nil"/>
              <w:bottom w:val="single" w:sz="4" w:space="0" w:color="auto"/>
              <w:right w:val="single" w:sz="4" w:space="0" w:color="auto"/>
            </w:tcBorders>
            <w:hideMark/>
          </w:tcPr>
          <w:p w14:paraId="6751CE5B"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Risk</w:t>
            </w:r>
          </w:p>
        </w:tc>
        <w:tc>
          <w:tcPr>
            <w:tcW w:w="2529" w:type="dxa"/>
            <w:tcBorders>
              <w:top w:val="single" w:sz="4" w:space="0" w:color="auto"/>
              <w:left w:val="nil"/>
              <w:bottom w:val="single" w:sz="4" w:space="0" w:color="auto"/>
              <w:right w:val="single" w:sz="4" w:space="0" w:color="auto"/>
            </w:tcBorders>
            <w:hideMark/>
          </w:tcPr>
          <w:p w14:paraId="48667776"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Description</w:t>
            </w:r>
          </w:p>
        </w:tc>
        <w:tc>
          <w:tcPr>
            <w:tcW w:w="1327" w:type="dxa"/>
            <w:gridSpan w:val="2"/>
            <w:tcBorders>
              <w:top w:val="single" w:sz="4" w:space="0" w:color="auto"/>
              <w:left w:val="nil"/>
              <w:bottom w:val="single" w:sz="4" w:space="0" w:color="auto"/>
              <w:right w:val="single" w:sz="4" w:space="0" w:color="auto"/>
            </w:tcBorders>
            <w:hideMark/>
          </w:tcPr>
          <w:p w14:paraId="1E01D41E"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Category</w:t>
            </w:r>
          </w:p>
        </w:tc>
        <w:tc>
          <w:tcPr>
            <w:tcW w:w="1602" w:type="dxa"/>
            <w:gridSpan w:val="2"/>
            <w:tcBorders>
              <w:top w:val="single" w:sz="4" w:space="0" w:color="auto"/>
              <w:left w:val="nil"/>
              <w:bottom w:val="single" w:sz="4" w:space="0" w:color="auto"/>
              <w:right w:val="single" w:sz="4" w:space="0" w:color="auto"/>
            </w:tcBorders>
            <w:hideMark/>
          </w:tcPr>
          <w:p w14:paraId="47334C1A"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Root Cause</w:t>
            </w:r>
          </w:p>
        </w:tc>
        <w:tc>
          <w:tcPr>
            <w:tcW w:w="2016" w:type="dxa"/>
            <w:gridSpan w:val="3"/>
            <w:tcBorders>
              <w:top w:val="single" w:sz="4" w:space="0" w:color="auto"/>
              <w:left w:val="nil"/>
              <w:bottom w:val="single" w:sz="4" w:space="0" w:color="auto"/>
              <w:right w:val="single" w:sz="4" w:space="0" w:color="auto"/>
            </w:tcBorders>
            <w:hideMark/>
          </w:tcPr>
          <w:p w14:paraId="15FB6D0C"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Triggers</w:t>
            </w:r>
          </w:p>
        </w:tc>
        <w:tc>
          <w:tcPr>
            <w:tcW w:w="1703" w:type="dxa"/>
            <w:tcBorders>
              <w:top w:val="single" w:sz="4" w:space="0" w:color="auto"/>
              <w:left w:val="nil"/>
              <w:bottom w:val="single" w:sz="4" w:space="0" w:color="auto"/>
              <w:right w:val="single" w:sz="4" w:space="0" w:color="auto"/>
            </w:tcBorders>
            <w:hideMark/>
          </w:tcPr>
          <w:p w14:paraId="6993128A"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Mitigating Action</w:t>
            </w:r>
          </w:p>
        </w:tc>
        <w:tc>
          <w:tcPr>
            <w:tcW w:w="1097" w:type="dxa"/>
            <w:gridSpan w:val="2"/>
            <w:tcBorders>
              <w:top w:val="single" w:sz="4" w:space="0" w:color="auto"/>
              <w:left w:val="nil"/>
              <w:bottom w:val="single" w:sz="4" w:space="0" w:color="auto"/>
              <w:right w:val="single" w:sz="4" w:space="0" w:color="auto"/>
            </w:tcBorders>
            <w:hideMark/>
          </w:tcPr>
          <w:p w14:paraId="4A3B2647"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Risk Owner</w:t>
            </w:r>
          </w:p>
        </w:tc>
        <w:tc>
          <w:tcPr>
            <w:tcW w:w="1692" w:type="dxa"/>
            <w:gridSpan w:val="3"/>
            <w:tcBorders>
              <w:top w:val="single" w:sz="4" w:space="0" w:color="auto"/>
              <w:left w:val="nil"/>
              <w:bottom w:val="single" w:sz="4" w:space="0" w:color="auto"/>
              <w:right w:val="single" w:sz="4" w:space="0" w:color="auto"/>
            </w:tcBorders>
            <w:hideMark/>
          </w:tcPr>
          <w:p w14:paraId="5A384C15"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Probability</w:t>
            </w:r>
          </w:p>
        </w:tc>
        <w:tc>
          <w:tcPr>
            <w:tcW w:w="863" w:type="dxa"/>
            <w:tcBorders>
              <w:top w:val="single" w:sz="4" w:space="0" w:color="auto"/>
              <w:left w:val="nil"/>
              <w:bottom w:val="single" w:sz="4" w:space="0" w:color="auto"/>
              <w:right w:val="single" w:sz="4" w:space="0" w:color="auto"/>
            </w:tcBorders>
            <w:hideMark/>
          </w:tcPr>
          <w:p w14:paraId="3CCB96BF" w14:textId="77777777" w:rsidR="00B441E5" w:rsidRPr="00B441E5" w:rsidRDefault="00B441E5" w:rsidP="00B441E5">
            <w:pPr>
              <w:rPr>
                <w:rFonts w:ascii="Calibri" w:eastAsia="Times New Roman" w:hAnsi="Calibri" w:cs="Calibri"/>
                <w:b/>
                <w:bCs/>
                <w:lang w:bidi="my-MM"/>
              </w:rPr>
            </w:pPr>
            <w:r w:rsidRPr="00B441E5">
              <w:rPr>
                <w:rFonts w:ascii="Calibri" w:eastAsia="Times New Roman" w:hAnsi="Calibri" w:cs="Calibri"/>
                <w:b/>
                <w:bCs/>
                <w:lang w:bidi="my-MM"/>
              </w:rPr>
              <w:t>Impact</w:t>
            </w:r>
          </w:p>
        </w:tc>
      </w:tr>
      <w:tr w:rsidR="00B441E5" w:rsidRPr="00B441E5" w14:paraId="5336A3D6" w14:textId="77777777" w:rsidTr="00721D15">
        <w:trPr>
          <w:gridAfter w:val="1"/>
          <w:wAfter w:w="8" w:type="dxa"/>
          <w:trHeight w:val="2160"/>
        </w:trPr>
        <w:tc>
          <w:tcPr>
            <w:tcW w:w="764" w:type="dxa"/>
            <w:gridSpan w:val="2"/>
            <w:tcBorders>
              <w:top w:val="nil"/>
              <w:left w:val="single" w:sz="4" w:space="0" w:color="auto"/>
              <w:bottom w:val="single" w:sz="4" w:space="0" w:color="auto"/>
              <w:right w:val="single" w:sz="4" w:space="0" w:color="auto"/>
            </w:tcBorders>
            <w:hideMark/>
          </w:tcPr>
          <w:p w14:paraId="16AD26FC" w14:textId="77777777" w:rsidR="00B441E5" w:rsidRPr="00B441E5" w:rsidRDefault="00B441E5" w:rsidP="00B441E5">
            <w:pPr>
              <w:jc w:val="right"/>
              <w:rPr>
                <w:rFonts w:ascii="Calibri" w:eastAsia="Times New Roman" w:hAnsi="Calibri" w:cs="Calibri"/>
                <w:lang w:bidi="my-MM"/>
              </w:rPr>
            </w:pPr>
            <w:r w:rsidRPr="00B441E5">
              <w:rPr>
                <w:rFonts w:ascii="Calibri" w:eastAsia="Times New Roman" w:hAnsi="Calibri" w:cs="Calibri"/>
                <w:lang w:bidi="my-MM"/>
              </w:rPr>
              <w:t>1</w:t>
            </w:r>
          </w:p>
        </w:tc>
        <w:tc>
          <w:tcPr>
            <w:tcW w:w="1016" w:type="dxa"/>
            <w:gridSpan w:val="2"/>
            <w:tcBorders>
              <w:top w:val="nil"/>
              <w:left w:val="nil"/>
              <w:bottom w:val="single" w:sz="4" w:space="0" w:color="auto"/>
              <w:right w:val="single" w:sz="4" w:space="0" w:color="auto"/>
            </w:tcBorders>
            <w:hideMark/>
          </w:tcPr>
          <w:p w14:paraId="0BBD482C"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Medium</w:t>
            </w:r>
          </w:p>
        </w:tc>
        <w:tc>
          <w:tcPr>
            <w:tcW w:w="1653" w:type="dxa"/>
            <w:gridSpan w:val="2"/>
            <w:tcBorders>
              <w:top w:val="nil"/>
              <w:left w:val="nil"/>
              <w:bottom w:val="single" w:sz="4" w:space="0" w:color="auto"/>
              <w:right w:val="single" w:sz="4" w:space="0" w:color="auto"/>
            </w:tcBorders>
            <w:hideMark/>
          </w:tcPr>
          <w:p w14:paraId="7786836B"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Long distance between members</w:t>
            </w:r>
          </w:p>
        </w:tc>
        <w:tc>
          <w:tcPr>
            <w:tcW w:w="2529" w:type="dxa"/>
            <w:tcBorders>
              <w:top w:val="nil"/>
              <w:left w:val="nil"/>
              <w:bottom w:val="single" w:sz="4" w:space="0" w:color="auto"/>
              <w:right w:val="single" w:sz="4" w:space="0" w:color="auto"/>
            </w:tcBorders>
            <w:hideMark/>
          </w:tcPr>
          <w:p w14:paraId="7E6C8BFD"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The huge distances between majority of the team may create challenges when organising meetups. </w:t>
            </w:r>
          </w:p>
        </w:tc>
        <w:tc>
          <w:tcPr>
            <w:tcW w:w="1327" w:type="dxa"/>
            <w:gridSpan w:val="2"/>
            <w:tcBorders>
              <w:top w:val="nil"/>
              <w:left w:val="nil"/>
              <w:bottom w:val="single" w:sz="4" w:space="0" w:color="auto"/>
              <w:right w:val="single" w:sz="4" w:space="0" w:color="auto"/>
            </w:tcBorders>
            <w:hideMark/>
          </w:tcPr>
          <w:p w14:paraId="25436D4F"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Logistical</w:t>
            </w:r>
          </w:p>
        </w:tc>
        <w:tc>
          <w:tcPr>
            <w:tcW w:w="1602" w:type="dxa"/>
            <w:gridSpan w:val="2"/>
            <w:tcBorders>
              <w:top w:val="nil"/>
              <w:left w:val="nil"/>
              <w:bottom w:val="single" w:sz="4" w:space="0" w:color="auto"/>
              <w:right w:val="single" w:sz="4" w:space="0" w:color="auto"/>
            </w:tcBorders>
            <w:hideMark/>
          </w:tcPr>
          <w:p w14:paraId="26C5480B"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Members located in different regions </w:t>
            </w:r>
          </w:p>
        </w:tc>
        <w:tc>
          <w:tcPr>
            <w:tcW w:w="2016" w:type="dxa"/>
            <w:gridSpan w:val="3"/>
            <w:tcBorders>
              <w:top w:val="nil"/>
              <w:left w:val="nil"/>
              <w:bottom w:val="single" w:sz="4" w:space="0" w:color="auto"/>
              <w:right w:val="single" w:sz="4" w:space="0" w:color="auto"/>
            </w:tcBorders>
            <w:hideMark/>
          </w:tcPr>
          <w:p w14:paraId="79698763" w14:textId="2E5A253D"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Meetup planning, travel expenses, travel time, unreliable transport</w:t>
            </w:r>
          </w:p>
        </w:tc>
        <w:tc>
          <w:tcPr>
            <w:tcW w:w="1703" w:type="dxa"/>
            <w:tcBorders>
              <w:top w:val="nil"/>
              <w:left w:val="nil"/>
              <w:bottom w:val="single" w:sz="4" w:space="0" w:color="auto"/>
              <w:right w:val="single" w:sz="4" w:space="0" w:color="auto"/>
            </w:tcBorders>
            <w:hideMark/>
          </w:tcPr>
          <w:p w14:paraId="607BE669"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Advanced weekly schedules in place, online meetings scheduled where needed   </w:t>
            </w:r>
          </w:p>
        </w:tc>
        <w:tc>
          <w:tcPr>
            <w:tcW w:w="1097" w:type="dxa"/>
            <w:gridSpan w:val="2"/>
            <w:tcBorders>
              <w:top w:val="nil"/>
              <w:left w:val="nil"/>
              <w:bottom w:val="single" w:sz="4" w:space="0" w:color="auto"/>
              <w:right w:val="single" w:sz="4" w:space="0" w:color="auto"/>
            </w:tcBorders>
            <w:hideMark/>
          </w:tcPr>
          <w:p w14:paraId="0C433752"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Project Manager</w:t>
            </w:r>
          </w:p>
        </w:tc>
        <w:tc>
          <w:tcPr>
            <w:tcW w:w="1692" w:type="dxa"/>
            <w:gridSpan w:val="3"/>
            <w:tcBorders>
              <w:top w:val="nil"/>
              <w:left w:val="nil"/>
              <w:bottom w:val="single" w:sz="4" w:space="0" w:color="auto"/>
              <w:right w:val="single" w:sz="4" w:space="0" w:color="auto"/>
            </w:tcBorders>
            <w:shd w:val="clear" w:color="000000" w:fill="FFFF00"/>
            <w:hideMark/>
          </w:tcPr>
          <w:p w14:paraId="09ADEADB"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Medium</w:t>
            </w:r>
          </w:p>
        </w:tc>
        <w:tc>
          <w:tcPr>
            <w:tcW w:w="863" w:type="dxa"/>
            <w:tcBorders>
              <w:top w:val="nil"/>
              <w:left w:val="nil"/>
              <w:bottom w:val="single" w:sz="4" w:space="0" w:color="auto"/>
              <w:right w:val="single" w:sz="4" w:space="0" w:color="auto"/>
            </w:tcBorders>
            <w:shd w:val="clear" w:color="000000" w:fill="FF0000"/>
            <w:hideMark/>
          </w:tcPr>
          <w:p w14:paraId="70179186"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r>
      <w:tr w:rsidR="00B441E5" w:rsidRPr="00B441E5" w14:paraId="3EE87105" w14:textId="77777777" w:rsidTr="00721D15">
        <w:trPr>
          <w:gridAfter w:val="1"/>
          <w:wAfter w:w="8" w:type="dxa"/>
          <w:trHeight w:val="2160"/>
        </w:trPr>
        <w:tc>
          <w:tcPr>
            <w:tcW w:w="764" w:type="dxa"/>
            <w:gridSpan w:val="2"/>
            <w:tcBorders>
              <w:top w:val="nil"/>
              <w:left w:val="single" w:sz="4" w:space="0" w:color="auto"/>
              <w:bottom w:val="single" w:sz="4" w:space="0" w:color="auto"/>
              <w:right w:val="single" w:sz="4" w:space="0" w:color="auto"/>
            </w:tcBorders>
            <w:hideMark/>
          </w:tcPr>
          <w:p w14:paraId="723820C8" w14:textId="77777777" w:rsidR="00B441E5" w:rsidRPr="00B441E5" w:rsidRDefault="00B441E5" w:rsidP="00B441E5">
            <w:pPr>
              <w:jc w:val="right"/>
              <w:rPr>
                <w:rFonts w:ascii="Calibri" w:eastAsia="Times New Roman" w:hAnsi="Calibri" w:cs="Calibri"/>
                <w:lang w:bidi="my-MM"/>
              </w:rPr>
            </w:pPr>
            <w:r w:rsidRPr="00B441E5">
              <w:rPr>
                <w:rFonts w:ascii="Calibri" w:eastAsia="Times New Roman" w:hAnsi="Calibri" w:cs="Calibri"/>
                <w:lang w:bidi="my-MM"/>
              </w:rPr>
              <w:t>2</w:t>
            </w:r>
          </w:p>
        </w:tc>
        <w:tc>
          <w:tcPr>
            <w:tcW w:w="1016" w:type="dxa"/>
            <w:gridSpan w:val="2"/>
            <w:tcBorders>
              <w:top w:val="nil"/>
              <w:left w:val="nil"/>
              <w:bottom w:val="single" w:sz="4" w:space="0" w:color="auto"/>
              <w:right w:val="single" w:sz="4" w:space="0" w:color="auto"/>
            </w:tcBorders>
            <w:hideMark/>
          </w:tcPr>
          <w:p w14:paraId="6E4E82E7"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Medium</w:t>
            </w:r>
          </w:p>
        </w:tc>
        <w:tc>
          <w:tcPr>
            <w:tcW w:w="1653" w:type="dxa"/>
            <w:gridSpan w:val="2"/>
            <w:tcBorders>
              <w:top w:val="nil"/>
              <w:left w:val="nil"/>
              <w:bottom w:val="single" w:sz="4" w:space="0" w:color="auto"/>
              <w:right w:val="single" w:sz="4" w:space="0" w:color="auto"/>
            </w:tcBorders>
            <w:hideMark/>
          </w:tcPr>
          <w:p w14:paraId="5500C7A3"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Varying levels of technical knowledge among members</w:t>
            </w:r>
          </w:p>
        </w:tc>
        <w:tc>
          <w:tcPr>
            <w:tcW w:w="2529" w:type="dxa"/>
            <w:tcBorders>
              <w:top w:val="nil"/>
              <w:left w:val="nil"/>
              <w:bottom w:val="single" w:sz="4" w:space="0" w:color="auto"/>
              <w:right w:val="single" w:sz="4" w:space="0" w:color="auto"/>
            </w:tcBorders>
            <w:hideMark/>
          </w:tcPr>
          <w:p w14:paraId="19F78B76"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All members have varying levels of technical skill required for this project. This disparity may create workload imbalances and affect team cohesion. </w:t>
            </w:r>
          </w:p>
        </w:tc>
        <w:tc>
          <w:tcPr>
            <w:tcW w:w="1327" w:type="dxa"/>
            <w:gridSpan w:val="2"/>
            <w:tcBorders>
              <w:top w:val="nil"/>
              <w:left w:val="nil"/>
              <w:bottom w:val="single" w:sz="4" w:space="0" w:color="auto"/>
              <w:right w:val="single" w:sz="4" w:space="0" w:color="auto"/>
            </w:tcBorders>
            <w:hideMark/>
          </w:tcPr>
          <w:p w14:paraId="48AE0023"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Training &amp; Knowledge</w:t>
            </w:r>
          </w:p>
        </w:tc>
        <w:tc>
          <w:tcPr>
            <w:tcW w:w="1602" w:type="dxa"/>
            <w:gridSpan w:val="2"/>
            <w:tcBorders>
              <w:top w:val="nil"/>
              <w:left w:val="nil"/>
              <w:bottom w:val="single" w:sz="4" w:space="0" w:color="auto"/>
              <w:right w:val="single" w:sz="4" w:space="0" w:color="auto"/>
            </w:tcBorders>
            <w:hideMark/>
          </w:tcPr>
          <w:p w14:paraId="5648297D"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Different backgrounds and technical experience </w:t>
            </w:r>
          </w:p>
        </w:tc>
        <w:tc>
          <w:tcPr>
            <w:tcW w:w="2016" w:type="dxa"/>
            <w:gridSpan w:val="3"/>
            <w:tcBorders>
              <w:top w:val="nil"/>
              <w:left w:val="nil"/>
              <w:bottom w:val="single" w:sz="4" w:space="0" w:color="auto"/>
              <w:right w:val="single" w:sz="4" w:space="0" w:color="auto"/>
            </w:tcBorders>
            <w:hideMark/>
          </w:tcPr>
          <w:p w14:paraId="296C7408" w14:textId="76806681"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Imbalanced task completion. Reliance on members</w:t>
            </w:r>
          </w:p>
        </w:tc>
        <w:tc>
          <w:tcPr>
            <w:tcW w:w="1703" w:type="dxa"/>
            <w:tcBorders>
              <w:top w:val="nil"/>
              <w:left w:val="nil"/>
              <w:bottom w:val="single" w:sz="4" w:space="0" w:color="auto"/>
              <w:right w:val="single" w:sz="4" w:space="0" w:color="auto"/>
            </w:tcBorders>
            <w:hideMark/>
          </w:tcPr>
          <w:p w14:paraId="40AC25A8"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Ongoing commitment to upskilling. Creating a skill matrix and detailed upskilling plan.</w:t>
            </w:r>
          </w:p>
        </w:tc>
        <w:tc>
          <w:tcPr>
            <w:tcW w:w="1097" w:type="dxa"/>
            <w:gridSpan w:val="2"/>
            <w:tcBorders>
              <w:top w:val="nil"/>
              <w:left w:val="nil"/>
              <w:bottom w:val="single" w:sz="4" w:space="0" w:color="auto"/>
              <w:right w:val="single" w:sz="4" w:space="0" w:color="auto"/>
            </w:tcBorders>
            <w:hideMark/>
          </w:tcPr>
          <w:p w14:paraId="272D7433"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Team</w:t>
            </w:r>
          </w:p>
        </w:tc>
        <w:tc>
          <w:tcPr>
            <w:tcW w:w="1692" w:type="dxa"/>
            <w:gridSpan w:val="3"/>
            <w:tcBorders>
              <w:top w:val="nil"/>
              <w:left w:val="nil"/>
              <w:bottom w:val="single" w:sz="4" w:space="0" w:color="auto"/>
              <w:right w:val="single" w:sz="4" w:space="0" w:color="auto"/>
            </w:tcBorders>
            <w:shd w:val="clear" w:color="000000" w:fill="FF0000"/>
            <w:hideMark/>
          </w:tcPr>
          <w:p w14:paraId="15CF9E06"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c>
          <w:tcPr>
            <w:tcW w:w="863" w:type="dxa"/>
            <w:tcBorders>
              <w:top w:val="nil"/>
              <w:left w:val="nil"/>
              <w:bottom w:val="single" w:sz="4" w:space="0" w:color="auto"/>
              <w:right w:val="single" w:sz="4" w:space="0" w:color="auto"/>
            </w:tcBorders>
            <w:shd w:val="clear" w:color="000000" w:fill="FF0000"/>
            <w:hideMark/>
          </w:tcPr>
          <w:p w14:paraId="58EE0952"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r>
      <w:tr w:rsidR="00B441E5" w:rsidRPr="00B441E5" w14:paraId="2803B671" w14:textId="77777777" w:rsidTr="00721D15">
        <w:trPr>
          <w:gridAfter w:val="1"/>
          <w:wAfter w:w="8" w:type="dxa"/>
          <w:trHeight w:val="2592"/>
        </w:trPr>
        <w:tc>
          <w:tcPr>
            <w:tcW w:w="764" w:type="dxa"/>
            <w:gridSpan w:val="2"/>
            <w:tcBorders>
              <w:top w:val="nil"/>
              <w:left w:val="single" w:sz="4" w:space="0" w:color="auto"/>
              <w:bottom w:val="single" w:sz="4" w:space="0" w:color="auto"/>
              <w:right w:val="single" w:sz="4" w:space="0" w:color="auto"/>
            </w:tcBorders>
            <w:hideMark/>
          </w:tcPr>
          <w:p w14:paraId="7644ABAC" w14:textId="77777777" w:rsidR="00B441E5" w:rsidRPr="00B441E5" w:rsidRDefault="00B441E5" w:rsidP="00B441E5">
            <w:pPr>
              <w:jc w:val="right"/>
              <w:rPr>
                <w:rFonts w:ascii="Calibri" w:eastAsia="Times New Roman" w:hAnsi="Calibri" w:cs="Calibri"/>
                <w:lang w:bidi="my-MM"/>
              </w:rPr>
            </w:pPr>
            <w:r w:rsidRPr="00B441E5">
              <w:rPr>
                <w:rFonts w:ascii="Calibri" w:eastAsia="Times New Roman" w:hAnsi="Calibri" w:cs="Calibri"/>
                <w:lang w:bidi="my-MM"/>
              </w:rPr>
              <w:t>3</w:t>
            </w:r>
          </w:p>
        </w:tc>
        <w:tc>
          <w:tcPr>
            <w:tcW w:w="1016" w:type="dxa"/>
            <w:gridSpan w:val="2"/>
            <w:tcBorders>
              <w:top w:val="nil"/>
              <w:left w:val="nil"/>
              <w:bottom w:val="single" w:sz="4" w:space="0" w:color="auto"/>
              <w:right w:val="single" w:sz="4" w:space="0" w:color="auto"/>
            </w:tcBorders>
            <w:hideMark/>
          </w:tcPr>
          <w:p w14:paraId="437AE40A"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c>
          <w:tcPr>
            <w:tcW w:w="1653" w:type="dxa"/>
            <w:gridSpan w:val="2"/>
            <w:tcBorders>
              <w:top w:val="nil"/>
              <w:left w:val="nil"/>
              <w:bottom w:val="single" w:sz="4" w:space="0" w:color="auto"/>
              <w:right w:val="single" w:sz="4" w:space="0" w:color="auto"/>
            </w:tcBorders>
            <w:hideMark/>
          </w:tcPr>
          <w:p w14:paraId="5C8B2587"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Unsuitable operating system</w:t>
            </w:r>
          </w:p>
        </w:tc>
        <w:tc>
          <w:tcPr>
            <w:tcW w:w="2529" w:type="dxa"/>
            <w:tcBorders>
              <w:top w:val="nil"/>
              <w:left w:val="nil"/>
              <w:bottom w:val="single" w:sz="4" w:space="0" w:color="auto"/>
              <w:right w:val="single" w:sz="4" w:space="0" w:color="auto"/>
            </w:tcBorders>
            <w:hideMark/>
          </w:tcPr>
          <w:p w14:paraId="612B9A56"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 xml:space="preserve">Selecting an unsuitable operating system for our project. This may lead to major issues during our testing phase, cause compatibility issues, or have performance limitations. </w:t>
            </w:r>
          </w:p>
        </w:tc>
        <w:tc>
          <w:tcPr>
            <w:tcW w:w="1327" w:type="dxa"/>
            <w:gridSpan w:val="2"/>
            <w:tcBorders>
              <w:top w:val="nil"/>
              <w:left w:val="nil"/>
              <w:bottom w:val="single" w:sz="4" w:space="0" w:color="auto"/>
              <w:right w:val="single" w:sz="4" w:space="0" w:color="auto"/>
            </w:tcBorders>
            <w:hideMark/>
          </w:tcPr>
          <w:p w14:paraId="60CCBD77"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Technical</w:t>
            </w:r>
          </w:p>
        </w:tc>
        <w:tc>
          <w:tcPr>
            <w:tcW w:w="1602" w:type="dxa"/>
            <w:gridSpan w:val="2"/>
            <w:tcBorders>
              <w:top w:val="nil"/>
              <w:left w:val="nil"/>
              <w:bottom w:val="single" w:sz="4" w:space="0" w:color="auto"/>
              <w:right w:val="single" w:sz="4" w:space="0" w:color="auto"/>
            </w:tcBorders>
            <w:hideMark/>
          </w:tcPr>
          <w:p w14:paraId="298D7179"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Lack of research</w:t>
            </w:r>
          </w:p>
        </w:tc>
        <w:tc>
          <w:tcPr>
            <w:tcW w:w="2016" w:type="dxa"/>
            <w:gridSpan w:val="3"/>
            <w:tcBorders>
              <w:top w:val="nil"/>
              <w:left w:val="nil"/>
              <w:bottom w:val="single" w:sz="4" w:space="0" w:color="auto"/>
              <w:right w:val="single" w:sz="4" w:space="0" w:color="auto"/>
            </w:tcBorders>
            <w:hideMark/>
          </w:tcPr>
          <w:p w14:paraId="3246F05F"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software and hardware incompatibility</w:t>
            </w:r>
          </w:p>
        </w:tc>
        <w:tc>
          <w:tcPr>
            <w:tcW w:w="1703" w:type="dxa"/>
            <w:tcBorders>
              <w:top w:val="nil"/>
              <w:left w:val="nil"/>
              <w:bottom w:val="single" w:sz="4" w:space="0" w:color="auto"/>
              <w:right w:val="single" w:sz="4" w:space="0" w:color="auto"/>
            </w:tcBorders>
            <w:hideMark/>
          </w:tcPr>
          <w:p w14:paraId="668035F0"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In depth research and assessing project requirements. Comparing OS options</w:t>
            </w:r>
          </w:p>
        </w:tc>
        <w:tc>
          <w:tcPr>
            <w:tcW w:w="1097" w:type="dxa"/>
            <w:gridSpan w:val="2"/>
            <w:tcBorders>
              <w:top w:val="nil"/>
              <w:left w:val="nil"/>
              <w:bottom w:val="single" w:sz="4" w:space="0" w:color="auto"/>
              <w:right w:val="single" w:sz="4" w:space="0" w:color="auto"/>
            </w:tcBorders>
            <w:hideMark/>
          </w:tcPr>
          <w:p w14:paraId="5FA238B0"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System Architect</w:t>
            </w:r>
          </w:p>
        </w:tc>
        <w:tc>
          <w:tcPr>
            <w:tcW w:w="1692" w:type="dxa"/>
            <w:gridSpan w:val="3"/>
            <w:tcBorders>
              <w:top w:val="nil"/>
              <w:left w:val="nil"/>
              <w:bottom w:val="single" w:sz="4" w:space="0" w:color="auto"/>
              <w:right w:val="single" w:sz="4" w:space="0" w:color="auto"/>
            </w:tcBorders>
            <w:shd w:val="clear" w:color="000000" w:fill="FFFF00"/>
            <w:hideMark/>
          </w:tcPr>
          <w:p w14:paraId="6D65A57B"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Medium</w:t>
            </w:r>
          </w:p>
        </w:tc>
        <w:tc>
          <w:tcPr>
            <w:tcW w:w="863" w:type="dxa"/>
            <w:tcBorders>
              <w:top w:val="nil"/>
              <w:left w:val="nil"/>
              <w:bottom w:val="single" w:sz="4" w:space="0" w:color="auto"/>
              <w:right w:val="single" w:sz="4" w:space="0" w:color="auto"/>
            </w:tcBorders>
            <w:shd w:val="clear" w:color="000000" w:fill="FF0000"/>
            <w:hideMark/>
          </w:tcPr>
          <w:p w14:paraId="6F8A4EF3" w14:textId="77777777" w:rsidR="00B441E5" w:rsidRPr="00B441E5" w:rsidRDefault="00B441E5" w:rsidP="00B441E5">
            <w:pPr>
              <w:rPr>
                <w:rFonts w:ascii="Calibri" w:eastAsia="Times New Roman" w:hAnsi="Calibri" w:cs="Calibri"/>
                <w:lang w:bidi="my-MM"/>
              </w:rPr>
            </w:pPr>
            <w:r w:rsidRPr="00B441E5">
              <w:rPr>
                <w:rFonts w:ascii="Calibri" w:eastAsia="Times New Roman" w:hAnsi="Calibri" w:cs="Calibri"/>
                <w:lang w:bidi="my-MM"/>
              </w:rPr>
              <w:t>High</w:t>
            </w:r>
          </w:p>
        </w:tc>
      </w:tr>
      <w:tr w:rsidR="009B5E04" w:rsidRPr="009B5E04" w14:paraId="6472DB41" w14:textId="77777777" w:rsidTr="00721D15">
        <w:trPr>
          <w:trHeight w:val="1540"/>
        </w:trPr>
        <w:tc>
          <w:tcPr>
            <w:tcW w:w="548" w:type="dxa"/>
            <w:tcBorders>
              <w:top w:val="single" w:sz="4" w:space="0" w:color="auto"/>
              <w:left w:val="single" w:sz="4" w:space="0" w:color="auto"/>
              <w:bottom w:val="single" w:sz="4" w:space="0" w:color="auto"/>
              <w:right w:val="single" w:sz="4" w:space="0" w:color="auto"/>
            </w:tcBorders>
            <w:hideMark/>
          </w:tcPr>
          <w:p w14:paraId="12B7497D" w14:textId="77777777" w:rsidR="009B5E04" w:rsidRPr="009B5E04" w:rsidRDefault="009B5E04" w:rsidP="009B5E04">
            <w:pPr>
              <w:jc w:val="right"/>
              <w:rPr>
                <w:rFonts w:ascii="Calibri" w:eastAsia="Times New Roman" w:hAnsi="Calibri" w:cs="Calibri"/>
                <w:lang w:bidi="my-MM"/>
              </w:rPr>
            </w:pPr>
            <w:r w:rsidRPr="009B5E04">
              <w:rPr>
                <w:rFonts w:ascii="Calibri" w:eastAsia="Times New Roman" w:hAnsi="Calibri" w:cs="Calibri"/>
                <w:lang w:bidi="my-MM"/>
              </w:rPr>
              <w:lastRenderedPageBreak/>
              <w:t>4</w:t>
            </w:r>
          </w:p>
        </w:tc>
        <w:tc>
          <w:tcPr>
            <w:tcW w:w="1012" w:type="dxa"/>
            <w:gridSpan w:val="2"/>
            <w:tcBorders>
              <w:top w:val="single" w:sz="4" w:space="0" w:color="auto"/>
              <w:left w:val="nil"/>
              <w:bottom w:val="single" w:sz="4" w:space="0" w:color="auto"/>
              <w:right w:val="single" w:sz="4" w:space="0" w:color="auto"/>
            </w:tcBorders>
            <w:hideMark/>
          </w:tcPr>
          <w:p w14:paraId="1C8AEB7F"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High</w:t>
            </w:r>
          </w:p>
        </w:tc>
        <w:tc>
          <w:tcPr>
            <w:tcW w:w="1657" w:type="dxa"/>
            <w:gridSpan w:val="2"/>
            <w:tcBorders>
              <w:top w:val="single" w:sz="4" w:space="0" w:color="auto"/>
              <w:left w:val="nil"/>
              <w:bottom w:val="single" w:sz="4" w:space="0" w:color="auto"/>
              <w:right w:val="single" w:sz="4" w:space="0" w:color="auto"/>
            </w:tcBorders>
            <w:hideMark/>
          </w:tcPr>
          <w:p w14:paraId="18792BA0"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Group member quitting</w:t>
            </w:r>
          </w:p>
        </w:tc>
        <w:tc>
          <w:tcPr>
            <w:tcW w:w="2961" w:type="dxa"/>
            <w:gridSpan w:val="3"/>
            <w:tcBorders>
              <w:top w:val="single" w:sz="4" w:space="0" w:color="auto"/>
              <w:left w:val="nil"/>
              <w:bottom w:val="single" w:sz="4" w:space="0" w:color="auto"/>
              <w:right w:val="single" w:sz="4" w:space="0" w:color="auto"/>
            </w:tcBorders>
            <w:hideMark/>
          </w:tcPr>
          <w:p w14:paraId="7B8B4D59"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Group member potentially quitting during any stage of the project.</w:t>
            </w:r>
          </w:p>
        </w:tc>
        <w:tc>
          <w:tcPr>
            <w:tcW w:w="1327" w:type="dxa"/>
            <w:gridSpan w:val="2"/>
            <w:tcBorders>
              <w:top w:val="single" w:sz="4" w:space="0" w:color="auto"/>
              <w:left w:val="nil"/>
              <w:bottom w:val="single" w:sz="4" w:space="0" w:color="auto"/>
              <w:right w:val="single" w:sz="4" w:space="0" w:color="auto"/>
            </w:tcBorders>
            <w:hideMark/>
          </w:tcPr>
          <w:p w14:paraId="2A234053"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Team Members</w:t>
            </w:r>
          </w:p>
        </w:tc>
        <w:tc>
          <w:tcPr>
            <w:tcW w:w="1609" w:type="dxa"/>
            <w:gridSpan w:val="2"/>
            <w:tcBorders>
              <w:top w:val="single" w:sz="4" w:space="0" w:color="auto"/>
              <w:left w:val="nil"/>
              <w:bottom w:val="single" w:sz="4" w:space="0" w:color="auto"/>
              <w:right w:val="single" w:sz="4" w:space="0" w:color="auto"/>
            </w:tcBorders>
            <w:hideMark/>
          </w:tcPr>
          <w:p w14:paraId="256786B2"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Personal reasons</w:t>
            </w:r>
          </w:p>
        </w:tc>
        <w:tc>
          <w:tcPr>
            <w:tcW w:w="1577" w:type="dxa"/>
            <w:tcBorders>
              <w:top w:val="single" w:sz="4" w:space="0" w:color="auto"/>
              <w:left w:val="nil"/>
              <w:bottom w:val="single" w:sz="4" w:space="0" w:color="auto"/>
              <w:right w:val="single" w:sz="4" w:space="0" w:color="auto"/>
            </w:tcBorders>
            <w:hideMark/>
          </w:tcPr>
          <w:p w14:paraId="0FA72CA4"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Personal reasons</w:t>
            </w:r>
          </w:p>
        </w:tc>
        <w:tc>
          <w:tcPr>
            <w:tcW w:w="2135" w:type="dxa"/>
            <w:gridSpan w:val="3"/>
            <w:tcBorders>
              <w:top w:val="single" w:sz="4" w:space="0" w:color="auto"/>
              <w:left w:val="nil"/>
              <w:bottom w:val="single" w:sz="4" w:space="0" w:color="auto"/>
              <w:right w:val="single" w:sz="4" w:space="0" w:color="auto"/>
            </w:tcBorders>
            <w:hideMark/>
          </w:tcPr>
          <w:p w14:paraId="1B68381E"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Urgent meeting to discuss changed task delegations and effect on project timeline.</w:t>
            </w:r>
          </w:p>
        </w:tc>
        <w:tc>
          <w:tcPr>
            <w:tcW w:w="1319" w:type="dxa"/>
            <w:gridSpan w:val="2"/>
            <w:tcBorders>
              <w:top w:val="single" w:sz="4" w:space="0" w:color="auto"/>
              <w:left w:val="nil"/>
              <w:bottom w:val="single" w:sz="4" w:space="0" w:color="auto"/>
              <w:right w:val="single" w:sz="4" w:space="0" w:color="auto"/>
            </w:tcBorders>
            <w:hideMark/>
          </w:tcPr>
          <w:p w14:paraId="083D94A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Project Manager </w:t>
            </w:r>
          </w:p>
        </w:tc>
        <w:tc>
          <w:tcPr>
            <w:tcW w:w="1038"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c>
          <w:tcPr>
            <w:tcW w:w="1087" w:type="dxa"/>
            <w:gridSpan w:val="3"/>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High</w:t>
            </w:r>
          </w:p>
        </w:tc>
      </w:tr>
      <w:tr w:rsidR="009B5E04" w:rsidRPr="009B5E04" w14:paraId="57DB8485" w14:textId="77777777" w:rsidTr="00721D15">
        <w:trPr>
          <w:trHeight w:val="2853"/>
        </w:trPr>
        <w:tc>
          <w:tcPr>
            <w:tcW w:w="548" w:type="dxa"/>
            <w:tcBorders>
              <w:top w:val="nil"/>
              <w:left w:val="single" w:sz="4" w:space="0" w:color="auto"/>
              <w:bottom w:val="single" w:sz="4" w:space="0" w:color="auto"/>
              <w:right w:val="single" w:sz="4" w:space="0" w:color="auto"/>
            </w:tcBorders>
            <w:hideMark/>
          </w:tcPr>
          <w:p w14:paraId="255228A1" w14:textId="77777777" w:rsidR="009B5E04" w:rsidRPr="009B5E04" w:rsidRDefault="009B5E04" w:rsidP="009B5E04">
            <w:pPr>
              <w:jc w:val="right"/>
              <w:rPr>
                <w:rFonts w:ascii="Calibri" w:eastAsia="Times New Roman" w:hAnsi="Calibri" w:cs="Calibri"/>
                <w:lang w:bidi="my-MM"/>
              </w:rPr>
            </w:pPr>
            <w:r w:rsidRPr="009B5E04">
              <w:rPr>
                <w:rFonts w:ascii="Calibri" w:eastAsia="Times New Roman" w:hAnsi="Calibri" w:cs="Calibri"/>
                <w:lang w:bidi="my-MM"/>
              </w:rPr>
              <w:t>5</w:t>
            </w:r>
          </w:p>
        </w:tc>
        <w:tc>
          <w:tcPr>
            <w:tcW w:w="1012" w:type="dxa"/>
            <w:gridSpan w:val="2"/>
            <w:tcBorders>
              <w:top w:val="nil"/>
              <w:left w:val="nil"/>
              <w:bottom w:val="single" w:sz="4" w:space="0" w:color="auto"/>
              <w:right w:val="single" w:sz="4" w:space="0" w:color="auto"/>
            </w:tcBorders>
            <w:hideMark/>
          </w:tcPr>
          <w:p w14:paraId="5BED5E10"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Low</w:t>
            </w:r>
          </w:p>
        </w:tc>
        <w:tc>
          <w:tcPr>
            <w:tcW w:w="1657" w:type="dxa"/>
            <w:gridSpan w:val="2"/>
            <w:tcBorders>
              <w:top w:val="nil"/>
              <w:left w:val="nil"/>
              <w:bottom w:val="single" w:sz="4" w:space="0" w:color="auto"/>
              <w:right w:val="single" w:sz="4" w:space="0" w:color="auto"/>
            </w:tcBorders>
            <w:hideMark/>
          </w:tcPr>
          <w:p w14:paraId="3C3E60C8"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Poor communication</w:t>
            </w:r>
          </w:p>
        </w:tc>
        <w:tc>
          <w:tcPr>
            <w:tcW w:w="2961" w:type="dxa"/>
            <w:gridSpan w:val="3"/>
            <w:tcBorders>
              <w:top w:val="nil"/>
              <w:left w:val="nil"/>
              <w:bottom w:val="single" w:sz="4" w:space="0" w:color="auto"/>
              <w:right w:val="single" w:sz="4" w:space="0" w:color="auto"/>
            </w:tcBorders>
            <w:hideMark/>
          </w:tcPr>
          <w:p w14:paraId="4013B1BF"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Miscommunication or lack of clarity among group members</w:t>
            </w:r>
          </w:p>
        </w:tc>
        <w:tc>
          <w:tcPr>
            <w:tcW w:w="1327" w:type="dxa"/>
            <w:gridSpan w:val="2"/>
            <w:tcBorders>
              <w:top w:val="nil"/>
              <w:left w:val="nil"/>
              <w:bottom w:val="single" w:sz="4" w:space="0" w:color="auto"/>
              <w:right w:val="single" w:sz="4" w:space="0" w:color="auto"/>
            </w:tcBorders>
            <w:hideMark/>
          </w:tcPr>
          <w:p w14:paraId="4E96C51A"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Team Members</w:t>
            </w:r>
          </w:p>
        </w:tc>
        <w:tc>
          <w:tcPr>
            <w:tcW w:w="1609" w:type="dxa"/>
            <w:gridSpan w:val="2"/>
            <w:tcBorders>
              <w:top w:val="nil"/>
              <w:left w:val="nil"/>
              <w:bottom w:val="single" w:sz="4" w:space="0" w:color="auto"/>
              <w:right w:val="single" w:sz="4" w:space="0" w:color="auto"/>
            </w:tcBorders>
            <w:hideMark/>
          </w:tcPr>
          <w:p w14:paraId="091452B0" w14:textId="332E438E"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Missed </w:t>
            </w:r>
            <w:r w:rsidR="000C5C7F" w:rsidRPr="009B5E04">
              <w:rPr>
                <w:rFonts w:ascii="Calibri" w:eastAsia="Times New Roman" w:hAnsi="Calibri" w:cs="Calibri"/>
                <w:lang w:bidi="my-MM"/>
              </w:rPr>
              <w:t>updates</w:t>
            </w:r>
            <w:r w:rsidRPr="009B5E04">
              <w:rPr>
                <w:rFonts w:ascii="Calibri" w:eastAsia="Times New Roman" w:hAnsi="Calibri" w:cs="Calibri"/>
                <w:lang w:bidi="my-MM"/>
              </w:rPr>
              <w:t>, unclear expectations, lack of structure</w:t>
            </w:r>
          </w:p>
        </w:tc>
        <w:tc>
          <w:tcPr>
            <w:tcW w:w="1577" w:type="dxa"/>
            <w:tcBorders>
              <w:top w:val="nil"/>
              <w:left w:val="nil"/>
              <w:bottom w:val="single" w:sz="4" w:space="0" w:color="auto"/>
              <w:right w:val="single" w:sz="4" w:space="0" w:color="auto"/>
            </w:tcBorders>
            <w:hideMark/>
          </w:tcPr>
          <w:p w14:paraId="6BB4CE0D" w14:textId="7F1BF53B"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Low morale, unclear leadership, confusing task </w:t>
            </w:r>
            <w:r w:rsidR="000C5C7F" w:rsidRPr="009B5E04">
              <w:rPr>
                <w:rFonts w:ascii="Calibri" w:eastAsia="Times New Roman" w:hAnsi="Calibri" w:cs="Calibri"/>
                <w:lang w:bidi="my-MM"/>
              </w:rPr>
              <w:t>interpretation</w:t>
            </w:r>
            <w:r w:rsidRPr="009B5E04">
              <w:rPr>
                <w:rFonts w:ascii="Calibri" w:eastAsia="Times New Roman" w:hAnsi="Calibri" w:cs="Calibri"/>
                <w:lang w:bidi="my-MM"/>
              </w:rPr>
              <w:t>, failing to include others or themselves</w:t>
            </w:r>
          </w:p>
        </w:tc>
        <w:tc>
          <w:tcPr>
            <w:tcW w:w="2135" w:type="dxa"/>
            <w:gridSpan w:val="3"/>
            <w:tcBorders>
              <w:top w:val="nil"/>
              <w:left w:val="nil"/>
              <w:bottom w:val="single" w:sz="4" w:space="0" w:color="auto"/>
              <w:right w:val="single" w:sz="4" w:space="0" w:color="auto"/>
            </w:tcBorders>
            <w:hideMark/>
          </w:tcPr>
          <w:p w14:paraId="1251B7B2" w14:textId="4148D426"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Create a team contract, encourage communication, weekly high </w:t>
            </w:r>
            <w:r w:rsidR="000C5C7F" w:rsidRPr="009B5E04">
              <w:rPr>
                <w:rFonts w:ascii="Calibri" w:eastAsia="Times New Roman" w:hAnsi="Calibri" w:cs="Calibri"/>
                <w:lang w:bidi="my-MM"/>
              </w:rPr>
              <w:t>priority</w:t>
            </w:r>
            <w:r w:rsidRPr="009B5E04">
              <w:rPr>
                <w:rFonts w:ascii="Calibri" w:eastAsia="Times New Roman" w:hAnsi="Calibri" w:cs="Calibri"/>
                <w:lang w:bidi="my-MM"/>
              </w:rPr>
              <w:t xml:space="preserve"> meetings that requires all members to share ideas and speak. </w:t>
            </w:r>
          </w:p>
        </w:tc>
        <w:tc>
          <w:tcPr>
            <w:tcW w:w="1319" w:type="dxa"/>
            <w:gridSpan w:val="2"/>
            <w:tcBorders>
              <w:top w:val="nil"/>
              <w:left w:val="nil"/>
              <w:bottom w:val="single" w:sz="4" w:space="0" w:color="auto"/>
              <w:right w:val="single" w:sz="4" w:space="0" w:color="auto"/>
            </w:tcBorders>
            <w:hideMark/>
          </w:tcPr>
          <w:p w14:paraId="6400DB96"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Project Manager</w:t>
            </w:r>
          </w:p>
        </w:tc>
        <w:tc>
          <w:tcPr>
            <w:tcW w:w="1038" w:type="dxa"/>
            <w:tcBorders>
              <w:top w:val="nil"/>
              <w:left w:val="nil"/>
              <w:bottom w:val="single" w:sz="4" w:space="0" w:color="auto"/>
              <w:right w:val="single" w:sz="4" w:space="0" w:color="auto"/>
            </w:tcBorders>
            <w:shd w:val="clear" w:color="000000" w:fill="92D050"/>
            <w:hideMark/>
          </w:tcPr>
          <w:p w14:paraId="0FF504FA"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Low</w:t>
            </w:r>
          </w:p>
        </w:tc>
        <w:tc>
          <w:tcPr>
            <w:tcW w:w="1087" w:type="dxa"/>
            <w:gridSpan w:val="3"/>
            <w:tcBorders>
              <w:top w:val="nil"/>
              <w:left w:val="nil"/>
              <w:bottom w:val="single" w:sz="4" w:space="0" w:color="auto"/>
              <w:right w:val="single" w:sz="4" w:space="0" w:color="auto"/>
            </w:tcBorders>
            <w:shd w:val="clear" w:color="000000" w:fill="FF0000"/>
            <w:hideMark/>
          </w:tcPr>
          <w:p w14:paraId="45CCAB7C"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High</w:t>
            </w:r>
          </w:p>
        </w:tc>
      </w:tr>
      <w:tr w:rsidR="009B5E04" w:rsidRPr="009B5E04" w14:paraId="65C5B49A" w14:textId="77777777" w:rsidTr="00721D15">
        <w:trPr>
          <w:trHeight w:val="740"/>
        </w:trPr>
        <w:tc>
          <w:tcPr>
            <w:tcW w:w="548" w:type="dxa"/>
            <w:tcBorders>
              <w:top w:val="nil"/>
              <w:left w:val="single" w:sz="4" w:space="0" w:color="auto"/>
              <w:bottom w:val="single" w:sz="4" w:space="0" w:color="auto"/>
              <w:right w:val="single" w:sz="4" w:space="0" w:color="auto"/>
            </w:tcBorders>
            <w:hideMark/>
          </w:tcPr>
          <w:p w14:paraId="1B77BF4E" w14:textId="77777777" w:rsidR="009B5E04" w:rsidRPr="009B5E04" w:rsidRDefault="009B5E04" w:rsidP="009B5E04">
            <w:pPr>
              <w:jc w:val="right"/>
              <w:rPr>
                <w:rFonts w:ascii="Calibri" w:eastAsia="Times New Roman" w:hAnsi="Calibri" w:cs="Calibri"/>
                <w:lang w:bidi="my-MM"/>
              </w:rPr>
            </w:pPr>
            <w:r w:rsidRPr="009B5E04">
              <w:rPr>
                <w:rFonts w:ascii="Calibri" w:eastAsia="Times New Roman" w:hAnsi="Calibri" w:cs="Calibri"/>
                <w:lang w:bidi="my-MM"/>
              </w:rPr>
              <w:t>6</w:t>
            </w:r>
          </w:p>
        </w:tc>
        <w:tc>
          <w:tcPr>
            <w:tcW w:w="1012" w:type="dxa"/>
            <w:gridSpan w:val="2"/>
            <w:tcBorders>
              <w:top w:val="nil"/>
              <w:left w:val="nil"/>
              <w:bottom w:val="single" w:sz="4" w:space="0" w:color="auto"/>
              <w:right w:val="single" w:sz="4" w:space="0" w:color="auto"/>
            </w:tcBorders>
            <w:hideMark/>
          </w:tcPr>
          <w:p w14:paraId="5BF2D6C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c>
          <w:tcPr>
            <w:tcW w:w="1657" w:type="dxa"/>
            <w:gridSpan w:val="2"/>
            <w:tcBorders>
              <w:top w:val="nil"/>
              <w:left w:val="nil"/>
              <w:bottom w:val="single" w:sz="4" w:space="0" w:color="auto"/>
              <w:right w:val="single" w:sz="4" w:space="0" w:color="auto"/>
            </w:tcBorders>
            <w:hideMark/>
          </w:tcPr>
          <w:p w14:paraId="0E262FB1"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File loss &amp; Data corruption</w:t>
            </w:r>
          </w:p>
        </w:tc>
        <w:tc>
          <w:tcPr>
            <w:tcW w:w="2961" w:type="dxa"/>
            <w:gridSpan w:val="3"/>
            <w:tcBorders>
              <w:top w:val="nil"/>
              <w:left w:val="nil"/>
              <w:bottom w:val="single" w:sz="4" w:space="0" w:color="auto"/>
              <w:right w:val="single" w:sz="4" w:space="0" w:color="auto"/>
            </w:tcBorders>
            <w:hideMark/>
          </w:tcPr>
          <w:p w14:paraId="6A0050E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Important data is lost or corrupted due to hardware issues or human error.</w:t>
            </w:r>
          </w:p>
        </w:tc>
        <w:tc>
          <w:tcPr>
            <w:tcW w:w="1327" w:type="dxa"/>
            <w:gridSpan w:val="2"/>
            <w:tcBorders>
              <w:top w:val="nil"/>
              <w:left w:val="nil"/>
              <w:bottom w:val="single" w:sz="4" w:space="0" w:color="auto"/>
              <w:right w:val="single" w:sz="4" w:space="0" w:color="auto"/>
            </w:tcBorders>
            <w:hideMark/>
          </w:tcPr>
          <w:p w14:paraId="292C58DB"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Data</w:t>
            </w:r>
          </w:p>
        </w:tc>
        <w:tc>
          <w:tcPr>
            <w:tcW w:w="1609" w:type="dxa"/>
            <w:gridSpan w:val="2"/>
            <w:tcBorders>
              <w:top w:val="nil"/>
              <w:left w:val="nil"/>
              <w:bottom w:val="single" w:sz="4" w:space="0" w:color="auto"/>
              <w:right w:val="single" w:sz="4" w:space="0" w:color="auto"/>
            </w:tcBorders>
            <w:hideMark/>
          </w:tcPr>
          <w:p w14:paraId="2559801C" w14:textId="27B59212"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Poor backup strategy, carelessness.</w:t>
            </w:r>
          </w:p>
        </w:tc>
        <w:tc>
          <w:tcPr>
            <w:tcW w:w="1577" w:type="dxa"/>
            <w:tcBorders>
              <w:top w:val="nil"/>
              <w:left w:val="nil"/>
              <w:bottom w:val="single" w:sz="4" w:space="0" w:color="auto"/>
              <w:right w:val="single" w:sz="4" w:space="0" w:color="auto"/>
            </w:tcBorders>
            <w:hideMark/>
          </w:tcPr>
          <w:p w14:paraId="75946EA3"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System crashes, storage issues, overwriting files</w:t>
            </w:r>
          </w:p>
        </w:tc>
        <w:tc>
          <w:tcPr>
            <w:tcW w:w="2135" w:type="dxa"/>
            <w:gridSpan w:val="3"/>
            <w:tcBorders>
              <w:top w:val="nil"/>
              <w:left w:val="nil"/>
              <w:bottom w:val="single" w:sz="4" w:space="0" w:color="auto"/>
              <w:right w:val="single" w:sz="4" w:space="0" w:color="auto"/>
            </w:tcBorders>
            <w:hideMark/>
          </w:tcPr>
          <w:p w14:paraId="5A655375"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Implement regular backup on cloud or local drives. Use version control such as Git.</w:t>
            </w:r>
          </w:p>
        </w:tc>
        <w:tc>
          <w:tcPr>
            <w:tcW w:w="1319" w:type="dxa"/>
            <w:gridSpan w:val="2"/>
            <w:tcBorders>
              <w:top w:val="nil"/>
              <w:left w:val="nil"/>
              <w:bottom w:val="single" w:sz="4" w:space="0" w:color="auto"/>
              <w:right w:val="single" w:sz="4" w:space="0" w:color="auto"/>
            </w:tcBorders>
            <w:hideMark/>
          </w:tcPr>
          <w:p w14:paraId="7C3F8D3C"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Network Engineer</w:t>
            </w:r>
          </w:p>
        </w:tc>
        <w:tc>
          <w:tcPr>
            <w:tcW w:w="1038" w:type="dxa"/>
            <w:tcBorders>
              <w:top w:val="nil"/>
              <w:left w:val="nil"/>
              <w:bottom w:val="single" w:sz="4" w:space="0" w:color="auto"/>
              <w:right w:val="single" w:sz="4" w:space="0" w:color="auto"/>
            </w:tcBorders>
            <w:shd w:val="clear" w:color="000000" w:fill="92D050"/>
            <w:hideMark/>
          </w:tcPr>
          <w:p w14:paraId="2D1A3FEB"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Low</w:t>
            </w:r>
          </w:p>
        </w:tc>
        <w:tc>
          <w:tcPr>
            <w:tcW w:w="1087" w:type="dxa"/>
            <w:gridSpan w:val="3"/>
            <w:tcBorders>
              <w:top w:val="nil"/>
              <w:left w:val="nil"/>
              <w:bottom w:val="single" w:sz="4" w:space="0" w:color="auto"/>
              <w:right w:val="single" w:sz="4" w:space="0" w:color="auto"/>
            </w:tcBorders>
            <w:shd w:val="clear" w:color="000000" w:fill="FFFF00"/>
            <w:hideMark/>
          </w:tcPr>
          <w:p w14:paraId="6312DD6E"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r>
      <w:tr w:rsidR="009B5E04" w:rsidRPr="009B5E04" w14:paraId="4B80D586" w14:textId="77777777" w:rsidTr="00721D15">
        <w:trPr>
          <w:trHeight w:val="2496"/>
        </w:trPr>
        <w:tc>
          <w:tcPr>
            <w:tcW w:w="548" w:type="dxa"/>
            <w:tcBorders>
              <w:top w:val="single" w:sz="4" w:space="0" w:color="auto"/>
              <w:left w:val="single" w:sz="4" w:space="0" w:color="auto"/>
              <w:bottom w:val="single" w:sz="4" w:space="0" w:color="auto"/>
              <w:right w:val="single" w:sz="4" w:space="0" w:color="auto"/>
            </w:tcBorders>
            <w:hideMark/>
          </w:tcPr>
          <w:p w14:paraId="6CAE6A82" w14:textId="77777777" w:rsidR="009B5E04" w:rsidRPr="009B5E04" w:rsidRDefault="009B5E04" w:rsidP="009B5E04">
            <w:pPr>
              <w:jc w:val="right"/>
              <w:rPr>
                <w:rFonts w:ascii="Calibri" w:eastAsia="Times New Roman" w:hAnsi="Calibri" w:cs="Calibri"/>
                <w:lang w:bidi="my-MM"/>
              </w:rPr>
            </w:pPr>
            <w:r w:rsidRPr="009B5E04">
              <w:rPr>
                <w:rFonts w:ascii="Calibri" w:eastAsia="Times New Roman" w:hAnsi="Calibri" w:cs="Calibri"/>
                <w:lang w:bidi="my-MM"/>
              </w:rPr>
              <w:t>7</w:t>
            </w:r>
          </w:p>
        </w:tc>
        <w:tc>
          <w:tcPr>
            <w:tcW w:w="1012" w:type="dxa"/>
            <w:gridSpan w:val="2"/>
            <w:tcBorders>
              <w:top w:val="single" w:sz="4" w:space="0" w:color="auto"/>
              <w:left w:val="nil"/>
              <w:bottom w:val="single" w:sz="4" w:space="0" w:color="auto"/>
              <w:right w:val="single" w:sz="4" w:space="0" w:color="auto"/>
            </w:tcBorders>
            <w:hideMark/>
          </w:tcPr>
          <w:p w14:paraId="7A38F303"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c>
          <w:tcPr>
            <w:tcW w:w="1657" w:type="dxa"/>
            <w:gridSpan w:val="2"/>
            <w:tcBorders>
              <w:top w:val="single" w:sz="4" w:space="0" w:color="auto"/>
              <w:left w:val="nil"/>
              <w:bottom w:val="single" w:sz="4" w:space="0" w:color="auto"/>
              <w:right w:val="single" w:sz="4" w:space="0" w:color="auto"/>
            </w:tcBorders>
            <w:hideMark/>
          </w:tcPr>
          <w:p w14:paraId="75CFA89B"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Sickness</w:t>
            </w:r>
          </w:p>
        </w:tc>
        <w:tc>
          <w:tcPr>
            <w:tcW w:w="2961" w:type="dxa"/>
            <w:gridSpan w:val="3"/>
            <w:tcBorders>
              <w:top w:val="single" w:sz="4" w:space="0" w:color="auto"/>
              <w:left w:val="nil"/>
              <w:bottom w:val="single" w:sz="4" w:space="0" w:color="auto"/>
              <w:right w:val="single" w:sz="4" w:space="0" w:color="auto"/>
            </w:tcBorders>
            <w:hideMark/>
          </w:tcPr>
          <w:p w14:paraId="3A843F84"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Team member, mentor, and client may be unavailable due to sickness, especially going into colder months.</w:t>
            </w:r>
          </w:p>
        </w:tc>
        <w:tc>
          <w:tcPr>
            <w:tcW w:w="1327" w:type="dxa"/>
            <w:gridSpan w:val="2"/>
            <w:tcBorders>
              <w:top w:val="single" w:sz="4" w:space="0" w:color="auto"/>
              <w:left w:val="nil"/>
              <w:bottom w:val="single" w:sz="4" w:space="0" w:color="auto"/>
              <w:right w:val="single" w:sz="4" w:space="0" w:color="auto"/>
            </w:tcBorders>
            <w:hideMark/>
          </w:tcPr>
          <w:p w14:paraId="7E857282"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Health &amp; Safety</w:t>
            </w:r>
          </w:p>
        </w:tc>
        <w:tc>
          <w:tcPr>
            <w:tcW w:w="1609" w:type="dxa"/>
            <w:gridSpan w:val="2"/>
            <w:tcBorders>
              <w:top w:val="single" w:sz="4" w:space="0" w:color="auto"/>
              <w:left w:val="nil"/>
              <w:bottom w:val="single" w:sz="4" w:space="0" w:color="auto"/>
              <w:right w:val="single" w:sz="4" w:space="0" w:color="auto"/>
            </w:tcBorders>
            <w:hideMark/>
          </w:tcPr>
          <w:p w14:paraId="6086D0F9"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COVID-19, infection</w:t>
            </w:r>
          </w:p>
        </w:tc>
        <w:tc>
          <w:tcPr>
            <w:tcW w:w="1577" w:type="dxa"/>
            <w:tcBorders>
              <w:top w:val="single" w:sz="4" w:space="0" w:color="auto"/>
              <w:left w:val="nil"/>
              <w:bottom w:val="single" w:sz="4" w:space="0" w:color="auto"/>
              <w:right w:val="single" w:sz="4" w:space="0" w:color="auto"/>
            </w:tcBorders>
            <w:hideMark/>
          </w:tcPr>
          <w:p w14:paraId="2F0BC217"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COVID and sickness increasing. </w:t>
            </w:r>
          </w:p>
        </w:tc>
        <w:tc>
          <w:tcPr>
            <w:tcW w:w="2135" w:type="dxa"/>
            <w:gridSpan w:val="3"/>
            <w:tcBorders>
              <w:top w:val="single" w:sz="4" w:space="0" w:color="auto"/>
              <w:left w:val="nil"/>
              <w:bottom w:val="single" w:sz="4" w:space="0" w:color="auto"/>
              <w:right w:val="single" w:sz="4" w:space="0" w:color="auto"/>
            </w:tcBorders>
            <w:hideMark/>
          </w:tcPr>
          <w:p w14:paraId="7121B9D4" w14:textId="7F0C5C04"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Enable remote collaboration is available when needed e.g</w:t>
            </w:r>
            <w:r w:rsidR="00231989" w:rsidRPr="009B5E04">
              <w:rPr>
                <w:rFonts w:ascii="Calibri" w:eastAsia="Times New Roman" w:hAnsi="Calibri" w:cs="Calibri"/>
                <w:lang w:bidi="my-MM"/>
              </w:rPr>
              <w:t>.</w:t>
            </w:r>
            <w:r w:rsidRPr="009B5E04">
              <w:rPr>
                <w:rFonts w:ascii="Calibri" w:eastAsia="Times New Roman" w:hAnsi="Calibri" w:cs="Calibri"/>
                <w:lang w:bidi="my-MM"/>
              </w:rPr>
              <w:t xml:space="preserve"> Discord, Teams. Flexibility to reschedule to suit client when needed.</w:t>
            </w:r>
          </w:p>
        </w:tc>
        <w:tc>
          <w:tcPr>
            <w:tcW w:w="1319" w:type="dxa"/>
            <w:gridSpan w:val="2"/>
            <w:tcBorders>
              <w:top w:val="single" w:sz="4" w:space="0" w:color="auto"/>
              <w:left w:val="nil"/>
              <w:bottom w:val="single" w:sz="4" w:space="0" w:color="auto"/>
              <w:right w:val="single" w:sz="4" w:space="0" w:color="auto"/>
            </w:tcBorders>
            <w:hideMark/>
          </w:tcPr>
          <w:p w14:paraId="35E2F32D"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 xml:space="preserve">Project Manager </w:t>
            </w:r>
          </w:p>
        </w:tc>
        <w:tc>
          <w:tcPr>
            <w:tcW w:w="1038"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High</w:t>
            </w:r>
          </w:p>
        </w:tc>
        <w:tc>
          <w:tcPr>
            <w:tcW w:w="1087" w:type="dxa"/>
            <w:gridSpan w:val="3"/>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9B5E04" w:rsidRDefault="009B5E04" w:rsidP="009B5E04">
            <w:pPr>
              <w:rPr>
                <w:rFonts w:ascii="Calibri" w:eastAsia="Times New Roman" w:hAnsi="Calibri" w:cs="Calibri"/>
                <w:lang w:bidi="my-MM"/>
              </w:rPr>
            </w:pPr>
            <w:r w:rsidRPr="009B5E04">
              <w:rPr>
                <w:rFonts w:ascii="Calibri" w:eastAsia="Times New Roman" w:hAnsi="Calibri" w:cs="Calibri"/>
                <w:lang w:bidi="my-MM"/>
              </w:rPr>
              <w:t>Medium</w:t>
            </w:r>
          </w:p>
        </w:tc>
      </w:tr>
    </w:tbl>
    <w:p w14:paraId="2294D2B0" w14:textId="77777777" w:rsidR="00E507AA" w:rsidRDefault="00E507AA">
      <w:pPr>
        <w:spacing w:after="160" w:line="278" w:lineRule="auto"/>
      </w:pPr>
    </w:p>
    <w:p w14:paraId="77E401BC" w14:textId="77777777" w:rsidR="00721D15" w:rsidRDefault="00721D15">
      <w:pPr>
        <w:spacing w:after="160" w:line="278" w:lineRule="auto"/>
      </w:pPr>
    </w:p>
    <w:tbl>
      <w:tblPr>
        <w:tblW w:w="16393" w:type="dxa"/>
        <w:tblLayout w:type="fixed"/>
        <w:tblLook w:val="04A0" w:firstRow="1" w:lastRow="0" w:firstColumn="1" w:lastColumn="0" w:noHBand="0" w:noVBand="1"/>
      </w:tblPr>
      <w:tblGrid>
        <w:gridCol w:w="461"/>
        <w:gridCol w:w="1041"/>
        <w:gridCol w:w="2074"/>
        <w:gridCol w:w="2760"/>
        <w:gridCol w:w="1378"/>
        <w:gridCol w:w="1692"/>
        <w:gridCol w:w="1805"/>
        <w:gridCol w:w="2109"/>
        <w:gridCol w:w="1134"/>
        <w:gridCol w:w="992"/>
        <w:gridCol w:w="947"/>
      </w:tblGrid>
      <w:tr w:rsidR="00721D15" w:rsidRPr="00721D15" w14:paraId="2613ADAE" w14:textId="77777777" w:rsidTr="00721D15">
        <w:trPr>
          <w:trHeight w:val="1074"/>
        </w:trPr>
        <w:tc>
          <w:tcPr>
            <w:tcW w:w="461" w:type="dxa"/>
            <w:tcBorders>
              <w:top w:val="single" w:sz="4" w:space="0" w:color="auto"/>
              <w:left w:val="single" w:sz="4" w:space="0" w:color="auto"/>
              <w:bottom w:val="single" w:sz="4" w:space="0" w:color="auto"/>
              <w:right w:val="single" w:sz="4" w:space="0" w:color="auto"/>
            </w:tcBorders>
            <w:hideMark/>
          </w:tcPr>
          <w:p w14:paraId="5528578C"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lastRenderedPageBreak/>
              <w:t>8</w:t>
            </w:r>
          </w:p>
        </w:tc>
        <w:tc>
          <w:tcPr>
            <w:tcW w:w="1041" w:type="dxa"/>
            <w:tcBorders>
              <w:top w:val="single" w:sz="4" w:space="0" w:color="auto"/>
              <w:left w:val="nil"/>
              <w:bottom w:val="single" w:sz="4" w:space="0" w:color="auto"/>
              <w:right w:val="single" w:sz="4" w:space="0" w:color="auto"/>
            </w:tcBorders>
            <w:hideMark/>
          </w:tcPr>
          <w:p w14:paraId="07B38116"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c>
          <w:tcPr>
            <w:tcW w:w="2074" w:type="dxa"/>
            <w:tcBorders>
              <w:top w:val="single" w:sz="4" w:space="0" w:color="auto"/>
              <w:left w:val="nil"/>
              <w:bottom w:val="single" w:sz="4" w:space="0" w:color="auto"/>
              <w:right w:val="single" w:sz="4" w:space="0" w:color="auto"/>
            </w:tcBorders>
            <w:hideMark/>
          </w:tcPr>
          <w:p w14:paraId="0C6BD9B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D-ITG Compatibility Issues</w:t>
            </w:r>
          </w:p>
        </w:tc>
        <w:tc>
          <w:tcPr>
            <w:tcW w:w="2760" w:type="dxa"/>
            <w:tcBorders>
              <w:top w:val="single" w:sz="4" w:space="0" w:color="auto"/>
              <w:left w:val="nil"/>
              <w:bottom w:val="single" w:sz="4" w:space="0" w:color="auto"/>
              <w:right w:val="single" w:sz="4" w:space="0" w:color="auto"/>
            </w:tcBorders>
            <w:hideMark/>
          </w:tcPr>
          <w:p w14:paraId="208B5E0E"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D-ITG may not function correctly or be supported on all selected operating systems.</w:t>
            </w:r>
          </w:p>
        </w:tc>
        <w:tc>
          <w:tcPr>
            <w:tcW w:w="1378" w:type="dxa"/>
            <w:tcBorders>
              <w:top w:val="single" w:sz="4" w:space="0" w:color="auto"/>
              <w:left w:val="nil"/>
              <w:bottom w:val="single" w:sz="4" w:space="0" w:color="auto"/>
              <w:right w:val="single" w:sz="4" w:space="0" w:color="auto"/>
            </w:tcBorders>
            <w:hideMark/>
          </w:tcPr>
          <w:p w14:paraId="1DA3F124"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Technical</w:t>
            </w:r>
          </w:p>
        </w:tc>
        <w:tc>
          <w:tcPr>
            <w:tcW w:w="1692" w:type="dxa"/>
            <w:tcBorders>
              <w:top w:val="single" w:sz="4" w:space="0" w:color="auto"/>
              <w:left w:val="nil"/>
              <w:bottom w:val="single" w:sz="4" w:space="0" w:color="auto"/>
              <w:right w:val="single" w:sz="4" w:space="0" w:color="auto"/>
            </w:tcBorders>
            <w:hideMark/>
          </w:tcPr>
          <w:p w14:paraId="3566B271"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Software incompability </w:t>
            </w:r>
          </w:p>
        </w:tc>
        <w:tc>
          <w:tcPr>
            <w:tcW w:w="1805" w:type="dxa"/>
            <w:tcBorders>
              <w:top w:val="single" w:sz="4" w:space="0" w:color="auto"/>
              <w:left w:val="nil"/>
              <w:bottom w:val="single" w:sz="4" w:space="0" w:color="auto"/>
              <w:right w:val="single" w:sz="4" w:space="0" w:color="auto"/>
            </w:tcBorders>
            <w:hideMark/>
          </w:tcPr>
          <w:p w14:paraId="3FD87404"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Errors during installation</w:t>
            </w:r>
          </w:p>
        </w:tc>
        <w:tc>
          <w:tcPr>
            <w:tcW w:w="2109" w:type="dxa"/>
            <w:tcBorders>
              <w:top w:val="single" w:sz="4" w:space="0" w:color="auto"/>
              <w:left w:val="nil"/>
              <w:bottom w:val="single" w:sz="4" w:space="0" w:color="auto"/>
              <w:right w:val="single" w:sz="4" w:space="0" w:color="auto"/>
            </w:tcBorders>
            <w:hideMark/>
          </w:tcPr>
          <w:p w14:paraId="6DE7848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Early testing on each operating system</w:t>
            </w:r>
          </w:p>
        </w:tc>
        <w:tc>
          <w:tcPr>
            <w:tcW w:w="1134" w:type="dxa"/>
            <w:tcBorders>
              <w:top w:val="single" w:sz="4" w:space="0" w:color="auto"/>
              <w:left w:val="nil"/>
              <w:bottom w:val="single" w:sz="4" w:space="0" w:color="auto"/>
              <w:right w:val="single" w:sz="4" w:space="0" w:color="auto"/>
            </w:tcBorders>
            <w:hideMark/>
          </w:tcPr>
          <w:p w14:paraId="65D54A3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Network Engineer</w:t>
            </w:r>
          </w:p>
        </w:tc>
        <w:tc>
          <w:tcPr>
            <w:tcW w:w="992" w:type="dxa"/>
            <w:tcBorders>
              <w:top w:val="single" w:sz="4" w:space="0" w:color="auto"/>
              <w:left w:val="nil"/>
              <w:bottom w:val="single" w:sz="4" w:space="0" w:color="auto"/>
              <w:right w:val="single" w:sz="4" w:space="0" w:color="auto"/>
            </w:tcBorders>
            <w:shd w:val="clear" w:color="000000" w:fill="FF0000"/>
            <w:hideMark/>
          </w:tcPr>
          <w:p w14:paraId="428E4D18"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c>
          <w:tcPr>
            <w:tcW w:w="947" w:type="dxa"/>
            <w:tcBorders>
              <w:top w:val="single" w:sz="4" w:space="0" w:color="auto"/>
              <w:left w:val="nil"/>
              <w:bottom w:val="single" w:sz="4" w:space="0" w:color="auto"/>
              <w:right w:val="single" w:sz="4" w:space="0" w:color="auto"/>
            </w:tcBorders>
            <w:shd w:val="clear" w:color="000000" w:fill="FFFF00"/>
            <w:hideMark/>
          </w:tcPr>
          <w:p w14:paraId="6830755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r>
      <w:tr w:rsidR="00721D15" w:rsidRPr="00721D15" w14:paraId="04EC109E" w14:textId="77777777" w:rsidTr="00721D15">
        <w:trPr>
          <w:trHeight w:val="2866"/>
        </w:trPr>
        <w:tc>
          <w:tcPr>
            <w:tcW w:w="461" w:type="dxa"/>
            <w:tcBorders>
              <w:top w:val="nil"/>
              <w:left w:val="single" w:sz="4" w:space="0" w:color="auto"/>
              <w:bottom w:val="single" w:sz="4" w:space="0" w:color="auto"/>
              <w:right w:val="single" w:sz="4" w:space="0" w:color="auto"/>
            </w:tcBorders>
            <w:hideMark/>
          </w:tcPr>
          <w:p w14:paraId="5BFAC2D4"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t>9</w:t>
            </w:r>
          </w:p>
        </w:tc>
        <w:tc>
          <w:tcPr>
            <w:tcW w:w="1041" w:type="dxa"/>
            <w:tcBorders>
              <w:top w:val="nil"/>
              <w:left w:val="nil"/>
              <w:bottom w:val="single" w:sz="4" w:space="0" w:color="auto"/>
              <w:right w:val="single" w:sz="4" w:space="0" w:color="auto"/>
            </w:tcBorders>
            <w:hideMark/>
          </w:tcPr>
          <w:p w14:paraId="3E1117F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c>
          <w:tcPr>
            <w:tcW w:w="2074" w:type="dxa"/>
            <w:tcBorders>
              <w:top w:val="nil"/>
              <w:left w:val="nil"/>
              <w:bottom w:val="single" w:sz="4" w:space="0" w:color="auto"/>
              <w:right w:val="single" w:sz="4" w:space="0" w:color="auto"/>
            </w:tcBorders>
            <w:hideMark/>
          </w:tcPr>
          <w:p w14:paraId="30D0DCC9"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Hardware Issues</w:t>
            </w:r>
          </w:p>
        </w:tc>
        <w:tc>
          <w:tcPr>
            <w:tcW w:w="2760" w:type="dxa"/>
            <w:tcBorders>
              <w:top w:val="nil"/>
              <w:left w:val="nil"/>
              <w:bottom w:val="single" w:sz="4" w:space="0" w:color="auto"/>
              <w:right w:val="single" w:sz="4" w:space="0" w:color="auto"/>
            </w:tcBorders>
            <w:hideMark/>
          </w:tcPr>
          <w:p w14:paraId="57B2C922"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Failure of critical hardware such as computers and network cards can delay testing. </w:t>
            </w:r>
          </w:p>
        </w:tc>
        <w:tc>
          <w:tcPr>
            <w:tcW w:w="1378" w:type="dxa"/>
            <w:tcBorders>
              <w:top w:val="nil"/>
              <w:left w:val="nil"/>
              <w:bottom w:val="single" w:sz="4" w:space="0" w:color="auto"/>
              <w:right w:val="single" w:sz="4" w:space="0" w:color="auto"/>
            </w:tcBorders>
            <w:hideMark/>
          </w:tcPr>
          <w:p w14:paraId="00DB0D7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Technical</w:t>
            </w:r>
          </w:p>
        </w:tc>
        <w:tc>
          <w:tcPr>
            <w:tcW w:w="1692" w:type="dxa"/>
            <w:tcBorders>
              <w:top w:val="nil"/>
              <w:left w:val="nil"/>
              <w:bottom w:val="single" w:sz="4" w:space="0" w:color="auto"/>
              <w:right w:val="single" w:sz="4" w:space="0" w:color="auto"/>
            </w:tcBorders>
            <w:hideMark/>
          </w:tcPr>
          <w:p w14:paraId="6E9F9E0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Improper set up or handling, physical damage, firmware issues, </w:t>
            </w:r>
          </w:p>
        </w:tc>
        <w:tc>
          <w:tcPr>
            <w:tcW w:w="1805" w:type="dxa"/>
            <w:tcBorders>
              <w:top w:val="nil"/>
              <w:left w:val="nil"/>
              <w:bottom w:val="single" w:sz="4" w:space="0" w:color="auto"/>
              <w:right w:val="single" w:sz="4" w:space="0" w:color="auto"/>
            </w:tcBorders>
            <w:hideMark/>
          </w:tcPr>
          <w:p w14:paraId="7C7FA8D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Loss of connectivity, overheating, inability to boot operating system</w:t>
            </w:r>
          </w:p>
        </w:tc>
        <w:tc>
          <w:tcPr>
            <w:tcW w:w="2109" w:type="dxa"/>
            <w:tcBorders>
              <w:top w:val="nil"/>
              <w:left w:val="nil"/>
              <w:bottom w:val="single" w:sz="4" w:space="0" w:color="auto"/>
              <w:right w:val="single" w:sz="4" w:space="0" w:color="auto"/>
            </w:tcBorders>
            <w:hideMark/>
          </w:tcPr>
          <w:p w14:paraId="487E6F51" w14:textId="1C72B70A"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Perform early hardware testing, document all hardware used for quick replacement, spare equipment, in contact with IT technician </w:t>
            </w:r>
          </w:p>
        </w:tc>
        <w:tc>
          <w:tcPr>
            <w:tcW w:w="1134" w:type="dxa"/>
            <w:tcBorders>
              <w:top w:val="nil"/>
              <w:left w:val="nil"/>
              <w:bottom w:val="single" w:sz="4" w:space="0" w:color="auto"/>
              <w:right w:val="single" w:sz="4" w:space="0" w:color="auto"/>
            </w:tcBorders>
            <w:hideMark/>
          </w:tcPr>
          <w:p w14:paraId="35815D74"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3EEAFB9D"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c>
          <w:tcPr>
            <w:tcW w:w="947" w:type="dxa"/>
            <w:tcBorders>
              <w:top w:val="nil"/>
              <w:left w:val="nil"/>
              <w:bottom w:val="single" w:sz="4" w:space="0" w:color="auto"/>
              <w:right w:val="single" w:sz="4" w:space="0" w:color="auto"/>
            </w:tcBorders>
            <w:shd w:val="clear" w:color="000000" w:fill="FF0000"/>
            <w:hideMark/>
          </w:tcPr>
          <w:p w14:paraId="57C3930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r>
      <w:tr w:rsidR="00721D15" w:rsidRPr="00721D15" w14:paraId="68B28DFE" w14:textId="77777777" w:rsidTr="00721D15">
        <w:trPr>
          <w:trHeight w:val="1791"/>
        </w:trPr>
        <w:tc>
          <w:tcPr>
            <w:tcW w:w="461" w:type="dxa"/>
            <w:tcBorders>
              <w:top w:val="nil"/>
              <w:left w:val="single" w:sz="4" w:space="0" w:color="auto"/>
              <w:bottom w:val="single" w:sz="4" w:space="0" w:color="auto"/>
              <w:right w:val="single" w:sz="4" w:space="0" w:color="auto"/>
            </w:tcBorders>
            <w:hideMark/>
          </w:tcPr>
          <w:p w14:paraId="6F464327"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t>10</w:t>
            </w:r>
          </w:p>
        </w:tc>
        <w:tc>
          <w:tcPr>
            <w:tcW w:w="1041" w:type="dxa"/>
            <w:tcBorders>
              <w:top w:val="nil"/>
              <w:left w:val="nil"/>
              <w:bottom w:val="single" w:sz="4" w:space="0" w:color="auto"/>
              <w:right w:val="single" w:sz="4" w:space="0" w:color="auto"/>
            </w:tcBorders>
            <w:hideMark/>
          </w:tcPr>
          <w:p w14:paraId="758B337D"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Low</w:t>
            </w:r>
          </w:p>
        </w:tc>
        <w:tc>
          <w:tcPr>
            <w:tcW w:w="2074" w:type="dxa"/>
            <w:tcBorders>
              <w:top w:val="nil"/>
              <w:left w:val="nil"/>
              <w:bottom w:val="single" w:sz="4" w:space="0" w:color="auto"/>
              <w:right w:val="single" w:sz="4" w:space="0" w:color="auto"/>
            </w:tcBorders>
            <w:hideMark/>
          </w:tcPr>
          <w:p w14:paraId="78433A38"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Incomplete testing due to time contraints</w:t>
            </w:r>
          </w:p>
        </w:tc>
        <w:tc>
          <w:tcPr>
            <w:tcW w:w="2760" w:type="dxa"/>
            <w:tcBorders>
              <w:top w:val="nil"/>
              <w:left w:val="nil"/>
              <w:bottom w:val="single" w:sz="4" w:space="0" w:color="auto"/>
              <w:right w:val="single" w:sz="4" w:space="0" w:color="auto"/>
            </w:tcBorders>
            <w:hideMark/>
          </w:tcPr>
          <w:p w14:paraId="461D6144"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Large number of test combinations may cause the team to run out of time. </w:t>
            </w:r>
          </w:p>
        </w:tc>
        <w:tc>
          <w:tcPr>
            <w:tcW w:w="1378" w:type="dxa"/>
            <w:tcBorders>
              <w:top w:val="nil"/>
              <w:left w:val="nil"/>
              <w:bottom w:val="single" w:sz="4" w:space="0" w:color="auto"/>
              <w:right w:val="single" w:sz="4" w:space="0" w:color="auto"/>
            </w:tcBorders>
            <w:hideMark/>
          </w:tcPr>
          <w:p w14:paraId="70294F5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Schedule </w:t>
            </w:r>
          </w:p>
        </w:tc>
        <w:tc>
          <w:tcPr>
            <w:tcW w:w="1692" w:type="dxa"/>
            <w:tcBorders>
              <w:top w:val="nil"/>
              <w:left w:val="nil"/>
              <w:bottom w:val="single" w:sz="4" w:space="0" w:color="auto"/>
              <w:right w:val="single" w:sz="4" w:space="0" w:color="auto"/>
            </w:tcBorders>
            <w:hideMark/>
          </w:tcPr>
          <w:p w14:paraId="7BD563B7"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Time consuming testing and set up</w:t>
            </w:r>
          </w:p>
        </w:tc>
        <w:tc>
          <w:tcPr>
            <w:tcW w:w="1805" w:type="dxa"/>
            <w:tcBorders>
              <w:top w:val="nil"/>
              <w:left w:val="nil"/>
              <w:bottom w:val="single" w:sz="4" w:space="0" w:color="auto"/>
              <w:right w:val="single" w:sz="4" w:space="0" w:color="auto"/>
            </w:tcBorders>
            <w:hideMark/>
          </w:tcPr>
          <w:p w14:paraId="445F5CCA" w14:textId="11887F70"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Delay in router configuration, tool issues</w:t>
            </w:r>
          </w:p>
        </w:tc>
        <w:tc>
          <w:tcPr>
            <w:tcW w:w="2109" w:type="dxa"/>
            <w:tcBorders>
              <w:top w:val="nil"/>
              <w:left w:val="nil"/>
              <w:bottom w:val="single" w:sz="4" w:space="0" w:color="auto"/>
              <w:right w:val="single" w:sz="4" w:space="0" w:color="auto"/>
            </w:tcBorders>
            <w:hideMark/>
          </w:tcPr>
          <w:p w14:paraId="19778E39"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Ensure all tools and configurations are fully tested during analysis phase and divide responsibilities.</w:t>
            </w:r>
          </w:p>
        </w:tc>
        <w:tc>
          <w:tcPr>
            <w:tcW w:w="1134" w:type="dxa"/>
            <w:tcBorders>
              <w:top w:val="nil"/>
              <w:left w:val="nil"/>
              <w:bottom w:val="single" w:sz="4" w:space="0" w:color="auto"/>
              <w:right w:val="single" w:sz="4" w:space="0" w:color="auto"/>
            </w:tcBorders>
            <w:hideMark/>
          </w:tcPr>
          <w:p w14:paraId="1A97D63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Project Manager</w:t>
            </w:r>
          </w:p>
        </w:tc>
        <w:tc>
          <w:tcPr>
            <w:tcW w:w="992" w:type="dxa"/>
            <w:tcBorders>
              <w:top w:val="nil"/>
              <w:left w:val="nil"/>
              <w:bottom w:val="single" w:sz="4" w:space="0" w:color="auto"/>
              <w:right w:val="single" w:sz="4" w:space="0" w:color="auto"/>
            </w:tcBorders>
            <w:shd w:val="clear" w:color="000000" w:fill="92D050"/>
            <w:hideMark/>
          </w:tcPr>
          <w:p w14:paraId="4E017D41"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Low</w:t>
            </w:r>
          </w:p>
        </w:tc>
        <w:tc>
          <w:tcPr>
            <w:tcW w:w="947" w:type="dxa"/>
            <w:tcBorders>
              <w:top w:val="nil"/>
              <w:left w:val="nil"/>
              <w:bottom w:val="single" w:sz="4" w:space="0" w:color="auto"/>
              <w:right w:val="single" w:sz="4" w:space="0" w:color="auto"/>
            </w:tcBorders>
            <w:shd w:val="clear" w:color="000000" w:fill="FF0000"/>
            <w:hideMark/>
          </w:tcPr>
          <w:p w14:paraId="2A2F03D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r>
      <w:tr w:rsidR="00721D15" w:rsidRPr="00721D15" w14:paraId="695295EA" w14:textId="77777777" w:rsidTr="00721D15">
        <w:trPr>
          <w:trHeight w:val="1074"/>
        </w:trPr>
        <w:tc>
          <w:tcPr>
            <w:tcW w:w="461" w:type="dxa"/>
            <w:tcBorders>
              <w:top w:val="nil"/>
              <w:left w:val="single" w:sz="4" w:space="0" w:color="auto"/>
              <w:bottom w:val="single" w:sz="4" w:space="0" w:color="auto"/>
              <w:right w:val="single" w:sz="4" w:space="0" w:color="auto"/>
            </w:tcBorders>
            <w:hideMark/>
          </w:tcPr>
          <w:p w14:paraId="24FE2909"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t>11</w:t>
            </w:r>
          </w:p>
        </w:tc>
        <w:tc>
          <w:tcPr>
            <w:tcW w:w="1041" w:type="dxa"/>
            <w:tcBorders>
              <w:top w:val="nil"/>
              <w:left w:val="nil"/>
              <w:bottom w:val="single" w:sz="4" w:space="0" w:color="auto"/>
              <w:right w:val="single" w:sz="4" w:space="0" w:color="auto"/>
            </w:tcBorders>
            <w:hideMark/>
          </w:tcPr>
          <w:p w14:paraId="4578F6FE"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c>
          <w:tcPr>
            <w:tcW w:w="2074" w:type="dxa"/>
            <w:tcBorders>
              <w:top w:val="nil"/>
              <w:left w:val="nil"/>
              <w:bottom w:val="single" w:sz="4" w:space="0" w:color="auto"/>
              <w:right w:val="single" w:sz="4" w:space="0" w:color="auto"/>
            </w:tcBorders>
            <w:hideMark/>
          </w:tcPr>
          <w:p w14:paraId="4CA83501"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Inconsistent test results </w:t>
            </w:r>
          </w:p>
        </w:tc>
        <w:tc>
          <w:tcPr>
            <w:tcW w:w="2760" w:type="dxa"/>
            <w:tcBorders>
              <w:top w:val="nil"/>
              <w:left w:val="nil"/>
              <w:bottom w:val="single" w:sz="4" w:space="0" w:color="auto"/>
              <w:right w:val="single" w:sz="4" w:space="0" w:color="auto"/>
            </w:tcBorders>
            <w:hideMark/>
          </w:tcPr>
          <w:p w14:paraId="6C06532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Differing results between operating systems </w:t>
            </w:r>
          </w:p>
        </w:tc>
        <w:tc>
          <w:tcPr>
            <w:tcW w:w="1378" w:type="dxa"/>
            <w:tcBorders>
              <w:top w:val="nil"/>
              <w:left w:val="nil"/>
              <w:bottom w:val="single" w:sz="4" w:space="0" w:color="auto"/>
              <w:right w:val="single" w:sz="4" w:space="0" w:color="auto"/>
            </w:tcBorders>
            <w:hideMark/>
          </w:tcPr>
          <w:p w14:paraId="49B21A86"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Technical</w:t>
            </w:r>
          </w:p>
        </w:tc>
        <w:tc>
          <w:tcPr>
            <w:tcW w:w="1692" w:type="dxa"/>
            <w:tcBorders>
              <w:top w:val="nil"/>
              <w:left w:val="nil"/>
              <w:bottom w:val="single" w:sz="4" w:space="0" w:color="auto"/>
              <w:right w:val="single" w:sz="4" w:space="0" w:color="auto"/>
            </w:tcBorders>
            <w:hideMark/>
          </w:tcPr>
          <w:p w14:paraId="50B0689C"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Misconfigured routers, hardware issues </w:t>
            </w:r>
          </w:p>
        </w:tc>
        <w:tc>
          <w:tcPr>
            <w:tcW w:w="1805" w:type="dxa"/>
            <w:tcBorders>
              <w:top w:val="nil"/>
              <w:left w:val="nil"/>
              <w:bottom w:val="single" w:sz="4" w:space="0" w:color="auto"/>
              <w:right w:val="single" w:sz="4" w:space="0" w:color="auto"/>
            </w:tcBorders>
            <w:hideMark/>
          </w:tcPr>
          <w:p w14:paraId="1AAA1206"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Differing results for identical tests</w:t>
            </w:r>
          </w:p>
        </w:tc>
        <w:tc>
          <w:tcPr>
            <w:tcW w:w="2109" w:type="dxa"/>
            <w:tcBorders>
              <w:top w:val="nil"/>
              <w:left w:val="nil"/>
              <w:bottom w:val="single" w:sz="4" w:space="0" w:color="auto"/>
              <w:right w:val="single" w:sz="4" w:space="0" w:color="auto"/>
            </w:tcBorders>
            <w:hideMark/>
          </w:tcPr>
          <w:p w14:paraId="0982327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 xml:space="preserve">Standardise configuration steps, peer review setup. </w:t>
            </w:r>
          </w:p>
        </w:tc>
        <w:tc>
          <w:tcPr>
            <w:tcW w:w="1134" w:type="dxa"/>
            <w:tcBorders>
              <w:top w:val="nil"/>
              <w:left w:val="nil"/>
              <w:bottom w:val="single" w:sz="4" w:space="0" w:color="auto"/>
              <w:right w:val="single" w:sz="4" w:space="0" w:color="auto"/>
            </w:tcBorders>
            <w:hideMark/>
          </w:tcPr>
          <w:p w14:paraId="62D7DC18"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0E237A22"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c>
          <w:tcPr>
            <w:tcW w:w="947" w:type="dxa"/>
            <w:tcBorders>
              <w:top w:val="nil"/>
              <w:left w:val="nil"/>
              <w:bottom w:val="single" w:sz="4" w:space="0" w:color="auto"/>
              <w:right w:val="single" w:sz="4" w:space="0" w:color="auto"/>
            </w:tcBorders>
            <w:shd w:val="clear" w:color="000000" w:fill="FF0000"/>
            <w:hideMark/>
          </w:tcPr>
          <w:p w14:paraId="02113609"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High</w:t>
            </w:r>
          </w:p>
        </w:tc>
      </w:tr>
      <w:tr w:rsidR="00721D15" w:rsidRPr="00721D15" w14:paraId="38148E94" w14:textId="77777777" w:rsidTr="00721D15">
        <w:trPr>
          <w:trHeight w:val="828"/>
        </w:trPr>
        <w:tc>
          <w:tcPr>
            <w:tcW w:w="461" w:type="dxa"/>
            <w:tcBorders>
              <w:top w:val="nil"/>
              <w:left w:val="single" w:sz="4" w:space="0" w:color="auto"/>
              <w:bottom w:val="single" w:sz="4" w:space="0" w:color="auto"/>
              <w:right w:val="single" w:sz="4" w:space="0" w:color="auto"/>
            </w:tcBorders>
            <w:hideMark/>
          </w:tcPr>
          <w:p w14:paraId="204E1704" w14:textId="77777777" w:rsidR="00721D15" w:rsidRPr="00721D15" w:rsidRDefault="00721D15" w:rsidP="00721D15">
            <w:pPr>
              <w:jc w:val="right"/>
              <w:rPr>
                <w:rFonts w:ascii="Calibri" w:eastAsia="Times New Roman" w:hAnsi="Calibri" w:cs="Calibri"/>
                <w:lang w:bidi="my-MM"/>
              </w:rPr>
            </w:pPr>
            <w:r w:rsidRPr="00721D15">
              <w:rPr>
                <w:rFonts w:ascii="Calibri" w:eastAsia="Times New Roman" w:hAnsi="Calibri" w:cs="Calibri"/>
                <w:lang w:bidi="my-MM"/>
              </w:rPr>
              <w:t>12</w:t>
            </w:r>
          </w:p>
        </w:tc>
        <w:tc>
          <w:tcPr>
            <w:tcW w:w="1041" w:type="dxa"/>
            <w:tcBorders>
              <w:top w:val="nil"/>
              <w:left w:val="nil"/>
              <w:bottom w:val="single" w:sz="4" w:space="0" w:color="auto"/>
              <w:right w:val="single" w:sz="4" w:space="0" w:color="auto"/>
            </w:tcBorders>
            <w:hideMark/>
          </w:tcPr>
          <w:p w14:paraId="6ED5B93C"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Low</w:t>
            </w:r>
          </w:p>
        </w:tc>
        <w:tc>
          <w:tcPr>
            <w:tcW w:w="2074" w:type="dxa"/>
            <w:tcBorders>
              <w:top w:val="nil"/>
              <w:left w:val="nil"/>
              <w:bottom w:val="single" w:sz="4" w:space="0" w:color="auto"/>
              <w:right w:val="single" w:sz="4" w:space="0" w:color="auto"/>
            </w:tcBorders>
            <w:hideMark/>
          </w:tcPr>
          <w:p w14:paraId="1830294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Misinterpretation of data</w:t>
            </w:r>
          </w:p>
        </w:tc>
        <w:tc>
          <w:tcPr>
            <w:tcW w:w="2760" w:type="dxa"/>
            <w:tcBorders>
              <w:top w:val="nil"/>
              <w:left w:val="nil"/>
              <w:bottom w:val="single" w:sz="4" w:space="0" w:color="auto"/>
              <w:right w:val="single" w:sz="4" w:space="0" w:color="auto"/>
            </w:tcBorders>
            <w:hideMark/>
          </w:tcPr>
          <w:p w14:paraId="0AABA990"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Team may incorrectly analyse performance data due to unfamiliarity with tools, software, or hardware</w:t>
            </w:r>
          </w:p>
        </w:tc>
        <w:tc>
          <w:tcPr>
            <w:tcW w:w="1378" w:type="dxa"/>
            <w:tcBorders>
              <w:top w:val="nil"/>
              <w:left w:val="nil"/>
              <w:bottom w:val="single" w:sz="4" w:space="0" w:color="auto"/>
              <w:right w:val="single" w:sz="4" w:space="0" w:color="auto"/>
            </w:tcBorders>
            <w:hideMark/>
          </w:tcPr>
          <w:p w14:paraId="7694B1F5"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Technical</w:t>
            </w:r>
          </w:p>
        </w:tc>
        <w:tc>
          <w:tcPr>
            <w:tcW w:w="1692" w:type="dxa"/>
            <w:tcBorders>
              <w:top w:val="nil"/>
              <w:left w:val="nil"/>
              <w:bottom w:val="single" w:sz="4" w:space="0" w:color="auto"/>
              <w:right w:val="single" w:sz="4" w:space="0" w:color="auto"/>
            </w:tcBorders>
            <w:hideMark/>
          </w:tcPr>
          <w:p w14:paraId="417BEA22"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Lack of network experience</w:t>
            </w:r>
          </w:p>
        </w:tc>
        <w:tc>
          <w:tcPr>
            <w:tcW w:w="1805" w:type="dxa"/>
            <w:tcBorders>
              <w:top w:val="nil"/>
              <w:left w:val="nil"/>
              <w:bottom w:val="single" w:sz="4" w:space="0" w:color="auto"/>
              <w:right w:val="single" w:sz="4" w:space="0" w:color="auto"/>
            </w:tcBorders>
            <w:hideMark/>
          </w:tcPr>
          <w:p w14:paraId="49D1E401"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Unexpected output formats, inconsistent logs</w:t>
            </w:r>
          </w:p>
        </w:tc>
        <w:tc>
          <w:tcPr>
            <w:tcW w:w="2109" w:type="dxa"/>
            <w:tcBorders>
              <w:top w:val="nil"/>
              <w:left w:val="nil"/>
              <w:bottom w:val="single" w:sz="4" w:space="0" w:color="auto"/>
              <w:right w:val="single" w:sz="4" w:space="0" w:color="auto"/>
            </w:tcBorders>
            <w:hideMark/>
          </w:tcPr>
          <w:p w14:paraId="1424E969" w14:textId="77777777" w:rsidR="00721D15" w:rsidRPr="00721D15" w:rsidRDefault="00721D15" w:rsidP="00721D15">
            <w:pPr>
              <w:spacing w:after="240"/>
              <w:rPr>
                <w:rFonts w:ascii="Calibri" w:eastAsia="Times New Roman" w:hAnsi="Calibri" w:cs="Calibri"/>
                <w:lang w:bidi="my-MM"/>
              </w:rPr>
            </w:pPr>
            <w:r w:rsidRPr="00721D15">
              <w:rPr>
                <w:rFonts w:ascii="Calibri" w:eastAsia="Times New Roman" w:hAnsi="Calibri" w:cs="Calibri"/>
                <w:lang w:bidi="my-MM"/>
              </w:rPr>
              <w:t>Research tool output structures, consult mentor if unclear, align on analysis methods as a team</w:t>
            </w:r>
          </w:p>
        </w:tc>
        <w:tc>
          <w:tcPr>
            <w:tcW w:w="1134" w:type="dxa"/>
            <w:tcBorders>
              <w:top w:val="nil"/>
              <w:left w:val="nil"/>
              <w:bottom w:val="single" w:sz="4" w:space="0" w:color="auto"/>
              <w:right w:val="single" w:sz="4" w:space="0" w:color="auto"/>
            </w:tcBorders>
            <w:hideMark/>
          </w:tcPr>
          <w:p w14:paraId="671B1BF6"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Network Engineer</w:t>
            </w:r>
          </w:p>
        </w:tc>
        <w:tc>
          <w:tcPr>
            <w:tcW w:w="992" w:type="dxa"/>
            <w:tcBorders>
              <w:top w:val="nil"/>
              <w:left w:val="nil"/>
              <w:bottom w:val="single" w:sz="4" w:space="0" w:color="auto"/>
              <w:right w:val="single" w:sz="4" w:space="0" w:color="auto"/>
            </w:tcBorders>
            <w:shd w:val="clear" w:color="000000" w:fill="92D050"/>
            <w:hideMark/>
          </w:tcPr>
          <w:p w14:paraId="160C9CC3"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Low</w:t>
            </w:r>
          </w:p>
        </w:tc>
        <w:tc>
          <w:tcPr>
            <w:tcW w:w="947" w:type="dxa"/>
            <w:tcBorders>
              <w:top w:val="nil"/>
              <w:left w:val="nil"/>
              <w:bottom w:val="single" w:sz="4" w:space="0" w:color="auto"/>
              <w:right w:val="single" w:sz="4" w:space="0" w:color="auto"/>
            </w:tcBorders>
            <w:shd w:val="clear" w:color="000000" w:fill="FFFF00"/>
            <w:hideMark/>
          </w:tcPr>
          <w:p w14:paraId="7CE6A9FF" w14:textId="77777777" w:rsidR="00721D15" w:rsidRPr="00721D15" w:rsidRDefault="00721D15" w:rsidP="00721D15">
            <w:pPr>
              <w:rPr>
                <w:rFonts w:ascii="Calibri" w:eastAsia="Times New Roman" w:hAnsi="Calibri" w:cs="Calibri"/>
                <w:lang w:bidi="my-MM"/>
              </w:rPr>
            </w:pPr>
            <w:r w:rsidRPr="00721D15">
              <w:rPr>
                <w:rFonts w:ascii="Calibri" w:eastAsia="Times New Roman" w:hAnsi="Calibri" w:cs="Calibri"/>
                <w:lang w:bidi="my-MM"/>
              </w:rPr>
              <w:t>Medium</w:t>
            </w:r>
          </w:p>
        </w:tc>
      </w:tr>
    </w:tbl>
    <w:p w14:paraId="4C5BB9DE" w14:textId="77777777" w:rsidR="00721D15" w:rsidRDefault="00721D15">
      <w:pPr>
        <w:spacing w:after="160" w:line="278" w:lineRule="auto"/>
      </w:pPr>
    </w:p>
    <w:p w14:paraId="2A0EEE46" w14:textId="77777777" w:rsidR="00721D15" w:rsidRDefault="00721D15">
      <w:pPr>
        <w:spacing w:after="160" w:line="278" w:lineRule="auto"/>
        <w:sectPr w:rsidR="00721D15" w:rsidSect="007F0963">
          <w:pgSz w:w="16838" w:h="11906" w:orient="landscape"/>
          <w:pgMar w:top="284" w:right="284" w:bottom="57" w:left="284" w:header="709" w:footer="709" w:gutter="0"/>
          <w:cols w:space="708"/>
          <w:docGrid w:linePitch="360"/>
        </w:sectPr>
      </w:pPr>
    </w:p>
    <w:p w14:paraId="632921AE" w14:textId="7ECDD8E2" w:rsidR="00302382" w:rsidRDefault="0039766A" w:rsidP="00A41488">
      <w:pPr>
        <w:pStyle w:val="Title"/>
        <w:jc w:val="center"/>
      </w:pPr>
      <w:r>
        <w:lastRenderedPageBreak/>
        <w:t xml:space="preserve">Appendix </w:t>
      </w:r>
      <w:r w:rsidR="0002302C">
        <w:t>K</w:t>
      </w:r>
      <w:r w:rsidR="00302382">
        <w:t xml:space="preserve"> – Risk Management Plan</w:t>
      </w:r>
    </w:p>
    <w:p w14:paraId="554CB81F" w14:textId="581FF589" w:rsidR="0093357E" w:rsidRDefault="00630C32">
      <w:pPr>
        <w:spacing w:after="160" w:line="278" w:lineRule="auto"/>
      </w:pPr>
      <w:r>
        <w:t xml:space="preserve">For our hybrid methodology combining Agile and Waterfall, risk and issue management </w:t>
      </w:r>
      <w:r w:rsidR="00BC2F5E">
        <w:t xml:space="preserve">are handled with both structured planning and </w:t>
      </w:r>
      <w:r w:rsidR="001F184D">
        <w:t xml:space="preserve">continuous review. </w:t>
      </w:r>
      <w:r w:rsidR="005E694B">
        <w:t>R</w:t>
      </w:r>
      <w:r w:rsidR="001F184D">
        <w:t>isks are identified and documented during the planning phase</w:t>
      </w:r>
      <w:r w:rsidR="03EC4ABA">
        <w:t xml:space="preserve"> through past experiences, client input, and technical research.</w:t>
      </w:r>
    </w:p>
    <w:p w14:paraId="0352FDA9" w14:textId="7BC50552" w:rsidR="0093357E" w:rsidRDefault="03EC4ABA">
      <w:pPr>
        <w:spacing w:after="160" w:line="278" w:lineRule="auto"/>
      </w:pPr>
      <w:r>
        <w:t>This involves reviewing:</w:t>
      </w:r>
    </w:p>
    <w:p w14:paraId="2EB931DF" w14:textId="33701743" w:rsidR="0093357E" w:rsidRDefault="03EC4ABA" w:rsidP="34B4853C">
      <w:pPr>
        <w:pStyle w:val="ListParagraph"/>
        <w:numPr>
          <w:ilvl w:val="0"/>
          <w:numId w:val="28"/>
        </w:numPr>
      </w:pPr>
      <w:r>
        <w:t>The project scope</w:t>
      </w:r>
    </w:p>
    <w:p w14:paraId="77DF63DD" w14:textId="0A0C58E4" w:rsidR="0093357E" w:rsidRDefault="03EC4ABA" w:rsidP="34B4853C">
      <w:pPr>
        <w:pStyle w:val="ListParagraph"/>
        <w:numPr>
          <w:ilvl w:val="0"/>
          <w:numId w:val="28"/>
        </w:numPr>
      </w:pPr>
      <w:r>
        <w:t xml:space="preserve">Objectives </w:t>
      </w:r>
    </w:p>
    <w:p w14:paraId="5FF84FEB" w14:textId="66350007" w:rsidR="0093357E" w:rsidRDefault="03EC4ABA" w:rsidP="34B4853C">
      <w:pPr>
        <w:pStyle w:val="ListParagraph"/>
        <w:numPr>
          <w:ilvl w:val="0"/>
          <w:numId w:val="28"/>
        </w:numPr>
      </w:pPr>
      <w:r>
        <w:t>Timeline</w:t>
      </w:r>
    </w:p>
    <w:p w14:paraId="2AAF7BAE" w14:textId="3E0D7C3C" w:rsidR="0093357E" w:rsidRDefault="03EC4ABA" w:rsidP="34B4853C">
      <w:pPr>
        <w:pStyle w:val="ListParagraph"/>
        <w:numPr>
          <w:ilvl w:val="0"/>
          <w:numId w:val="28"/>
        </w:numPr>
      </w:pPr>
      <w:r>
        <w:t xml:space="preserve">Tools </w:t>
      </w:r>
    </w:p>
    <w:p w14:paraId="20147250" w14:textId="026CF709" w:rsidR="0093357E" w:rsidRDefault="03EC4ABA" w:rsidP="34B4853C">
      <w:pPr>
        <w:pStyle w:val="ListParagraph"/>
        <w:numPr>
          <w:ilvl w:val="0"/>
          <w:numId w:val="28"/>
        </w:numPr>
      </w:pPr>
      <w:r>
        <w:t xml:space="preserve">Costs </w:t>
      </w:r>
    </w:p>
    <w:p w14:paraId="29E59547" w14:textId="451FFD24" w:rsidR="0093357E" w:rsidRDefault="03EC4ABA" w:rsidP="34B4853C">
      <w:pPr>
        <w:pStyle w:val="ListParagraph"/>
        <w:numPr>
          <w:ilvl w:val="0"/>
          <w:numId w:val="28"/>
        </w:numPr>
      </w:pPr>
      <w:r>
        <w:t>Team structure</w:t>
      </w:r>
    </w:p>
    <w:p w14:paraId="0A5524DC" w14:textId="5BFD424A" w:rsidR="00A57D60" w:rsidRDefault="00047A16" w:rsidP="00A57D60">
      <w:pPr>
        <w:spacing w:after="160" w:line="278" w:lineRule="auto"/>
      </w:pPr>
      <w:r>
        <w:t>However</w:t>
      </w:r>
      <w:r w:rsidR="00140ACE">
        <w:t>,</w:t>
      </w:r>
      <w:r>
        <w:t xml:space="preserve"> as conditions change throughout a project, especially during the </w:t>
      </w:r>
      <w:r w:rsidR="005707EF">
        <w:t xml:space="preserve">analysis and </w:t>
      </w:r>
      <w:r w:rsidR="00F058ED">
        <w:t xml:space="preserve">development phases, the team must be ready to adapt quicky. </w:t>
      </w:r>
      <w:r w:rsidR="00D97083">
        <w:t xml:space="preserve">To manage this, </w:t>
      </w:r>
      <w:r w:rsidR="008155F8">
        <w:t xml:space="preserve">risks will be monitored regularly and escalated to active issues if they occur. </w:t>
      </w:r>
    </w:p>
    <w:p w14:paraId="022A9359" w14:textId="29915C1C" w:rsidR="5D8CA7E4" w:rsidRDefault="5D8CA7E4"/>
    <w:p w14:paraId="57823998" w14:textId="63336C43" w:rsidR="0093357E" w:rsidRDefault="00EF6A5A" w:rsidP="00907707">
      <w:pPr>
        <w:pStyle w:val="ListParagraph"/>
        <w:numPr>
          <w:ilvl w:val="3"/>
          <w:numId w:val="1"/>
        </w:numPr>
        <w:ind w:left="720"/>
      </w:pPr>
      <w:r>
        <w:t>Identify risk</w:t>
      </w:r>
    </w:p>
    <w:p w14:paraId="4B2C5EC6" w14:textId="5BCCC727" w:rsidR="00EF6A5A" w:rsidRDefault="00EF6A5A" w:rsidP="00907707">
      <w:pPr>
        <w:pStyle w:val="ListParagraph"/>
        <w:numPr>
          <w:ilvl w:val="3"/>
          <w:numId w:val="1"/>
        </w:numPr>
        <w:ind w:left="720"/>
      </w:pPr>
      <w:r>
        <w:t>Access risk</w:t>
      </w:r>
    </w:p>
    <w:p w14:paraId="46DCADBE" w14:textId="72348D06" w:rsidR="00157959" w:rsidRDefault="00157959" w:rsidP="00907707">
      <w:pPr>
        <w:pStyle w:val="ListParagraph"/>
        <w:numPr>
          <w:ilvl w:val="4"/>
          <w:numId w:val="1"/>
        </w:numPr>
        <w:ind w:left="1440"/>
      </w:pPr>
      <w:r>
        <w:t>Likelihood</w:t>
      </w:r>
    </w:p>
    <w:p w14:paraId="2ABBB7EF" w14:textId="1272E76C" w:rsidR="00157959" w:rsidRDefault="00157959" w:rsidP="00907707">
      <w:pPr>
        <w:pStyle w:val="ListParagraph"/>
        <w:numPr>
          <w:ilvl w:val="4"/>
          <w:numId w:val="1"/>
        </w:numPr>
        <w:ind w:left="1440"/>
      </w:pPr>
      <w:r>
        <w:t>Impact</w:t>
      </w:r>
    </w:p>
    <w:p w14:paraId="6AFCADDE" w14:textId="4C2E776E" w:rsidR="00157959" w:rsidRDefault="00157959" w:rsidP="00907707">
      <w:pPr>
        <w:pStyle w:val="ListParagraph"/>
        <w:numPr>
          <w:ilvl w:val="3"/>
          <w:numId w:val="1"/>
        </w:numPr>
        <w:ind w:left="720"/>
      </w:pPr>
      <w:r>
        <w:t>Record in risk register</w:t>
      </w:r>
    </w:p>
    <w:p w14:paraId="375793AE" w14:textId="2E342FF1" w:rsidR="00157959" w:rsidRDefault="00157959" w:rsidP="00907707">
      <w:pPr>
        <w:pStyle w:val="ListParagraph"/>
        <w:numPr>
          <w:ilvl w:val="3"/>
          <w:numId w:val="1"/>
        </w:numPr>
        <w:ind w:left="720"/>
      </w:pPr>
      <w:r>
        <w:t>Assign owner and plan mitigation</w:t>
      </w:r>
    </w:p>
    <w:p w14:paraId="4ACBBD92" w14:textId="288B88F8" w:rsidR="00157959" w:rsidRDefault="00157959" w:rsidP="00907707">
      <w:pPr>
        <w:pStyle w:val="ListParagraph"/>
        <w:numPr>
          <w:ilvl w:val="3"/>
          <w:numId w:val="1"/>
        </w:numPr>
        <w:ind w:left="720"/>
      </w:pPr>
      <w:r>
        <w:t>Monitor during weekly meetings</w:t>
      </w:r>
    </w:p>
    <w:p w14:paraId="34EF791B" w14:textId="16D31DFF" w:rsidR="00157959" w:rsidRDefault="00157959" w:rsidP="00907707">
      <w:pPr>
        <w:pStyle w:val="ListParagraph"/>
        <w:rPr>
          <w:b/>
          <w:bCs/>
        </w:rPr>
      </w:pPr>
      <w:r w:rsidRPr="00157959">
        <w:rPr>
          <w:b/>
          <w:bCs/>
        </w:rPr>
        <w:t>If a risk has occurred…</w:t>
      </w:r>
    </w:p>
    <w:p w14:paraId="5A2FC66A" w14:textId="5EB0751C" w:rsidR="00A57D60" w:rsidRDefault="00CD56EB" w:rsidP="00907707">
      <w:pPr>
        <w:pStyle w:val="ListParagraph"/>
        <w:numPr>
          <w:ilvl w:val="3"/>
          <w:numId w:val="1"/>
        </w:numPr>
        <w:ind w:left="720"/>
      </w:pPr>
      <w:r w:rsidRPr="00CD56EB">
        <w:t>Move to issue register</w:t>
      </w:r>
    </w:p>
    <w:p w14:paraId="02B225E1" w14:textId="3BFC101F" w:rsidR="00CD56EB" w:rsidRDefault="00CD56EB" w:rsidP="00907707">
      <w:pPr>
        <w:pStyle w:val="ListParagraph"/>
        <w:numPr>
          <w:ilvl w:val="3"/>
          <w:numId w:val="1"/>
        </w:numPr>
        <w:ind w:left="720"/>
      </w:pPr>
      <w:r>
        <w:t>Assign owner and track resolution</w:t>
      </w:r>
    </w:p>
    <w:p w14:paraId="2A9C8302" w14:textId="61E70C59" w:rsidR="00CD56EB" w:rsidRDefault="00CD56EB" w:rsidP="00907707">
      <w:pPr>
        <w:pStyle w:val="ListParagraph"/>
        <w:numPr>
          <w:ilvl w:val="3"/>
          <w:numId w:val="1"/>
        </w:numPr>
        <w:ind w:left="720"/>
      </w:pPr>
      <w:r>
        <w:t>Resolve</w:t>
      </w:r>
      <w:r w:rsidR="00AD7ACB">
        <w:t xml:space="preserve"> or escalate as needed</w:t>
      </w:r>
    </w:p>
    <w:p w14:paraId="409E9BC1" w14:textId="6CA3D00B" w:rsidR="00AD7ACB" w:rsidRDefault="00AD7ACB" w:rsidP="00907707">
      <w:pPr>
        <w:pStyle w:val="ListParagraph"/>
        <w:numPr>
          <w:ilvl w:val="3"/>
          <w:numId w:val="1"/>
        </w:numPr>
        <w:ind w:left="720"/>
      </w:pPr>
      <w:r>
        <w:t>Continue monitoring risks</w:t>
      </w:r>
    </w:p>
    <w:p w14:paraId="679C19D6" w14:textId="77777777" w:rsidR="00D9617F" w:rsidRDefault="00D9617F" w:rsidP="00D9617F">
      <w:pPr>
        <w:jc w:val="both"/>
      </w:pPr>
    </w:p>
    <w:p w14:paraId="09B58FEF" w14:textId="77777777" w:rsidR="00D9617F" w:rsidRDefault="00D9617F" w:rsidP="00D9617F">
      <w:pPr>
        <w:jc w:val="both"/>
      </w:pPr>
    </w:p>
    <w:p w14:paraId="05847EF5" w14:textId="28A2AD43" w:rsidR="00AD7ACB" w:rsidRPr="00CD56EB" w:rsidRDefault="00AD7ACB" w:rsidP="00AD7ACB">
      <w:pPr>
        <w:jc w:val="both"/>
      </w:pPr>
      <w:r>
        <w:t xml:space="preserve">The team acknowledges that not all problems can be </w:t>
      </w:r>
      <w:r w:rsidR="00F91DA5">
        <w:t>predicted. Unexpected problems that arise will be added directly into the Issue Register.</w:t>
      </w:r>
      <w:r w:rsidR="00722719">
        <w:t xml:space="preserve"> This ensures both anticipated and unexpected </w:t>
      </w:r>
      <w:r w:rsidR="00D9617F">
        <w:t>challenges are managed effectively.</w:t>
      </w:r>
    </w:p>
    <w:p w14:paraId="1DF5501D" w14:textId="77777777" w:rsidR="00E22070" w:rsidRDefault="00E22070" w:rsidP="001075A3">
      <w:pPr>
        <w:pStyle w:val="Heading1"/>
        <w:sectPr w:rsidR="00E22070">
          <w:pgSz w:w="11906" w:h="16838"/>
          <w:pgMar w:top="1440" w:right="1440" w:bottom="1440" w:left="1440" w:header="708" w:footer="708" w:gutter="0"/>
          <w:cols w:space="708"/>
          <w:docGrid w:linePitch="360"/>
        </w:sectPr>
      </w:pPr>
    </w:p>
    <w:p w14:paraId="048EA054" w14:textId="1D7ABEEB" w:rsidR="00E22070" w:rsidRDefault="00F56884" w:rsidP="00A41488">
      <w:pPr>
        <w:pStyle w:val="Title"/>
        <w:jc w:val="center"/>
      </w:pPr>
      <w:r>
        <w:lastRenderedPageBreak/>
        <w:t xml:space="preserve">Appendix </w:t>
      </w:r>
      <w:r w:rsidR="0002302C">
        <w:t>L</w:t>
      </w:r>
      <w:r w:rsidR="008862A7">
        <w:t xml:space="preserve"> – Issue Log</w:t>
      </w:r>
    </w:p>
    <w:p w14:paraId="75315CFC" w14:textId="77777777" w:rsidR="00E22070" w:rsidRDefault="00E22070" w:rsidP="00E22070">
      <w:pPr>
        <w:rPr>
          <w:lang w:eastAsia="en-US"/>
        </w:rPr>
      </w:pPr>
    </w:p>
    <w:p w14:paraId="2C7DAC4A" w14:textId="77777777" w:rsidR="002C1F60" w:rsidRPr="00047B71" w:rsidRDefault="002C1F60" w:rsidP="002C1F60">
      <w:pPr>
        <w:rPr>
          <w:b/>
          <w:bCs/>
        </w:rPr>
      </w:pPr>
      <w:r w:rsidRPr="3DF08A10">
        <w:rPr>
          <w:b/>
          <w:bCs/>
        </w:rPr>
        <w:t>Prepared by: Larissa</w:t>
      </w:r>
      <w:r>
        <w:tab/>
      </w:r>
      <w:r>
        <w:tab/>
      </w:r>
      <w:r>
        <w:tab/>
      </w:r>
      <w:r>
        <w:tab/>
      </w:r>
      <w:r>
        <w:tab/>
      </w:r>
      <w:r w:rsidRPr="3DF08A10">
        <w:rPr>
          <w:b/>
          <w:bCs/>
        </w:rPr>
        <w:t>Date: 19/03/</w:t>
      </w:r>
      <w:r>
        <w:rPr>
          <w:b/>
          <w:bCs/>
        </w:rPr>
        <w:t>20</w:t>
      </w:r>
      <w:r w:rsidRPr="3DF08A10">
        <w:rPr>
          <w:b/>
          <w:bCs/>
        </w:rPr>
        <w:t>25</w:t>
      </w:r>
    </w:p>
    <w:p w14:paraId="6C47538B" w14:textId="77777777" w:rsidR="002C1F60" w:rsidRDefault="002C1F60" w:rsidP="002C1F60"/>
    <w:tbl>
      <w:tblPr>
        <w:tblStyle w:val="TableGrid"/>
        <w:tblW w:w="15853" w:type="dxa"/>
        <w:tblLayout w:type="fixed"/>
        <w:tblLook w:val="04A0" w:firstRow="1" w:lastRow="0" w:firstColumn="1" w:lastColumn="0" w:noHBand="0" w:noVBand="1"/>
      </w:tblPr>
      <w:tblGrid>
        <w:gridCol w:w="846"/>
        <w:gridCol w:w="2054"/>
        <w:gridCol w:w="3212"/>
        <w:gridCol w:w="1314"/>
        <w:gridCol w:w="1143"/>
        <w:gridCol w:w="1252"/>
        <w:gridCol w:w="1040"/>
        <w:gridCol w:w="1235"/>
        <w:gridCol w:w="1516"/>
        <w:gridCol w:w="2241"/>
      </w:tblGrid>
      <w:tr w:rsidR="002C1F60" w14:paraId="36424AAE" w14:textId="77777777" w:rsidTr="004B72D9">
        <w:trPr>
          <w:trHeight w:val="745"/>
        </w:trPr>
        <w:tc>
          <w:tcPr>
            <w:tcW w:w="846" w:type="dxa"/>
          </w:tcPr>
          <w:p w14:paraId="075CF256"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Issue #</w:t>
            </w:r>
          </w:p>
        </w:tc>
        <w:tc>
          <w:tcPr>
            <w:tcW w:w="2054" w:type="dxa"/>
          </w:tcPr>
          <w:p w14:paraId="13C98405"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Issue Description</w:t>
            </w:r>
          </w:p>
        </w:tc>
        <w:tc>
          <w:tcPr>
            <w:tcW w:w="3212" w:type="dxa"/>
          </w:tcPr>
          <w:p w14:paraId="34DA5ED4"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Impact on Project</w:t>
            </w:r>
          </w:p>
        </w:tc>
        <w:tc>
          <w:tcPr>
            <w:tcW w:w="1314" w:type="dxa"/>
          </w:tcPr>
          <w:p w14:paraId="3874A888"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Date Reported</w:t>
            </w:r>
          </w:p>
        </w:tc>
        <w:tc>
          <w:tcPr>
            <w:tcW w:w="1143" w:type="dxa"/>
          </w:tcPr>
          <w:p w14:paraId="6E72481D"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Reported By</w:t>
            </w:r>
          </w:p>
        </w:tc>
        <w:tc>
          <w:tcPr>
            <w:tcW w:w="1252" w:type="dxa"/>
          </w:tcPr>
          <w:p w14:paraId="31457127"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Assigned To</w:t>
            </w:r>
          </w:p>
        </w:tc>
        <w:tc>
          <w:tcPr>
            <w:tcW w:w="1040" w:type="dxa"/>
          </w:tcPr>
          <w:p w14:paraId="5012BF4E"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Priority M/H/L</w:t>
            </w:r>
          </w:p>
        </w:tc>
        <w:tc>
          <w:tcPr>
            <w:tcW w:w="1235" w:type="dxa"/>
          </w:tcPr>
          <w:p w14:paraId="7A4200E1"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Due Date</w:t>
            </w:r>
          </w:p>
        </w:tc>
        <w:tc>
          <w:tcPr>
            <w:tcW w:w="1516" w:type="dxa"/>
          </w:tcPr>
          <w:p w14:paraId="5128A702"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Status</w:t>
            </w:r>
          </w:p>
        </w:tc>
        <w:tc>
          <w:tcPr>
            <w:tcW w:w="2241" w:type="dxa"/>
          </w:tcPr>
          <w:p w14:paraId="1F9BC787" w14:textId="77777777" w:rsidR="002C1F60" w:rsidRPr="000053EA" w:rsidRDefault="002C1F60">
            <w:pPr>
              <w:rPr>
                <w:rFonts w:asciiTheme="minorHAnsi" w:hAnsiTheme="minorHAnsi" w:cstheme="minorHAnsi"/>
                <w:b/>
                <w:bCs/>
              </w:rPr>
            </w:pPr>
            <w:r w:rsidRPr="000053EA">
              <w:rPr>
                <w:rFonts w:asciiTheme="minorHAnsi" w:hAnsiTheme="minorHAnsi" w:cstheme="minorHAnsi"/>
                <w:b/>
                <w:bCs/>
              </w:rPr>
              <w:t>Comments</w:t>
            </w:r>
          </w:p>
        </w:tc>
      </w:tr>
      <w:tr w:rsidR="002C1F60" w14:paraId="162CBCFA" w14:textId="77777777" w:rsidTr="004B72D9">
        <w:trPr>
          <w:trHeight w:val="537"/>
        </w:trPr>
        <w:tc>
          <w:tcPr>
            <w:tcW w:w="846" w:type="dxa"/>
          </w:tcPr>
          <w:p w14:paraId="2837B760" w14:textId="77777777" w:rsidR="002C1F60" w:rsidRPr="000053EA" w:rsidRDefault="002C1F60">
            <w:pPr>
              <w:jc w:val="center"/>
              <w:rPr>
                <w:rFonts w:asciiTheme="minorHAnsi" w:hAnsiTheme="minorHAnsi" w:cstheme="minorHAnsi"/>
              </w:rPr>
            </w:pPr>
            <w:r w:rsidRPr="000053EA">
              <w:rPr>
                <w:rFonts w:asciiTheme="minorHAnsi" w:hAnsiTheme="minorHAnsi" w:cstheme="minorHAnsi"/>
              </w:rPr>
              <w:t>01</w:t>
            </w:r>
          </w:p>
        </w:tc>
        <w:tc>
          <w:tcPr>
            <w:tcW w:w="2054" w:type="dxa"/>
            <w:vAlign w:val="center"/>
          </w:tcPr>
          <w:p w14:paraId="7C82A042" w14:textId="77777777" w:rsidR="002C1F60" w:rsidRPr="00B843D5" w:rsidRDefault="002C1F60">
            <w:pPr>
              <w:jc w:val="center"/>
              <w:rPr>
                <w:rFonts w:asciiTheme="minorHAnsi" w:hAnsiTheme="minorHAnsi" w:cstheme="minorBidi"/>
              </w:rPr>
            </w:pPr>
            <w:r w:rsidRPr="13AE92B2">
              <w:rPr>
                <w:rFonts w:asciiTheme="minorHAnsi" w:hAnsiTheme="minorHAnsi" w:cstheme="minorBidi"/>
              </w:rPr>
              <w:t>Delayed meeting with client and mentor</w:t>
            </w:r>
          </w:p>
          <w:p w14:paraId="3A4B01A2" w14:textId="77777777" w:rsidR="002C1F60" w:rsidRPr="000053EA" w:rsidRDefault="002C1F60">
            <w:pPr>
              <w:jc w:val="center"/>
              <w:rPr>
                <w:rFonts w:asciiTheme="minorHAnsi" w:hAnsiTheme="minorHAnsi" w:cstheme="minorHAnsi"/>
              </w:rPr>
            </w:pPr>
          </w:p>
        </w:tc>
        <w:tc>
          <w:tcPr>
            <w:tcW w:w="3212" w:type="dxa"/>
            <w:vAlign w:val="center"/>
          </w:tcPr>
          <w:p w14:paraId="6A8A6EDA"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Delayed start on entirety of project as we need more information and details from our client.</w:t>
            </w:r>
          </w:p>
        </w:tc>
        <w:tc>
          <w:tcPr>
            <w:tcW w:w="1314" w:type="dxa"/>
            <w:vAlign w:val="center"/>
          </w:tcPr>
          <w:p w14:paraId="5BCB9A94"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17/03/25</w:t>
            </w:r>
          </w:p>
        </w:tc>
        <w:tc>
          <w:tcPr>
            <w:tcW w:w="1143" w:type="dxa"/>
            <w:vAlign w:val="center"/>
          </w:tcPr>
          <w:p w14:paraId="2CF6037F"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Zafar</w:t>
            </w:r>
          </w:p>
        </w:tc>
        <w:tc>
          <w:tcPr>
            <w:tcW w:w="1252" w:type="dxa"/>
            <w:vAlign w:val="center"/>
          </w:tcPr>
          <w:p w14:paraId="74F0EFE8"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Group</w:t>
            </w:r>
          </w:p>
        </w:tc>
        <w:tc>
          <w:tcPr>
            <w:tcW w:w="1040" w:type="dxa"/>
            <w:vAlign w:val="center"/>
          </w:tcPr>
          <w:p w14:paraId="5A309024"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H</w:t>
            </w:r>
          </w:p>
        </w:tc>
        <w:tc>
          <w:tcPr>
            <w:tcW w:w="1235" w:type="dxa"/>
            <w:vAlign w:val="center"/>
          </w:tcPr>
          <w:p w14:paraId="14168E78"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NA</w:t>
            </w:r>
          </w:p>
        </w:tc>
        <w:tc>
          <w:tcPr>
            <w:tcW w:w="1516" w:type="dxa"/>
            <w:vAlign w:val="center"/>
          </w:tcPr>
          <w:p w14:paraId="40645FD2" w14:textId="77777777" w:rsidR="002C1F60" w:rsidRPr="000053EA" w:rsidRDefault="002C1F60">
            <w:pPr>
              <w:spacing w:line="259" w:lineRule="auto"/>
              <w:jc w:val="center"/>
            </w:pPr>
            <w:r w:rsidRPr="13AE92B2">
              <w:rPr>
                <w:rFonts w:asciiTheme="minorHAnsi" w:hAnsiTheme="minorHAnsi" w:cstheme="minorBidi"/>
              </w:rPr>
              <w:t>Closed</w:t>
            </w:r>
          </w:p>
        </w:tc>
        <w:tc>
          <w:tcPr>
            <w:tcW w:w="2241" w:type="dxa"/>
            <w:vAlign w:val="center"/>
          </w:tcPr>
          <w:p w14:paraId="65BCC70A"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First meeting with client has been pushed to 20/03/25</w:t>
            </w:r>
          </w:p>
        </w:tc>
      </w:tr>
      <w:tr w:rsidR="002C1F60" w14:paraId="54033674" w14:textId="77777777" w:rsidTr="004B72D9">
        <w:trPr>
          <w:trHeight w:val="506"/>
        </w:trPr>
        <w:tc>
          <w:tcPr>
            <w:tcW w:w="846" w:type="dxa"/>
          </w:tcPr>
          <w:p w14:paraId="4D5A7D57" w14:textId="77777777" w:rsidR="002C1F60" w:rsidRPr="000053EA" w:rsidRDefault="002C1F60">
            <w:pPr>
              <w:jc w:val="center"/>
              <w:rPr>
                <w:rFonts w:asciiTheme="minorHAnsi" w:hAnsiTheme="minorHAnsi" w:cstheme="minorHAnsi"/>
              </w:rPr>
            </w:pPr>
            <w:r w:rsidRPr="000053EA">
              <w:rPr>
                <w:rFonts w:asciiTheme="minorHAnsi" w:hAnsiTheme="minorHAnsi" w:cstheme="minorHAnsi"/>
              </w:rPr>
              <w:t>02</w:t>
            </w:r>
          </w:p>
        </w:tc>
        <w:tc>
          <w:tcPr>
            <w:tcW w:w="2054" w:type="dxa"/>
            <w:vAlign w:val="center"/>
          </w:tcPr>
          <w:p w14:paraId="23874720" w14:textId="77777777" w:rsidR="002C1F60" w:rsidRPr="00B843D5" w:rsidRDefault="002C1F60">
            <w:pPr>
              <w:jc w:val="center"/>
              <w:rPr>
                <w:rFonts w:asciiTheme="minorHAnsi" w:hAnsiTheme="minorHAnsi" w:cstheme="minorHAnsi"/>
              </w:rPr>
            </w:pPr>
            <w:r w:rsidRPr="00B843D5">
              <w:rPr>
                <w:rFonts w:asciiTheme="minorHAnsi" w:hAnsiTheme="minorHAnsi" w:cstheme="minorHAnsi"/>
              </w:rPr>
              <w:t>D-ITG isn’t available in Fedora repos; it won’t be compiled from source</w:t>
            </w:r>
          </w:p>
          <w:p w14:paraId="17C06C45" w14:textId="77777777" w:rsidR="002C1F60" w:rsidRPr="000053EA" w:rsidRDefault="002C1F60">
            <w:pPr>
              <w:jc w:val="center"/>
              <w:rPr>
                <w:rFonts w:asciiTheme="minorHAnsi" w:hAnsiTheme="minorHAnsi" w:cstheme="minorHAnsi"/>
              </w:rPr>
            </w:pPr>
          </w:p>
        </w:tc>
        <w:tc>
          <w:tcPr>
            <w:tcW w:w="3212" w:type="dxa"/>
            <w:vAlign w:val="center"/>
          </w:tcPr>
          <w:p w14:paraId="4C065E25"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If the source code can’t be fixed, another tool will have to be chosen for testing, despite the client’s request.</w:t>
            </w:r>
          </w:p>
        </w:tc>
        <w:tc>
          <w:tcPr>
            <w:tcW w:w="1314" w:type="dxa"/>
            <w:vAlign w:val="center"/>
          </w:tcPr>
          <w:p w14:paraId="2B568B6F"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25/03/25</w:t>
            </w:r>
          </w:p>
        </w:tc>
        <w:tc>
          <w:tcPr>
            <w:tcW w:w="1143" w:type="dxa"/>
            <w:vAlign w:val="center"/>
          </w:tcPr>
          <w:p w14:paraId="322FDA92"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Thomas</w:t>
            </w:r>
          </w:p>
        </w:tc>
        <w:tc>
          <w:tcPr>
            <w:tcW w:w="1252" w:type="dxa"/>
            <w:vAlign w:val="center"/>
          </w:tcPr>
          <w:p w14:paraId="70E0E42F"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Thomas</w:t>
            </w:r>
          </w:p>
        </w:tc>
        <w:tc>
          <w:tcPr>
            <w:tcW w:w="1040" w:type="dxa"/>
            <w:vAlign w:val="center"/>
          </w:tcPr>
          <w:p w14:paraId="7E9ED469"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H</w:t>
            </w:r>
          </w:p>
        </w:tc>
        <w:tc>
          <w:tcPr>
            <w:tcW w:w="1235" w:type="dxa"/>
            <w:vAlign w:val="center"/>
          </w:tcPr>
          <w:p w14:paraId="2E47AB5E"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27/03/25</w:t>
            </w:r>
          </w:p>
        </w:tc>
        <w:tc>
          <w:tcPr>
            <w:tcW w:w="1516" w:type="dxa"/>
            <w:vAlign w:val="center"/>
          </w:tcPr>
          <w:p w14:paraId="0E860C4B"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In Progress</w:t>
            </w:r>
          </w:p>
        </w:tc>
        <w:tc>
          <w:tcPr>
            <w:tcW w:w="2241" w:type="dxa"/>
            <w:vAlign w:val="center"/>
          </w:tcPr>
          <w:p w14:paraId="4792563D"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Client isn’t aware of this issue yet – it needs to be raised at 27/03 meeting</w:t>
            </w:r>
          </w:p>
        </w:tc>
      </w:tr>
      <w:tr w:rsidR="002C1F60" w14:paraId="6C0017F2" w14:textId="77777777" w:rsidTr="004B72D9">
        <w:trPr>
          <w:trHeight w:val="506"/>
        </w:trPr>
        <w:tc>
          <w:tcPr>
            <w:tcW w:w="846" w:type="dxa"/>
          </w:tcPr>
          <w:p w14:paraId="1A4CE73F" w14:textId="77777777" w:rsidR="002C1F60" w:rsidRPr="000053EA" w:rsidRDefault="002C1F60">
            <w:pPr>
              <w:jc w:val="center"/>
              <w:rPr>
                <w:rFonts w:asciiTheme="minorHAnsi" w:hAnsiTheme="minorHAnsi" w:cstheme="minorHAnsi"/>
              </w:rPr>
            </w:pPr>
            <w:r w:rsidRPr="000053EA">
              <w:rPr>
                <w:rFonts w:asciiTheme="minorHAnsi" w:hAnsiTheme="minorHAnsi" w:cstheme="minorHAnsi"/>
              </w:rPr>
              <w:t>03</w:t>
            </w:r>
          </w:p>
        </w:tc>
        <w:tc>
          <w:tcPr>
            <w:tcW w:w="2054" w:type="dxa"/>
            <w:vAlign w:val="center"/>
          </w:tcPr>
          <w:p w14:paraId="13500CF8"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Cancelled team meeting</w:t>
            </w:r>
          </w:p>
        </w:tc>
        <w:tc>
          <w:tcPr>
            <w:tcW w:w="3212" w:type="dxa"/>
            <w:vAlign w:val="center"/>
          </w:tcPr>
          <w:p w14:paraId="010E3899" w14:textId="53074B25" w:rsidR="002C1F60" w:rsidRPr="000053EA" w:rsidRDefault="002C1F60">
            <w:pPr>
              <w:jc w:val="center"/>
              <w:rPr>
                <w:rFonts w:asciiTheme="minorHAnsi" w:hAnsiTheme="minorHAnsi" w:cstheme="minorBidi"/>
              </w:rPr>
            </w:pPr>
            <w:r w:rsidRPr="13AE92B2">
              <w:rPr>
                <w:rFonts w:asciiTheme="minorHAnsi" w:hAnsiTheme="minorHAnsi" w:cstheme="minorBidi"/>
              </w:rPr>
              <w:t>Due to multiple members facing unfor</w:t>
            </w:r>
            <w:r w:rsidR="002058A4">
              <w:rPr>
                <w:rFonts w:asciiTheme="minorHAnsi" w:hAnsiTheme="minorHAnsi" w:cstheme="minorBidi"/>
              </w:rPr>
              <w:t>e</w:t>
            </w:r>
            <w:r w:rsidRPr="13AE92B2">
              <w:rPr>
                <w:rFonts w:asciiTheme="minorHAnsi" w:hAnsiTheme="minorHAnsi" w:cstheme="minorBidi"/>
              </w:rPr>
              <w:t>seen transport issues, our team meeting before our meeting with client and mentor had to be cancelled</w:t>
            </w:r>
          </w:p>
        </w:tc>
        <w:tc>
          <w:tcPr>
            <w:tcW w:w="1314" w:type="dxa"/>
            <w:vAlign w:val="center"/>
          </w:tcPr>
          <w:p w14:paraId="199E0965"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27/03/25</w:t>
            </w:r>
          </w:p>
        </w:tc>
        <w:tc>
          <w:tcPr>
            <w:tcW w:w="1143" w:type="dxa"/>
            <w:vAlign w:val="center"/>
          </w:tcPr>
          <w:p w14:paraId="5EDB29ED"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Larissa</w:t>
            </w:r>
          </w:p>
        </w:tc>
        <w:tc>
          <w:tcPr>
            <w:tcW w:w="1252" w:type="dxa"/>
            <w:vAlign w:val="center"/>
          </w:tcPr>
          <w:p w14:paraId="18E46452" w14:textId="77777777" w:rsidR="002C1F60" w:rsidRPr="000053EA" w:rsidRDefault="002C1F60">
            <w:pPr>
              <w:spacing w:line="259" w:lineRule="auto"/>
              <w:jc w:val="center"/>
            </w:pPr>
            <w:r w:rsidRPr="13AE92B2">
              <w:rPr>
                <w:rFonts w:asciiTheme="minorHAnsi" w:hAnsiTheme="minorHAnsi" w:cstheme="minorBidi"/>
              </w:rPr>
              <w:t>Thomas</w:t>
            </w:r>
          </w:p>
        </w:tc>
        <w:tc>
          <w:tcPr>
            <w:tcW w:w="1040" w:type="dxa"/>
            <w:vAlign w:val="center"/>
          </w:tcPr>
          <w:p w14:paraId="0CE95949" w14:textId="77777777" w:rsidR="002C1F60" w:rsidRPr="000053EA" w:rsidRDefault="002C1F60">
            <w:pPr>
              <w:jc w:val="center"/>
              <w:rPr>
                <w:rFonts w:asciiTheme="minorHAnsi" w:hAnsiTheme="minorHAnsi" w:cstheme="minorHAnsi"/>
              </w:rPr>
            </w:pPr>
            <w:r w:rsidRPr="00B843D5">
              <w:rPr>
                <w:rFonts w:asciiTheme="minorHAnsi" w:hAnsiTheme="minorHAnsi" w:cstheme="minorHAnsi"/>
              </w:rPr>
              <w:t>H</w:t>
            </w:r>
          </w:p>
        </w:tc>
        <w:tc>
          <w:tcPr>
            <w:tcW w:w="1235" w:type="dxa"/>
            <w:vAlign w:val="center"/>
          </w:tcPr>
          <w:p w14:paraId="6F130189"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29/03/25</w:t>
            </w:r>
          </w:p>
          <w:p w14:paraId="472ED191" w14:textId="77777777" w:rsidR="002C1F60" w:rsidRPr="000053EA" w:rsidRDefault="002C1F60">
            <w:pPr>
              <w:jc w:val="center"/>
              <w:rPr>
                <w:rFonts w:asciiTheme="minorHAnsi" w:hAnsiTheme="minorHAnsi" w:cstheme="minorBidi"/>
              </w:rPr>
            </w:pPr>
          </w:p>
        </w:tc>
        <w:tc>
          <w:tcPr>
            <w:tcW w:w="1516" w:type="dxa"/>
            <w:vAlign w:val="center"/>
          </w:tcPr>
          <w:p w14:paraId="6A2A779F"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Closed</w:t>
            </w:r>
          </w:p>
        </w:tc>
        <w:tc>
          <w:tcPr>
            <w:tcW w:w="2241" w:type="dxa"/>
            <w:vAlign w:val="center"/>
          </w:tcPr>
          <w:p w14:paraId="7A3C07B1"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Quick overview over Discord and in-depth debrief after to ensure everyone is on the same page</w:t>
            </w:r>
          </w:p>
        </w:tc>
      </w:tr>
      <w:tr w:rsidR="002C1F60" w14:paraId="54707972" w14:textId="77777777" w:rsidTr="00410D76">
        <w:trPr>
          <w:trHeight w:val="1498"/>
        </w:trPr>
        <w:tc>
          <w:tcPr>
            <w:tcW w:w="846" w:type="dxa"/>
          </w:tcPr>
          <w:p w14:paraId="5AA3887D" w14:textId="77777777" w:rsidR="002C1F60" w:rsidRPr="000053EA" w:rsidRDefault="002C1F60">
            <w:pPr>
              <w:spacing w:line="259" w:lineRule="auto"/>
            </w:pPr>
            <w:r w:rsidRPr="13AE92B2">
              <w:rPr>
                <w:rFonts w:asciiTheme="minorHAnsi" w:hAnsiTheme="minorHAnsi" w:cstheme="minorBidi"/>
              </w:rPr>
              <w:t>04</w:t>
            </w:r>
          </w:p>
        </w:tc>
        <w:tc>
          <w:tcPr>
            <w:tcW w:w="2054" w:type="dxa"/>
          </w:tcPr>
          <w:p w14:paraId="4EB7FAB3"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Management methodology didn't align with our project</w:t>
            </w:r>
          </w:p>
          <w:p w14:paraId="03199653" w14:textId="77777777" w:rsidR="002C1F60" w:rsidRPr="000053EA" w:rsidRDefault="002C1F60">
            <w:pPr>
              <w:rPr>
                <w:rFonts w:asciiTheme="minorHAnsi" w:hAnsiTheme="minorHAnsi" w:cstheme="minorBidi"/>
              </w:rPr>
            </w:pPr>
          </w:p>
        </w:tc>
        <w:tc>
          <w:tcPr>
            <w:tcW w:w="3212" w:type="dxa"/>
          </w:tcPr>
          <w:p w14:paraId="07A893D8"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Team roles and documentation process needed to be reviewed to indicate which protocol we will be following</w:t>
            </w:r>
          </w:p>
          <w:p w14:paraId="693C86F5" w14:textId="77777777" w:rsidR="002C1F60" w:rsidRPr="000053EA" w:rsidRDefault="002C1F60">
            <w:pPr>
              <w:rPr>
                <w:rFonts w:asciiTheme="minorHAnsi" w:hAnsiTheme="minorHAnsi" w:cstheme="minorBidi"/>
              </w:rPr>
            </w:pPr>
          </w:p>
        </w:tc>
        <w:tc>
          <w:tcPr>
            <w:tcW w:w="1314" w:type="dxa"/>
          </w:tcPr>
          <w:p w14:paraId="52124C65"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27/03/35</w:t>
            </w:r>
          </w:p>
          <w:p w14:paraId="2309A2B9" w14:textId="77777777" w:rsidR="002C1F60" w:rsidRPr="000053EA" w:rsidRDefault="002C1F60" w:rsidP="00410D76">
            <w:pPr>
              <w:jc w:val="center"/>
              <w:rPr>
                <w:rFonts w:asciiTheme="minorHAnsi" w:hAnsiTheme="minorHAnsi" w:cstheme="minorBidi"/>
              </w:rPr>
            </w:pPr>
          </w:p>
        </w:tc>
        <w:tc>
          <w:tcPr>
            <w:tcW w:w="1143" w:type="dxa"/>
          </w:tcPr>
          <w:p w14:paraId="43B4597D"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Zafar</w:t>
            </w:r>
          </w:p>
          <w:p w14:paraId="78D9F8C8" w14:textId="77777777" w:rsidR="002C1F60" w:rsidRPr="000053EA" w:rsidRDefault="002C1F60" w:rsidP="00410D76">
            <w:pPr>
              <w:jc w:val="center"/>
              <w:rPr>
                <w:rFonts w:asciiTheme="minorHAnsi" w:hAnsiTheme="minorHAnsi" w:cstheme="minorBidi"/>
              </w:rPr>
            </w:pPr>
          </w:p>
        </w:tc>
        <w:tc>
          <w:tcPr>
            <w:tcW w:w="1252" w:type="dxa"/>
          </w:tcPr>
          <w:p w14:paraId="5D2A11D5"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Group</w:t>
            </w:r>
          </w:p>
          <w:p w14:paraId="31FAF7EA" w14:textId="77777777" w:rsidR="002C1F60" w:rsidRPr="000053EA" w:rsidRDefault="002C1F60" w:rsidP="00410D76">
            <w:pPr>
              <w:jc w:val="center"/>
              <w:rPr>
                <w:rFonts w:asciiTheme="minorHAnsi" w:hAnsiTheme="minorHAnsi" w:cstheme="minorBidi"/>
              </w:rPr>
            </w:pPr>
          </w:p>
        </w:tc>
        <w:tc>
          <w:tcPr>
            <w:tcW w:w="1040" w:type="dxa"/>
          </w:tcPr>
          <w:p w14:paraId="04059631" w14:textId="77777777" w:rsidR="002C1F60" w:rsidRPr="000053EA" w:rsidRDefault="002C1F60" w:rsidP="00410D76">
            <w:pPr>
              <w:jc w:val="center"/>
              <w:rPr>
                <w:rFonts w:asciiTheme="minorHAnsi" w:hAnsiTheme="minorHAnsi" w:cstheme="minorBidi"/>
              </w:rPr>
            </w:pPr>
            <w:r w:rsidRPr="13AE92B2">
              <w:rPr>
                <w:rFonts w:asciiTheme="minorHAnsi" w:hAnsiTheme="minorHAnsi" w:cstheme="minorBidi"/>
              </w:rPr>
              <w:t>H</w:t>
            </w:r>
          </w:p>
        </w:tc>
        <w:tc>
          <w:tcPr>
            <w:tcW w:w="1235" w:type="dxa"/>
          </w:tcPr>
          <w:p w14:paraId="1C1F861B" w14:textId="6BB9E7DF" w:rsidR="002C1F60" w:rsidRPr="000053EA" w:rsidRDefault="002C1F60" w:rsidP="00410D76">
            <w:pPr>
              <w:jc w:val="center"/>
              <w:rPr>
                <w:rFonts w:asciiTheme="minorHAnsi" w:hAnsiTheme="minorHAnsi" w:cstheme="minorBidi"/>
              </w:rPr>
            </w:pPr>
            <w:r w:rsidRPr="13AE92B2">
              <w:rPr>
                <w:rFonts w:asciiTheme="minorHAnsi" w:hAnsiTheme="minorHAnsi" w:cstheme="minorBidi"/>
              </w:rPr>
              <w:t>29/03/25</w:t>
            </w:r>
          </w:p>
        </w:tc>
        <w:tc>
          <w:tcPr>
            <w:tcW w:w="1516" w:type="dxa"/>
          </w:tcPr>
          <w:p w14:paraId="00688677" w14:textId="77777777" w:rsidR="002C1F60" w:rsidRPr="00364110" w:rsidRDefault="002C1F60">
            <w:pPr>
              <w:spacing w:line="259" w:lineRule="auto"/>
              <w:jc w:val="center"/>
              <w:rPr>
                <w:rFonts w:asciiTheme="minorHAnsi" w:hAnsiTheme="minorHAnsi" w:cstheme="minorBidi"/>
              </w:rPr>
            </w:pPr>
            <w:r w:rsidRPr="13AE92B2">
              <w:rPr>
                <w:rFonts w:asciiTheme="minorHAnsi" w:hAnsiTheme="minorHAnsi" w:cstheme="minorBidi"/>
              </w:rPr>
              <w:t>Closed</w:t>
            </w:r>
          </w:p>
          <w:p w14:paraId="44FB2FBD" w14:textId="77777777" w:rsidR="002C1F60" w:rsidRPr="000053EA" w:rsidRDefault="002C1F60" w:rsidP="00410D76">
            <w:pPr>
              <w:jc w:val="center"/>
              <w:rPr>
                <w:rFonts w:asciiTheme="minorHAnsi" w:hAnsiTheme="minorHAnsi" w:cstheme="minorBidi"/>
              </w:rPr>
            </w:pPr>
          </w:p>
        </w:tc>
        <w:tc>
          <w:tcPr>
            <w:tcW w:w="2241" w:type="dxa"/>
          </w:tcPr>
          <w:p w14:paraId="73633B74" w14:textId="77777777" w:rsidR="002C1F60" w:rsidRPr="000053EA" w:rsidRDefault="002C1F60">
            <w:pPr>
              <w:jc w:val="center"/>
              <w:rPr>
                <w:rFonts w:asciiTheme="minorHAnsi" w:hAnsiTheme="minorHAnsi" w:cstheme="minorBidi"/>
              </w:rPr>
            </w:pPr>
            <w:r w:rsidRPr="13AE92B2">
              <w:rPr>
                <w:rFonts w:asciiTheme="minorHAnsi" w:hAnsiTheme="minorHAnsi" w:cstheme="minorBidi"/>
              </w:rPr>
              <w:t>A hybrid model approach has been selected to better suit the project</w:t>
            </w:r>
          </w:p>
          <w:p w14:paraId="40ECB88B" w14:textId="77777777" w:rsidR="002C1F60" w:rsidRPr="000053EA" w:rsidRDefault="002C1F60">
            <w:pPr>
              <w:rPr>
                <w:rFonts w:asciiTheme="minorHAnsi" w:hAnsiTheme="minorHAnsi" w:cstheme="minorBidi"/>
              </w:rPr>
            </w:pPr>
          </w:p>
        </w:tc>
      </w:tr>
    </w:tbl>
    <w:p w14:paraId="4573D149" w14:textId="759D7792" w:rsidR="00E22070" w:rsidRPr="00E22070" w:rsidRDefault="00E22070" w:rsidP="00E22070">
      <w:pPr>
        <w:rPr>
          <w:lang w:eastAsia="en-US"/>
        </w:rPr>
        <w:sectPr w:rsidR="00E22070" w:rsidRPr="00E22070" w:rsidSect="004B72D9">
          <w:pgSz w:w="16838" w:h="11906" w:orient="landscape"/>
          <w:pgMar w:top="720" w:right="567" w:bottom="720" w:left="567" w:header="709" w:footer="709" w:gutter="0"/>
          <w:cols w:space="708"/>
          <w:docGrid w:linePitch="360"/>
        </w:sectPr>
      </w:pPr>
    </w:p>
    <w:p w14:paraId="61B563CA" w14:textId="21C4FAAA" w:rsidR="006E6C02" w:rsidRDefault="0002462B" w:rsidP="00A41488">
      <w:pPr>
        <w:pStyle w:val="Title"/>
        <w:jc w:val="center"/>
      </w:pPr>
      <w:r>
        <w:lastRenderedPageBreak/>
        <w:t xml:space="preserve">Appendix </w:t>
      </w:r>
      <w:r w:rsidR="0002302C">
        <w:t>M</w:t>
      </w:r>
      <w:r w:rsidR="006E6C02">
        <w:t xml:space="preserve"> – Milestone Report</w:t>
      </w:r>
    </w:p>
    <w:p w14:paraId="2E86FC62" w14:textId="77777777" w:rsidR="003F58F2" w:rsidRDefault="003F58F2">
      <w:pPr>
        <w:spacing w:after="160" w:line="278" w:lineRule="auto"/>
      </w:pPr>
    </w:p>
    <w:p w14:paraId="206A2AD0" w14:textId="7705A48F" w:rsidR="00E7323A" w:rsidRDefault="00E7323A">
      <w:pPr>
        <w:spacing w:after="160" w:line="278" w:lineRule="auto"/>
      </w:pPr>
      <w:r>
        <w:br w:type="page"/>
      </w:r>
    </w:p>
    <w:p w14:paraId="41E83FA7" w14:textId="1C26AC94" w:rsidR="00E7323A" w:rsidRPr="00A41488" w:rsidRDefault="00E7323A" w:rsidP="00A41488">
      <w:pPr>
        <w:pStyle w:val="Title"/>
        <w:jc w:val="center"/>
        <w:rPr>
          <w:sz w:val="48"/>
          <w:szCs w:val="48"/>
        </w:rPr>
      </w:pPr>
      <w:r w:rsidRPr="00A41488">
        <w:rPr>
          <w:sz w:val="48"/>
          <w:szCs w:val="48"/>
        </w:rPr>
        <w:lastRenderedPageBreak/>
        <w:t xml:space="preserve">Appendix </w:t>
      </w:r>
      <w:r w:rsidR="0002302C" w:rsidRPr="00A41488">
        <w:rPr>
          <w:sz w:val="48"/>
          <w:szCs w:val="48"/>
        </w:rPr>
        <w:t>N</w:t>
      </w:r>
      <w:r w:rsidRPr="00A41488">
        <w:rPr>
          <w:sz w:val="48"/>
          <w:szCs w:val="48"/>
        </w:rPr>
        <w:t xml:space="preserve"> – Work Breakdown Structure (WBS)</w:t>
      </w:r>
    </w:p>
    <w:p w14:paraId="25FE830F" w14:textId="77777777" w:rsidR="009279AB" w:rsidRDefault="009279AB" w:rsidP="009279AB">
      <w:pPr>
        <w:rPr>
          <w:lang w:val="en-US"/>
        </w:rPr>
      </w:pPr>
      <w:r w:rsidRPr="00E37AEC">
        <w:rPr>
          <w:b/>
          <w:bCs/>
          <w:lang w:val="en-US"/>
        </w:rPr>
        <w:t>Prepared by:</w:t>
      </w:r>
      <w:r>
        <w:rPr>
          <w:lang w:val="en-US"/>
        </w:rPr>
        <w:t xml:space="preserve"> Win Phyo &amp; Thomas Robinson</w:t>
      </w:r>
    </w:p>
    <w:p w14:paraId="2FF68D86" w14:textId="77777777" w:rsidR="009279AB" w:rsidRDefault="009279AB" w:rsidP="009279AB">
      <w:pPr>
        <w:rPr>
          <w:lang w:val="en-US"/>
        </w:rPr>
      </w:pPr>
      <w:r w:rsidRPr="00E37AEC">
        <w:rPr>
          <w:b/>
          <w:bCs/>
          <w:lang w:val="en-US"/>
        </w:rPr>
        <w:t>Date:</w:t>
      </w:r>
      <w:r>
        <w:rPr>
          <w:lang w:val="en-US"/>
        </w:rPr>
        <w:t xml:space="preserve"> 30/03/2025</w:t>
      </w:r>
    </w:p>
    <w:p w14:paraId="20A01490" w14:textId="77777777" w:rsidR="009279AB" w:rsidRPr="004D20AF" w:rsidRDefault="009279AB" w:rsidP="009279AB">
      <w:r w:rsidRPr="00E37AEC">
        <w:rPr>
          <w:b/>
          <w:bCs/>
          <w:lang w:val="en-US"/>
        </w:rPr>
        <w:t>Project</w:t>
      </w:r>
      <w:r>
        <w:rPr>
          <w:b/>
          <w:bCs/>
          <w:lang w:val="en-US"/>
        </w:rPr>
        <w:t xml:space="preserve"> Name</w:t>
      </w:r>
      <w:r w:rsidRPr="00E37AEC">
        <w:rPr>
          <w:b/>
          <w:bCs/>
          <w:lang w:val="en-US"/>
        </w:rPr>
        <w:t>:</w:t>
      </w:r>
      <w:r>
        <w:rPr>
          <w:lang w:val="en-US"/>
        </w:rPr>
        <w:t xml:space="preserve"> </w:t>
      </w:r>
      <w:r w:rsidRPr="00E37AEC">
        <w:rPr>
          <w:lang w:val="en-US"/>
        </w:rPr>
        <w:t>Linux Network Performance Evaluation</w:t>
      </w:r>
      <w:r>
        <w:rPr>
          <w:lang w:val="en-US"/>
        </w:rPr>
        <w:t xml:space="preserve"> </w:t>
      </w:r>
    </w:p>
    <w:p w14:paraId="3841ABB5" w14:textId="77777777" w:rsidR="009279AB" w:rsidRDefault="009279AB" w:rsidP="009279AB">
      <w:pPr>
        <w:rPr>
          <w:lang w:val="en-US"/>
        </w:rPr>
      </w:pPr>
    </w:p>
    <w:p w14:paraId="123122CF" w14:textId="77777777" w:rsidR="009279AB" w:rsidRPr="001A598C" w:rsidRDefault="009279AB" w:rsidP="001A598C">
      <w:pPr>
        <w:numPr>
          <w:ilvl w:val="0"/>
          <w:numId w:val="27"/>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Planning Phase 03/03/2025 – 04/04/2025</w:t>
      </w:r>
    </w:p>
    <w:p w14:paraId="021109C3"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Project Initiation</w:t>
      </w:r>
    </w:p>
    <w:p w14:paraId="62B037E8"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 Kick-off Meeting Agenda</w:t>
      </w:r>
    </w:p>
    <w:p w14:paraId="1D5DB6B9"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Team-Client Kick-off Meeting Agenda</w:t>
      </w:r>
    </w:p>
    <w:p w14:paraId="2F378FDB"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Stakeholder Register</w:t>
      </w:r>
    </w:p>
    <w:p w14:paraId="01968454"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Project Charter</w:t>
      </w:r>
    </w:p>
    <w:p w14:paraId="065F2DBC"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 Contract</w:t>
      </w:r>
    </w:p>
    <w:p w14:paraId="0C6A4703"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 Meeting Minutes</w:t>
      </w:r>
    </w:p>
    <w:p w14:paraId="64330886"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Meeting Minutes</w:t>
      </w:r>
    </w:p>
    <w:p w14:paraId="14DAF3BA"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Develop Project Plans</w:t>
      </w:r>
    </w:p>
    <w:p w14:paraId="2EC4D39B"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Stakeholder Management Strategy</w:t>
      </w:r>
    </w:p>
    <w:p w14:paraId="42AB09B3"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Communications Management Plan</w:t>
      </w:r>
    </w:p>
    <w:p w14:paraId="369FEC66"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Work Breakdown Structure (WBS)</w:t>
      </w:r>
    </w:p>
    <w:p w14:paraId="303CCCC3"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Project Schedule</w:t>
      </w:r>
    </w:p>
    <w:p w14:paraId="27882829" w14:textId="77777777" w:rsidR="009279AB" w:rsidRPr="001A598C" w:rsidRDefault="009279AB" w:rsidP="001A598C">
      <w:pPr>
        <w:numPr>
          <w:ilvl w:val="3"/>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Schedule baseline showing originally planned activities with their durations and milestones</w:t>
      </w:r>
    </w:p>
    <w:p w14:paraId="2D798623" w14:textId="77777777" w:rsidR="009279AB" w:rsidRPr="001A598C" w:rsidRDefault="009279AB" w:rsidP="001A598C">
      <w:pPr>
        <w:numPr>
          <w:ilvl w:val="3"/>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Network Diagram</w:t>
      </w:r>
    </w:p>
    <w:p w14:paraId="2A1BAD01" w14:textId="77777777" w:rsidR="009279AB" w:rsidRPr="001A598C" w:rsidRDefault="009279AB" w:rsidP="001A598C">
      <w:pPr>
        <w:numPr>
          <w:ilvl w:val="3"/>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Critical Path Analysis</w:t>
      </w:r>
    </w:p>
    <w:p w14:paraId="02C8D35D"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Upskilling Plan</w:t>
      </w:r>
    </w:p>
    <w:p w14:paraId="6D613BA6"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Estimated Cost</w:t>
      </w:r>
    </w:p>
    <w:p w14:paraId="463A373C"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   Risk Register (Version 1)</w:t>
      </w:r>
    </w:p>
    <w:p w14:paraId="4265C0CE"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   Issue Log (Version 1)</w:t>
      </w:r>
    </w:p>
    <w:p w14:paraId="71A9C282"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Milestone Report (Version 1)</w:t>
      </w:r>
    </w:p>
    <w:p w14:paraId="597F1052" w14:textId="77777777" w:rsidR="00182E12" w:rsidRDefault="00182E12" w:rsidP="00182E12">
      <w:pPr>
        <w:numPr>
          <w:ilvl w:val="2"/>
          <w:numId w:val="27"/>
        </w:numPr>
        <w:spacing w:after="160" w:line="278" w:lineRule="auto"/>
        <w:contextualSpacing/>
      </w:pPr>
      <w:r>
        <w:t>Project Proposal Submission</w:t>
      </w:r>
    </w:p>
    <w:p w14:paraId="7AA1F8B8" w14:textId="77777777" w:rsidR="009279AB" w:rsidRDefault="009279AB" w:rsidP="001A598C">
      <w:pPr>
        <w:numPr>
          <w:ilvl w:val="2"/>
          <w:numId w:val="27"/>
        </w:numPr>
        <w:spacing w:after="160" w:line="278" w:lineRule="auto"/>
        <w:contextualSpacing/>
      </w:pPr>
      <w:r>
        <w:t xml:space="preserve">Project Proposal Presentation </w:t>
      </w:r>
    </w:p>
    <w:p w14:paraId="32CFB05E" w14:textId="77777777" w:rsidR="009279AB" w:rsidRPr="00182E12" w:rsidRDefault="009279AB" w:rsidP="00182E12">
      <w:pPr>
        <w:numPr>
          <w:ilvl w:val="2"/>
          <w:numId w:val="27"/>
        </w:numPr>
        <w:spacing w:after="160" w:line="278" w:lineRule="auto"/>
        <w:contextualSpacing/>
        <w:rPr>
          <w:b/>
        </w:rPr>
      </w:pPr>
      <w:r w:rsidRPr="00182E12">
        <w:rPr>
          <w:b/>
        </w:rPr>
        <w:t>Milestone 1 – Project Proposal</w:t>
      </w:r>
    </w:p>
    <w:p w14:paraId="118CA11B"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Risk Register (Version 2)</w:t>
      </w:r>
    </w:p>
    <w:p w14:paraId="5B0D35EA"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Issue Log (Version 2)</w:t>
      </w:r>
    </w:p>
    <w:p w14:paraId="24DA3930"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Milestone Report (Version 2)</w:t>
      </w:r>
    </w:p>
    <w:p w14:paraId="62D09E7B"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Lessons-Learned Report</w:t>
      </w:r>
    </w:p>
    <w:p w14:paraId="785CCFCA" w14:textId="77777777" w:rsidR="009279AB" w:rsidRPr="001A598C" w:rsidRDefault="009279AB" w:rsidP="001A598C">
      <w:pPr>
        <w:spacing w:after="160" w:line="278" w:lineRule="auto"/>
        <w:rPr>
          <w:rFonts w:eastAsia="Aptos" w:cs="Myanmar Text"/>
          <w:b/>
          <w:kern w:val="2"/>
          <w:lang w:eastAsia="en-US"/>
          <w14:ligatures w14:val="standardContextual"/>
        </w:rPr>
      </w:pPr>
      <w:r w:rsidRPr="001A598C">
        <w:rPr>
          <w:rFonts w:eastAsia="Aptos" w:cs="Myanmar Text"/>
          <w:b/>
          <w:kern w:val="2"/>
          <w:lang w:eastAsia="en-US"/>
          <w14:ligatures w14:val="standardContextual"/>
        </w:rPr>
        <w:br w:type="page"/>
      </w:r>
    </w:p>
    <w:p w14:paraId="1B9C62EF" w14:textId="77777777" w:rsidR="001A598C" w:rsidRPr="001A598C" w:rsidRDefault="001A598C" w:rsidP="001A598C">
      <w:pPr>
        <w:spacing w:line="278" w:lineRule="auto"/>
        <w:rPr>
          <w:rFonts w:eastAsia="Aptos" w:cs="Myanmar Text"/>
          <w:kern w:val="2"/>
          <w:lang w:eastAsia="en-US"/>
          <w14:ligatures w14:val="standardContextual"/>
        </w:rPr>
      </w:pPr>
    </w:p>
    <w:p w14:paraId="598C29B0" w14:textId="77777777" w:rsidR="009279AB" w:rsidRPr="001A598C" w:rsidRDefault="009279AB" w:rsidP="001A598C">
      <w:pPr>
        <w:numPr>
          <w:ilvl w:val="0"/>
          <w:numId w:val="27"/>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 xml:space="preserve">Analysis Phase 07/04/2025 – 06/06/2025 </w:t>
      </w:r>
    </w:p>
    <w:p w14:paraId="71282DFC"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Researching and Upskilling</w:t>
      </w:r>
    </w:p>
    <w:p w14:paraId="2D790FB7"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Team members upskill for necessary skills</w:t>
      </w:r>
    </w:p>
    <w:p w14:paraId="185C9A01" w14:textId="77777777" w:rsidR="009279AB" w:rsidRPr="001A598C" w:rsidRDefault="001A598C"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Analyse</w:t>
      </w:r>
      <w:r w:rsidR="009279AB" w:rsidRPr="001A598C">
        <w:rPr>
          <w:rFonts w:eastAsia="Aptos" w:cs="Myanmar Text"/>
          <w:kern w:val="2"/>
          <w:lang w:eastAsia="en-US"/>
          <w14:ligatures w14:val="standardContextual"/>
        </w:rPr>
        <w:t xml:space="preserve"> the procedure of the evaluation for automation</w:t>
      </w:r>
    </w:p>
    <w:p w14:paraId="338CC685"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Create generic Scripts for automation of the evaluation testing</w:t>
      </w:r>
    </w:p>
    <w:p w14:paraId="3AA8B1F6"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the script</w:t>
      </w:r>
    </w:p>
    <w:p w14:paraId="74BFF571"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Research on Network Tools (iPerf &amp; DITG)</w:t>
      </w:r>
    </w:p>
    <w:p w14:paraId="0337F068"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and Mentor Feedback on the progress</w:t>
      </w:r>
    </w:p>
    <w:p w14:paraId="140E7F1B" w14:textId="77777777" w:rsidR="009279AB" w:rsidRPr="001A598C" w:rsidRDefault="009279AB" w:rsidP="001A598C">
      <w:pPr>
        <w:spacing w:line="278" w:lineRule="auto"/>
        <w:ind w:left="360" w:firstLine="65"/>
        <w:contextualSpacing/>
        <w:rPr>
          <w:rFonts w:eastAsia="Aptos" w:cs="Myanmar Text"/>
          <w:b/>
          <w:kern w:val="2"/>
          <w:lang w:eastAsia="en-US"/>
          <w14:ligatures w14:val="standardContextual"/>
        </w:rPr>
      </w:pPr>
      <w:r w:rsidRPr="001A598C">
        <w:rPr>
          <w:rFonts w:eastAsia="Aptos" w:cs="Myanmar Text"/>
          <w:b/>
          <w:kern w:val="2"/>
          <w:lang w:eastAsia="en-US"/>
          <w14:ligatures w14:val="standardContextual"/>
        </w:rPr>
        <w:t>Milestone 2 – Mid-Term Review</w:t>
      </w:r>
    </w:p>
    <w:p w14:paraId="0B2EE091" w14:textId="77777777" w:rsidR="009279AB" w:rsidRPr="001A598C" w:rsidRDefault="009279AB" w:rsidP="001A598C">
      <w:pPr>
        <w:spacing w:line="278" w:lineRule="auto"/>
        <w:rPr>
          <w:rFonts w:eastAsia="Aptos" w:cs="Myanmar Text"/>
          <w:b/>
          <w:kern w:val="2"/>
          <w:lang w:eastAsia="en-US"/>
          <w14:ligatures w14:val="standardContextual"/>
        </w:rPr>
      </w:pPr>
    </w:p>
    <w:p w14:paraId="2069D62C" w14:textId="77777777" w:rsidR="009279AB" w:rsidRPr="001A598C" w:rsidRDefault="009279AB" w:rsidP="001A598C">
      <w:pPr>
        <w:spacing w:after="160" w:line="278" w:lineRule="auto"/>
        <w:rPr>
          <w:rFonts w:eastAsia="Aptos" w:cs="Myanmar Text"/>
          <w:b/>
          <w:i/>
          <w:kern w:val="2"/>
          <w:lang w:eastAsia="en-US"/>
          <w14:ligatures w14:val="standardContextual"/>
        </w:rPr>
      </w:pPr>
      <w:r w:rsidRPr="001A598C">
        <w:rPr>
          <w:rFonts w:eastAsia="Aptos" w:cs="Myanmar Text"/>
          <w:b/>
          <w:i/>
          <w:kern w:val="2"/>
          <w:lang w:eastAsia="en-US"/>
          <w14:ligatures w14:val="standardContextual"/>
        </w:rPr>
        <w:t>The Design and Development phased combined will have three iterations, one for each Linux operating system.</w:t>
      </w:r>
    </w:p>
    <w:p w14:paraId="174A1201" w14:textId="77777777" w:rsidR="009279AB" w:rsidRPr="001A598C" w:rsidRDefault="009279AB" w:rsidP="001A598C">
      <w:pPr>
        <w:numPr>
          <w:ilvl w:val="0"/>
          <w:numId w:val="27"/>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Design Phase</w:t>
      </w:r>
    </w:p>
    <w:p w14:paraId="0FA176CD"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Configuration of Two Computers as Routers</w:t>
      </w:r>
    </w:p>
    <w:p w14:paraId="4057400F"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Configure static IP addresses and subnet masks</w:t>
      </w:r>
    </w:p>
    <w:p w14:paraId="6E415205"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Configure Three different Network</w:t>
      </w:r>
    </w:p>
    <w:p w14:paraId="5AF46A19"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Testing connection between the network and hosts</w:t>
      </w:r>
    </w:p>
    <w:p w14:paraId="6D972AA7"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Installing Network Tools/ Software (iPerf and D-ITG) </w:t>
      </w:r>
    </w:p>
    <w:p w14:paraId="5B4C463F"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Setting up Monitoring Infrastructure</w:t>
      </w:r>
    </w:p>
    <w:p w14:paraId="182FC936"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the Technical Infrastructure for Evaluation</w:t>
      </w:r>
    </w:p>
    <w:p w14:paraId="7C46ECC9"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Improvement Based on Feedback</w:t>
      </w:r>
    </w:p>
    <w:p w14:paraId="47F6E8DC" w14:textId="77777777" w:rsidR="009279AB" w:rsidRPr="001A598C" w:rsidRDefault="009279AB" w:rsidP="001A598C">
      <w:pPr>
        <w:spacing w:line="278" w:lineRule="auto"/>
        <w:rPr>
          <w:rFonts w:eastAsia="Aptos" w:cs="Myanmar Text"/>
          <w:kern w:val="2"/>
          <w:lang w:eastAsia="en-US"/>
          <w14:ligatures w14:val="standardContextual"/>
        </w:rPr>
      </w:pPr>
    </w:p>
    <w:p w14:paraId="665013EA" w14:textId="77777777" w:rsidR="009279AB" w:rsidRPr="001A598C" w:rsidRDefault="009279AB" w:rsidP="001A598C">
      <w:pPr>
        <w:numPr>
          <w:ilvl w:val="0"/>
          <w:numId w:val="27"/>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Development Phase</w:t>
      </w:r>
    </w:p>
    <w:p w14:paraId="2918E99A"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Initial Testing for IPv4 in TCP and UDP on Ubuntu/ Fedora/ Kali</w:t>
      </w:r>
    </w:p>
    <w:p w14:paraId="3BC67A82"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Results from testing (Excel file + Log file) </w:t>
      </w:r>
    </w:p>
    <w:p w14:paraId="4856A498"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Evaluation</w:t>
      </w:r>
    </w:p>
    <w:p w14:paraId="3EF52D1E"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Improvement Based on Feedback</w:t>
      </w:r>
    </w:p>
    <w:p w14:paraId="5ED09FD4"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Evaluation for IPv6 in TCP and UDP on Ubuntu/ Fedora/ Kali</w:t>
      </w:r>
    </w:p>
    <w:p w14:paraId="0490703F"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Results from testing (</w:t>
      </w:r>
      <w:r w:rsidR="001A598C" w:rsidRPr="001A598C">
        <w:rPr>
          <w:rFonts w:eastAsia="Aptos" w:cs="Myanmar Text"/>
          <w:kern w:val="2"/>
          <w:lang w:eastAsia="en-US"/>
          <w14:ligatures w14:val="standardContextual"/>
        </w:rPr>
        <w:t>spreadsheet + logs)</w:t>
      </w:r>
      <w:r w:rsidRPr="001A598C">
        <w:rPr>
          <w:rFonts w:eastAsia="Aptos" w:cs="Myanmar Text"/>
          <w:kern w:val="2"/>
          <w:lang w:eastAsia="en-US"/>
          <w14:ligatures w14:val="standardContextual"/>
        </w:rPr>
        <w:t xml:space="preserve"> </w:t>
      </w:r>
    </w:p>
    <w:p w14:paraId="342EC767"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Evaluation</w:t>
      </w:r>
    </w:p>
    <w:p w14:paraId="01A47BD6"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Improvement Based on Feedback</w:t>
      </w:r>
    </w:p>
    <w:p w14:paraId="1E2F63D0" w14:textId="77777777" w:rsidR="009279AB" w:rsidRPr="001A598C" w:rsidRDefault="009279AB" w:rsidP="001A598C">
      <w:pPr>
        <w:spacing w:line="278" w:lineRule="auto"/>
        <w:ind w:left="567"/>
        <w:rPr>
          <w:rFonts w:eastAsia="Aptos" w:cs="Myanmar Text"/>
          <w:kern w:val="2"/>
          <w:u w:val="single"/>
          <w:lang w:eastAsia="en-US"/>
          <w14:ligatures w14:val="standardContextual"/>
        </w:rPr>
      </w:pPr>
      <w:r w:rsidRPr="001A598C">
        <w:rPr>
          <w:rFonts w:eastAsia="Aptos" w:cs="Myanmar Text"/>
          <w:b/>
          <w:kern w:val="2"/>
          <w:lang w:eastAsia="en-US"/>
          <w14:ligatures w14:val="standardContextual"/>
        </w:rPr>
        <w:br/>
      </w:r>
      <w:r w:rsidRPr="001A598C">
        <w:rPr>
          <w:rFonts w:eastAsia="Aptos" w:cs="Myanmar Text"/>
          <w:kern w:val="2"/>
          <w:sz w:val="28"/>
          <w:szCs w:val="28"/>
          <w:u w:val="single"/>
          <w:lang w:eastAsia="en-US"/>
          <w14:ligatures w14:val="standardContextual"/>
        </w:rPr>
        <w:t>Iteration 1: Ubuntu</w:t>
      </w:r>
    </w:p>
    <w:p w14:paraId="1B14D657" w14:textId="77777777" w:rsidR="009279AB" w:rsidRPr="001A598C" w:rsidRDefault="009279AB" w:rsidP="001A598C">
      <w:pPr>
        <w:spacing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Design Phase (21/07/2025 – 03/08/2025)</w:t>
      </w:r>
    </w:p>
    <w:p w14:paraId="096F9A4B" w14:textId="77777777" w:rsidR="009279AB" w:rsidRPr="001A598C" w:rsidRDefault="009279AB" w:rsidP="001A598C">
      <w:pPr>
        <w:spacing w:after="160"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Development Phase (04/08/2025 – 17/08/2025)</w:t>
      </w:r>
      <w:r w:rsidRPr="001A598C">
        <w:rPr>
          <w:rFonts w:eastAsia="Aptos" w:cs="Myanmar Text"/>
          <w:b/>
          <w:kern w:val="2"/>
          <w:lang w:eastAsia="en-US"/>
          <w14:ligatures w14:val="standardContextual"/>
        </w:rPr>
        <w:br/>
        <w:t>Milestone 3 – Completion of Ubuntu Evaluation</w:t>
      </w:r>
    </w:p>
    <w:p w14:paraId="197EE070" w14:textId="77777777" w:rsidR="009279AB" w:rsidRPr="001A598C" w:rsidRDefault="009279AB" w:rsidP="001A598C">
      <w:pPr>
        <w:spacing w:after="160" w:line="278" w:lineRule="auto"/>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br w:type="page"/>
      </w:r>
    </w:p>
    <w:p w14:paraId="3374F8D3" w14:textId="77777777" w:rsidR="009279AB" w:rsidRPr="001A598C" w:rsidRDefault="009279AB" w:rsidP="001A598C">
      <w:pPr>
        <w:spacing w:line="278" w:lineRule="auto"/>
        <w:ind w:left="567"/>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lastRenderedPageBreak/>
        <w:t>Iteration 2: Fedora</w:t>
      </w:r>
    </w:p>
    <w:p w14:paraId="297A8777" w14:textId="77777777" w:rsidR="009279AB" w:rsidRPr="001A598C" w:rsidRDefault="009279AB" w:rsidP="001A598C">
      <w:pPr>
        <w:spacing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Design Phase (18/08/2025 – 31/08/2025)</w:t>
      </w:r>
    </w:p>
    <w:p w14:paraId="5CABA307" w14:textId="77777777" w:rsidR="009279AB" w:rsidRPr="001A598C" w:rsidRDefault="009279AB" w:rsidP="001A598C">
      <w:pPr>
        <w:spacing w:line="278" w:lineRule="auto"/>
        <w:ind w:firstLine="567"/>
        <w:rPr>
          <w:rFonts w:eastAsia="Aptos" w:cs="Myanmar Text"/>
          <w:kern w:val="2"/>
          <w:lang w:eastAsia="en-US"/>
          <w14:ligatures w14:val="standardContextual"/>
        </w:rPr>
      </w:pPr>
      <w:r w:rsidRPr="001A598C">
        <w:rPr>
          <w:rFonts w:eastAsia="Aptos" w:cs="Myanmar Text"/>
          <w:kern w:val="2"/>
          <w:lang w:eastAsia="en-US"/>
          <w14:ligatures w14:val="standardContextual"/>
        </w:rPr>
        <w:t>Development Phase (01/09/2025 – 14/09/2025)</w:t>
      </w:r>
    </w:p>
    <w:p w14:paraId="3F9A2DFB" w14:textId="77777777" w:rsidR="009279AB" w:rsidRPr="001A598C" w:rsidRDefault="009279AB" w:rsidP="001A598C">
      <w:pPr>
        <w:spacing w:after="160" w:line="278" w:lineRule="auto"/>
        <w:ind w:left="567"/>
        <w:contextualSpacing/>
        <w:rPr>
          <w:rFonts w:eastAsia="Aptos" w:cs="Myanmar Text"/>
          <w:b/>
          <w:kern w:val="2"/>
          <w:lang w:eastAsia="en-US"/>
          <w14:ligatures w14:val="standardContextual"/>
        </w:rPr>
      </w:pPr>
      <w:r w:rsidRPr="001A598C">
        <w:rPr>
          <w:rFonts w:eastAsia="Aptos" w:cs="Myanmar Text"/>
          <w:b/>
          <w:kern w:val="2"/>
          <w:lang w:eastAsia="en-US"/>
          <w14:ligatures w14:val="standardContextual"/>
        </w:rPr>
        <w:t>Milestone 4 – Completion of Fedora Evaluation</w:t>
      </w:r>
    </w:p>
    <w:p w14:paraId="18E2BDAB" w14:textId="77777777" w:rsidR="009279AB" w:rsidRPr="001A598C" w:rsidRDefault="009279AB" w:rsidP="001A598C">
      <w:pPr>
        <w:spacing w:line="278" w:lineRule="auto"/>
        <w:ind w:left="567"/>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Iteration 3: Kali</w:t>
      </w:r>
    </w:p>
    <w:p w14:paraId="4D930789" w14:textId="77777777" w:rsidR="009279AB" w:rsidRPr="001A598C" w:rsidRDefault="009279AB" w:rsidP="001A598C">
      <w:pPr>
        <w:spacing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Design Phase (15/09/2025 – 28/09/2025)</w:t>
      </w:r>
    </w:p>
    <w:p w14:paraId="1C94F860" w14:textId="77777777" w:rsidR="009279AB" w:rsidRPr="001A598C" w:rsidRDefault="009279AB" w:rsidP="001A598C">
      <w:pPr>
        <w:spacing w:line="278" w:lineRule="auto"/>
        <w:ind w:left="567"/>
        <w:rPr>
          <w:rFonts w:eastAsia="Aptos" w:cs="Myanmar Text"/>
          <w:kern w:val="2"/>
          <w:lang w:eastAsia="en-US"/>
          <w14:ligatures w14:val="standardContextual"/>
        </w:rPr>
      </w:pPr>
      <w:r w:rsidRPr="001A598C">
        <w:rPr>
          <w:rFonts w:eastAsia="Aptos" w:cs="Myanmar Text"/>
          <w:kern w:val="2"/>
          <w:lang w:eastAsia="en-US"/>
          <w14:ligatures w14:val="standardContextual"/>
        </w:rPr>
        <w:t>Development Phase (29/09/2025 – 12/10/2025)</w:t>
      </w:r>
    </w:p>
    <w:p w14:paraId="1A093A0B" w14:textId="77777777" w:rsidR="009279AB" w:rsidRPr="001A598C" w:rsidRDefault="009279AB" w:rsidP="001A598C">
      <w:pPr>
        <w:spacing w:line="278" w:lineRule="auto"/>
        <w:ind w:left="567"/>
        <w:contextualSpacing/>
        <w:rPr>
          <w:rFonts w:eastAsia="Aptos" w:cs="Myanmar Text"/>
          <w:b/>
          <w:kern w:val="2"/>
          <w:lang w:eastAsia="en-US"/>
          <w14:ligatures w14:val="standardContextual"/>
        </w:rPr>
      </w:pPr>
      <w:r w:rsidRPr="001A598C">
        <w:rPr>
          <w:rFonts w:eastAsia="Aptos" w:cs="Myanmar Text"/>
          <w:b/>
          <w:kern w:val="2"/>
          <w:lang w:eastAsia="en-US"/>
          <w14:ligatures w14:val="standardContextual"/>
        </w:rPr>
        <w:t>Milestone 5 – Completion of Kali Evaluation</w:t>
      </w:r>
    </w:p>
    <w:p w14:paraId="6F047031" w14:textId="77777777" w:rsidR="009279AB" w:rsidRPr="001A598C" w:rsidRDefault="009279AB" w:rsidP="001A598C">
      <w:pPr>
        <w:spacing w:line="278" w:lineRule="auto"/>
        <w:rPr>
          <w:rFonts w:eastAsia="Aptos" w:cs="Myanmar Text"/>
          <w:b/>
          <w:kern w:val="2"/>
          <w:lang w:eastAsia="en-US"/>
          <w14:ligatures w14:val="standardContextual"/>
        </w:rPr>
      </w:pPr>
    </w:p>
    <w:p w14:paraId="1850EA7C" w14:textId="77777777" w:rsidR="009279AB" w:rsidRPr="001A598C" w:rsidRDefault="009279AB" w:rsidP="001A598C">
      <w:pPr>
        <w:numPr>
          <w:ilvl w:val="0"/>
          <w:numId w:val="27"/>
        </w:numPr>
        <w:spacing w:after="160" w:line="278" w:lineRule="auto"/>
        <w:contextualSpacing/>
        <w:rPr>
          <w:rFonts w:eastAsia="Aptos" w:cs="Myanmar Text"/>
          <w:kern w:val="2"/>
          <w:sz w:val="28"/>
          <w:szCs w:val="28"/>
          <w:u w:val="single"/>
          <w:lang w:eastAsia="en-US"/>
          <w14:ligatures w14:val="standardContextual"/>
        </w:rPr>
      </w:pPr>
      <w:r w:rsidRPr="001A598C">
        <w:rPr>
          <w:rFonts w:eastAsia="Aptos" w:cs="Myanmar Text"/>
          <w:kern w:val="2"/>
          <w:sz w:val="28"/>
          <w:szCs w:val="28"/>
          <w:u w:val="single"/>
          <w:lang w:eastAsia="en-US"/>
          <w14:ligatures w14:val="standardContextual"/>
        </w:rPr>
        <w:t>Execution Phase 13/10/2025 - 31/10/2025</w:t>
      </w:r>
    </w:p>
    <w:p w14:paraId="73405310"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Compile and compare results of evaluation</w:t>
      </w:r>
    </w:p>
    <w:p w14:paraId="05BF799D" w14:textId="77777777" w:rsidR="009279AB" w:rsidRPr="001A598C" w:rsidRDefault="001A598C"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Analyse</w:t>
      </w:r>
      <w:r w:rsidR="009279AB" w:rsidRPr="001A598C">
        <w:rPr>
          <w:rFonts w:eastAsia="Aptos" w:cs="Myanmar Text"/>
          <w:kern w:val="2"/>
          <w:lang w:eastAsia="en-US"/>
          <w14:ligatures w14:val="standardContextual"/>
        </w:rPr>
        <w:t xml:space="preserve"> performance pattern</w:t>
      </w:r>
    </w:p>
    <w:p w14:paraId="1DA9259F"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Summary of the network performance evaluation</w:t>
      </w:r>
    </w:p>
    <w:p w14:paraId="7D151754"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 xml:space="preserve">Create </w:t>
      </w:r>
      <w:r w:rsidR="001A598C" w:rsidRPr="001A598C">
        <w:rPr>
          <w:rFonts w:eastAsia="Aptos" w:cs="Myanmar Text"/>
          <w:kern w:val="2"/>
          <w:lang w:eastAsia="en-US"/>
          <w14:ligatures w14:val="standardContextual"/>
        </w:rPr>
        <w:t>Visualisations</w:t>
      </w:r>
      <w:r w:rsidRPr="001A598C">
        <w:rPr>
          <w:rFonts w:eastAsia="Aptos" w:cs="Myanmar Text"/>
          <w:kern w:val="2"/>
          <w:lang w:eastAsia="en-US"/>
          <w14:ligatures w14:val="standardContextual"/>
        </w:rPr>
        <w:t xml:space="preserve"> and reports </w:t>
      </w:r>
    </w:p>
    <w:p w14:paraId="2D2CF82A"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Client Feedback on Final Poster</w:t>
      </w:r>
    </w:p>
    <w:p w14:paraId="31392678" w14:textId="77777777" w:rsidR="009279AB" w:rsidRPr="001A598C" w:rsidRDefault="009279AB" w:rsidP="001A598C">
      <w:pPr>
        <w:numPr>
          <w:ilvl w:val="2"/>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Improvement Based on Feedback</w:t>
      </w:r>
    </w:p>
    <w:p w14:paraId="7885A0CF" w14:textId="77777777" w:rsidR="009279AB" w:rsidRPr="001A598C" w:rsidRDefault="009279AB" w:rsidP="001A598C">
      <w:pPr>
        <w:numPr>
          <w:ilvl w:val="1"/>
          <w:numId w:val="27"/>
        </w:numPr>
        <w:spacing w:after="160" w:line="278" w:lineRule="auto"/>
        <w:contextualSpacing/>
        <w:rPr>
          <w:rFonts w:eastAsia="Aptos" w:cs="Myanmar Text"/>
          <w:kern w:val="2"/>
          <w:lang w:eastAsia="en-US"/>
          <w14:ligatures w14:val="standardContextual"/>
        </w:rPr>
      </w:pPr>
      <w:r w:rsidRPr="001A598C">
        <w:rPr>
          <w:rFonts w:eastAsia="Aptos" w:cs="Myanmar Text"/>
          <w:kern w:val="2"/>
          <w:lang w:eastAsia="en-US"/>
          <w14:ligatures w14:val="standardContextual"/>
        </w:rPr>
        <w:t>Organize Folders for Portfolio</w:t>
      </w:r>
    </w:p>
    <w:p w14:paraId="39770F86" w14:textId="77777777" w:rsidR="00B848CB" w:rsidRPr="001A598C" w:rsidRDefault="009279AB" w:rsidP="001A598C">
      <w:pPr>
        <w:spacing w:after="160" w:line="278" w:lineRule="auto"/>
        <w:ind w:left="425"/>
        <w:contextualSpacing/>
        <w:rPr>
          <w:rFonts w:eastAsia="Aptos" w:cs="Myanmar Text"/>
          <w:b/>
          <w:kern w:val="2"/>
          <w:lang w:val="en-US" w:eastAsia="en-US"/>
          <w14:ligatures w14:val="standardContextual"/>
        </w:rPr>
      </w:pPr>
      <w:r w:rsidRPr="001A598C">
        <w:rPr>
          <w:rFonts w:eastAsia="Aptos" w:cs="Myanmar Text"/>
          <w:b/>
          <w:kern w:val="2"/>
          <w:lang w:eastAsia="en-US"/>
          <w14:ligatures w14:val="standardContextual"/>
        </w:rPr>
        <w:t xml:space="preserve">Milestone 6 – Final Poster </w:t>
      </w:r>
    </w:p>
    <w:p w14:paraId="5F785CE9" w14:textId="1DEB61DE" w:rsidR="00B848CB" w:rsidRDefault="00B848CB">
      <w:pPr>
        <w:spacing w:after="160" w:line="278" w:lineRule="auto"/>
      </w:pPr>
      <w:r>
        <w:br w:type="page"/>
      </w:r>
    </w:p>
    <w:p w14:paraId="5E4CCE2F" w14:textId="77777777" w:rsidR="00AB4848" w:rsidRDefault="00AB4848" w:rsidP="006A0B7A">
      <w:pPr>
        <w:pStyle w:val="Heading1"/>
        <w:sectPr w:rsidR="00AB4848">
          <w:pgSz w:w="11906" w:h="16838"/>
          <w:pgMar w:top="1440" w:right="1440" w:bottom="1440" w:left="1440" w:header="708" w:footer="708" w:gutter="0"/>
          <w:cols w:space="708"/>
          <w:docGrid w:linePitch="360"/>
        </w:sectPr>
      </w:pPr>
    </w:p>
    <w:p w14:paraId="6D4AA7BA" w14:textId="2274E32F" w:rsidR="00AE0191" w:rsidRDefault="00AE0191" w:rsidP="00A41488">
      <w:pPr>
        <w:pStyle w:val="Title"/>
        <w:jc w:val="center"/>
      </w:pPr>
      <w:r>
        <w:rPr>
          <w:noProof/>
        </w:rPr>
        <w:lastRenderedPageBreak/>
        <w:drawing>
          <wp:anchor distT="0" distB="0" distL="114300" distR="114300" simplePos="0" relativeHeight="251658247" behindDoc="0" locked="0" layoutInCell="1" allowOverlap="1" wp14:anchorId="70E9965D" wp14:editId="15F0C8FE">
            <wp:simplePos x="0" y="0"/>
            <wp:positionH relativeFrom="margin">
              <wp:align>left</wp:align>
            </wp:positionH>
            <wp:positionV relativeFrom="paragraph">
              <wp:posOffset>521970</wp:posOffset>
            </wp:positionV>
            <wp:extent cx="9796467" cy="5638800"/>
            <wp:effectExtent l="0" t="0" r="6985" b="0"/>
            <wp:wrapTopAndBottom/>
            <wp:docPr id="11212052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05295" name="Picture 1" descr="A screenshot of a computer&#10;&#10;AI-generated content may be incorrect."/>
                    <pic:cNvPicPr/>
                  </pic:nvPicPr>
                  <pic:blipFill>
                    <a:blip r:embed="rId61">
                      <a:extLst>
                        <a:ext uri="{28A0092B-C50C-407E-A947-70E740481C1C}">
                          <a14:useLocalDpi xmlns:a14="http://schemas.microsoft.com/office/drawing/2010/main" val="0"/>
                        </a:ext>
                      </a:extLst>
                    </a:blip>
                    <a:stretch>
                      <a:fillRect/>
                    </a:stretch>
                  </pic:blipFill>
                  <pic:spPr>
                    <a:xfrm>
                      <a:off x="0" y="0"/>
                      <a:ext cx="9796467" cy="5638800"/>
                    </a:xfrm>
                    <a:prstGeom prst="rect">
                      <a:avLst/>
                    </a:prstGeom>
                  </pic:spPr>
                </pic:pic>
              </a:graphicData>
            </a:graphic>
            <wp14:sizeRelH relativeFrom="margin">
              <wp14:pctWidth>0</wp14:pctWidth>
            </wp14:sizeRelH>
            <wp14:sizeRelV relativeFrom="margin">
              <wp14:pctHeight>0</wp14:pctHeight>
            </wp14:sizeRelV>
          </wp:anchor>
        </w:drawing>
      </w:r>
      <w:r>
        <w:t xml:space="preserve">Appendix </w:t>
      </w:r>
      <w:r w:rsidR="0002302C">
        <w:t>O</w:t>
      </w:r>
      <w:r>
        <w:t xml:space="preserve"> – Gantt Chart</w:t>
      </w:r>
    </w:p>
    <w:p w14:paraId="2BA62999" w14:textId="77777777" w:rsidR="00266365" w:rsidRDefault="00266365" w:rsidP="00AB4848">
      <w:pPr>
        <w:rPr>
          <w:lang w:eastAsia="en-US"/>
        </w:rPr>
        <w:sectPr w:rsidR="00266365" w:rsidSect="00AE0191">
          <w:pgSz w:w="16838" w:h="11906" w:orient="landscape"/>
          <w:pgMar w:top="284" w:right="284" w:bottom="113" w:left="284" w:header="709" w:footer="709" w:gutter="0"/>
          <w:cols w:space="708"/>
          <w:docGrid w:linePitch="360"/>
        </w:sectPr>
      </w:pPr>
    </w:p>
    <w:p w14:paraId="2096AED2" w14:textId="77777777" w:rsidR="00266365" w:rsidRPr="008B303D" w:rsidRDefault="00266365" w:rsidP="00266365">
      <w:pPr>
        <w:jc w:val="center"/>
        <w:rPr>
          <w:b/>
          <w:bCs/>
          <w:sz w:val="36"/>
          <w:szCs w:val="36"/>
        </w:rPr>
      </w:pPr>
      <w:r w:rsidRPr="008B303D">
        <w:rPr>
          <w:b/>
          <w:bCs/>
          <w:sz w:val="36"/>
          <w:szCs w:val="36"/>
        </w:rPr>
        <w:lastRenderedPageBreak/>
        <w:t>Critical Path Analysis</w:t>
      </w:r>
    </w:p>
    <w:p w14:paraId="4FBD78C4" w14:textId="77777777" w:rsidR="00266365" w:rsidRPr="008B303D" w:rsidRDefault="00266365" w:rsidP="00266365">
      <w:pPr>
        <w:rPr>
          <w:b/>
          <w:bCs/>
        </w:rPr>
      </w:pPr>
      <w:r w:rsidRPr="008B303D">
        <w:rPr>
          <w:b/>
          <w:bCs/>
        </w:rPr>
        <w:t>Author: Win Phyo</w:t>
      </w:r>
    </w:p>
    <w:p w14:paraId="32CEE62C" w14:textId="77777777" w:rsidR="00266365" w:rsidRPr="008B303D" w:rsidRDefault="00266365" w:rsidP="00266365">
      <w:pPr>
        <w:rPr>
          <w:b/>
          <w:bCs/>
        </w:rPr>
      </w:pPr>
      <w:r w:rsidRPr="008B303D">
        <w:rPr>
          <w:b/>
          <w:bCs/>
        </w:rPr>
        <w:t xml:space="preserve">Date: </w:t>
      </w:r>
      <w:r>
        <w:rPr>
          <w:b/>
          <w:bCs/>
        </w:rPr>
        <w:t>30/03/2025</w:t>
      </w:r>
    </w:p>
    <w:p w14:paraId="46610033" w14:textId="77777777" w:rsidR="00266365" w:rsidRPr="008B303D" w:rsidRDefault="00266365" w:rsidP="00266365">
      <w:pPr>
        <w:rPr>
          <w:b/>
          <w:bCs/>
        </w:rPr>
      </w:pPr>
      <w:r w:rsidRPr="008B303D">
        <w:rPr>
          <w:b/>
          <w:bCs/>
        </w:rPr>
        <w:t>Version: 1.0</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3"/>
        <w:gridCol w:w="657"/>
        <w:gridCol w:w="1333"/>
        <w:gridCol w:w="1721"/>
        <w:gridCol w:w="1428"/>
        <w:gridCol w:w="1428"/>
      </w:tblGrid>
      <w:tr w:rsidR="00266365" w:rsidRPr="008B303D" w14:paraId="3AA5A755" w14:textId="77777777" w:rsidTr="00D97EE0">
        <w:trPr>
          <w:trHeight w:val="356"/>
        </w:trPr>
        <w:tc>
          <w:tcPr>
            <w:tcW w:w="6840" w:type="dxa"/>
            <w:tcBorders>
              <w:top w:val="single" w:sz="4" w:space="0" w:color="auto"/>
              <w:left w:val="single" w:sz="4" w:space="0" w:color="auto"/>
              <w:bottom w:val="single" w:sz="4" w:space="0" w:color="auto"/>
              <w:right w:val="single" w:sz="4" w:space="0" w:color="auto"/>
            </w:tcBorders>
            <w:shd w:val="clear" w:color="auto" w:fill="D9D9D9"/>
            <w:hideMark/>
          </w:tcPr>
          <w:p w14:paraId="125172AE" w14:textId="77777777" w:rsidR="00266365" w:rsidRPr="008B303D" w:rsidRDefault="00266365" w:rsidP="00D97EE0">
            <w:pPr>
              <w:rPr>
                <w:b/>
                <w:bCs/>
              </w:rPr>
            </w:pPr>
            <w:r w:rsidRPr="008B303D">
              <w:rPr>
                <w:b/>
                <w:bCs/>
              </w:rPr>
              <w:t>Task name</w:t>
            </w:r>
          </w:p>
        </w:tc>
        <w:tc>
          <w:tcPr>
            <w:tcW w:w="675" w:type="dxa"/>
            <w:tcBorders>
              <w:top w:val="single" w:sz="4" w:space="0" w:color="auto"/>
              <w:left w:val="single" w:sz="4" w:space="0" w:color="auto"/>
              <w:bottom w:val="single" w:sz="4" w:space="0" w:color="auto"/>
              <w:right w:val="single" w:sz="4" w:space="0" w:color="auto"/>
            </w:tcBorders>
            <w:shd w:val="clear" w:color="auto" w:fill="D9D9D9"/>
            <w:hideMark/>
          </w:tcPr>
          <w:p w14:paraId="59A941FE" w14:textId="77777777" w:rsidR="00266365" w:rsidRPr="008B303D" w:rsidRDefault="00266365" w:rsidP="00D97EE0">
            <w:pPr>
              <w:rPr>
                <w:b/>
                <w:bCs/>
              </w:rPr>
            </w:pPr>
            <w:r w:rsidRPr="008B303D">
              <w:rPr>
                <w:b/>
                <w:bCs/>
              </w:rPr>
              <w:t xml:space="preserve">ID </w:t>
            </w:r>
          </w:p>
        </w:tc>
        <w:tc>
          <w:tcPr>
            <w:tcW w:w="1258" w:type="dxa"/>
            <w:tcBorders>
              <w:top w:val="single" w:sz="4" w:space="0" w:color="auto"/>
              <w:left w:val="single" w:sz="4" w:space="0" w:color="auto"/>
              <w:bottom w:val="single" w:sz="4" w:space="0" w:color="auto"/>
              <w:right w:val="single" w:sz="4" w:space="0" w:color="auto"/>
            </w:tcBorders>
            <w:shd w:val="clear" w:color="auto" w:fill="D9D9D9"/>
            <w:hideMark/>
          </w:tcPr>
          <w:p w14:paraId="4D55A3BC" w14:textId="77777777" w:rsidR="00266365" w:rsidRPr="008B303D" w:rsidRDefault="00266365" w:rsidP="00D97EE0">
            <w:pPr>
              <w:rPr>
                <w:b/>
                <w:bCs/>
              </w:rPr>
            </w:pPr>
            <w:r w:rsidRPr="008B303D">
              <w:rPr>
                <w:b/>
                <w:bCs/>
              </w:rPr>
              <w:t>Estimated Duration</w:t>
            </w:r>
          </w:p>
        </w:tc>
        <w:tc>
          <w:tcPr>
            <w:tcW w:w="1460" w:type="dxa"/>
            <w:tcBorders>
              <w:top w:val="single" w:sz="4" w:space="0" w:color="auto"/>
              <w:left w:val="single" w:sz="4" w:space="0" w:color="auto"/>
              <w:bottom w:val="single" w:sz="4" w:space="0" w:color="auto"/>
              <w:right w:val="single" w:sz="4" w:space="0" w:color="auto"/>
            </w:tcBorders>
            <w:shd w:val="clear" w:color="auto" w:fill="D9D9D9"/>
          </w:tcPr>
          <w:p w14:paraId="697743CD" w14:textId="77777777" w:rsidR="00266365" w:rsidRPr="008B303D" w:rsidRDefault="00266365" w:rsidP="00D97EE0">
            <w:pPr>
              <w:rPr>
                <w:b/>
                <w:bCs/>
              </w:rPr>
            </w:pPr>
            <w:r w:rsidRPr="008B303D">
              <w:rPr>
                <w:b/>
                <w:bCs/>
              </w:rPr>
              <w:t>Predecessors</w:t>
            </w:r>
          </w:p>
        </w:tc>
        <w:tc>
          <w:tcPr>
            <w:tcW w:w="1376" w:type="dxa"/>
            <w:tcBorders>
              <w:top w:val="single" w:sz="4" w:space="0" w:color="auto"/>
              <w:left w:val="single" w:sz="4" w:space="0" w:color="auto"/>
              <w:bottom w:val="single" w:sz="4" w:space="0" w:color="auto"/>
              <w:right w:val="single" w:sz="4" w:space="0" w:color="auto"/>
            </w:tcBorders>
            <w:shd w:val="clear" w:color="auto" w:fill="D9D9D9"/>
          </w:tcPr>
          <w:p w14:paraId="1F710DE1" w14:textId="77777777" w:rsidR="00266365" w:rsidRPr="008B303D" w:rsidRDefault="00266365" w:rsidP="00D97EE0">
            <w:pPr>
              <w:rPr>
                <w:b/>
                <w:bCs/>
              </w:rPr>
            </w:pPr>
            <w:r w:rsidRPr="008B303D">
              <w:rPr>
                <w:b/>
                <w:bCs/>
              </w:rPr>
              <w:t>Start Date</w:t>
            </w:r>
          </w:p>
        </w:tc>
        <w:tc>
          <w:tcPr>
            <w:tcW w:w="1341" w:type="dxa"/>
            <w:tcBorders>
              <w:top w:val="single" w:sz="4" w:space="0" w:color="auto"/>
              <w:left w:val="single" w:sz="4" w:space="0" w:color="auto"/>
              <w:bottom w:val="single" w:sz="4" w:space="0" w:color="auto"/>
              <w:right w:val="single" w:sz="4" w:space="0" w:color="auto"/>
            </w:tcBorders>
            <w:shd w:val="clear" w:color="auto" w:fill="D9D9D9"/>
          </w:tcPr>
          <w:p w14:paraId="4F2E349F" w14:textId="77777777" w:rsidR="00266365" w:rsidRPr="008B303D" w:rsidRDefault="00266365" w:rsidP="00D97EE0">
            <w:pPr>
              <w:rPr>
                <w:b/>
                <w:bCs/>
              </w:rPr>
            </w:pPr>
            <w:r w:rsidRPr="008B303D">
              <w:rPr>
                <w:b/>
                <w:bCs/>
              </w:rPr>
              <w:t>End Date</w:t>
            </w:r>
          </w:p>
        </w:tc>
      </w:tr>
      <w:tr w:rsidR="00266365" w:rsidRPr="008B303D" w14:paraId="18768DA5"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00112D1E" w14:textId="77777777" w:rsidR="00266365" w:rsidRPr="008B303D" w:rsidRDefault="00266365" w:rsidP="00D97EE0">
            <w:pPr>
              <w:spacing w:line="360" w:lineRule="auto"/>
            </w:pPr>
            <w:r>
              <w:t>3. Design and Development Phase</w:t>
            </w:r>
          </w:p>
        </w:tc>
        <w:tc>
          <w:tcPr>
            <w:tcW w:w="675" w:type="dxa"/>
            <w:tcBorders>
              <w:top w:val="single" w:sz="4" w:space="0" w:color="auto"/>
              <w:left w:val="single" w:sz="4" w:space="0" w:color="auto"/>
              <w:bottom w:val="single" w:sz="4" w:space="0" w:color="auto"/>
              <w:right w:val="single" w:sz="4" w:space="0" w:color="auto"/>
            </w:tcBorders>
          </w:tcPr>
          <w:p w14:paraId="2DFC8515" w14:textId="77777777" w:rsidR="00266365" w:rsidRPr="008B303D" w:rsidRDefault="00266365" w:rsidP="00D97EE0">
            <w:pPr>
              <w:spacing w:line="360" w:lineRule="auto"/>
              <w:rPr>
                <w:b/>
                <w:bCs/>
              </w:rPr>
            </w:pPr>
            <w:r>
              <w:rPr>
                <w:b/>
                <w:bCs/>
              </w:rPr>
              <w:t>11</w:t>
            </w:r>
          </w:p>
        </w:tc>
        <w:tc>
          <w:tcPr>
            <w:tcW w:w="1258" w:type="dxa"/>
            <w:tcBorders>
              <w:top w:val="single" w:sz="4" w:space="0" w:color="auto"/>
              <w:left w:val="single" w:sz="4" w:space="0" w:color="auto"/>
              <w:bottom w:val="single" w:sz="4" w:space="0" w:color="auto"/>
              <w:right w:val="single" w:sz="4" w:space="0" w:color="auto"/>
            </w:tcBorders>
          </w:tcPr>
          <w:p w14:paraId="4B8A3E69" w14:textId="77777777" w:rsidR="00266365" w:rsidRPr="008B303D" w:rsidRDefault="00266365" w:rsidP="00D97EE0">
            <w:pPr>
              <w:spacing w:line="360" w:lineRule="auto"/>
              <w:rPr>
                <w:b/>
                <w:bCs/>
              </w:rPr>
            </w:pPr>
            <w:r>
              <w:rPr>
                <w:b/>
                <w:bCs/>
              </w:rPr>
              <w:t>60 days</w:t>
            </w:r>
          </w:p>
        </w:tc>
        <w:tc>
          <w:tcPr>
            <w:tcW w:w="1460" w:type="dxa"/>
            <w:tcBorders>
              <w:top w:val="single" w:sz="4" w:space="0" w:color="auto"/>
              <w:left w:val="single" w:sz="4" w:space="0" w:color="auto"/>
              <w:bottom w:val="single" w:sz="4" w:space="0" w:color="auto"/>
              <w:right w:val="single" w:sz="4" w:space="0" w:color="auto"/>
            </w:tcBorders>
          </w:tcPr>
          <w:p w14:paraId="11892A13" w14:textId="77777777" w:rsidR="00266365" w:rsidRPr="008B303D" w:rsidRDefault="00266365" w:rsidP="00D97EE0">
            <w:pPr>
              <w:spacing w:line="360" w:lineRule="auto"/>
              <w:rPr>
                <w:b/>
                <w:bCs/>
              </w:rPr>
            </w:pPr>
            <w:r>
              <w:rPr>
                <w:b/>
                <w:bCs/>
              </w:rPr>
              <w:t>5</w:t>
            </w:r>
          </w:p>
        </w:tc>
        <w:tc>
          <w:tcPr>
            <w:tcW w:w="1376" w:type="dxa"/>
            <w:tcBorders>
              <w:top w:val="single" w:sz="4" w:space="0" w:color="auto"/>
              <w:left w:val="single" w:sz="4" w:space="0" w:color="auto"/>
              <w:bottom w:val="single" w:sz="4" w:space="0" w:color="auto"/>
              <w:right w:val="single" w:sz="4" w:space="0" w:color="auto"/>
            </w:tcBorders>
          </w:tcPr>
          <w:p w14:paraId="561FCBE8" w14:textId="77777777" w:rsidR="00266365" w:rsidRPr="008B303D" w:rsidRDefault="00266365" w:rsidP="00D97EE0">
            <w:pPr>
              <w:spacing w:line="360" w:lineRule="auto"/>
              <w:rPr>
                <w:b/>
                <w:bCs/>
              </w:rPr>
            </w:pPr>
            <w:r>
              <w:rPr>
                <w:b/>
                <w:bCs/>
              </w:rPr>
              <w:t>21/07/2025</w:t>
            </w:r>
          </w:p>
        </w:tc>
        <w:tc>
          <w:tcPr>
            <w:tcW w:w="1341" w:type="dxa"/>
            <w:tcBorders>
              <w:top w:val="single" w:sz="4" w:space="0" w:color="auto"/>
              <w:left w:val="single" w:sz="4" w:space="0" w:color="auto"/>
              <w:bottom w:val="single" w:sz="4" w:space="0" w:color="auto"/>
              <w:right w:val="single" w:sz="4" w:space="0" w:color="auto"/>
            </w:tcBorders>
          </w:tcPr>
          <w:p w14:paraId="1CDE552E" w14:textId="77777777" w:rsidR="00266365" w:rsidRPr="008B303D" w:rsidRDefault="00266365" w:rsidP="00D97EE0">
            <w:pPr>
              <w:spacing w:line="360" w:lineRule="auto"/>
              <w:rPr>
                <w:b/>
                <w:bCs/>
              </w:rPr>
            </w:pPr>
            <w:r>
              <w:rPr>
                <w:b/>
                <w:bCs/>
              </w:rPr>
              <w:t>12/10/2025</w:t>
            </w:r>
          </w:p>
        </w:tc>
      </w:tr>
      <w:tr w:rsidR="00266365" w:rsidRPr="008B303D" w14:paraId="4211A68E"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724B4CE" w14:textId="77777777" w:rsidR="00266365" w:rsidRDefault="00266365" w:rsidP="00D97EE0">
            <w:pPr>
              <w:spacing w:line="360" w:lineRule="auto"/>
            </w:pPr>
            <w:r>
              <w:t>3.1 Iteration 1 – ubuntu</w:t>
            </w:r>
          </w:p>
        </w:tc>
        <w:tc>
          <w:tcPr>
            <w:tcW w:w="675" w:type="dxa"/>
            <w:tcBorders>
              <w:top w:val="single" w:sz="4" w:space="0" w:color="auto"/>
              <w:left w:val="single" w:sz="4" w:space="0" w:color="auto"/>
              <w:bottom w:val="single" w:sz="4" w:space="0" w:color="auto"/>
              <w:right w:val="single" w:sz="4" w:space="0" w:color="auto"/>
            </w:tcBorders>
          </w:tcPr>
          <w:p w14:paraId="76390FB6" w14:textId="77777777" w:rsidR="00266365" w:rsidRPr="008B303D" w:rsidRDefault="00266365" w:rsidP="00D97EE0">
            <w:pPr>
              <w:spacing w:line="360" w:lineRule="auto"/>
              <w:rPr>
                <w:b/>
                <w:bCs/>
              </w:rPr>
            </w:pPr>
            <w:r>
              <w:rPr>
                <w:b/>
                <w:bCs/>
              </w:rPr>
              <w:t>12</w:t>
            </w:r>
          </w:p>
        </w:tc>
        <w:tc>
          <w:tcPr>
            <w:tcW w:w="1258" w:type="dxa"/>
            <w:tcBorders>
              <w:top w:val="single" w:sz="4" w:space="0" w:color="auto"/>
              <w:left w:val="single" w:sz="4" w:space="0" w:color="auto"/>
              <w:bottom w:val="single" w:sz="4" w:space="0" w:color="auto"/>
              <w:right w:val="single" w:sz="4" w:space="0" w:color="auto"/>
            </w:tcBorders>
          </w:tcPr>
          <w:p w14:paraId="061CA0E6" w14:textId="77777777" w:rsidR="00266365" w:rsidRPr="008B303D" w:rsidRDefault="00266365" w:rsidP="00D97EE0">
            <w:pPr>
              <w:spacing w:line="360" w:lineRule="auto"/>
              <w:rPr>
                <w:b/>
                <w:bCs/>
              </w:rPr>
            </w:pPr>
            <w:r>
              <w:rPr>
                <w:b/>
                <w:bCs/>
              </w:rPr>
              <w:t>21 days</w:t>
            </w:r>
          </w:p>
        </w:tc>
        <w:tc>
          <w:tcPr>
            <w:tcW w:w="1460" w:type="dxa"/>
            <w:tcBorders>
              <w:top w:val="single" w:sz="4" w:space="0" w:color="auto"/>
              <w:left w:val="single" w:sz="4" w:space="0" w:color="auto"/>
              <w:bottom w:val="single" w:sz="4" w:space="0" w:color="auto"/>
              <w:right w:val="single" w:sz="4" w:space="0" w:color="auto"/>
            </w:tcBorders>
          </w:tcPr>
          <w:p w14:paraId="13553AB3" w14:textId="77777777" w:rsidR="00266365" w:rsidRPr="008B303D" w:rsidRDefault="00266365" w:rsidP="00D97EE0">
            <w:pPr>
              <w:spacing w:line="360" w:lineRule="auto"/>
              <w:rPr>
                <w:b/>
                <w:bCs/>
              </w:rPr>
            </w:pPr>
            <w:r>
              <w:rPr>
                <w:b/>
                <w:bCs/>
              </w:rPr>
              <w:t>5</w:t>
            </w:r>
          </w:p>
        </w:tc>
        <w:tc>
          <w:tcPr>
            <w:tcW w:w="1376" w:type="dxa"/>
            <w:tcBorders>
              <w:top w:val="single" w:sz="4" w:space="0" w:color="auto"/>
              <w:left w:val="single" w:sz="4" w:space="0" w:color="auto"/>
              <w:bottom w:val="single" w:sz="4" w:space="0" w:color="auto"/>
              <w:right w:val="single" w:sz="4" w:space="0" w:color="auto"/>
            </w:tcBorders>
          </w:tcPr>
          <w:p w14:paraId="47B99FC5" w14:textId="77777777" w:rsidR="00266365" w:rsidRPr="008B303D" w:rsidRDefault="00266365" w:rsidP="00D97EE0">
            <w:pPr>
              <w:spacing w:line="360" w:lineRule="auto"/>
              <w:rPr>
                <w:b/>
                <w:bCs/>
              </w:rPr>
            </w:pPr>
            <w:r>
              <w:rPr>
                <w:b/>
                <w:bCs/>
              </w:rPr>
              <w:t>21/07/2025</w:t>
            </w:r>
          </w:p>
        </w:tc>
        <w:tc>
          <w:tcPr>
            <w:tcW w:w="1341" w:type="dxa"/>
            <w:tcBorders>
              <w:top w:val="single" w:sz="4" w:space="0" w:color="auto"/>
              <w:left w:val="single" w:sz="4" w:space="0" w:color="auto"/>
              <w:bottom w:val="single" w:sz="4" w:space="0" w:color="auto"/>
              <w:right w:val="single" w:sz="4" w:space="0" w:color="auto"/>
            </w:tcBorders>
          </w:tcPr>
          <w:p w14:paraId="373331FE" w14:textId="77777777" w:rsidR="00266365" w:rsidRPr="008B303D" w:rsidRDefault="00266365" w:rsidP="00D97EE0">
            <w:pPr>
              <w:spacing w:line="360" w:lineRule="auto"/>
              <w:rPr>
                <w:b/>
                <w:bCs/>
              </w:rPr>
            </w:pPr>
            <w:r>
              <w:rPr>
                <w:b/>
                <w:bCs/>
              </w:rPr>
              <w:t>17/08/2025</w:t>
            </w:r>
          </w:p>
        </w:tc>
      </w:tr>
      <w:tr w:rsidR="00266365" w:rsidRPr="008B303D" w14:paraId="23DDDDC8"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3A2F61CA" w14:textId="77777777" w:rsidR="00266365" w:rsidRDefault="00266365" w:rsidP="00D97EE0">
            <w:pPr>
              <w:spacing w:line="360" w:lineRule="auto"/>
            </w:pPr>
            <w:r>
              <w:t>3.2 Iteration 2 – Fedora</w:t>
            </w:r>
          </w:p>
        </w:tc>
        <w:tc>
          <w:tcPr>
            <w:tcW w:w="675" w:type="dxa"/>
            <w:tcBorders>
              <w:top w:val="single" w:sz="4" w:space="0" w:color="auto"/>
              <w:left w:val="single" w:sz="4" w:space="0" w:color="auto"/>
              <w:bottom w:val="single" w:sz="4" w:space="0" w:color="auto"/>
              <w:right w:val="single" w:sz="4" w:space="0" w:color="auto"/>
            </w:tcBorders>
          </w:tcPr>
          <w:p w14:paraId="46C751CF" w14:textId="77777777" w:rsidR="00266365" w:rsidRPr="008B303D" w:rsidRDefault="00266365" w:rsidP="00D97EE0">
            <w:pPr>
              <w:spacing w:line="360" w:lineRule="auto"/>
              <w:rPr>
                <w:b/>
                <w:bCs/>
              </w:rPr>
            </w:pPr>
            <w:r>
              <w:rPr>
                <w:b/>
                <w:bCs/>
              </w:rPr>
              <w:t>21</w:t>
            </w:r>
          </w:p>
        </w:tc>
        <w:tc>
          <w:tcPr>
            <w:tcW w:w="1258" w:type="dxa"/>
            <w:tcBorders>
              <w:top w:val="single" w:sz="4" w:space="0" w:color="auto"/>
              <w:left w:val="single" w:sz="4" w:space="0" w:color="auto"/>
              <w:bottom w:val="single" w:sz="4" w:space="0" w:color="auto"/>
              <w:right w:val="single" w:sz="4" w:space="0" w:color="auto"/>
            </w:tcBorders>
          </w:tcPr>
          <w:p w14:paraId="679A3A5A" w14:textId="77777777" w:rsidR="00266365" w:rsidRPr="008B303D" w:rsidRDefault="00266365" w:rsidP="00D97EE0">
            <w:pPr>
              <w:spacing w:line="360" w:lineRule="auto"/>
              <w:rPr>
                <w:b/>
                <w:bCs/>
              </w:rPr>
            </w:pPr>
            <w:r>
              <w:rPr>
                <w:b/>
                <w:bCs/>
              </w:rPr>
              <w:t>21 days</w:t>
            </w:r>
          </w:p>
        </w:tc>
        <w:tc>
          <w:tcPr>
            <w:tcW w:w="1460" w:type="dxa"/>
            <w:tcBorders>
              <w:top w:val="single" w:sz="4" w:space="0" w:color="auto"/>
              <w:left w:val="single" w:sz="4" w:space="0" w:color="auto"/>
              <w:bottom w:val="single" w:sz="4" w:space="0" w:color="auto"/>
              <w:right w:val="single" w:sz="4" w:space="0" w:color="auto"/>
            </w:tcBorders>
          </w:tcPr>
          <w:p w14:paraId="22BD8BD4" w14:textId="77777777" w:rsidR="00266365" w:rsidRPr="008B303D" w:rsidRDefault="00266365" w:rsidP="00D97EE0">
            <w:pPr>
              <w:spacing w:line="360" w:lineRule="auto"/>
              <w:rPr>
                <w:b/>
                <w:bCs/>
              </w:rPr>
            </w:pPr>
            <w:r>
              <w:rPr>
                <w:b/>
                <w:bCs/>
              </w:rPr>
              <w:t>12</w:t>
            </w:r>
          </w:p>
        </w:tc>
        <w:tc>
          <w:tcPr>
            <w:tcW w:w="1376" w:type="dxa"/>
            <w:tcBorders>
              <w:top w:val="single" w:sz="4" w:space="0" w:color="auto"/>
              <w:left w:val="single" w:sz="4" w:space="0" w:color="auto"/>
              <w:bottom w:val="single" w:sz="4" w:space="0" w:color="auto"/>
              <w:right w:val="single" w:sz="4" w:space="0" w:color="auto"/>
            </w:tcBorders>
          </w:tcPr>
          <w:p w14:paraId="5CAA0487" w14:textId="77777777" w:rsidR="00266365" w:rsidRPr="008B303D" w:rsidRDefault="00266365" w:rsidP="00D97EE0">
            <w:pPr>
              <w:spacing w:line="360" w:lineRule="auto"/>
              <w:rPr>
                <w:b/>
                <w:bCs/>
              </w:rPr>
            </w:pPr>
            <w:r>
              <w:rPr>
                <w:b/>
                <w:bCs/>
              </w:rPr>
              <w:t>18/08/2025</w:t>
            </w:r>
          </w:p>
        </w:tc>
        <w:tc>
          <w:tcPr>
            <w:tcW w:w="1341" w:type="dxa"/>
            <w:tcBorders>
              <w:top w:val="single" w:sz="4" w:space="0" w:color="auto"/>
              <w:left w:val="single" w:sz="4" w:space="0" w:color="auto"/>
              <w:bottom w:val="single" w:sz="4" w:space="0" w:color="auto"/>
              <w:right w:val="single" w:sz="4" w:space="0" w:color="auto"/>
            </w:tcBorders>
          </w:tcPr>
          <w:p w14:paraId="017C97F2" w14:textId="77777777" w:rsidR="00266365" w:rsidRPr="008B303D" w:rsidRDefault="00266365" w:rsidP="00D97EE0">
            <w:pPr>
              <w:spacing w:line="360" w:lineRule="auto"/>
              <w:rPr>
                <w:b/>
                <w:bCs/>
              </w:rPr>
            </w:pPr>
            <w:r>
              <w:rPr>
                <w:b/>
                <w:bCs/>
              </w:rPr>
              <w:t>14/09/2025</w:t>
            </w:r>
          </w:p>
        </w:tc>
      </w:tr>
      <w:tr w:rsidR="00266365" w:rsidRPr="008B303D" w14:paraId="26D24B02"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1920459" w14:textId="77777777" w:rsidR="00266365" w:rsidRDefault="00266365" w:rsidP="00D97EE0">
            <w:pPr>
              <w:spacing w:line="360" w:lineRule="auto"/>
            </w:pPr>
            <w:r>
              <w:t>3.3 Iteration 3 – Kali</w:t>
            </w:r>
          </w:p>
        </w:tc>
        <w:tc>
          <w:tcPr>
            <w:tcW w:w="675" w:type="dxa"/>
            <w:tcBorders>
              <w:top w:val="single" w:sz="4" w:space="0" w:color="auto"/>
              <w:left w:val="single" w:sz="4" w:space="0" w:color="auto"/>
              <w:bottom w:val="single" w:sz="4" w:space="0" w:color="auto"/>
              <w:right w:val="single" w:sz="4" w:space="0" w:color="auto"/>
            </w:tcBorders>
          </w:tcPr>
          <w:p w14:paraId="29BD7C46" w14:textId="77777777" w:rsidR="00266365" w:rsidRPr="008B303D" w:rsidRDefault="00266365" w:rsidP="00D97EE0">
            <w:pPr>
              <w:spacing w:line="360" w:lineRule="auto"/>
              <w:rPr>
                <w:b/>
                <w:bCs/>
              </w:rPr>
            </w:pPr>
            <w:r>
              <w:rPr>
                <w:b/>
                <w:bCs/>
              </w:rPr>
              <w:t>30</w:t>
            </w:r>
          </w:p>
        </w:tc>
        <w:tc>
          <w:tcPr>
            <w:tcW w:w="1258" w:type="dxa"/>
            <w:tcBorders>
              <w:top w:val="single" w:sz="4" w:space="0" w:color="auto"/>
              <w:left w:val="single" w:sz="4" w:space="0" w:color="auto"/>
              <w:bottom w:val="single" w:sz="4" w:space="0" w:color="auto"/>
              <w:right w:val="single" w:sz="4" w:space="0" w:color="auto"/>
            </w:tcBorders>
          </w:tcPr>
          <w:p w14:paraId="65555285" w14:textId="77777777" w:rsidR="00266365" w:rsidRPr="008B303D" w:rsidRDefault="00266365" w:rsidP="00D97EE0">
            <w:pPr>
              <w:spacing w:line="360" w:lineRule="auto"/>
              <w:rPr>
                <w:b/>
                <w:bCs/>
              </w:rPr>
            </w:pPr>
            <w:r>
              <w:rPr>
                <w:b/>
                <w:bCs/>
              </w:rPr>
              <w:t>21 days</w:t>
            </w:r>
          </w:p>
        </w:tc>
        <w:tc>
          <w:tcPr>
            <w:tcW w:w="1460" w:type="dxa"/>
            <w:tcBorders>
              <w:top w:val="single" w:sz="4" w:space="0" w:color="auto"/>
              <w:left w:val="single" w:sz="4" w:space="0" w:color="auto"/>
              <w:bottom w:val="single" w:sz="4" w:space="0" w:color="auto"/>
              <w:right w:val="single" w:sz="4" w:space="0" w:color="auto"/>
            </w:tcBorders>
          </w:tcPr>
          <w:p w14:paraId="154BACA5" w14:textId="77777777" w:rsidR="00266365" w:rsidRPr="008B303D" w:rsidRDefault="00266365" w:rsidP="00D97EE0">
            <w:pPr>
              <w:spacing w:line="360" w:lineRule="auto"/>
              <w:rPr>
                <w:b/>
                <w:bCs/>
              </w:rPr>
            </w:pPr>
            <w:r>
              <w:rPr>
                <w:b/>
                <w:bCs/>
              </w:rPr>
              <w:t>21</w:t>
            </w:r>
          </w:p>
        </w:tc>
        <w:tc>
          <w:tcPr>
            <w:tcW w:w="1376" w:type="dxa"/>
            <w:tcBorders>
              <w:top w:val="single" w:sz="4" w:space="0" w:color="auto"/>
              <w:left w:val="single" w:sz="4" w:space="0" w:color="auto"/>
              <w:bottom w:val="single" w:sz="4" w:space="0" w:color="auto"/>
              <w:right w:val="single" w:sz="4" w:space="0" w:color="auto"/>
            </w:tcBorders>
          </w:tcPr>
          <w:p w14:paraId="132AFC87" w14:textId="77777777" w:rsidR="00266365" w:rsidRPr="008B303D" w:rsidRDefault="00266365" w:rsidP="00D97EE0">
            <w:pPr>
              <w:spacing w:line="360" w:lineRule="auto"/>
              <w:rPr>
                <w:b/>
                <w:bCs/>
              </w:rPr>
            </w:pPr>
            <w:r w:rsidRPr="008B303D">
              <w:rPr>
                <w:b/>
                <w:bCs/>
              </w:rPr>
              <w:t>15/09/25</w:t>
            </w:r>
          </w:p>
        </w:tc>
        <w:tc>
          <w:tcPr>
            <w:tcW w:w="1341" w:type="dxa"/>
            <w:tcBorders>
              <w:top w:val="single" w:sz="4" w:space="0" w:color="auto"/>
              <w:left w:val="single" w:sz="4" w:space="0" w:color="auto"/>
              <w:bottom w:val="single" w:sz="4" w:space="0" w:color="auto"/>
              <w:right w:val="single" w:sz="4" w:space="0" w:color="auto"/>
            </w:tcBorders>
          </w:tcPr>
          <w:p w14:paraId="73267E90" w14:textId="77777777" w:rsidR="00266365" w:rsidRPr="008B303D" w:rsidRDefault="00266365" w:rsidP="00D97EE0">
            <w:pPr>
              <w:spacing w:line="360" w:lineRule="auto"/>
              <w:rPr>
                <w:b/>
                <w:bCs/>
              </w:rPr>
            </w:pPr>
            <w:r w:rsidRPr="008B303D">
              <w:rPr>
                <w:b/>
                <w:bCs/>
              </w:rPr>
              <w:t>1</w:t>
            </w:r>
            <w:r>
              <w:rPr>
                <w:b/>
                <w:bCs/>
              </w:rPr>
              <w:t>2</w:t>
            </w:r>
            <w:r w:rsidRPr="008B303D">
              <w:rPr>
                <w:b/>
                <w:bCs/>
              </w:rPr>
              <w:t>/</w:t>
            </w:r>
            <w:r>
              <w:rPr>
                <w:b/>
                <w:bCs/>
              </w:rPr>
              <w:t>10</w:t>
            </w:r>
            <w:r w:rsidRPr="008B303D">
              <w:rPr>
                <w:b/>
                <w:bCs/>
              </w:rPr>
              <w:t>/25</w:t>
            </w:r>
          </w:p>
        </w:tc>
      </w:tr>
      <w:tr w:rsidR="00266365" w:rsidRPr="008B303D" w14:paraId="34B531E4"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6C944665" w14:textId="77777777" w:rsidR="00266365" w:rsidRDefault="00266365" w:rsidP="00D97EE0">
            <w:pPr>
              <w:spacing w:line="360" w:lineRule="auto"/>
            </w:pPr>
            <w:r>
              <w:t>4. Execution Phase</w:t>
            </w:r>
          </w:p>
        </w:tc>
        <w:tc>
          <w:tcPr>
            <w:tcW w:w="675" w:type="dxa"/>
            <w:tcBorders>
              <w:top w:val="single" w:sz="4" w:space="0" w:color="auto"/>
              <w:left w:val="single" w:sz="4" w:space="0" w:color="auto"/>
              <w:bottom w:val="single" w:sz="4" w:space="0" w:color="auto"/>
              <w:right w:val="single" w:sz="4" w:space="0" w:color="auto"/>
            </w:tcBorders>
          </w:tcPr>
          <w:p w14:paraId="0F5D7327" w14:textId="77777777" w:rsidR="00266365" w:rsidRPr="008B303D" w:rsidRDefault="00266365" w:rsidP="00D97EE0">
            <w:pPr>
              <w:spacing w:line="360" w:lineRule="auto"/>
              <w:rPr>
                <w:b/>
                <w:bCs/>
              </w:rPr>
            </w:pPr>
            <w:r>
              <w:rPr>
                <w:b/>
                <w:bCs/>
              </w:rPr>
              <w:t>39</w:t>
            </w:r>
          </w:p>
        </w:tc>
        <w:tc>
          <w:tcPr>
            <w:tcW w:w="1258" w:type="dxa"/>
            <w:tcBorders>
              <w:top w:val="single" w:sz="4" w:space="0" w:color="auto"/>
              <w:left w:val="single" w:sz="4" w:space="0" w:color="auto"/>
              <w:bottom w:val="single" w:sz="4" w:space="0" w:color="auto"/>
              <w:right w:val="single" w:sz="4" w:space="0" w:color="auto"/>
            </w:tcBorders>
          </w:tcPr>
          <w:p w14:paraId="0F17465C" w14:textId="77777777" w:rsidR="00266365" w:rsidRPr="008B303D" w:rsidRDefault="00266365" w:rsidP="00D97EE0">
            <w:pPr>
              <w:spacing w:line="360" w:lineRule="auto"/>
              <w:rPr>
                <w:b/>
                <w:bCs/>
              </w:rPr>
            </w:pPr>
            <w:r>
              <w:rPr>
                <w:b/>
                <w:bCs/>
              </w:rPr>
              <w:t>15 days</w:t>
            </w:r>
          </w:p>
        </w:tc>
        <w:tc>
          <w:tcPr>
            <w:tcW w:w="1460" w:type="dxa"/>
            <w:tcBorders>
              <w:top w:val="single" w:sz="4" w:space="0" w:color="auto"/>
              <w:left w:val="single" w:sz="4" w:space="0" w:color="auto"/>
              <w:bottom w:val="single" w:sz="4" w:space="0" w:color="auto"/>
              <w:right w:val="single" w:sz="4" w:space="0" w:color="auto"/>
            </w:tcBorders>
          </w:tcPr>
          <w:p w14:paraId="0AF2EAD4" w14:textId="77777777" w:rsidR="00266365" w:rsidRPr="008B303D" w:rsidRDefault="00266365" w:rsidP="00D97EE0">
            <w:pPr>
              <w:spacing w:line="360" w:lineRule="auto"/>
              <w:rPr>
                <w:b/>
                <w:bCs/>
              </w:rPr>
            </w:pPr>
            <w:r>
              <w:rPr>
                <w:b/>
                <w:bCs/>
              </w:rPr>
              <w:t>35</w:t>
            </w:r>
          </w:p>
        </w:tc>
        <w:tc>
          <w:tcPr>
            <w:tcW w:w="1376" w:type="dxa"/>
            <w:tcBorders>
              <w:top w:val="single" w:sz="4" w:space="0" w:color="auto"/>
              <w:left w:val="single" w:sz="4" w:space="0" w:color="auto"/>
              <w:bottom w:val="single" w:sz="4" w:space="0" w:color="auto"/>
              <w:right w:val="single" w:sz="4" w:space="0" w:color="auto"/>
            </w:tcBorders>
          </w:tcPr>
          <w:p w14:paraId="24276B5C" w14:textId="77777777" w:rsidR="00266365" w:rsidRPr="008B303D" w:rsidRDefault="00266365" w:rsidP="00D97EE0">
            <w:pPr>
              <w:spacing w:line="360" w:lineRule="auto"/>
              <w:rPr>
                <w:b/>
                <w:bCs/>
              </w:rPr>
            </w:pPr>
            <w:r w:rsidRPr="008B303D">
              <w:rPr>
                <w:b/>
                <w:bCs/>
              </w:rPr>
              <w:t>1</w:t>
            </w:r>
            <w:r>
              <w:rPr>
                <w:b/>
                <w:bCs/>
              </w:rPr>
              <w:t>2</w:t>
            </w:r>
            <w:r w:rsidRPr="008B303D">
              <w:rPr>
                <w:b/>
                <w:bCs/>
              </w:rPr>
              <w:t>/</w:t>
            </w:r>
            <w:r>
              <w:rPr>
                <w:b/>
                <w:bCs/>
              </w:rPr>
              <w:t>10</w:t>
            </w:r>
            <w:r w:rsidRPr="008B303D">
              <w:rPr>
                <w:b/>
                <w:bCs/>
              </w:rPr>
              <w:t>/25</w:t>
            </w:r>
          </w:p>
        </w:tc>
        <w:tc>
          <w:tcPr>
            <w:tcW w:w="1341" w:type="dxa"/>
            <w:tcBorders>
              <w:top w:val="single" w:sz="4" w:space="0" w:color="auto"/>
              <w:left w:val="single" w:sz="4" w:space="0" w:color="auto"/>
              <w:bottom w:val="single" w:sz="4" w:space="0" w:color="auto"/>
              <w:right w:val="single" w:sz="4" w:space="0" w:color="auto"/>
            </w:tcBorders>
          </w:tcPr>
          <w:p w14:paraId="174E5F92" w14:textId="77777777" w:rsidR="00266365" w:rsidRPr="008B303D" w:rsidRDefault="00266365" w:rsidP="00D97EE0">
            <w:pPr>
              <w:spacing w:line="360" w:lineRule="auto"/>
              <w:rPr>
                <w:b/>
                <w:bCs/>
              </w:rPr>
            </w:pPr>
            <w:r>
              <w:rPr>
                <w:b/>
                <w:bCs/>
              </w:rPr>
              <w:t>31</w:t>
            </w:r>
            <w:r w:rsidRPr="008B303D">
              <w:rPr>
                <w:b/>
                <w:bCs/>
              </w:rPr>
              <w:t>/</w:t>
            </w:r>
            <w:r>
              <w:rPr>
                <w:b/>
                <w:bCs/>
              </w:rPr>
              <w:t>10</w:t>
            </w:r>
            <w:r w:rsidRPr="008B303D">
              <w:rPr>
                <w:b/>
                <w:bCs/>
              </w:rPr>
              <w:t>/25</w:t>
            </w:r>
          </w:p>
        </w:tc>
      </w:tr>
      <w:tr w:rsidR="00266365" w:rsidRPr="008B303D" w14:paraId="18E1060F"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2647C71B" w14:textId="77777777" w:rsidR="00266365" w:rsidRDefault="00266365" w:rsidP="00D97EE0">
            <w:pPr>
              <w:spacing w:line="360" w:lineRule="auto"/>
            </w:pPr>
            <w:r>
              <w:t>4.5 Milestone 7 - Portfolio</w:t>
            </w:r>
          </w:p>
        </w:tc>
        <w:tc>
          <w:tcPr>
            <w:tcW w:w="675" w:type="dxa"/>
            <w:tcBorders>
              <w:top w:val="single" w:sz="4" w:space="0" w:color="auto"/>
              <w:left w:val="single" w:sz="4" w:space="0" w:color="auto"/>
              <w:bottom w:val="single" w:sz="4" w:space="0" w:color="auto"/>
              <w:right w:val="single" w:sz="4" w:space="0" w:color="auto"/>
            </w:tcBorders>
          </w:tcPr>
          <w:p w14:paraId="2AAE1108" w14:textId="77777777" w:rsidR="00266365" w:rsidRPr="008B303D" w:rsidRDefault="00266365" w:rsidP="00D97EE0">
            <w:pPr>
              <w:spacing w:line="360" w:lineRule="auto"/>
              <w:rPr>
                <w:b/>
                <w:bCs/>
              </w:rPr>
            </w:pPr>
            <w:r>
              <w:rPr>
                <w:b/>
                <w:bCs/>
              </w:rPr>
              <w:t>44</w:t>
            </w:r>
          </w:p>
        </w:tc>
        <w:tc>
          <w:tcPr>
            <w:tcW w:w="1258" w:type="dxa"/>
            <w:tcBorders>
              <w:top w:val="single" w:sz="4" w:space="0" w:color="auto"/>
              <w:left w:val="single" w:sz="4" w:space="0" w:color="auto"/>
              <w:bottom w:val="single" w:sz="4" w:space="0" w:color="auto"/>
              <w:right w:val="single" w:sz="4" w:space="0" w:color="auto"/>
            </w:tcBorders>
          </w:tcPr>
          <w:p w14:paraId="72D0188D" w14:textId="77777777" w:rsidR="00266365" w:rsidRPr="008B303D" w:rsidRDefault="00266365" w:rsidP="00D97EE0">
            <w:pPr>
              <w:spacing w:line="360" w:lineRule="auto"/>
              <w:rPr>
                <w:b/>
                <w:bCs/>
              </w:rPr>
            </w:pPr>
            <w:r>
              <w:rPr>
                <w:b/>
                <w:bCs/>
              </w:rPr>
              <w:t>0 day</w:t>
            </w:r>
          </w:p>
        </w:tc>
        <w:tc>
          <w:tcPr>
            <w:tcW w:w="1460" w:type="dxa"/>
            <w:tcBorders>
              <w:top w:val="single" w:sz="4" w:space="0" w:color="auto"/>
              <w:left w:val="single" w:sz="4" w:space="0" w:color="auto"/>
              <w:bottom w:val="single" w:sz="4" w:space="0" w:color="auto"/>
              <w:right w:val="single" w:sz="4" w:space="0" w:color="auto"/>
            </w:tcBorders>
          </w:tcPr>
          <w:p w14:paraId="344ABF5A" w14:textId="77777777" w:rsidR="00266365" w:rsidRPr="008B303D" w:rsidRDefault="00266365" w:rsidP="00D97EE0">
            <w:pPr>
              <w:spacing w:line="360" w:lineRule="auto"/>
              <w:rPr>
                <w:b/>
                <w:bCs/>
              </w:rPr>
            </w:pPr>
            <w:r>
              <w:rPr>
                <w:b/>
                <w:bCs/>
              </w:rPr>
              <w:t>-</w:t>
            </w:r>
          </w:p>
        </w:tc>
        <w:tc>
          <w:tcPr>
            <w:tcW w:w="1376" w:type="dxa"/>
            <w:tcBorders>
              <w:top w:val="single" w:sz="4" w:space="0" w:color="auto"/>
              <w:left w:val="single" w:sz="4" w:space="0" w:color="auto"/>
              <w:bottom w:val="single" w:sz="4" w:space="0" w:color="auto"/>
              <w:right w:val="single" w:sz="4" w:space="0" w:color="auto"/>
            </w:tcBorders>
          </w:tcPr>
          <w:p w14:paraId="329BA95A" w14:textId="77777777" w:rsidR="00266365" w:rsidRPr="008B303D" w:rsidRDefault="00266365" w:rsidP="00D97EE0">
            <w:pPr>
              <w:spacing w:line="360" w:lineRule="auto"/>
              <w:rPr>
                <w:b/>
                <w:bCs/>
              </w:rPr>
            </w:pPr>
            <w:r>
              <w:rPr>
                <w:b/>
                <w:bCs/>
              </w:rPr>
              <w:t>31</w:t>
            </w:r>
            <w:r w:rsidRPr="008B303D">
              <w:rPr>
                <w:b/>
                <w:bCs/>
              </w:rPr>
              <w:t>/</w:t>
            </w:r>
            <w:r>
              <w:rPr>
                <w:b/>
                <w:bCs/>
              </w:rPr>
              <w:t>10</w:t>
            </w:r>
            <w:r w:rsidRPr="008B303D">
              <w:rPr>
                <w:b/>
                <w:bCs/>
              </w:rPr>
              <w:t>/25</w:t>
            </w:r>
          </w:p>
        </w:tc>
        <w:tc>
          <w:tcPr>
            <w:tcW w:w="1341" w:type="dxa"/>
            <w:tcBorders>
              <w:top w:val="single" w:sz="4" w:space="0" w:color="auto"/>
              <w:left w:val="single" w:sz="4" w:space="0" w:color="auto"/>
              <w:bottom w:val="single" w:sz="4" w:space="0" w:color="auto"/>
              <w:right w:val="single" w:sz="4" w:space="0" w:color="auto"/>
            </w:tcBorders>
          </w:tcPr>
          <w:p w14:paraId="18BCAA61" w14:textId="77777777" w:rsidR="00266365" w:rsidRPr="008B303D" w:rsidRDefault="00266365" w:rsidP="00D97EE0">
            <w:pPr>
              <w:spacing w:line="360" w:lineRule="auto"/>
              <w:rPr>
                <w:b/>
                <w:bCs/>
              </w:rPr>
            </w:pPr>
            <w:r>
              <w:rPr>
                <w:b/>
                <w:bCs/>
              </w:rPr>
              <w:t>31</w:t>
            </w:r>
            <w:r w:rsidRPr="008B303D">
              <w:rPr>
                <w:b/>
                <w:bCs/>
              </w:rPr>
              <w:t>/</w:t>
            </w:r>
            <w:r>
              <w:rPr>
                <w:b/>
                <w:bCs/>
              </w:rPr>
              <w:t>10</w:t>
            </w:r>
            <w:r w:rsidRPr="008B303D">
              <w:rPr>
                <w:b/>
                <w:bCs/>
              </w:rPr>
              <w:t>/25</w:t>
            </w:r>
          </w:p>
        </w:tc>
      </w:tr>
    </w:tbl>
    <w:p w14:paraId="0BB2377B" w14:textId="77777777" w:rsidR="00266365" w:rsidRDefault="00266365" w:rsidP="00266365"/>
    <w:p w14:paraId="4F072ED8" w14:textId="77777777" w:rsidR="00266365" w:rsidRDefault="00266365" w:rsidP="00266365"/>
    <w:p w14:paraId="5A725543" w14:textId="05FC7EDC" w:rsidR="00266365" w:rsidRDefault="00266365" w:rsidP="00266365">
      <w:r>
        <w:t xml:space="preserve">The table </w:t>
      </w:r>
      <w:r w:rsidR="006329F9">
        <w:t xml:space="preserve">above </w:t>
      </w:r>
      <w:r>
        <w:t>shows the list of tasks and summary that are indicated as critical to the project, the id, estimated duration, start date and the end date. The critical path analysis has been updated based on the network diagram in Gantt Chart.</w:t>
      </w:r>
    </w:p>
    <w:p w14:paraId="63A8E95D" w14:textId="5D82D7E8" w:rsidR="00AB4848" w:rsidRDefault="00AB4848" w:rsidP="00AB4848">
      <w:pPr>
        <w:rPr>
          <w:lang w:eastAsia="en-US"/>
        </w:rPr>
        <w:sectPr w:rsidR="00AB4848" w:rsidSect="00266365">
          <w:pgSz w:w="16838" w:h="11906" w:orient="landscape"/>
          <w:pgMar w:top="1440" w:right="1440" w:bottom="1440" w:left="1440" w:header="709" w:footer="709" w:gutter="0"/>
          <w:cols w:space="708"/>
          <w:docGrid w:linePitch="360"/>
        </w:sectPr>
      </w:pPr>
    </w:p>
    <w:p w14:paraId="1EAFF1FC" w14:textId="1A1AE324" w:rsidR="006A0B7A" w:rsidRDefault="006A0B7A" w:rsidP="00A41488">
      <w:pPr>
        <w:pStyle w:val="Title"/>
        <w:jc w:val="center"/>
      </w:pPr>
      <w:r>
        <w:lastRenderedPageBreak/>
        <w:t xml:space="preserve">Appendix </w:t>
      </w:r>
      <w:r w:rsidR="0002302C">
        <w:t>P</w:t>
      </w:r>
      <w:r>
        <w:t xml:space="preserve"> – Estimated Cost Breakdown</w:t>
      </w:r>
    </w:p>
    <w:tbl>
      <w:tblPr>
        <w:tblStyle w:val="TableGrid"/>
        <w:tblpPr w:leftFromText="180" w:rightFromText="180" w:vertAnchor="page" w:horzAnchor="margin" w:tblpY="2521"/>
        <w:tblW w:w="0" w:type="auto"/>
        <w:tblLayout w:type="fixed"/>
        <w:tblLook w:val="04A0" w:firstRow="1" w:lastRow="0" w:firstColumn="1" w:lastColumn="0" w:noHBand="0" w:noVBand="1"/>
      </w:tblPr>
      <w:tblGrid>
        <w:gridCol w:w="1980"/>
        <w:gridCol w:w="3118"/>
        <w:gridCol w:w="1107"/>
        <w:gridCol w:w="1297"/>
        <w:gridCol w:w="1514"/>
      </w:tblGrid>
      <w:tr w:rsidR="00410D76" w14:paraId="752BBAE1" w14:textId="77777777" w:rsidTr="00D41D4D">
        <w:tc>
          <w:tcPr>
            <w:tcW w:w="1980" w:type="dxa"/>
            <w:shd w:val="clear" w:color="auto" w:fill="BFBFBF" w:themeFill="background1" w:themeFillShade="BF"/>
          </w:tcPr>
          <w:p w14:paraId="1EBD273A" w14:textId="77777777" w:rsidR="00E96070" w:rsidRDefault="00E96070" w:rsidP="00E96070">
            <w:pPr>
              <w:jc w:val="center"/>
            </w:pPr>
            <w:r>
              <w:t>Cost Category</w:t>
            </w:r>
          </w:p>
        </w:tc>
        <w:tc>
          <w:tcPr>
            <w:tcW w:w="3118" w:type="dxa"/>
            <w:shd w:val="clear" w:color="auto" w:fill="BFBFBF" w:themeFill="background1" w:themeFillShade="BF"/>
          </w:tcPr>
          <w:p w14:paraId="59969BE8" w14:textId="77777777" w:rsidR="00E96070" w:rsidRDefault="00E96070" w:rsidP="00E96070">
            <w:pPr>
              <w:jc w:val="center"/>
            </w:pPr>
            <w:r>
              <w:t>Description</w:t>
            </w:r>
          </w:p>
        </w:tc>
        <w:tc>
          <w:tcPr>
            <w:tcW w:w="1107" w:type="dxa"/>
            <w:shd w:val="clear" w:color="auto" w:fill="BFBFBF" w:themeFill="background1" w:themeFillShade="BF"/>
          </w:tcPr>
          <w:p w14:paraId="01E80A32" w14:textId="77777777" w:rsidR="00E96070" w:rsidRDefault="00E96070" w:rsidP="00E96070">
            <w:pPr>
              <w:jc w:val="center"/>
            </w:pPr>
            <w:r>
              <w:t>Quantity</w:t>
            </w:r>
          </w:p>
        </w:tc>
        <w:tc>
          <w:tcPr>
            <w:tcW w:w="1297" w:type="dxa"/>
            <w:shd w:val="clear" w:color="auto" w:fill="BFBFBF" w:themeFill="background1" w:themeFillShade="BF"/>
          </w:tcPr>
          <w:p w14:paraId="3DDBDDC1" w14:textId="77777777" w:rsidR="00E96070" w:rsidRDefault="00E96070" w:rsidP="00E96070">
            <w:pPr>
              <w:jc w:val="center"/>
            </w:pPr>
            <w:r>
              <w:t>Unit Cost (NZD)</w:t>
            </w:r>
          </w:p>
        </w:tc>
        <w:tc>
          <w:tcPr>
            <w:tcW w:w="1514" w:type="dxa"/>
            <w:shd w:val="clear" w:color="auto" w:fill="BFBFBF" w:themeFill="background1" w:themeFillShade="BF"/>
          </w:tcPr>
          <w:p w14:paraId="36D71ACB" w14:textId="77777777" w:rsidR="00E96070" w:rsidRDefault="00E96070" w:rsidP="00E96070">
            <w:pPr>
              <w:jc w:val="center"/>
            </w:pPr>
            <w:r>
              <w:t>Total Cost (NZD)</w:t>
            </w:r>
          </w:p>
        </w:tc>
      </w:tr>
      <w:tr w:rsidR="00E96070" w14:paraId="1C8F5F36" w14:textId="77777777" w:rsidTr="00D41D4D">
        <w:tc>
          <w:tcPr>
            <w:tcW w:w="1980" w:type="dxa"/>
            <w:vAlign w:val="center"/>
          </w:tcPr>
          <w:p w14:paraId="29AD417A" w14:textId="77777777" w:rsidR="00E96070" w:rsidRDefault="00E96070" w:rsidP="00E96070">
            <w:r>
              <w:t>Hardware</w:t>
            </w:r>
          </w:p>
        </w:tc>
        <w:tc>
          <w:tcPr>
            <w:tcW w:w="3118" w:type="dxa"/>
            <w:vAlign w:val="center"/>
          </w:tcPr>
          <w:p w14:paraId="76B5A2FC" w14:textId="77777777" w:rsidR="00E96070" w:rsidRDefault="00E96070" w:rsidP="00E96070">
            <w:r w:rsidRPr="00D030AC">
              <w:t>Supermicro 521R-T Mini Server</w:t>
            </w:r>
            <w:r>
              <w:t xml:space="preserve"> </w:t>
            </w:r>
            <w:r w:rsidRPr="00307BB9">
              <w:t>SVRSPM34170</w:t>
            </w:r>
          </w:p>
        </w:tc>
        <w:tc>
          <w:tcPr>
            <w:tcW w:w="1107" w:type="dxa"/>
            <w:vAlign w:val="center"/>
          </w:tcPr>
          <w:p w14:paraId="313A8A32" w14:textId="77777777" w:rsidR="00E96070" w:rsidRDefault="00E96070" w:rsidP="00E96070">
            <w:pPr>
              <w:jc w:val="right"/>
            </w:pPr>
            <w:r>
              <w:t>4</w:t>
            </w:r>
          </w:p>
        </w:tc>
        <w:tc>
          <w:tcPr>
            <w:tcW w:w="1297" w:type="dxa"/>
            <w:vAlign w:val="center"/>
          </w:tcPr>
          <w:p w14:paraId="2DD46254" w14:textId="77777777" w:rsidR="00E96070" w:rsidRDefault="00E96070" w:rsidP="00E96070">
            <w:pPr>
              <w:jc w:val="right"/>
            </w:pPr>
            <w:r>
              <w:t>$2,686.65</w:t>
            </w:r>
          </w:p>
        </w:tc>
        <w:tc>
          <w:tcPr>
            <w:tcW w:w="1514" w:type="dxa"/>
            <w:vAlign w:val="center"/>
          </w:tcPr>
          <w:p w14:paraId="47CCF2E7" w14:textId="77777777" w:rsidR="00E96070" w:rsidRDefault="00E96070" w:rsidP="00E96070">
            <w:pPr>
              <w:jc w:val="right"/>
            </w:pPr>
            <w:r>
              <w:fldChar w:fldCharType="begin"/>
            </w:r>
            <w:r>
              <w:instrText xml:space="preserve"> =PRODUCT(C2:D2) </w:instrText>
            </w:r>
            <w:r>
              <w:fldChar w:fldCharType="separate"/>
            </w:r>
            <w:r>
              <w:rPr>
                <w:noProof/>
              </w:rPr>
              <w:t>$10,746.60</w:t>
            </w:r>
            <w:r>
              <w:fldChar w:fldCharType="end"/>
            </w:r>
          </w:p>
        </w:tc>
      </w:tr>
      <w:tr w:rsidR="00E96070" w14:paraId="7E49AEF0" w14:textId="77777777" w:rsidTr="00D41D4D">
        <w:trPr>
          <w:trHeight w:val="300"/>
        </w:trPr>
        <w:tc>
          <w:tcPr>
            <w:tcW w:w="1980" w:type="dxa"/>
            <w:vAlign w:val="center"/>
          </w:tcPr>
          <w:p w14:paraId="4344658C" w14:textId="77777777" w:rsidR="00E96070" w:rsidRDefault="00E96070" w:rsidP="00E96070">
            <w:r>
              <w:t>Hardware</w:t>
            </w:r>
          </w:p>
        </w:tc>
        <w:tc>
          <w:tcPr>
            <w:tcW w:w="3118" w:type="dxa"/>
            <w:vAlign w:val="center"/>
          </w:tcPr>
          <w:p w14:paraId="31F877EA" w14:textId="77777777" w:rsidR="00E96070" w:rsidRDefault="00E96070" w:rsidP="00E96070">
            <w:r w:rsidRPr="00EF0513">
              <w:t>Philips 243V7QJAB/79</w:t>
            </w:r>
            <w:r>
              <w:t xml:space="preserve"> Monitor</w:t>
            </w:r>
          </w:p>
        </w:tc>
        <w:tc>
          <w:tcPr>
            <w:tcW w:w="1107" w:type="dxa"/>
            <w:vAlign w:val="center"/>
          </w:tcPr>
          <w:p w14:paraId="241D0D7F" w14:textId="77777777" w:rsidR="00E96070" w:rsidRDefault="00E96070" w:rsidP="00E96070">
            <w:pPr>
              <w:jc w:val="right"/>
            </w:pPr>
            <w:r>
              <w:t>4</w:t>
            </w:r>
          </w:p>
        </w:tc>
        <w:tc>
          <w:tcPr>
            <w:tcW w:w="1297" w:type="dxa"/>
            <w:vAlign w:val="center"/>
          </w:tcPr>
          <w:p w14:paraId="099B918A" w14:textId="77777777" w:rsidR="00E96070" w:rsidRDefault="00E96070" w:rsidP="00E96070">
            <w:pPr>
              <w:jc w:val="right"/>
            </w:pPr>
            <w:r>
              <w:t>$161</w:t>
            </w:r>
          </w:p>
        </w:tc>
        <w:tc>
          <w:tcPr>
            <w:tcW w:w="1514" w:type="dxa"/>
            <w:vAlign w:val="center"/>
          </w:tcPr>
          <w:p w14:paraId="302B0ACA" w14:textId="77777777" w:rsidR="00E96070" w:rsidRDefault="00E96070" w:rsidP="00E96070">
            <w:pPr>
              <w:jc w:val="right"/>
            </w:pPr>
            <w:r>
              <w:fldChar w:fldCharType="begin"/>
            </w:r>
            <w:r>
              <w:instrText xml:space="preserve"> =PRODUCT(C3:D3) </w:instrText>
            </w:r>
            <w:r>
              <w:fldChar w:fldCharType="separate"/>
            </w:r>
            <w:r>
              <w:rPr>
                <w:noProof/>
              </w:rPr>
              <w:t>$644.00</w:t>
            </w:r>
            <w:r>
              <w:fldChar w:fldCharType="end"/>
            </w:r>
          </w:p>
        </w:tc>
      </w:tr>
      <w:tr w:rsidR="00E96070" w14:paraId="7D691010" w14:textId="77777777" w:rsidTr="00D41D4D">
        <w:tc>
          <w:tcPr>
            <w:tcW w:w="1980" w:type="dxa"/>
            <w:vAlign w:val="center"/>
          </w:tcPr>
          <w:p w14:paraId="6BC918EF" w14:textId="77777777" w:rsidR="00E96070" w:rsidRDefault="00E96070" w:rsidP="00E96070">
            <w:r>
              <w:t>Hardware</w:t>
            </w:r>
          </w:p>
        </w:tc>
        <w:tc>
          <w:tcPr>
            <w:tcW w:w="3118" w:type="dxa"/>
            <w:vAlign w:val="center"/>
          </w:tcPr>
          <w:p w14:paraId="1CCE6A75" w14:textId="77777777" w:rsidR="00E96070" w:rsidRDefault="00E96070" w:rsidP="00E96070">
            <w:r w:rsidRPr="00DC5063">
              <w:t>ASUS Vivobook Go 15 L510KA-EJ599W</w:t>
            </w:r>
            <w:r>
              <w:t xml:space="preserve"> Laptop</w:t>
            </w:r>
          </w:p>
        </w:tc>
        <w:tc>
          <w:tcPr>
            <w:tcW w:w="1107" w:type="dxa"/>
            <w:vAlign w:val="center"/>
          </w:tcPr>
          <w:p w14:paraId="35D6D80E" w14:textId="77777777" w:rsidR="00E96070" w:rsidRDefault="00E96070" w:rsidP="00E96070">
            <w:pPr>
              <w:jc w:val="right"/>
            </w:pPr>
            <w:r>
              <w:t>7</w:t>
            </w:r>
          </w:p>
        </w:tc>
        <w:tc>
          <w:tcPr>
            <w:tcW w:w="1297" w:type="dxa"/>
            <w:vAlign w:val="center"/>
          </w:tcPr>
          <w:p w14:paraId="0E2B6ADA" w14:textId="77777777" w:rsidR="00E96070" w:rsidRDefault="00E96070" w:rsidP="00E96070">
            <w:pPr>
              <w:jc w:val="right"/>
            </w:pPr>
            <w:r>
              <w:t>$667</w:t>
            </w:r>
          </w:p>
        </w:tc>
        <w:tc>
          <w:tcPr>
            <w:tcW w:w="1514" w:type="dxa"/>
            <w:vAlign w:val="center"/>
          </w:tcPr>
          <w:p w14:paraId="32AEF7E6" w14:textId="77777777" w:rsidR="00E96070" w:rsidRDefault="00E96070" w:rsidP="00E96070">
            <w:pPr>
              <w:jc w:val="right"/>
            </w:pPr>
            <w:r>
              <w:fldChar w:fldCharType="begin"/>
            </w:r>
            <w:r>
              <w:instrText xml:space="preserve"> =PRODUCT(C4:D4) \# "$#,##0.00;($#,##0.00)" </w:instrText>
            </w:r>
            <w:r>
              <w:fldChar w:fldCharType="separate"/>
            </w:r>
            <w:r>
              <w:rPr>
                <w:noProof/>
              </w:rPr>
              <w:t>$4,669.00</w:t>
            </w:r>
            <w:r>
              <w:fldChar w:fldCharType="end"/>
            </w:r>
          </w:p>
        </w:tc>
      </w:tr>
      <w:tr w:rsidR="00E96070" w14:paraId="473CCCEB" w14:textId="77777777" w:rsidTr="00D41D4D">
        <w:tc>
          <w:tcPr>
            <w:tcW w:w="1980" w:type="dxa"/>
            <w:vAlign w:val="center"/>
          </w:tcPr>
          <w:p w14:paraId="429A2A07" w14:textId="77777777" w:rsidR="00E96070" w:rsidRDefault="00E96070" w:rsidP="00E96070">
            <w:r>
              <w:t>Hardware</w:t>
            </w:r>
          </w:p>
        </w:tc>
        <w:tc>
          <w:tcPr>
            <w:tcW w:w="3118" w:type="dxa"/>
            <w:vAlign w:val="center"/>
          </w:tcPr>
          <w:p w14:paraId="2F4B1DE5" w14:textId="77777777" w:rsidR="00E96070" w:rsidRDefault="00E96070" w:rsidP="00E96070">
            <w:r w:rsidRPr="00DB7AAB">
              <w:t>Rapoo X130PRO wired keyboard and mouse combo</w:t>
            </w:r>
          </w:p>
        </w:tc>
        <w:tc>
          <w:tcPr>
            <w:tcW w:w="1107" w:type="dxa"/>
            <w:vAlign w:val="center"/>
          </w:tcPr>
          <w:p w14:paraId="6FC69B60" w14:textId="77777777" w:rsidR="00E96070" w:rsidRDefault="00E96070" w:rsidP="00E96070">
            <w:pPr>
              <w:jc w:val="right"/>
            </w:pPr>
            <w:r>
              <w:t>4</w:t>
            </w:r>
          </w:p>
        </w:tc>
        <w:tc>
          <w:tcPr>
            <w:tcW w:w="1297" w:type="dxa"/>
            <w:vAlign w:val="center"/>
          </w:tcPr>
          <w:p w14:paraId="3143B321" w14:textId="77777777" w:rsidR="00E96070" w:rsidRDefault="00E96070" w:rsidP="00E96070">
            <w:pPr>
              <w:jc w:val="right"/>
            </w:pPr>
            <w:r>
              <w:t>$23.14</w:t>
            </w:r>
          </w:p>
        </w:tc>
        <w:tc>
          <w:tcPr>
            <w:tcW w:w="1514" w:type="dxa"/>
            <w:vAlign w:val="center"/>
          </w:tcPr>
          <w:p w14:paraId="0D3BB935" w14:textId="77777777" w:rsidR="00E96070" w:rsidRDefault="00E96070" w:rsidP="00E96070">
            <w:pPr>
              <w:jc w:val="right"/>
            </w:pPr>
            <w:r>
              <w:fldChar w:fldCharType="begin"/>
            </w:r>
            <w:r>
              <w:instrText xml:space="preserve"> =PRODUCT(C5:D5) </w:instrText>
            </w:r>
            <w:r>
              <w:fldChar w:fldCharType="separate"/>
            </w:r>
            <w:r>
              <w:rPr>
                <w:noProof/>
              </w:rPr>
              <w:t>$92.56</w:t>
            </w:r>
            <w:r>
              <w:fldChar w:fldCharType="end"/>
            </w:r>
          </w:p>
        </w:tc>
      </w:tr>
      <w:tr w:rsidR="00E96070" w14:paraId="3B67DDAE" w14:textId="77777777" w:rsidTr="00D41D4D">
        <w:tc>
          <w:tcPr>
            <w:tcW w:w="1980" w:type="dxa"/>
            <w:vAlign w:val="center"/>
          </w:tcPr>
          <w:p w14:paraId="028E22B9" w14:textId="398734D3" w:rsidR="00E96070" w:rsidRDefault="00D711CF" w:rsidP="00E96070">
            <w:r>
              <w:t>Network Equipment</w:t>
            </w:r>
          </w:p>
        </w:tc>
        <w:tc>
          <w:tcPr>
            <w:tcW w:w="3118" w:type="dxa"/>
            <w:vAlign w:val="center"/>
          </w:tcPr>
          <w:p w14:paraId="21D6D466" w14:textId="77777777" w:rsidR="00E96070" w:rsidRDefault="00E96070" w:rsidP="00E96070">
            <w:r w:rsidRPr="00CB08A5">
              <w:t>Cruxtec 0.5m Cat7 Ethernet Cable</w:t>
            </w:r>
            <w:r>
              <w:t xml:space="preserve"> </w:t>
            </w:r>
            <w:r w:rsidRPr="00AC3230">
              <w:t>RS7-005-BK</w:t>
            </w:r>
          </w:p>
        </w:tc>
        <w:tc>
          <w:tcPr>
            <w:tcW w:w="1107" w:type="dxa"/>
            <w:vAlign w:val="center"/>
          </w:tcPr>
          <w:p w14:paraId="499F0195" w14:textId="77777777" w:rsidR="00E96070" w:rsidRDefault="00E96070" w:rsidP="00E96070">
            <w:pPr>
              <w:jc w:val="right"/>
            </w:pPr>
            <w:r>
              <w:t>3</w:t>
            </w:r>
          </w:p>
        </w:tc>
        <w:tc>
          <w:tcPr>
            <w:tcW w:w="1297" w:type="dxa"/>
            <w:vAlign w:val="center"/>
          </w:tcPr>
          <w:p w14:paraId="740C8845" w14:textId="77777777" w:rsidR="00E96070" w:rsidRDefault="00E96070" w:rsidP="00E96070">
            <w:pPr>
              <w:jc w:val="right"/>
            </w:pPr>
            <w:r>
              <w:t>$5.45</w:t>
            </w:r>
          </w:p>
        </w:tc>
        <w:tc>
          <w:tcPr>
            <w:tcW w:w="1514" w:type="dxa"/>
            <w:vAlign w:val="center"/>
          </w:tcPr>
          <w:p w14:paraId="1FD4A26C" w14:textId="77777777" w:rsidR="00E96070" w:rsidRDefault="00E96070" w:rsidP="00E96070">
            <w:pPr>
              <w:jc w:val="right"/>
            </w:pPr>
            <w:r>
              <w:fldChar w:fldCharType="begin"/>
            </w:r>
            <w:r>
              <w:instrText xml:space="preserve"> =PRODUCT(C6:D6) </w:instrText>
            </w:r>
            <w:r>
              <w:fldChar w:fldCharType="separate"/>
            </w:r>
            <w:r>
              <w:rPr>
                <w:noProof/>
              </w:rPr>
              <w:t>$16.35</w:t>
            </w:r>
            <w:r>
              <w:fldChar w:fldCharType="end"/>
            </w:r>
          </w:p>
        </w:tc>
      </w:tr>
      <w:tr w:rsidR="00E96070" w14:paraId="608099FA" w14:textId="77777777" w:rsidTr="00D41D4D">
        <w:tc>
          <w:tcPr>
            <w:tcW w:w="1980" w:type="dxa"/>
            <w:vAlign w:val="center"/>
          </w:tcPr>
          <w:p w14:paraId="1AB02AE3" w14:textId="2075E6CC" w:rsidR="00E96070" w:rsidRDefault="00D711CF" w:rsidP="00E96070">
            <w:r>
              <w:t>Network Equipment</w:t>
            </w:r>
          </w:p>
        </w:tc>
        <w:tc>
          <w:tcPr>
            <w:tcW w:w="3118" w:type="dxa"/>
            <w:vAlign w:val="center"/>
          </w:tcPr>
          <w:p w14:paraId="736A15A9" w14:textId="77777777" w:rsidR="00E96070" w:rsidRDefault="00E96070" w:rsidP="00E96070">
            <w:r w:rsidRPr="00A9667A">
              <w:t>TP-Link TG-3468 32-bit Gigabit PCIe Network Adapter</w:t>
            </w:r>
          </w:p>
        </w:tc>
        <w:tc>
          <w:tcPr>
            <w:tcW w:w="1107" w:type="dxa"/>
            <w:vAlign w:val="center"/>
          </w:tcPr>
          <w:p w14:paraId="47CDF45F" w14:textId="77777777" w:rsidR="00E96070" w:rsidRDefault="00E96070" w:rsidP="00E96070">
            <w:pPr>
              <w:jc w:val="right"/>
            </w:pPr>
            <w:r>
              <w:t>6</w:t>
            </w:r>
          </w:p>
        </w:tc>
        <w:tc>
          <w:tcPr>
            <w:tcW w:w="1297" w:type="dxa"/>
            <w:vAlign w:val="center"/>
          </w:tcPr>
          <w:p w14:paraId="4324C3A4" w14:textId="77777777" w:rsidR="00E96070" w:rsidRDefault="00E96070" w:rsidP="00E96070">
            <w:pPr>
              <w:jc w:val="right"/>
            </w:pPr>
            <w:r>
              <w:t>$22</w:t>
            </w:r>
          </w:p>
        </w:tc>
        <w:tc>
          <w:tcPr>
            <w:tcW w:w="1514" w:type="dxa"/>
            <w:vAlign w:val="center"/>
          </w:tcPr>
          <w:p w14:paraId="74725054" w14:textId="77777777" w:rsidR="00E96070" w:rsidRDefault="00E96070" w:rsidP="00E96070">
            <w:pPr>
              <w:jc w:val="right"/>
            </w:pPr>
            <w:r>
              <w:fldChar w:fldCharType="begin"/>
            </w:r>
            <w:r>
              <w:instrText xml:space="preserve"> =PRODUCT(C7:D7) </w:instrText>
            </w:r>
            <w:r>
              <w:fldChar w:fldCharType="separate"/>
            </w:r>
            <w:r>
              <w:rPr>
                <w:noProof/>
              </w:rPr>
              <w:t>$132.00</w:t>
            </w:r>
            <w:r>
              <w:fldChar w:fldCharType="end"/>
            </w:r>
          </w:p>
        </w:tc>
      </w:tr>
      <w:tr w:rsidR="00E96070" w14:paraId="6A0F8FDD" w14:textId="77777777" w:rsidTr="00D41D4D">
        <w:tc>
          <w:tcPr>
            <w:tcW w:w="1980" w:type="dxa"/>
            <w:vAlign w:val="center"/>
          </w:tcPr>
          <w:p w14:paraId="40A00894" w14:textId="77777777" w:rsidR="00E96070" w:rsidRDefault="00E96070" w:rsidP="00E96070">
            <w:r>
              <w:t>Labour</w:t>
            </w:r>
          </w:p>
        </w:tc>
        <w:tc>
          <w:tcPr>
            <w:tcW w:w="3118" w:type="dxa"/>
            <w:vAlign w:val="center"/>
          </w:tcPr>
          <w:p w14:paraId="5675D9CD" w14:textId="77777777" w:rsidR="00E96070" w:rsidRDefault="00E96070" w:rsidP="00E96070">
            <w:r>
              <w:t>Refer to labour breakdown table</w:t>
            </w:r>
          </w:p>
        </w:tc>
        <w:tc>
          <w:tcPr>
            <w:tcW w:w="1107" w:type="dxa"/>
            <w:vAlign w:val="center"/>
          </w:tcPr>
          <w:p w14:paraId="0231649E" w14:textId="77777777" w:rsidR="00E96070" w:rsidRDefault="00E96070" w:rsidP="00E96070">
            <w:pPr>
              <w:jc w:val="right"/>
            </w:pPr>
            <w:r>
              <w:t>-</w:t>
            </w:r>
          </w:p>
        </w:tc>
        <w:tc>
          <w:tcPr>
            <w:tcW w:w="1297" w:type="dxa"/>
            <w:vAlign w:val="center"/>
          </w:tcPr>
          <w:p w14:paraId="3BEDBE64" w14:textId="77777777" w:rsidR="00E96070" w:rsidRDefault="00E96070" w:rsidP="00E96070">
            <w:pPr>
              <w:jc w:val="right"/>
            </w:pPr>
            <w:r>
              <w:t>-</w:t>
            </w:r>
          </w:p>
        </w:tc>
        <w:tc>
          <w:tcPr>
            <w:tcW w:w="1514" w:type="dxa"/>
            <w:vAlign w:val="center"/>
          </w:tcPr>
          <w:p w14:paraId="2AADD6A0" w14:textId="77777777" w:rsidR="00E96070" w:rsidRDefault="00E96070" w:rsidP="00E96070">
            <w:pPr>
              <w:jc w:val="right"/>
            </w:pPr>
            <w:r>
              <w:fldChar w:fldCharType="begin"/>
            </w:r>
            <w:r>
              <w:instrText xml:space="preserve"> =109420.80  \# "$#,##0.00;($#,##0.00)" </w:instrText>
            </w:r>
            <w:r>
              <w:fldChar w:fldCharType="separate"/>
            </w:r>
            <w:r>
              <w:rPr>
                <w:noProof/>
              </w:rPr>
              <w:t>$109,420.80</w:t>
            </w:r>
            <w:r>
              <w:fldChar w:fldCharType="end"/>
            </w:r>
          </w:p>
        </w:tc>
      </w:tr>
      <w:tr w:rsidR="00E96070" w14:paraId="644B453E" w14:textId="77777777" w:rsidTr="00D41D4D">
        <w:tc>
          <w:tcPr>
            <w:tcW w:w="1980" w:type="dxa"/>
            <w:vAlign w:val="center"/>
          </w:tcPr>
          <w:p w14:paraId="720F0605" w14:textId="77777777" w:rsidR="00E96070" w:rsidRDefault="00E96070" w:rsidP="00E96070">
            <w:r>
              <w:t>Software Tools</w:t>
            </w:r>
          </w:p>
        </w:tc>
        <w:tc>
          <w:tcPr>
            <w:tcW w:w="3118" w:type="dxa"/>
            <w:vAlign w:val="center"/>
          </w:tcPr>
          <w:p w14:paraId="4566EDDE" w14:textId="77777777" w:rsidR="00E96070" w:rsidRDefault="00E96070" w:rsidP="00E96070">
            <w:r>
              <w:t>iPerf</w:t>
            </w:r>
          </w:p>
        </w:tc>
        <w:tc>
          <w:tcPr>
            <w:tcW w:w="1107" w:type="dxa"/>
            <w:vAlign w:val="center"/>
          </w:tcPr>
          <w:p w14:paraId="18C047D3" w14:textId="77777777" w:rsidR="00E96070" w:rsidRDefault="00E96070" w:rsidP="00E96070">
            <w:pPr>
              <w:jc w:val="right"/>
            </w:pPr>
            <w:r>
              <w:t>4</w:t>
            </w:r>
          </w:p>
        </w:tc>
        <w:tc>
          <w:tcPr>
            <w:tcW w:w="1297" w:type="dxa"/>
            <w:vAlign w:val="center"/>
          </w:tcPr>
          <w:p w14:paraId="23902BE4" w14:textId="77777777" w:rsidR="00E96070" w:rsidRDefault="00E96070" w:rsidP="00E96070">
            <w:pPr>
              <w:jc w:val="right"/>
            </w:pPr>
            <w:r>
              <w:t>$0</w:t>
            </w:r>
          </w:p>
        </w:tc>
        <w:tc>
          <w:tcPr>
            <w:tcW w:w="1514" w:type="dxa"/>
            <w:vAlign w:val="center"/>
          </w:tcPr>
          <w:p w14:paraId="6CF0932E" w14:textId="77777777" w:rsidR="00E96070" w:rsidRDefault="00E96070" w:rsidP="00E96070">
            <w:pPr>
              <w:jc w:val="right"/>
            </w:pPr>
            <w:r>
              <w:fldChar w:fldCharType="begin"/>
            </w:r>
            <w:r>
              <w:instrText xml:space="preserve"> =PRODUCT(C9:D9) </w:instrText>
            </w:r>
            <w:r>
              <w:fldChar w:fldCharType="separate"/>
            </w:r>
            <w:r>
              <w:rPr>
                <w:noProof/>
              </w:rPr>
              <w:t>$0.00</w:t>
            </w:r>
            <w:r>
              <w:fldChar w:fldCharType="end"/>
            </w:r>
          </w:p>
        </w:tc>
      </w:tr>
      <w:tr w:rsidR="00E96070" w14:paraId="54034A2A" w14:textId="77777777" w:rsidTr="00D41D4D">
        <w:tc>
          <w:tcPr>
            <w:tcW w:w="1980" w:type="dxa"/>
            <w:vAlign w:val="center"/>
          </w:tcPr>
          <w:p w14:paraId="36AC4D57" w14:textId="77777777" w:rsidR="00E96070" w:rsidRDefault="00E96070" w:rsidP="00E96070">
            <w:r>
              <w:t>Software Tools</w:t>
            </w:r>
          </w:p>
        </w:tc>
        <w:tc>
          <w:tcPr>
            <w:tcW w:w="3118" w:type="dxa"/>
            <w:vAlign w:val="center"/>
          </w:tcPr>
          <w:p w14:paraId="0B1FD914" w14:textId="77777777" w:rsidR="00E96070" w:rsidRDefault="00E96070" w:rsidP="00E96070">
            <w:r>
              <w:t>D-ITG</w:t>
            </w:r>
          </w:p>
        </w:tc>
        <w:tc>
          <w:tcPr>
            <w:tcW w:w="1107" w:type="dxa"/>
            <w:vAlign w:val="center"/>
          </w:tcPr>
          <w:p w14:paraId="5FD778E7" w14:textId="77777777" w:rsidR="00E96070" w:rsidRDefault="00E96070" w:rsidP="00E96070">
            <w:pPr>
              <w:jc w:val="right"/>
            </w:pPr>
            <w:r>
              <w:t>4</w:t>
            </w:r>
          </w:p>
        </w:tc>
        <w:tc>
          <w:tcPr>
            <w:tcW w:w="1297" w:type="dxa"/>
            <w:vAlign w:val="center"/>
          </w:tcPr>
          <w:p w14:paraId="68462F4D" w14:textId="77777777" w:rsidR="00E96070" w:rsidRDefault="00E96070" w:rsidP="00E96070">
            <w:pPr>
              <w:jc w:val="right"/>
            </w:pPr>
            <w:r>
              <w:t>$0</w:t>
            </w:r>
          </w:p>
        </w:tc>
        <w:tc>
          <w:tcPr>
            <w:tcW w:w="1514" w:type="dxa"/>
            <w:vAlign w:val="center"/>
          </w:tcPr>
          <w:p w14:paraId="679180B3" w14:textId="77777777" w:rsidR="00E96070" w:rsidRDefault="00E96070" w:rsidP="00E96070">
            <w:pPr>
              <w:jc w:val="right"/>
            </w:pPr>
            <w:r>
              <w:fldChar w:fldCharType="begin"/>
            </w:r>
            <w:r>
              <w:instrText xml:space="preserve"> =PRODUCT(C10:D10) </w:instrText>
            </w:r>
            <w:r>
              <w:fldChar w:fldCharType="separate"/>
            </w:r>
            <w:r>
              <w:rPr>
                <w:noProof/>
              </w:rPr>
              <w:t>$0.00</w:t>
            </w:r>
            <w:r>
              <w:fldChar w:fldCharType="end"/>
            </w:r>
          </w:p>
        </w:tc>
      </w:tr>
      <w:tr w:rsidR="00410D76" w14:paraId="289E4665" w14:textId="77777777" w:rsidTr="00D41D4D">
        <w:tc>
          <w:tcPr>
            <w:tcW w:w="1980" w:type="dxa"/>
            <w:vAlign w:val="center"/>
          </w:tcPr>
          <w:p w14:paraId="1D40FFC2" w14:textId="77777777" w:rsidR="00E96070" w:rsidRPr="001A2C5C" w:rsidRDefault="00E96070" w:rsidP="00E96070">
            <w:pPr>
              <w:rPr>
                <w:b/>
                <w:bCs/>
              </w:rPr>
            </w:pPr>
            <w:r w:rsidRPr="001A2C5C">
              <w:rPr>
                <w:b/>
                <w:bCs/>
              </w:rPr>
              <w:t>Total Estimated Cost</w:t>
            </w:r>
          </w:p>
        </w:tc>
        <w:tc>
          <w:tcPr>
            <w:tcW w:w="3118" w:type="dxa"/>
            <w:shd w:val="clear" w:color="auto" w:fill="000000" w:themeFill="text1"/>
            <w:vAlign w:val="center"/>
          </w:tcPr>
          <w:p w14:paraId="61A0686D" w14:textId="77777777" w:rsidR="00E96070" w:rsidRDefault="00E96070" w:rsidP="00E96070"/>
        </w:tc>
        <w:tc>
          <w:tcPr>
            <w:tcW w:w="1107" w:type="dxa"/>
            <w:shd w:val="clear" w:color="auto" w:fill="000000" w:themeFill="text1"/>
            <w:vAlign w:val="center"/>
          </w:tcPr>
          <w:p w14:paraId="61D30B37" w14:textId="77777777" w:rsidR="00E96070" w:rsidRDefault="00E96070" w:rsidP="00E96070">
            <w:pPr>
              <w:jc w:val="right"/>
            </w:pPr>
          </w:p>
        </w:tc>
        <w:tc>
          <w:tcPr>
            <w:tcW w:w="1297" w:type="dxa"/>
            <w:shd w:val="clear" w:color="auto" w:fill="000000" w:themeFill="text1"/>
            <w:vAlign w:val="center"/>
          </w:tcPr>
          <w:p w14:paraId="78623337" w14:textId="77777777" w:rsidR="00E96070" w:rsidRDefault="00E96070" w:rsidP="00E96070">
            <w:pPr>
              <w:jc w:val="right"/>
            </w:pPr>
          </w:p>
        </w:tc>
        <w:tc>
          <w:tcPr>
            <w:tcW w:w="1514" w:type="dxa"/>
            <w:vAlign w:val="center"/>
          </w:tcPr>
          <w:p w14:paraId="6A53B6F2" w14:textId="77777777" w:rsidR="00E96070" w:rsidRPr="00A02913" w:rsidRDefault="00E96070" w:rsidP="00E96070">
            <w:pPr>
              <w:jc w:val="right"/>
              <w:rPr>
                <w:b/>
                <w:bCs/>
              </w:rPr>
            </w:pPr>
            <w:r w:rsidRPr="00A02913">
              <w:rPr>
                <w:b/>
                <w:bCs/>
              </w:rPr>
              <w:fldChar w:fldCharType="begin"/>
            </w:r>
            <w:r w:rsidRPr="00A02913">
              <w:rPr>
                <w:b/>
                <w:bCs/>
              </w:rPr>
              <w:instrText xml:space="preserve"> =SUM(E2:E10) </w:instrText>
            </w:r>
            <w:r w:rsidRPr="00A02913">
              <w:rPr>
                <w:b/>
                <w:bCs/>
              </w:rPr>
              <w:fldChar w:fldCharType="separate"/>
            </w:r>
            <w:r>
              <w:rPr>
                <w:b/>
                <w:bCs/>
                <w:noProof/>
              </w:rPr>
              <w:t>$125,721.31</w:t>
            </w:r>
            <w:r w:rsidRPr="00A02913">
              <w:rPr>
                <w:b/>
                <w:bCs/>
              </w:rPr>
              <w:fldChar w:fldCharType="end"/>
            </w:r>
          </w:p>
        </w:tc>
      </w:tr>
    </w:tbl>
    <w:p w14:paraId="1152FF73" w14:textId="77777777" w:rsidR="00E96070" w:rsidRDefault="00E96070" w:rsidP="006E6C02">
      <w:pPr>
        <w:rPr>
          <w:lang w:eastAsia="en-US"/>
        </w:rPr>
      </w:pPr>
      <w:r>
        <w:rPr>
          <w:lang w:eastAsia="en-US"/>
        </w:rPr>
        <w:t xml:space="preserve"> </w:t>
      </w:r>
    </w:p>
    <w:p w14:paraId="5CDC1783" w14:textId="6BA76ED0" w:rsidR="003561A0" w:rsidRDefault="00E96070" w:rsidP="006E6C02">
      <w:r>
        <w:rPr>
          <w:lang w:eastAsia="en-US"/>
        </w:rPr>
        <w:t>(PB Technologies, 2025).</w:t>
      </w:r>
    </w:p>
    <w:p w14:paraId="596688E3" w14:textId="4148F152" w:rsidR="002E4B96" w:rsidRDefault="002E4B96" w:rsidP="00D6031A">
      <w:pPr>
        <w:rPr>
          <w:lang w:eastAsia="en-US"/>
        </w:rPr>
      </w:pPr>
      <w:r>
        <w:rPr>
          <w:lang w:eastAsia="en-US"/>
        </w:rPr>
        <w:br w:type="page"/>
      </w:r>
    </w:p>
    <w:p w14:paraId="18E76AF5" w14:textId="77777777" w:rsidR="00E96070" w:rsidRDefault="00E96070" w:rsidP="00D6031A">
      <w:pPr>
        <w:rPr>
          <w:lang w:eastAsia="en-US"/>
        </w:rPr>
      </w:pPr>
    </w:p>
    <w:bookmarkStart w:id="53" w:name="_Toc194241686" w:displacedByCustomXml="next"/>
    <w:sdt>
      <w:sdtPr>
        <w:rPr>
          <w:rFonts w:ascii="Aptos" w:eastAsiaTheme="minorEastAsia" w:hAnsi="Aptos" w:cs="Aptos"/>
          <w:color w:val="auto"/>
          <w:kern w:val="0"/>
          <w:sz w:val="24"/>
          <w:szCs w:val="24"/>
          <w:lang w:eastAsia="en-NZ"/>
          <w14:ligatures w14:val="none"/>
        </w:rPr>
        <w:id w:val="-14390523"/>
        <w:docPartObj>
          <w:docPartGallery w:val="Bibliographies"/>
          <w:docPartUnique/>
        </w:docPartObj>
      </w:sdtPr>
      <w:sdtEndPr/>
      <w:sdtContent>
        <w:p w14:paraId="7D8E5891" w14:textId="3B5074F8" w:rsidR="00B56394" w:rsidRPr="00364044" w:rsidRDefault="00B56394" w:rsidP="00044F99">
          <w:pPr>
            <w:pStyle w:val="Heading1"/>
            <w:jc w:val="center"/>
          </w:pPr>
          <w:r w:rsidRPr="00364044">
            <w:t>References</w:t>
          </w:r>
          <w:bookmarkEnd w:id="53"/>
        </w:p>
        <w:sdt>
          <w:sdtPr>
            <w:id w:val="-573587230"/>
            <w:bibliography/>
          </w:sdtPr>
          <w:sdtEndPr/>
          <w:sdtContent>
            <w:sdt>
              <w:sdtPr>
                <w:id w:val="1395701388"/>
                <w:bibliography/>
              </w:sdtPr>
              <w:sdtEndPr/>
              <w:sdtContent>
                <w:p w14:paraId="1A9EA702" w14:textId="6E020FBF" w:rsidR="00BC5965" w:rsidRPr="00364044" w:rsidRDefault="1FCD8B0F" w:rsidP="00BC5965">
                  <w:r w:rsidRPr="00364044">
                    <w:t xml:space="preserve">Atlassian. </w:t>
                  </w:r>
                  <w:r w:rsidR="00A856AD" w:rsidRPr="00A856AD">
                    <w:t>(</w:t>
                  </w:r>
                  <w:r w:rsidR="003320D8">
                    <w:t>n.d.</w:t>
                  </w:r>
                  <w:r w:rsidR="00A856AD" w:rsidRPr="00A856AD">
                    <w:t>). </w:t>
                  </w:r>
                  <w:r w:rsidRPr="00A856AD">
                    <w:rPr>
                      <w:i/>
                    </w:rPr>
                    <w:t xml:space="preserve">Waterfall </w:t>
                  </w:r>
                  <w:r w:rsidR="00A856AD" w:rsidRPr="00A856AD">
                    <w:rPr>
                      <w:i/>
                      <w:iCs/>
                    </w:rPr>
                    <w:t>Methodology</w:t>
                  </w:r>
                  <w:r w:rsidR="00432740" w:rsidRPr="00432740">
                    <w:rPr>
                      <w:i/>
                      <w:iCs/>
                    </w:rPr>
                    <w:t>: A Comprehensive Guide</w:t>
                  </w:r>
                  <w:r w:rsidR="00A856AD" w:rsidRPr="00A856AD">
                    <w:t>.</w:t>
                  </w:r>
                  <w:r w:rsidRPr="00364044">
                    <w:t xml:space="preserve"> </w:t>
                  </w:r>
                  <w:hyperlink r:id="rId62" w:history="1">
                    <w:r w:rsidR="00A856AD" w:rsidRPr="0021576E">
                      <w:rPr>
                        <w:rStyle w:val="Hyperlink"/>
                      </w:rPr>
                      <w:t>https://www.atlassian.com/agile/project-management/waterfall-methodology</w:t>
                    </w:r>
                  </w:hyperlink>
                  <w:r w:rsidR="00A856AD">
                    <w:t xml:space="preserve"> </w:t>
                  </w:r>
                </w:p>
                <w:p w14:paraId="2ACFF12C" w14:textId="77777777" w:rsidR="00A856AD" w:rsidRPr="00364044" w:rsidRDefault="00A856AD" w:rsidP="00BC5965"/>
                <w:p w14:paraId="116E360E" w14:textId="6C6480FC" w:rsidR="00091D2F" w:rsidRDefault="00BF0AF9" w:rsidP="00BC5965">
                  <w:r w:rsidRPr="00BF0AF9">
                    <w:t>Laoyan, S. (2025, February 20). </w:t>
                  </w:r>
                  <w:r w:rsidRPr="00BF0AF9">
                    <w:rPr>
                      <w:i/>
                      <w:iCs/>
                    </w:rPr>
                    <w:t>What is agile methodology? (A beginner’s guide)</w:t>
                  </w:r>
                  <w:r w:rsidRPr="00BF0AF9">
                    <w:t xml:space="preserve">. Asana. </w:t>
                  </w:r>
                  <w:hyperlink r:id="rId63" w:history="1">
                    <w:r w:rsidRPr="0021576E">
                      <w:rPr>
                        <w:rStyle w:val="Hyperlink"/>
                      </w:rPr>
                      <w:t>https://asana.com/resources/agile-methodology</w:t>
                    </w:r>
                  </w:hyperlink>
                  <w:r>
                    <w:t xml:space="preserve"> </w:t>
                  </w:r>
                </w:p>
                <w:p w14:paraId="5D28A5F5" w14:textId="77777777" w:rsidR="00BF0AF9" w:rsidRDefault="00BF0AF9" w:rsidP="00BC5965"/>
                <w:p w14:paraId="7826C56A" w14:textId="496B2FA7" w:rsidR="007D5728" w:rsidRDefault="009D130A" w:rsidP="00BC5965">
                  <w:r w:rsidRPr="007D5728">
                    <w:t>Pay</w:t>
                  </w:r>
                  <w:r w:rsidR="00734C54">
                    <w:t>S</w:t>
                  </w:r>
                  <w:r w:rsidRPr="007D5728">
                    <w:t>cale.</w:t>
                  </w:r>
                  <w:r>
                    <w:t xml:space="preserve"> </w:t>
                  </w:r>
                  <w:r w:rsidR="007D5728" w:rsidRPr="007D5728">
                    <w:t>(</w:t>
                  </w:r>
                  <w:r w:rsidR="00426CE6">
                    <w:t xml:space="preserve">2024, </w:t>
                  </w:r>
                  <w:r>
                    <w:t>May 21</w:t>
                  </w:r>
                  <w:r w:rsidR="007D5728" w:rsidRPr="007D5728">
                    <w:t xml:space="preserve">). </w:t>
                  </w:r>
                  <w:r w:rsidR="00F2666F" w:rsidRPr="00F2666F">
                    <w:rPr>
                      <w:i/>
                      <w:iCs/>
                    </w:rPr>
                    <w:t xml:space="preserve">Average </w:t>
                  </w:r>
                  <w:r w:rsidR="007D5728" w:rsidRPr="007D5728">
                    <w:rPr>
                      <w:i/>
                      <w:iCs/>
                    </w:rPr>
                    <w:t>Network Engineer</w:t>
                  </w:r>
                  <w:r w:rsidR="00F2666F" w:rsidRPr="00F2666F">
                    <w:rPr>
                      <w:i/>
                      <w:iCs/>
                    </w:rPr>
                    <w:t xml:space="preserve"> Salary in New Zealand</w:t>
                  </w:r>
                  <w:r w:rsidRPr="007D5728">
                    <w:t>.</w:t>
                  </w:r>
                  <w:r w:rsidR="007D5728" w:rsidRPr="007D5728">
                    <w:t xml:space="preserve"> </w:t>
                  </w:r>
                  <w:hyperlink r:id="rId64" w:history="1">
                    <w:r w:rsidR="007D5728" w:rsidRPr="0021576E">
                      <w:rPr>
                        <w:rStyle w:val="Hyperlink"/>
                      </w:rPr>
                      <w:t>https://www.pa</w:t>
                    </w:r>
                    <w:bookmarkStart w:id="54" w:name="_Hlt194199606"/>
                    <w:bookmarkStart w:id="55" w:name="_Hlt194199607"/>
                    <w:r w:rsidR="007D5728" w:rsidRPr="0021576E">
                      <w:rPr>
                        <w:rStyle w:val="Hyperlink"/>
                      </w:rPr>
                      <w:t>y</w:t>
                    </w:r>
                    <w:bookmarkEnd w:id="54"/>
                    <w:bookmarkEnd w:id="55"/>
                    <w:r w:rsidR="007D5728" w:rsidRPr="0021576E">
                      <w:rPr>
                        <w:rStyle w:val="Hyperlink"/>
                      </w:rPr>
                      <w:t>scale.com/research/NZ/Job=Network_Engineer/Salary</w:t>
                    </w:r>
                  </w:hyperlink>
                </w:p>
                <w:p w14:paraId="0170392C" w14:textId="77777777" w:rsidR="005A1196" w:rsidRDefault="005A1196" w:rsidP="00BC5965"/>
                <w:p w14:paraId="2441DB1E" w14:textId="74EA16EF" w:rsidR="005A1196" w:rsidRPr="00364044" w:rsidRDefault="005A1196" w:rsidP="005A1196">
                  <w:r w:rsidRPr="00091D2F">
                    <w:t>Pay</w:t>
                  </w:r>
                  <w:r>
                    <w:t>S</w:t>
                  </w:r>
                  <w:r w:rsidRPr="00091D2F">
                    <w:t>cale.</w:t>
                  </w:r>
                  <w:r>
                    <w:t xml:space="preserve"> </w:t>
                  </w:r>
                  <w:r w:rsidRPr="00091D2F">
                    <w:t>(2025</w:t>
                  </w:r>
                  <w:r w:rsidR="006A3B13">
                    <w:t>, Jan 05</w:t>
                  </w:r>
                  <w:r w:rsidRPr="00091D2F">
                    <w:t xml:space="preserve">). </w:t>
                  </w:r>
                  <w:r w:rsidR="00A5657B" w:rsidRPr="00A5657B">
                    <w:rPr>
                      <w:i/>
                      <w:iCs/>
                    </w:rPr>
                    <w:t>Average</w:t>
                  </w:r>
                  <w:r w:rsidRPr="00A5657B">
                    <w:rPr>
                      <w:i/>
                    </w:rPr>
                    <w:t xml:space="preserve"> </w:t>
                  </w:r>
                  <w:r w:rsidRPr="00091D2F">
                    <w:rPr>
                      <w:i/>
                      <w:iCs/>
                    </w:rPr>
                    <w:t>Project Manager, Information Technology (IT</w:t>
                  </w:r>
                  <w:r w:rsidR="00A5657B" w:rsidRPr="00A5657B">
                    <w:rPr>
                      <w:i/>
                      <w:iCs/>
                    </w:rPr>
                    <w:t>) with Project Management Skills Salary in New Zealand</w:t>
                  </w:r>
                  <w:r w:rsidRPr="00091D2F">
                    <w:t>.</w:t>
                  </w:r>
                  <w:r>
                    <w:t xml:space="preserve"> </w:t>
                  </w:r>
                  <w:hyperlink r:id="rId65" w:history="1">
                    <w:r w:rsidRPr="00540624">
                      <w:rPr>
                        <w:rStyle w:val="Hyperlink"/>
                      </w:rPr>
                      <w:t>https://www.payscale.com/research/NZ/Job=Project_Manager%2C_Information_Technology_(IT)/Salary/ac095581/Project-Management</w:t>
                    </w:r>
                  </w:hyperlink>
                  <w:r>
                    <w:t xml:space="preserve"> </w:t>
                  </w:r>
                </w:p>
                <w:p w14:paraId="0D7FC8B8" w14:textId="77777777" w:rsidR="005A1196" w:rsidRPr="00364044" w:rsidRDefault="005A1196" w:rsidP="005A1196"/>
                <w:p w14:paraId="5143773A" w14:textId="267C5CA3" w:rsidR="005A1196" w:rsidRDefault="005A1196" w:rsidP="00BC5965">
                  <w:r w:rsidRPr="00922B11">
                    <w:t>Pay</w:t>
                  </w:r>
                  <w:r>
                    <w:t>S</w:t>
                  </w:r>
                  <w:r w:rsidRPr="00922B11">
                    <w:t>cale. (202</w:t>
                  </w:r>
                  <w:r w:rsidR="00C046D2">
                    <w:t>3, Oct 19</w:t>
                  </w:r>
                  <w:r w:rsidRPr="00922B11">
                    <w:t xml:space="preserve">). </w:t>
                  </w:r>
                  <w:r w:rsidR="00C046D2" w:rsidRPr="00C046D2">
                    <w:rPr>
                      <w:i/>
                      <w:iCs/>
                    </w:rPr>
                    <w:t>Average</w:t>
                  </w:r>
                  <w:r w:rsidRPr="00C046D2">
                    <w:rPr>
                      <w:i/>
                    </w:rPr>
                    <w:t xml:space="preserve"> </w:t>
                  </w:r>
                  <w:r w:rsidRPr="00922B11">
                    <w:rPr>
                      <w:i/>
                      <w:iCs/>
                    </w:rPr>
                    <w:t>Systems Architect</w:t>
                  </w:r>
                  <w:r w:rsidR="00C046D2" w:rsidRPr="00C046D2">
                    <w:rPr>
                      <w:i/>
                      <w:iCs/>
                    </w:rPr>
                    <w:t xml:space="preserve"> Salary in New Zealand</w:t>
                  </w:r>
                  <w:r w:rsidRPr="00922B11">
                    <w:t>.</w:t>
                  </w:r>
                  <w:r>
                    <w:t xml:space="preserve"> </w:t>
                  </w:r>
                  <w:hyperlink r:id="rId66" w:history="1">
                    <w:r w:rsidRPr="00540624">
                      <w:rPr>
                        <w:rStyle w:val="Hyperlink"/>
                      </w:rPr>
                      <w:t>https://www.payscale.com/research/NZ/Job=Systems_Architect/Salary</w:t>
                    </w:r>
                  </w:hyperlink>
                </w:p>
                <w:p w14:paraId="58C3BA32" w14:textId="77777777" w:rsidR="007D5728" w:rsidRDefault="007D5728" w:rsidP="00BC5965"/>
                <w:p w14:paraId="1E960D1E" w14:textId="25DA1C8A" w:rsidR="004E6552" w:rsidRDefault="002E7319" w:rsidP="00BC5965">
                  <w:r>
                    <w:t>PB Tech</w:t>
                  </w:r>
                  <w:r w:rsidR="00752759">
                    <w:t>nologies</w:t>
                  </w:r>
                  <w:r w:rsidR="00BF26CE">
                    <w:t>. (</w:t>
                  </w:r>
                  <w:r w:rsidR="00196A7E">
                    <w:t>n.d.).</w:t>
                  </w:r>
                  <w:r w:rsidR="004860BA">
                    <w:t xml:space="preserve"> </w:t>
                  </w:r>
                  <w:r w:rsidR="0048645E" w:rsidRPr="0048645E">
                    <w:rPr>
                      <w:i/>
                      <w:iCs/>
                    </w:rPr>
                    <w:t>Supermicro 521R-T Mini Server - 1x Xeon E-2434 4C/8T 3.4GHz, 16GB RAM ... ( SVRSPM34170 )</w:t>
                  </w:r>
                  <w:r w:rsidR="00720A6C">
                    <w:t>.</w:t>
                  </w:r>
                  <w:r w:rsidR="00CD4EDD">
                    <w:t xml:space="preserve"> </w:t>
                  </w:r>
                  <w:hyperlink r:id="rId67" w:history="1">
                    <w:r w:rsidR="00831C64" w:rsidRPr="00540624">
                      <w:rPr>
                        <w:rStyle w:val="Hyperlink"/>
                      </w:rPr>
                      <w:t>https://www.pbtech.co.nz/product/SVRSPM34170/Supermicro-521R-T-Mini-Server---1x-Xeon-E-2434-4C8</w:t>
                    </w:r>
                  </w:hyperlink>
                  <w:r w:rsidR="00831C64">
                    <w:t xml:space="preserve"> </w:t>
                  </w:r>
                </w:p>
                <w:p w14:paraId="2853E8A5" w14:textId="77777777" w:rsidR="00831C64" w:rsidRDefault="00831C64" w:rsidP="00BC5965"/>
                <w:p w14:paraId="5F0458C8" w14:textId="5F1D79E2" w:rsidR="00831C64" w:rsidRDefault="00831C64" w:rsidP="00BC5965">
                  <w:r>
                    <w:t xml:space="preserve">PB Technologies. (n.d.). </w:t>
                  </w:r>
                  <w:r w:rsidR="000D2487" w:rsidRPr="00CF586C">
                    <w:rPr>
                      <w:i/>
                      <w:iCs/>
                    </w:rPr>
                    <w:t>ASUS Vivobook Go 15 L510KA 15.6" FHD Intel Pentium Silver N6000 - 8GB... ( L510KA-EJ599W )</w:t>
                  </w:r>
                  <w:r w:rsidR="000D2487" w:rsidRPr="000D2487">
                    <w:t>.</w:t>
                  </w:r>
                  <w:r w:rsidR="000D2487">
                    <w:t xml:space="preserve"> </w:t>
                  </w:r>
                  <w:hyperlink r:id="rId68" w:history="1">
                    <w:r w:rsidR="00753B7C" w:rsidRPr="00540624">
                      <w:rPr>
                        <w:rStyle w:val="Hyperlink"/>
                      </w:rPr>
                      <w:t>https://www.pbtech.co.nz/product/NBKASU510599/ASUS-Vivobook-Go-15-L510KA-156-FHD-Intel-Pentium-S</w:t>
                    </w:r>
                  </w:hyperlink>
                </w:p>
                <w:p w14:paraId="4CD318B3" w14:textId="77777777" w:rsidR="00753B7C" w:rsidRDefault="00753B7C" w:rsidP="00BC5965"/>
                <w:p w14:paraId="4D2CB0F2" w14:textId="13F4114F" w:rsidR="00831C64" w:rsidRDefault="00831C64" w:rsidP="00BC5965">
                  <w:r>
                    <w:t xml:space="preserve">PB Technologies. (n.d.). </w:t>
                  </w:r>
                  <w:r w:rsidR="0089052B" w:rsidRPr="0089052B">
                    <w:rPr>
                      <w:i/>
                      <w:iCs/>
                    </w:rPr>
                    <w:t>Philips 243V7QJAB/79 24" FHD Monitor</w:t>
                  </w:r>
                  <w:r w:rsidR="0089052B">
                    <w:t>.</w:t>
                  </w:r>
                  <w:r w:rsidR="0089052B" w:rsidRPr="0089052B">
                    <w:t xml:space="preserve"> </w:t>
                  </w:r>
                  <w:r>
                    <w:t xml:space="preserve"> </w:t>
                  </w:r>
                  <w:hyperlink r:id="rId69" w:history="1">
                    <w:r w:rsidR="00A103AC" w:rsidRPr="00540624">
                      <w:rPr>
                        <w:rStyle w:val="Hyperlink"/>
                      </w:rPr>
                      <w:t>https://www.pbtech.co.nz/product/MONPHS2438/Philips-243V7QJAB79-24-FHD-Monitor-1920x1080---IPS</w:t>
                    </w:r>
                  </w:hyperlink>
                </w:p>
                <w:p w14:paraId="38A9F9EC" w14:textId="77777777" w:rsidR="00A103AC" w:rsidRDefault="00A103AC" w:rsidP="00BC5965"/>
                <w:p w14:paraId="423E3F87" w14:textId="0EC9FD82" w:rsidR="00831C64" w:rsidRDefault="00831C64" w:rsidP="00BC5965">
                  <w:r>
                    <w:t xml:space="preserve">PB Technologies. (n.d.). </w:t>
                  </w:r>
                  <w:r w:rsidR="00256EEB" w:rsidRPr="00256EEB">
                    <w:rPr>
                      <w:i/>
                      <w:iCs/>
                    </w:rPr>
                    <w:t>A4Tech Fstyler F1010 Multimedia Keyboard &amp; Mouse Combo USB Wired -... ( F1010 )</w:t>
                  </w:r>
                  <w:r w:rsidR="00256EEB">
                    <w:t>.</w:t>
                  </w:r>
                  <w:r>
                    <w:t xml:space="preserve"> </w:t>
                  </w:r>
                  <w:hyperlink r:id="rId70" w:history="1">
                    <w:r w:rsidR="003F56F8" w:rsidRPr="00540624">
                      <w:rPr>
                        <w:rStyle w:val="Hyperlink"/>
                      </w:rPr>
                      <w:t>https://www.pbtech.co.nz/product/KEYA4T1001/A4Tech-Fstyler-F1010-Multimedia-Keyboard--Mouse-Co</w:t>
                    </w:r>
                  </w:hyperlink>
                </w:p>
                <w:p w14:paraId="27514499" w14:textId="77777777" w:rsidR="003F56F8" w:rsidRDefault="003F56F8" w:rsidP="00BC5965"/>
                <w:p w14:paraId="052A0061" w14:textId="3EE46558" w:rsidR="00831C64" w:rsidRDefault="00831C64" w:rsidP="00BC5965">
                  <w:r>
                    <w:t xml:space="preserve">PB Technologies. (n.d.). </w:t>
                  </w:r>
                  <w:r w:rsidR="005C223D" w:rsidRPr="005C223D">
                    <w:rPr>
                      <w:i/>
                      <w:iCs/>
                    </w:rPr>
                    <w:t>Cruxtec 0.5m Cat7 Ethernet Cable -  Black Color --  10Gb / SFTP Triple... ( RS7-005-BK )</w:t>
                  </w:r>
                  <w:r w:rsidR="005C223D">
                    <w:t>.</w:t>
                  </w:r>
                  <w:r>
                    <w:t xml:space="preserve"> </w:t>
                  </w:r>
                  <w:hyperlink r:id="rId71" w:history="1">
                    <w:r w:rsidR="00614FB7" w:rsidRPr="00540624">
                      <w:rPr>
                        <w:rStyle w:val="Hyperlink"/>
                      </w:rPr>
                      <w:t>https://www.pbtech.co.nz/product/CABCXT920050/Cruxtec-05m-Cat7-Ethernet-Cable---Black-Color----1</w:t>
                    </w:r>
                  </w:hyperlink>
                </w:p>
                <w:p w14:paraId="2E3E262E" w14:textId="77777777" w:rsidR="00614FB7" w:rsidRDefault="00614FB7" w:rsidP="00BC5965"/>
                <w:p w14:paraId="1F72E61D" w14:textId="2AC7754A" w:rsidR="004E6552" w:rsidRDefault="00831C64" w:rsidP="00BC5965">
                  <w:r>
                    <w:t xml:space="preserve">PB Technologies. (n.d.). </w:t>
                  </w:r>
                  <w:r w:rsidR="0095406F" w:rsidRPr="0095406F">
                    <w:rPr>
                      <w:i/>
                      <w:iCs/>
                    </w:rPr>
                    <w:t>TP-Link TG-3468 32-bit Gigabit PCIe Network Adapter, Realtek RTL8168B... ( TG-3468 )</w:t>
                  </w:r>
                  <w:r w:rsidR="0095406F">
                    <w:t>.</w:t>
                  </w:r>
                  <w:r>
                    <w:t xml:space="preserve"> </w:t>
                  </w:r>
                  <w:hyperlink r:id="rId72" w:history="1">
                    <w:r w:rsidR="00797D1F" w:rsidRPr="00540624">
                      <w:rPr>
                        <w:rStyle w:val="Hyperlink"/>
                      </w:rPr>
                      <w:t>https://www.pbtech.co.nz/product/NETTPL3468/TP-Link-TG-3468-32-bit-Gigabit-PCIe-Network-Adapte</w:t>
                    </w:r>
                  </w:hyperlink>
                </w:p>
                <w:p w14:paraId="6D0CD091" w14:textId="77777777" w:rsidR="00922B11" w:rsidRPr="00364044" w:rsidRDefault="00922B11" w:rsidP="00BC5965"/>
                <w:p w14:paraId="1E55077E" w14:textId="4903FFD9" w:rsidR="00BC5965" w:rsidRDefault="00535AFC" w:rsidP="00BC5965">
                  <w:pPr>
                    <w:rPr>
                      <w:i/>
                    </w:rPr>
                  </w:pPr>
                  <w:r w:rsidRPr="00535AFC">
                    <w:t>Taffer, M. (202</w:t>
                  </w:r>
                  <w:r w:rsidR="005E1E09">
                    <w:t>4</w:t>
                  </w:r>
                  <w:r w:rsidRPr="00535AFC">
                    <w:t xml:space="preserve">, </w:t>
                  </w:r>
                  <w:r w:rsidR="005E1E09">
                    <w:t>Dec 9</w:t>
                  </w:r>
                  <w:r w:rsidRPr="00535AFC">
                    <w:t>). </w:t>
                  </w:r>
                  <w:r w:rsidRPr="00535AFC">
                    <w:rPr>
                      <w:i/>
                      <w:iCs/>
                    </w:rPr>
                    <w:t>Lean Project Management: Definition, Principles, &amp; Drawbacks</w:t>
                  </w:r>
                  <w:r w:rsidRPr="00535AFC">
                    <w:t xml:space="preserve">. The Digital Project Manager. </w:t>
                  </w:r>
                  <w:hyperlink r:id="rId73">
                    <w:r w:rsidRPr="04EA5247">
                      <w:rPr>
                        <w:rStyle w:val="Hyperlink"/>
                      </w:rPr>
                      <w:t>https://thedigitalprojectmanager.com/projects/pm-methodology/lean-project-management/</w:t>
                    </w:r>
                  </w:hyperlink>
                  <w:r w:rsidR="007C716C">
                    <w:tab/>
                  </w:r>
                </w:p>
                <w:p w14:paraId="72BA1399" w14:textId="025FB888" w:rsidR="00305BC6" w:rsidRPr="00364044" w:rsidRDefault="00305BC6" w:rsidP="00BC5965"/>
                <w:p w14:paraId="512ECF22" w14:textId="77777777" w:rsidR="008D681B" w:rsidRPr="00364044" w:rsidRDefault="008D681B" w:rsidP="00BC5965"/>
                <w:p w14:paraId="7A553279" w14:textId="77777777" w:rsidR="00BC5965" w:rsidRPr="00364044" w:rsidRDefault="00BC5965" w:rsidP="00BC5965"/>
                <w:p w14:paraId="495100AA" w14:textId="139FF59B" w:rsidR="002D11BF" w:rsidRPr="00364044" w:rsidRDefault="00221976" w:rsidP="005F4102">
                  <w:pPr>
                    <w:rPr>
                      <w:lang w:val="en-US"/>
                    </w:rPr>
                  </w:pPr>
                </w:p>
              </w:sdtContent>
            </w:sdt>
          </w:sdtContent>
        </w:sdt>
      </w:sdtContent>
    </w:sdt>
    <w:sectPr w:rsidR="002D11BF" w:rsidRPr="0036404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aniel Vaipulu" w:date="2025-03-30T10:47:00Z" w:initials="DV">
    <w:p w14:paraId="20164DE3" w14:textId="231221DC" w:rsidR="00C85140" w:rsidRDefault="00221976">
      <w:pPr>
        <w:pStyle w:val="CommentText"/>
      </w:pPr>
      <w:r>
        <w:rPr>
          <w:rStyle w:val="CommentReference"/>
        </w:rPr>
        <w:annotationRef/>
      </w:r>
      <w:r w:rsidRPr="04EE81F5">
        <w:t>Terms of reference should be one paragraph the client request the objective a problem and how the projects address the problem the methodology, the timeline. Don't need multiple headers for it.</w:t>
      </w:r>
    </w:p>
  </w:comment>
  <w:comment w:id="4" w:author="Daniel Vaipulu" w:date="2025-03-30T10:33:00Z" w:initials="DV">
    <w:p w14:paraId="13E053F1" w14:textId="38A50C7B" w:rsidR="00C85140" w:rsidRDefault="00221976">
      <w:pPr>
        <w:pStyle w:val="CommentText"/>
      </w:pPr>
      <w:r>
        <w:rPr>
          <w:rStyle w:val="CommentReference"/>
        </w:rPr>
        <w:annotationRef/>
      </w:r>
      <w:r w:rsidRPr="51D47871">
        <w:t>Structure your paragraph like this format</w:t>
      </w:r>
    </w:p>
  </w:comment>
  <w:comment w:id="5" w:author="Daniel Vaipulu" w:date="2025-03-30T10:35:00Z" w:initials="DV">
    <w:p w14:paraId="07051AEC" w14:textId="02827CC8" w:rsidR="00C85140" w:rsidRDefault="00221976">
      <w:pPr>
        <w:pStyle w:val="CommentText"/>
      </w:pPr>
      <w:r>
        <w:rPr>
          <w:rStyle w:val="CommentReference"/>
        </w:rPr>
        <w:annotationRef/>
      </w:r>
      <w:r w:rsidRPr="1517D4AA">
        <w:t xml:space="preserve">Problem should be supported by literature </w:t>
      </w:r>
    </w:p>
  </w:comment>
  <w:comment w:id="7" w:author="Daniel Vaipulu" w:date="2025-03-30T10:49:00Z" w:initials="DV">
    <w:p w14:paraId="51504011" w14:textId="790FAAD2" w:rsidR="00C85140" w:rsidRDefault="00221976">
      <w:pPr>
        <w:pStyle w:val="CommentText"/>
      </w:pPr>
      <w:r>
        <w:rPr>
          <w:rStyle w:val="CommentReference"/>
        </w:rPr>
        <w:annotationRef/>
      </w:r>
      <w:r w:rsidRPr="6D75CC0C">
        <w:t> rationale is a statement or explanation that provides the reasoning behind a decision, action, proposal, or idea. It articulates the motivations, logic, and justification for something being proposed or undertaken. The rationale helps to ensure that stakeholders understand the importance and relevance of the decision and can include the following elements:</w:t>
      </w:r>
    </w:p>
    <w:p w14:paraId="3D1768F1" w14:textId="2D05CE0A" w:rsidR="00C85140" w:rsidRDefault="00221976">
      <w:pPr>
        <w:pStyle w:val="CommentText"/>
      </w:pPr>
      <w:r w:rsidRPr="5576570D">
        <w:rPr>
          <w:b/>
          <w:bCs/>
        </w:rPr>
        <w:t>Purpose</w:t>
      </w:r>
      <w:r w:rsidRPr="15E4884F">
        <w:t>: Clarification of why the proposal or action is necessary or beneficial.</w:t>
      </w:r>
    </w:p>
    <w:p w14:paraId="5D93E940" w14:textId="6E82458F" w:rsidR="00C85140" w:rsidRDefault="00221976">
      <w:pPr>
        <w:pStyle w:val="CommentText"/>
      </w:pPr>
      <w:r w:rsidRPr="43BE2CC1">
        <w:rPr>
          <w:b/>
          <w:bCs/>
        </w:rPr>
        <w:t>Context</w:t>
      </w:r>
      <w:r w:rsidRPr="1F0A8DDF">
        <w:t>: Background information that situates the decision within a larger framework, such as current issues, challenges, or needs.</w:t>
      </w:r>
    </w:p>
    <w:p w14:paraId="698A83FC" w14:textId="10FA50FB" w:rsidR="00C85140" w:rsidRDefault="00221976">
      <w:pPr>
        <w:pStyle w:val="CommentText"/>
      </w:pPr>
      <w:r w:rsidRPr="191D7332">
        <w:rPr>
          <w:b/>
          <w:bCs/>
        </w:rPr>
        <w:t>Justification</w:t>
      </w:r>
      <w:r w:rsidRPr="757C1793">
        <w:t>: Evidence or arguments that support the proposed course of action, including data, research findings, or examples.</w:t>
      </w:r>
    </w:p>
    <w:p w14:paraId="59143828" w14:textId="76FBBB08" w:rsidR="00C85140" w:rsidRDefault="00221976">
      <w:pPr>
        <w:pStyle w:val="CommentText"/>
      </w:pPr>
      <w:r w:rsidRPr="726B588F">
        <w:rPr>
          <w:b/>
          <w:bCs/>
        </w:rPr>
        <w:t>Expected Outcomes</w:t>
      </w:r>
      <w:r w:rsidRPr="3E3B04A3">
        <w:t>: A description of the anticipated benefits or effects that will result from the decision or action.</w:t>
      </w:r>
    </w:p>
  </w:comment>
  <w:comment w:id="9" w:author="Daniel Vaipulu" w:date="2025-03-30T10:51:00Z" w:initials="DV">
    <w:p w14:paraId="1DA3F276" w14:textId="24D78A10" w:rsidR="00C85140" w:rsidRDefault="00221976">
      <w:pPr>
        <w:pStyle w:val="CommentText"/>
      </w:pPr>
      <w:r>
        <w:rPr>
          <w:rStyle w:val="CommentReference"/>
        </w:rPr>
        <w:annotationRef/>
      </w:r>
      <w:r w:rsidRPr="4E84A841">
        <w:t>So when you write a Project scope, must provide a  detailed set of boundaries, deliverables, tasks, and objectives that define what is included and excluded in a project. It serves as a guideline for both the project team and stakeholders to understand what the project will achieve and the work that needs to be done. Key elements of project scope include:</w:t>
      </w:r>
    </w:p>
    <w:p w14:paraId="36DD76A9" w14:textId="31326823" w:rsidR="00C85140" w:rsidRDefault="00221976">
      <w:pPr>
        <w:pStyle w:val="CommentText"/>
      </w:pPr>
      <w:r w:rsidRPr="059C66E0">
        <w:rPr>
          <w:b/>
          <w:bCs/>
        </w:rPr>
        <w:t>Objectives and Goals</w:t>
      </w:r>
      <w:r w:rsidRPr="12910733">
        <w:t>: Clear statements of what the project aims to accomplish, outlining the desired outcomes.</w:t>
      </w:r>
    </w:p>
    <w:p w14:paraId="5791B349" w14:textId="72E059BF" w:rsidR="00C85140" w:rsidRDefault="00221976">
      <w:pPr>
        <w:pStyle w:val="CommentText"/>
      </w:pPr>
      <w:r w:rsidRPr="4FDDC8E8">
        <w:rPr>
          <w:b/>
          <w:bCs/>
        </w:rPr>
        <w:t>Deliverables</w:t>
      </w:r>
      <w:r w:rsidRPr="17D7A7E3">
        <w:t>: Specific products, services, or results that the project will deliver upon completion. This can include reports, software, infrastructure, etc.</w:t>
      </w:r>
    </w:p>
    <w:p w14:paraId="1CC5D807" w14:textId="3AF973E3" w:rsidR="00C85140" w:rsidRDefault="00221976">
      <w:pPr>
        <w:pStyle w:val="CommentText"/>
      </w:pPr>
      <w:r w:rsidRPr="0015512D">
        <w:rPr>
          <w:b/>
          <w:bCs/>
        </w:rPr>
        <w:t>Inclusions</w:t>
      </w:r>
      <w:r w:rsidRPr="26972985">
        <w:t>: A description of the actions, tasks, and features that will be part of the project.</w:t>
      </w:r>
    </w:p>
    <w:p w14:paraId="161E492B" w14:textId="722492CC" w:rsidR="00C85140" w:rsidRDefault="00221976">
      <w:pPr>
        <w:pStyle w:val="CommentText"/>
      </w:pPr>
      <w:r w:rsidRPr="7422E242">
        <w:rPr>
          <w:b/>
          <w:bCs/>
        </w:rPr>
        <w:t>Exclusions</w:t>
      </w:r>
      <w:r w:rsidRPr="58D4E01D">
        <w:t>: Clearly delineating what is not included in the project scope to help manage stakeholder expectations and prevent scope creep.</w:t>
      </w:r>
    </w:p>
    <w:p w14:paraId="7A016DFA" w14:textId="6F79C514" w:rsidR="00C85140" w:rsidRDefault="00221976">
      <w:pPr>
        <w:pStyle w:val="CommentText"/>
      </w:pPr>
      <w:r w:rsidRPr="662464CA">
        <w:rPr>
          <w:b/>
          <w:bCs/>
        </w:rPr>
        <w:t>Constraints</w:t>
      </w:r>
      <w:r w:rsidRPr="23FE41F3">
        <w:t>: Limitations that may impact the project, such as budget limits, timelines, regulatory requirements, and resource availability.</w:t>
      </w:r>
    </w:p>
    <w:p w14:paraId="1C82913B" w14:textId="13854511" w:rsidR="00C85140" w:rsidRDefault="00221976">
      <w:pPr>
        <w:pStyle w:val="CommentText"/>
      </w:pPr>
      <w:r w:rsidRPr="5FD0B9E2">
        <w:rPr>
          <w:b/>
          <w:bCs/>
        </w:rPr>
        <w:t>Assumptions</w:t>
      </w:r>
      <w:r w:rsidRPr="4E9B874B">
        <w:t>: Conditions that are accepted as true for the purpose of planning, which may impact the project outcomes.</w:t>
      </w:r>
    </w:p>
  </w:comment>
  <w:comment w:id="10" w:author="Daniel Vaipulu" w:date="2025-03-30T10:50:00Z" w:initials="DV">
    <w:p w14:paraId="3FED745F" w14:textId="6945FE53" w:rsidR="00C85140" w:rsidRDefault="00221976">
      <w:pPr>
        <w:pStyle w:val="CommentText"/>
      </w:pPr>
      <w:r>
        <w:rPr>
          <w:rStyle w:val="CommentReference"/>
        </w:rPr>
        <w:annotationRef/>
      </w:r>
      <w:r w:rsidRPr="718FCE31">
        <w:t xml:space="preserve">·        Setup a network with 4 computers, 2 clients and 2 servers (servers configured as routers) </w:t>
      </w:r>
    </w:p>
    <w:p w14:paraId="4301105C" w14:textId="022D9C1B" w:rsidR="00C85140" w:rsidRDefault="00221976">
      <w:pPr>
        <w:pStyle w:val="CommentText"/>
      </w:pPr>
      <w:r w:rsidRPr="023BEFB6">
        <w:t>·        Use TCP and UDP as transmission protocols.</w:t>
      </w:r>
    </w:p>
    <w:p w14:paraId="7E50423E" w14:textId="21FBD526" w:rsidR="00C85140" w:rsidRDefault="00221976">
      <w:pPr>
        <w:pStyle w:val="CommentText"/>
      </w:pPr>
      <w:r w:rsidRPr="67B427F2">
        <w:t>·        Test on IPv4</w:t>
      </w:r>
    </w:p>
    <w:p w14:paraId="1D13EFC2" w14:textId="2D7386C7" w:rsidR="00C85140" w:rsidRDefault="00221976">
      <w:pPr>
        <w:pStyle w:val="CommentText"/>
      </w:pPr>
      <w:r w:rsidRPr="3CCA90D6">
        <w:t>·        Test on IPv6</w:t>
      </w:r>
    </w:p>
    <w:p w14:paraId="140F1FED" w14:textId="2560FBB9" w:rsidR="00C85140" w:rsidRDefault="00221976">
      <w:pPr>
        <w:pStyle w:val="CommentText"/>
      </w:pPr>
      <w:r w:rsidRPr="36D9DB0C">
        <w:t>·        Performance testing:</w:t>
      </w:r>
    </w:p>
    <w:p w14:paraId="27400BA4" w14:textId="3477D449" w:rsidR="00C85140" w:rsidRDefault="00221976">
      <w:pPr>
        <w:pStyle w:val="CommentText"/>
      </w:pPr>
      <w:r w:rsidRPr="5724F79C">
        <w:t xml:space="preserve">o  Each test should run a minimum of ten times. </w:t>
      </w:r>
    </w:p>
    <w:p w14:paraId="1C6AC745" w14:textId="79A578BD" w:rsidR="00C85140" w:rsidRDefault="00221976">
      <w:pPr>
        <w:pStyle w:val="CommentText"/>
      </w:pPr>
      <w:r w:rsidRPr="169FC69B">
        <w:t>o  Any test that falls outside the 95% confidence interval needs to be re-run</w:t>
      </w:r>
    </w:p>
    <w:p w14:paraId="36E20705" w14:textId="7B5E3536" w:rsidR="00C85140" w:rsidRDefault="00221976">
      <w:pPr>
        <w:pStyle w:val="CommentText"/>
      </w:pPr>
      <w:r w:rsidRPr="7FDAAB6B">
        <w:t>§ Test for throughputs.</w:t>
      </w:r>
    </w:p>
    <w:p w14:paraId="7A61F246" w14:textId="227F02D7" w:rsidR="00C85140" w:rsidRDefault="00221976">
      <w:pPr>
        <w:pStyle w:val="CommentText"/>
      </w:pPr>
      <w:r w:rsidRPr="0E3D2A65">
        <w:t>§ Test for any delays.</w:t>
      </w:r>
    </w:p>
    <w:p w14:paraId="58BED562" w14:textId="516826B4" w:rsidR="00C85140" w:rsidRDefault="00221976">
      <w:pPr>
        <w:pStyle w:val="CommentText"/>
      </w:pPr>
      <w:r w:rsidRPr="2B5029EC">
        <w:t>§ Test for jitter.</w:t>
      </w:r>
    </w:p>
    <w:p w14:paraId="7D8EFF58" w14:textId="6CBA828A" w:rsidR="00C85140" w:rsidRDefault="00221976">
      <w:pPr>
        <w:pStyle w:val="CommentText"/>
      </w:pPr>
      <w:r w:rsidRPr="29648DC3">
        <w:t>§ Test for any packet loss.</w:t>
      </w:r>
    </w:p>
    <w:p w14:paraId="37C7A642" w14:textId="2837E9D2" w:rsidR="00C85140" w:rsidRDefault="00221976">
      <w:pPr>
        <w:pStyle w:val="CommentText"/>
      </w:pPr>
      <w:r w:rsidRPr="79F32985">
        <w:t xml:space="preserve">·        Each test will range from a minimum of 128 through to 1536 Bytes to assess performance under different conditions. </w:t>
      </w:r>
    </w:p>
    <w:p w14:paraId="5C14E032" w14:textId="12D37732" w:rsidR="00C85140" w:rsidRDefault="00221976">
      <w:pPr>
        <w:pStyle w:val="CommentText"/>
      </w:pPr>
      <w:r w:rsidRPr="0C83DCEF">
        <w:t xml:space="preserve">·        Set up physical machines with Fedora, Ubuntu, and Kali Linux distributions configured as software routers. </w:t>
      </w:r>
    </w:p>
    <w:p w14:paraId="6E2B703C" w14:textId="14F5BD92" w:rsidR="00C85140" w:rsidRDefault="00221976">
      <w:pPr>
        <w:pStyle w:val="CommentText"/>
      </w:pPr>
      <w:r w:rsidRPr="4C4C27FA">
        <w:t xml:space="preserve">·        Conduct performance tests to evaluate network throughput, delay, jitters, and packet loss for TCP and UDP transmissions on IPv4 and IPv6 protocols. </w:t>
      </w:r>
    </w:p>
    <w:p w14:paraId="12428E2A" w14:textId="575840EB" w:rsidR="00C85140" w:rsidRDefault="00221976">
      <w:pPr>
        <w:pStyle w:val="CommentText"/>
      </w:pPr>
      <w:r w:rsidRPr="6573A2EF">
        <w:t>·        Follow the STLC methodology for systematic testing phases and activities including requirement analysis, test planning, test execution and test closer.</w:t>
      </w:r>
    </w:p>
  </w:comment>
  <w:comment w:id="21" w:author="Daniel Vaipulu" w:date="2025-03-30T10:55:00Z" w:initials="DV">
    <w:p w14:paraId="5737D743" w14:textId="4EEDA018" w:rsidR="00C85140" w:rsidRDefault="00221976">
      <w:pPr>
        <w:pStyle w:val="CommentText"/>
      </w:pPr>
      <w:r>
        <w:rPr>
          <w:rStyle w:val="CommentReference"/>
        </w:rPr>
        <w:annotationRef/>
      </w:r>
      <w:r w:rsidRPr="725B7399">
        <w:t>Provide a table of different methods and compare and contrast. The pragraph should be only an explanation of the reason for selecting the method</w:t>
      </w:r>
    </w:p>
  </w:comment>
  <w:comment w:id="27" w:author="Daniel Vaipulu" w:date="2025-03-30T10:56:00Z" w:initials="DV">
    <w:p w14:paraId="42918A4F" w14:textId="4563B3FB" w:rsidR="00C85140" w:rsidRDefault="00221976">
      <w:pPr>
        <w:pStyle w:val="CommentText"/>
      </w:pPr>
      <w:r>
        <w:rPr>
          <w:rStyle w:val="CommentReference"/>
        </w:rPr>
        <w:annotationRef/>
      </w:r>
      <w:r w:rsidRPr="5FE09B6A">
        <w:t xml:space="preserve">Use this as an example </w:t>
      </w:r>
    </w:p>
  </w:comment>
  <w:comment w:id="28" w:author="Daniel Vaipulu" w:date="2025-03-30T10:57:00Z" w:initials="DV">
    <w:p w14:paraId="753D7060" w14:textId="21F45B1E" w:rsidR="00C85140" w:rsidRDefault="00221976">
      <w:pPr>
        <w:pStyle w:val="CommentText"/>
      </w:pPr>
      <w:r>
        <w:rPr>
          <w:rStyle w:val="CommentReference"/>
        </w:rPr>
        <w:annotationRef/>
      </w:r>
      <w:r w:rsidRPr="79816964">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0"/>
  <w15:commentEx w15:paraId="13E053F1" w15:done="0"/>
  <w15:commentEx w15:paraId="07051AEC" w15:done="0"/>
  <w15:commentEx w15:paraId="59143828" w15:done="0"/>
  <w15:commentEx w15:paraId="1C82913B" w15:done="0"/>
  <w15:commentEx w15:paraId="12428E2A" w15:done="0"/>
  <w15:commentEx w15:paraId="5737D743" w15:done="0"/>
  <w15:commentEx w15:paraId="42918A4F" w15:done="0"/>
  <w15:commentEx w15:paraId="753D7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commentExtensible w16cex:durableId="7AA3C2FB" w16cex:dateUtc="2025-03-29T21:33:00Z"/>
  <w16cex:commentExtensible w16cex:durableId="46FC2023" w16cex:dateUtc="2025-03-29T21:35:00Z"/>
  <w16cex:commentExtensible w16cex:durableId="3190228C" w16cex:dateUtc="2025-03-29T21:49:00Z"/>
  <w16cex:commentExtensible w16cex:durableId="7269ABA2" w16cex:dateUtc="2025-03-29T21:51:00Z"/>
  <w16cex:commentExtensible w16cex:durableId="7B0CCB80" w16cex:dateUtc="2025-03-29T21:50:00Z"/>
  <w16cex:commentExtensible w16cex:durableId="69FD6307" w16cex:dateUtc="2025-03-29T21:55:00Z"/>
  <w16cex:commentExtensible w16cex:durableId="282FFFD4" w16cex:dateUtc="2025-03-29T21:56:00Z"/>
  <w16cex:commentExtensible w16cex:durableId="3E8D2F0B" w16cex:dateUtc="2025-03-29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13E053F1" w16cid:durableId="7AA3C2FB"/>
  <w16cid:commentId w16cid:paraId="07051AEC" w16cid:durableId="46FC2023"/>
  <w16cid:commentId w16cid:paraId="59143828" w16cid:durableId="3190228C"/>
  <w16cid:commentId w16cid:paraId="1C82913B" w16cid:durableId="7269ABA2"/>
  <w16cid:commentId w16cid:paraId="12428E2A" w16cid:durableId="7B0CCB80"/>
  <w16cid:commentId w16cid:paraId="5737D743" w16cid:durableId="69FD6307"/>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79182" w14:textId="77777777" w:rsidR="00221976" w:rsidRDefault="00221976" w:rsidP="008A10B8">
      <w:r>
        <w:separator/>
      </w:r>
    </w:p>
  </w:endnote>
  <w:endnote w:type="continuationSeparator" w:id="0">
    <w:p w14:paraId="01670212" w14:textId="77777777" w:rsidR="00221976" w:rsidRDefault="00221976" w:rsidP="008A10B8">
      <w:r>
        <w:continuationSeparator/>
      </w:r>
    </w:p>
  </w:endnote>
  <w:endnote w:type="continuationNotice" w:id="1">
    <w:p w14:paraId="5A21ADC9" w14:textId="77777777" w:rsidR="00221976" w:rsidRDefault="00221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Aptos Narrow">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868FE" w14:textId="7DAE1DD9" w:rsidR="00AC18F2" w:rsidRDefault="00AC18F2" w:rsidP="007A62CB">
    <w:pPr>
      <w:pStyle w:val="Footer"/>
    </w:pPr>
    <w:r>
      <w:t xml:space="preserve">Page </w:t>
    </w:r>
    <w:sdt>
      <w:sdtPr>
        <w:id w:val="1591659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sidR="002D46B7">
          <w:rPr>
            <w:noProof/>
          </w:rPr>
          <w:tab/>
        </w:r>
      </w:sdtContent>
    </w:sdt>
  </w:p>
  <w:p w14:paraId="1199AC3B" w14:textId="6745022E" w:rsidR="00924B31" w:rsidRPr="00924B31"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90D8B" w14:textId="77777777" w:rsidR="00221976" w:rsidRDefault="00221976" w:rsidP="008A10B8">
      <w:r>
        <w:separator/>
      </w:r>
    </w:p>
  </w:footnote>
  <w:footnote w:type="continuationSeparator" w:id="0">
    <w:p w14:paraId="45F5F86E" w14:textId="77777777" w:rsidR="00221976" w:rsidRDefault="00221976" w:rsidP="008A10B8">
      <w:r>
        <w:continuationSeparator/>
      </w:r>
    </w:p>
  </w:footnote>
  <w:footnote w:type="continuationNotice" w:id="1">
    <w:p w14:paraId="5D4487AB" w14:textId="77777777" w:rsidR="00221976" w:rsidRDefault="002219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3EF51AA1" w:rsidR="00B105AE" w:rsidRPr="005E694B" w:rsidRDefault="00CA59F6" w:rsidP="00CC645A">
    <w:pPr>
      <w:pStyle w:val="Header"/>
    </w:pPr>
    <w:r w:rsidRPr="005E694B">
      <w:t xml:space="preserve">Physical Environment </w:t>
    </w:r>
    <w:r w:rsidR="00CC645A" w:rsidRPr="005E694B">
      <w:t>Team</w:t>
    </w:r>
    <w:r w:rsidR="00CC645A" w:rsidRPr="005E694B">
      <w:ptab w:relativeTo="margin" w:alignment="center" w:leader="none"/>
    </w:r>
    <w:r w:rsidR="00CC645A" w:rsidRPr="005E694B">
      <w:ptab w:relativeTo="margin" w:alignment="right" w:leader="none"/>
    </w:r>
    <w:r w:rsidRPr="005E694B">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2D7AF5"/>
    <w:multiLevelType w:val="hybridMultilevel"/>
    <w:tmpl w:val="576E9DDC"/>
    <w:lvl w:ilvl="0" w:tplc="51441716">
      <w:start w:val="1"/>
      <w:numFmt w:val="decimal"/>
      <w:lvlText w:val="R%1: "/>
      <w:lvlJc w:val="left"/>
      <w:pPr>
        <w:ind w:left="357" w:hanging="357"/>
      </w:pPr>
      <w:rPr>
        <w:rFonts w:hint="default"/>
        <w:b/>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74C1BAC"/>
    <w:multiLevelType w:val="multilevel"/>
    <w:tmpl w:val="768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37BF1"/>
    <w:multiLevelType w:val="hybridMultilevel"/>
    <w:tmpl w:val="3208E2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CDE5132"/>
    <w:multiLevelType w:val="hybridMultilevel"/>
    <w:tmpl w:val="B28AC52E"/>
    <w:lvl w:ilvl="0" w:tplc="A87668B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4F10D37"/>
    <w:multiLevelType w:val="hybridMultilevel"/>
    <w:tmpl w:val="5BA64842"/>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8" w15:restartNumberingAfterBreak="0">
    <w:nsid w:val="24B2098F"/>
    <w:multiLevelType w:val="hybridMultilevel"/>
    <w:tmpl w:val="47AACBA2"/>
    <w:lvl w:ilvl="0" w:tplc="5D7A6558">
      <w:start w:val="1"/>
      <w:numFmt w:val="decimal"/>
      <w:lvlText w:val="R%1: "/>
      <w:lvlJc w:val="left"/>
      <w:pPr>
        <w:ind w:left="357" w:hanging="357"/>
      </w:pPr>
      <w:rPr>
        <w:rFonts w:hint="default"/>
        <w:b/>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A245848"/>
    <w:multiLevelType w:val="hybridMultilevel"/>
    <w:tmpl w:val="23608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CDB782D"/>
    <w:multiLevelType w:val="hybridMultilevel"/>
    <w:tmpl w:val="53A0A28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E8F548A"/>
    <w:multiLevelType w:val="hybridMultilevel"/>
    <w:tmpl w:val="DC3C62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8612BDC"/>
    <w:multiLevelType w:val="hybridMultilevel"/>
    <w:tmpl w:val="80465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F637DAF"/>
    <w:multiLevelType w:val="hybridMultilevel"/>
    <w:tmpl w:val="9B7A32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19954E5"/>
    <w:multiLevelType w:val="hybridMultilevel"/>
    <w:tmpl w:val="FE1E65E8"/>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4652A95"/>
    <w:multiLevelType w:val="hybridMultilevel"/>
    <w:tmpl w:val="93F6B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6015AA5"/>
    <w:multiLevelType w:val="hybridMultilevel"/>
    <w:tmpl w:val="F134E136"/>
    <w:lvl w:ilvl="0" w:tplc="FFFFFFFF">
      <w:start w:val="1"/>
      <w:numFmt w:val="bullet"/>
      <w:lvlText w:val=""/>
      <w:lvlJc w:val="left"/>
      <w:pPr>
        <w:ind w:left="1080" w:hanging="360"/>
      </w:pPr>
      <w:rPr>
        <w:rFonts w:ascii="Symbol" w:hAnsi="Symbol" w:hint="default"/>
        <w:b/>
      </w:rPr>
    </w:lvl>
    <w:lvl w:ilvl="1" w:tplc="14090001">
      <w:start w:val="1"/>
      <w:numFmt w:val="bullet"/>
      <w:lvlText w:val=""/>
      <w:lvlJc w:val="left"/>
      <w:pPr>
        <w:ind w:left="1126"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D864419"/>
    <w:multiLevelType w:val="hybridMultilevel"/>
    <w:tmpl w:val="64905A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6516D06"/>
    <w:multiLevelType w:val="hybridMultilevel"/>
    <w:tmpl w:val="94784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9A75B5"/>
    <w:multiLevelType w:val="hybridMultilevel"/>
    <w:tmpl w:val="C66A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A3721"/>
    <w:multiLevelType w:val="hybridMultilevel"/>
    <w:tmpl w:val="C1B0F878"/>
    <w:lvl w:ilvl="0" w:tplc="B7CCC6D2">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74E8306E"/>
    <w:multiLevelType w:val="hybridMultilevel"/>
    <w:tmpl w:val="45D6A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1F7B04"/>
    <w:multiLevelType w:val="hybridMultilevel"/>
    <w:tmpl w:val="1F78A3A2"/>
    <w:lvl w:ilvl="0" w:tplc="A4CA637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30" w15:restartNumberingAfterBreak="0">
    <w:nsid w:val="7A2B286F"/>
    <w:multiLevelType w:val="hybridMultilevel"/>
    <w:tmpl w:val="FFFFFFFF"/>
    <w:lvl w:ilvl="0" w:tplc="D6F04AF4">
      <w:start w:val="1"/>
      <w:numFmt w:val="bullet"/>
      <w:lvlText w:val="-"/>
      <w:lvlJc w:val="left"/>
      <w:pPr>
        <w:ind w:left="720" w:hanging="360"/>
      </w:pPr>
      <w:rPr>
        <w:rFonts w:ascii="Aptos" w:hAnsi="Aptos"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31" w15:restartNumberingAfterBreak="0">
    <w:nsid w:val="7A7C2BE4"/>
    <w:multiLevelType w:val="hybridMultilevel"/>
    <w:tmpl w:val="1BC2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03C0F"/>
    <w:multiLevelType w:val="hybridMultilevel"/>
    <w:tmpl w:val="A198C5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7142917">
    <w:abstractNumId w:val="29"/>
  </w:num>
  <w:num w:numId="2" w16cid:durableId="744109839">
    <w:abstractNumId w:val="15"/>
  </w:num>
  <w:num w:numId="3" w16cid:durableId="365063046">
    <w:abstractNumId w:val="5"/>
  </w:num>
  <w:num w:numId="4" w16cid:durableId="327370663">
    <w:abstractNumId w:val="17"/>
  </w:num>
  <w:num w:numId="5" w16cid:durableId="1388215732">
    <w:abstractNumId w:val="0"/>
  </w:num>
  <w:num w:numId="6" w16cid:durableId="688217200">
    <w:abstractNumId w:val="3"/>
  </w:num>
  <w:num w:numId="7" w16cid:durableId="1523088197">
    <w:abstractNumId w:val="25"/>
  </w:num>
  <w:num w:numId="8" w16cid:durableId="1694072189">
    <w:abstractNumId w:val="31"/>
  </w:num>
  <w:num w:numId="9" w16cid:durableId="1734159406">
    <w:abstractNumId w:val="7"/>
  </w:num>
  <w:num w:numId="10" w16cid:durableId="487209913">
    <w:abstractNumId w:val="2"/>
  </w:num>
  <w:num w:numId="11" w16cid:durableId="546451830">
    <w:abstractNumId w:val="9"/>
  </w:num>
  <w:num w:numId="12" w16cid:durableId="1963657208">
    <w:abstractNumId w:val="4"/>
  </w:num>
  <w:num w:numId="13" w16cid:durableId="718942180">
    <w:abstractNumId w:val="16"/>
  </w:num>
  <w:num w:numId="14" w16cid:durableId="1153839152">
    <w:abstractNumId w:val="28"/>
  </w:num>
  <w:num w:numId="15" w16cid:durableId="611328615">
    <w:abstractNumId w:val="32"/>
  </w:num>
  <w:num w:numId="16" w16cid:durableId="677391851">
    <w:abstractNumId w:val="20"/>
  </w:num>
  <w:num w:numId="17" w16cid:durableId="1993677783">
    <w:abstractNumId w:val="11"/>
  </w:num>
  <w:num w:numId="18" w16cid:durableId="1420325787">
    <w:abstractNumId w:val="22"/>
  </w:num>
  <w:num w:numId="19" w16cid:durableId="929042644">
    <w:abstractNumId w:val="10"/>
  </w:num>
  <w:num w:numId="20" w16cid:durableId="1231237405">
    <w:abstractNumId w:val="27"/>
  </w:num>
  <w:num w:numId="21" w16cid:durableId="760106341">
    <w:abstractNumId w:val="23"/>
  </w:num>
  <w:num w:numId="22" w16cid:durableId="1061637469">
    <w:abstractNumId w:val="12"/>
  </w:num>
  <w:num w:numId="23" w16cid:durableId="1100834423">
    <w:abstractNumId w:val="14"/>
  </w:num>
  <w:num w:numId="24" w16cid:durableId="897008241">
    <w:abstractNumId w:val="24"/>
  </w:num>
  <w:num w:numId="25" w16cid:durableId="193881987">
    <w:abstractNumId w:val="19"/>
  </w:num>
  <w:num w:numId="26" w16cid:durableId="671108460">
    <w:abstractNumId w:val="26"/>
  </w:num>
  <w:num w:numId="27" w16cid:durableId="1851943706">
    <w:abstractNumId w:val="21"/>
  </w:num>
  <w:num w:numId="28" w16cid:durableId="1714845923">
    <w:abstractNumId w:val="30"/>
  </w:num>
  <w:num w:numId="29" w16cid:durableId="785664475">
    <w:abstractNumId w:val="6"/>
  </w:num>
  <w:num w:numId="30" w16cid:durableId="552426331">
    <w:abstractNumId w:val="1"/>
  </w:num>
  <w:num w:numId="31" w16cid:durableId="2040426130">
    <w:abstractNumId w:val="8"/>
  </w:num>
  <w:num w:numId="32" w16cid:durableId="2040468111">
    <w:abstractNumId w:val="13"/>
  </w:num>
  <w:num w:numId="33" w16cid:durableId="62261939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A0B"/>
    <w:rsid w:val="00001D3B"/>
    <w:rsid w:val="000029E2"/>
    <w:rsid w:val="00002D90"/>
    <w:rsid w:val="00003164"/>
    <w:rsid w:val="00003996"/>
    <w:rsid w:val="00004027"/>
    <w:rsid w:val="00004727"/>
    <w:rsid w:val="00004EEA"/>
    <w:rsid w:val="0000569A"/>
    <w:rsid w:val="000057A4"/>
    <w:rsid w:val="00005EA8"/>
    <w:rsid w:val="0000682E"/>
    <w:rsid w:val="00006A2D"/>
    <w:rsid w:val="00006A69"/>
    <w:rsid w:val="000075ED"/>
    <w:rsid w:val="0000762F"/>
    <w:rsid w:val="00007824"/>
    <w:rsid w:val="00007E20"/>
    <w:rsid w:val="0001030C"/>
    <w:rsid w:val="00010398"/>
    <w:rsid w:val="000104D3"/>
    <w:rsid w:val="000104F4"/>
    <w:rsid w:val="00010549"/>
    <w:rsid w:val="00012109"/>
    <w:rsid w:val="0001217A"/>
    <w:rsid w:val="000127B5"/>
    <w:rsid w:val="00012FCC"/>
    <w:rsid w:val="000136C1"/>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7148"/>
    <w:rsid w:val="00017388"/>
    <w:rsid w:val="00017817"/>
    <w:rsid w:val="00017C4E"/>
    <w:rsid w:val="00017F54"/>
    <w:rsid w:val="000209A9"/>
    <w:rsid w:val="00020D22"/>
    <w:rsid w:val="00020E76"/>
    <w:rsid w:val="000223C9"/>
    <w:rsid w:val="000227F7"/>
    <w:rsid w:val="00022F08"/>
    <w:rsid w:val="0002302C"/>
    <w:rsid w:val="00023C9C"/>
    <w:rsid w:val="00023DFB"/>
    <w:rsid w:val="000241CF"/>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BE0"/>
    <w:rsid w:val="00027CEF"/>
    <w:rsid w:val="00027D4B"/>
    <w:rsid w:val="00027DD9"/>
    <w:rsid w:val="00030709"/>
    <w:rsid w:val="00030F26"/>
    <w:rsid w:val="00031579"/>
    <w:rsid w:val="00031817"/>
    <w:rsid w:val="00031AAD"/>
    <w:rsid w:val="00031AF1"/>
    <w:rsid w:val="000321B0"/>
    <w:rsid w:val="000322FD"/>
    <w:rsid w:val="00032315"/>
    <w:rsid w:val="000323C9"/>
    <w:rsid w:val="00032F59"/>
    <w:rsid w:val="000339B8"/>
    <w:rsid w:val="00034C66"/>
    <w:rsid w:val="00034FB3"/>
    <w:rsid w:val="000353D8"/>
    <w:rsid w:val="000353DA"/>
    <w:rsid w:val="000359EB"/>
    <w:rsid w:val="00035A55"/>
    <w:rsid w:val="00035C8D"/>
    <w:rsid w:val="00035DC3"/>
    <w:rsid w:val="00035DF7"/>
    <w:rsid w:val="00036311"/>
    <w:rsid w:val="00036943"/>
    <w:rsid w:val="00036A5D"/>
    <w:rsid w:val="00036F8F"/>
    <w:rsid w:val="00037CFF"/>
    <w:rsid w:val="00037F39"/>
    <w:rsid w:val="0003F6C8"/>
    <w:rsid w:val="0004001A"/>
    <w:rsid w:val="0004049C"/>
    <w:rsid w:val="000406AC"/>
    <w:rsid w:val="000408B2"/>
    <w:rsid w:val="00040CBA"/>
    <w:rsid w:val="000432D4"/>
    <w:rsid w:val="000437BE"/>
    <w:rsid w:val="00043B51"/>
    <w:rsid w:val="00043B71"/>
    <w:rsid w:val="00044E56"/>
    <w:rsid w:val="00044F99"/>
    <w:rsid w:val="000455CC"/>
    <w:rsid w:val="000455CE"/>
    <w:rsid w:val="0004594A"/>
    <w:rsid w:val="00045BE3"/>
    <w:rsid w:val="000461D9"/>
    <w:rsid w:val="00046EA1"/>
    <w:rsid w:val="0004710E"/>
    <w:rsid w:val="0004730B"/>
    <w:rsid w:val="000478DE"/>
    <w:rsid w:val="00047A16"/>
    <w:rsid w:val="00047DF7"/>
    <w:rsid w:val="0005040D"/>
    <w:rsid w:val="000511EF"/>
    <w:rsid w:val="000512B9"/>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90E"/>
    <w:rsid w:val="00057814"/>
    <w:rsid w:val="00057BD8"/>
    <w:rsid w:val="00057C16"/>
    <w:rsid w:val="00060829"/>
    <w:rsid w:val="00060C47"/>
    <w:rsid w:val="00061613"/>
    <w:rsid w:val="00062297"/>
    <w:rsid w:val="000623EC"/>
    <w:rsid w:val="000624DC"/>
    <w:rsid w:val="0006281E"/>
    <w:rsid w:val="0006314C"/>
    <w:rsid w:val="00063251"/>
    <w:rsid w:val="000636F8"/>
    <w:rsid w:val="00064BDE"/>
    <w:rsid w:val="0006541E"/>
    <w:rsid w:val="0006542C"/>
    <w:rsid w:val="000659DD"/>
    <w:rsid w:val="00065CA2"/>
    <w:rsid w:val="00065DC6"/>
    <w:rsid w:val="00066854"/>
    <w:rsid w:val="00066E9B"/>
    <w:rsid w:val="00066EC4"/>
    <w:rsid w:val="00066F5F"/>
    <w:rsid w:val="00067440"/>
    <w:rsid w:val="00067513"/>
    <w:rsid w:val="00067860"/>
    <w:rsid w:val="00067BAD"/>
    <w:rsid w:val="00067D1E"/>
    <w:rsid w:val="000700EE"/>
    <w:rsid w:val="00070549"/>
    <w:rsid w:val="0007077B"/>
    <w:rsid w:val="00071A85"/>
    <w:rsid w:val="00071FEE"/>
    <w:rsid w:val="00072198"/>
    <w:rsid w:val="000737C4"/>
    <w:rsid w:val="00074307"/>
    <w:rsid w:val="00074854"/>
    <w:rsid w:val="00074A71"/>
    <w:rsid w:val="00074CBE"/>
    <w:rsid w:val="00074E1D"/>
    <w:rsid w:val="0007511A"/>
    <w:rsid w:val="00075699"/>
    <w:rsid w:val="00075873"/>
    <w:rsid w:val="00076DD4"/>
    <w:rsid w:val="00076F6C"/>
    <w:rsid w:val="0007717D"/>
    <w:rsid w:val="00077656"/>
    <w:rsid w:val="00077DA4"/>
    <w:rsid w:val="00077F7A"/>
    <w:rsid w:val="000805BA"/>
    <w:rsid w:val="0008074E"/>
    <w:rsid w:val="00080C52"/>
    <w:rsid w:val="00080D01"/>
    <w:rsid w:val="000817FE"/>
    <w:rsid w:val="00081B23"/>
    <w:rsid w:val="00081DB9"/>
    <w:rsid w:val="00082757"/>
    <w:rsid w:val="000833EA"/>
    <w:rsid w:val="00083960"/>
    <w:rsid w:val="00083B55"/>
    <w:rsid w:val="00083B94"/>
    <w:rsid w:val="000840DA"/>
    <w:rsid w:val="00084707"/>
    <w:rsid w:val="00084742"/>
    <w:rsid w:val="000850AC"/>
    <w:rsid w:val="00085769"/>
    <w:rsid w:val="00085C08"/>
    <w:rsid w:val="00086130"/>
    <w:rsid w:val="000862E1"/>
    <w:rsid w:val="000869C5"/>
    <w:rsid w:val="00086C32"/>
    <w:rsid w:val="00086CAE"/>
    <w:rsid w:val="00087006"/>
    <w:rsid w:val="00087B04"/>
    <w:rsid w:val="00087CB3"/>
    <w:rsid w:val="00087E34"/>
    <w:rsid w:val="0008C5C5"/>
    <w:rsid w:val="000900CB"/>
    <w:rsid w:val="00090613"/>
    <w:rsid w:val="00090F77"/>
    <w:rsid w:val="000918E8"/>
    <w:rsid w:val="00091D2F"/>
    <w:rsid w:val="000923BB"/>
    <w:rsid w:val="00092905"/>
    <w:rsid w:val="00093331"/>
    <w:rsid w:val="00093C6D"/>
    <w:rsid w:val="00093FE5"/>
    <w:rsid w:val="00094735"/>
    <w:rsid w:val="000947FA"/>
    <w:rsid w:val="00094A75"/>
    <w:rsid w:val="00094F40"/>
    <w:rsid w:val="00095B30"/>
    <w:rsid w:val="00095E05"/>
    <w:rsid w:val="000964EC"/>
    <w:rsid w:val="00096CB8"/>
    <w:rsid w:val="00097297"/>
    <w:rsid w:val="000979DA"/>
    <w:rsid w:val="000A0048"/>
    <w:rsid w:val="000A02C4"/>
    <w:rsid w:val="000A0852"/>
    <w:rsid w:val="000A10A9"/>
    <w:rsid w:val="000A168D"/>
    <w:rsid w:val="000A1766"/>
    <w:rsid w:val="000A180C"/>
    <w:rsid w:val="000A286C"/>
    <w:rsid w:val="000A2C39"/>
    <w:rsid w:val="000A33FA"/>
    <w:rsid w:val="000A3DBC"/>
    <w:rsid w:val="000A4286"/>
    <w:rsid w:val="000A4421"/>
    <w:rsid w:val="000A4740"/>
    <w:rsid w:val="000A493D"/>
    <w:rsid w:val="000A535C"/>
    <w:rsid w:val="000A555F"/>
    <w:rsid w:val="000A5682"/>
    <w:rsid w:val="000A5916"/>
    <w:rsid w:val="000A6195"/>
    <w:rsid w:val="000A6F84"/>
    <w:rsid w:val="000A7121"/>
    <w:rsid w:val="000A757C"/>
    <w:rsid w:val="000A76C5"/>
    <w:rsid w:val="000A77A6"/>
    <w:rsid w:val="000B03CD"/>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AFE"/>
    <w:rsid w:val="000C2F13"/>
    <w:rsid w:val="000C334F"/>
    <w:rsid w:val="000C3AFF"/>
    <w:rsid w:val="000C3C87"/>
    <w:rsid w:val="000C3CBE"/>
    <w:rsid w:val="000C3D54"/>
    <w:rsid w:val="000C3E4C"/>
    <w:rsid w:val="000C3FDD"/>
    <w:rsid w:val="000C4211"/>
    <w:rsid w:val="000C4212"/>
    <w:rsid w:val="000C42CE"/>
    <w:rsid w:val="000C4B35"/>
    <w:rsid w:val="000C51C7"/>
    <w:rsid w:val="000C55DA"/>
    <w:rsid w:val="000C5C7F"/>
    <w:rsid w:val="000C5EC7"/>
    <w:rsid w:val="000C60FA"/>
    <w:rsid w:val="000C62B5"/>
    <w:rsid w:val="000C68F7"/>
    <w:rsid w:val="000C6B47"/>
    <w:rsid w:val="000C7C98"/>
    <w:rsid w:val="000C7CCC"/>
    <w:rsid w:val="000C7F6C"/>
    <w:rsid w:val="000D05E3"/>
    <w:rsid w:val="000D06BE"/>
    <w:rsid w:val="000D0CF9"/>
    <w:rsid w:val="000D1524"/>
    <w:rsid w:val="000D1E37"/>
    <w:rsid w:val="000D1EE2"/>
    <w:rsid w:val="000D22B5"/>
    <w:rsid w:val="000D23C2"/>
    <w:rsid w:val="000D2487"/>
    <w:rsid w:val="000D2686"/>
    <w:rsid w:val="000D32B4"/>
    <w:rsid w:val="000D3808"/>
    <w:rsid w:val="000D38B1"/>
    <w:rsid w:val="000D38F0"/>
    <w:rsid w:val="000D39E4"/>
    <w:rsid w:val="000D3EA7"/>
    <w:rsid w:val="000D4671"/>
    <w:rsid w:val="000D4F43"/>
    <w:rsid w:val="000D657C"/>
    <w:rsid w:val="000D6BF0"/>
    <w:rsid w:val="000D72E4"/>
    <w:rsid w:val="000D773D"/>
    <w:rsid w:val="000D7AC4"/>
    <w:rsid w:val="000E1698"/>
    <w:rsid w:val="000E1B1F"/>
    <w:rsid w:val="000E1BF7"/>
    <w:rsid w:val="000E1F37"/>
    <w:rsid w:val="000E24B7"/>
    <w:rsid w:val="000E2AF8"/>
    <w:rsid w:val="000E39BC"/>
    <w:rsid w:val="000E4745"/>
    <w:rsid w:val="000E5265"/>
    <w:rsid w:val="000E532B"/>
    <w:rsid w:val="000E62D5"/>
    <w:rsid w:val="000E66F1"/>
    <w:rsid w:val="000E6BE0"/>
    <w:rsid w:val="000E7854"/>
    <w:rsid w:val="000E7D42"/>
    <w:rsid w:val="000F00D4"/>
    <w:rsid w:val="000F0DE0"/>
    <w:rsid w:val="000F0E21"/>
    <w:rsid w:val="000F1146"/>
    <w:rsid w:val="000F1147"/>
    <w:rsid w:val="000F2430"/>
    <w:rsid w:val="000F24B0"/>
    <w:rsid w:val="000F2DB5"/>
    <w:rsid w:val="000F2FD0"/>
    <w:rsid w:val="000F383D"/>
    <w:rsid w:val="000F4361"/>
    <w:rsid w:val="000F5080"/>
    <w:rsid w:val="000F5363"/>
    <w:rsid w:val="000F561F"/>
    <w:rsid w:val="000F5FA2"/>
    <w:rsid w:val="000F60EC"/>
    <w:rsid w:val="000F6113"/>
    <w:rsid w:val="000F62A3"/>
    <w:rsid w:val="000F6385"/>
    <w:rsid w:val="000F6AD5"/>
    <w:rsid w:val="000F70B2"/>
    <w:rsid w:val="000F7634"/>
    <w:rsid w:val="000F7B7D"/>
    <w:rsid w:val="000F7D05"/>
    <w:rsid w:val="00100633"/>
    <w:rsid w:val="0010070A"/>
    <w:rsid w:val="00100AEF"/>
    <w:rsid w:val="00101194"/>
    <w:rsid w:val="00102116"/>
    <w:rsid w:val="001021DD"/>
    <w:rsid w:val="00102956"/>
    <w:rsid w:val="00102B1F"/>
    <w:rsid w:val="00102F28"/>
    <w:rsid w:val="001033F3"/>
    <w:rsid w:val="00103543"/>
    <w:rsid w:val="00103558"/>
    <w:rsid w:val="001038C4"/>
    <w:rsid w:val="00103D43"/>
    <w:rsid w:val="00104058"/>
    <w:rsid w:val="001042EF"/>
    <w:rsid w:val="00104940"/>
    <w:rsid w:val="00104CD4"/>
    <w:rsid w:val="00104E0C"/>
    <w:rsid w:val="00104F26"/>
    <w:rsid w:val="00104F6B"/>
    <w:rsid w:val="001058C5"/>
    <w:rsid w:val="00105B3F"/>
    <w:rsid w:val="00105BED"/>
    <w:rsid w:val="00105D56"/>
    <w:rsid w:val="00105DA1"/>
    <w:rsid w:val="00105E58"/>
    <w:rsid w:val="0010630E"/>
    <w:rsid w:val="001075A3"/>
    <w:rsid w:val="00107B40"/>
    <w:rsid w:val="001101CA"/>
    <w:rsid w:val="001102BA"/>
    <w:rsid w:val="0011087D"/>
    <w:rsid w:val="001108CE"/>
    <w:rsid w:val="00110B97"/>
    <w:rsid w:val="00110CA0"/>
    <w:rsid w:val="00110CB3"/>
    <w:rsid w:val="001110BF"/>
    <w:rsid w:val="0011168A"/>
    <w:rsid w:val="001128F7"/>
    <w:rsid w:val="00112F8A"/>
    <w:rsid w:val="001133A4"/>
    <w:rsid w:val="00113C3C"/>
    <w:rsid w:val="0011452E"/>
    <w:rsid w:val="0011455E"/>
    <w:rsid w:val="00115385"/>
    <w:rsid w:val="0011583C"/>
    <w:rsid w:val="0011593E"/>
    <w:rsid w:val="00115C1F"/>
    <w:rsid w:val="00116131"/>
    <w:rsid w:val="001168C6"/>
    <w:rsid w:val="00116AF3"/>
    <w:rsid w:val="00116B25"/>
    <w:rsid w:val="00117206"/>
    <w:rsid w:val="00117253"/>
    <w:rsid w:val="0012044E"/>
    <w:rsid w:val="00120C8D"/>
    <w:rsid w:val="0012171C"/>
    <w:rsid w:val="001219FD"/>
    <w:rsid w:val="00122557"/>
    <w:rsid w:val="001228C5"/>
    <w:rsid w:val="0012315B"/>
    <w:rsid w:val="001233BE"/>
    <w:rsid w:val="00123432"/>
    <w:rsid w:val="00123CC2"/>
    <w:rsid w:val="00123E1A"/>
    <w:rsid w:val="001251D8"/>
    <w:rsid w:val="00125484"/>
    <w:rsid w:val="00125DDB"/>
    <w:rsid w:val="00125E31"/>
    <w:rsid w:val="00126047"/>
    <w:rsid w:val="00126776"/>
    <w:rsid w:val="0012695E"/>
    <w:rsid w:val="00126F72"/>
    <w:rsid w:val="0012769A"/>
    <w:rsid w:val="00127736"/>
    <w:rsid w:val="00130156"/>
    <w:rsid w:val="001302AA"/>
    <w:rsid w:val="00130385"/>
    <w:rsid w:val="0013186B"/>
    <w:rsid w:val="0013233B"/>
    <w:rsid w:val="00132688"/>
    <w:rsid w:val="00132CDD"/>
    <w:rsid w:val="00132DBD"/>
    <w:rsid w:val="00133057"/>
    <w:rsid w:val="001332E4"/>
    <w:rsid w:val="00133531"/>
    <w:rsid w:val="00133776"/>
    <w:rsid w:val="00133882"/>
    <w:rsid w:val="00133BA1"/>
    <w:rsid w:val="00133BD2"/>
    <w:rsid w:val="00133CAF"/>
    <w:rsid w:val="00134443"/>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754"/>
    <w:rsid w:val="001377E2"/>
    <w:rsid w:val="00137DD7"/>
    <w:rsid w:val="001403C9"/>
    <w:rsid w:val="00140438"/>
    <w:rsid w:val="00140ACE"/>
    <w:rsid w:val="00140D41"/>
    <w:rsid w:val="0014152C"/>
    <w:rsid w:val="001415FC"/>
    <w:rsid w:val="001423F6"/>
    <w:rsid w:val="001424BE"/>
    <w:rsid w:val="00142690"/>
    <w:rsid w:val="001429A7"/>
    <w:rsid w:val="00142F92"/>
    <w:rsid w:val="0014355B"/>
    <w:rsid w:val="001437E8"/>
    <w:rsid w:val="00143F8D"/>
    <w:rsid w:val="001446E0"/>
    <w:rsid w:val="00144746"/>
    <w:rsid w:val="00144AB1"/>
    <w:rsid w:val="001455B8"/>
    <w:rsid w:val="001455DB"/>
    <w:rsid w:val="00145CEA"/>
    <w:rsid w:val="00145E26"/>
    <w:rsid w:val="001465D8"/>
    <w:rsid w:val="0014678B"/>
    <w:rsid w:val="001475F1"/>
    <w:rsid w:val="0014794B"/>
    <w:rsid w:val="001479DA"/>
    <w:rsid w:val="00147C18"/>
    <w:rsid w:val="00147CF4"/>
    <w:rsid w:val="001508E3"/>
    <w:rsid w:val="001510AA"/>
    <w:rsid w:val="0015130C"/>
    <w:rsid w:val="0015136D"/>
    <w:rsid w:val="00151370"/>
    <w:rsid w:val="00151571"/>
    <w:rsid w:val="00151FB5"/>
    <w:rsid w:val="00151FEE"/>
    <w:rsid w:val="00152013"/>
    <w:rsid w:val="00152028"/>
    <w:rsid w:val="00152292"/>
    <w:rsid w:val="001534E2"/>
    <w:rsid w:val="00154072"/>
    <w:rsid w:val="001541F3"/>
    <w:rsid w:val="00154266"/>
    <w:rsid w:val="001545D7"/>
    <w:rsid w:val="00154F05"/>
    <w:rsid w:val="0015500B"/>
    <w:rsid w:val="001551AA"/>
    <w:rsid w:val="0015541B"/>
    <w:rsid w:val="001556F0"/>
    <w:rsid w:val="00155D07"/>
    <w:rsid w:val="00155EDE"/>
    <w:rsid w:val="00155FA6"/>
    <w:rsid w:val="00156201"/>
    <w:rsid w:val="00156A9D"/>
    <w:rsid w:val="00156CAF"/>
    <w:rsid w:val="00157959"/>
    <w:rsid w:val="00157A00"/>
    <w:rsid w:val="00157CC8"/>
    <w:rsid w:val="001607F3"/>
    <w:rsid w:val="0016092D"/>
    <w:rsid w:val="001609D5"/>
    <w:rsid w:val="00160ACE"/>
    <w:rsid w:val="001610D6"/>
    <w:rsid w:val="001611B6"/>
    <w:rsid w:val="00161BFF"/>
    <w:rsid w:val="00161C6B"/>
    <w:rsid w:val="00161DB5"/>
    <w:rsid w:val="00161F5E"/>
    <w:rsid w:val="00162AD8"/>
    <w:rsid w:val="00162AE1"/>
    <w:rsid w:val="00162BB8"/>
    <w:rsid w:val="00162BD3"/>
    <w:rsid w:val="00162FD9"/>
    <w:rsid w:val="001632A8"/>
    <w:rsid w:val="0016335F"/>
    <w:rsid w:val="0016366B"/>
    <w:rsid w:val="001638BF"/>
    <w:rsid w:val="00163C3F"/>
    <w:rsid w:val="0016429E"/>
    <w:rsid w:val="00164F09"/>
    <w:rsid w:val="0016571C"/>
    <w:rsid w:val="001658EF"/>
    <w:rsid w:val="00165B0E"/>
    <w:rsid w:val="00165E6F"/>
    <w:rsid w:val="00165E97"/>
    <w:rsid w:val="0016666C"/>
    <w:rsid w:val="00166AEE"/>
    <w:rsid w:val="001676F4"/>
    <w:rsid w:val="0016795C"/>
    <w:rsid w:val="0017035C"/>
    <w:rsid w:val="00170526"/>
    <w:rsid w:val="0017099A"/>
    <w:rsid w:val="00170C7A"/>
    <w:rsid w:val="00170CE0"/>
    <w:rsid w:val="00170D2F"/>
    <w:rsid w:val="00170E48"/>
    <w:rsid w:val="00170EAB"/>
    <w:rsid w:val="001713E9"/>
    <w:rsid w:val="00171CFD"/>
    <w:rsid w:val="0017204C"/>
    <w:rsid w:val="00172CA3"/>
    <w:rsid w:val="001742D1"/>
    <w:rsid w:val="0017442E"/>
    <w:rsid w:val="001748FA"/>
    <w:rsid w:val="00174D38"/>
    <w:rsid w:val="00174EDC"/>
    <w:rsid w:val="0017507F"/>
    <w:rsid w:val="001750C6"/>
    <w:rsid w:val="00175836"/>
    <w:rsid w:val="00175A7E"/>
    <w:rsid w:val="00175C3F"/>
    <w:rsid w:val="0017645F"/>
    <w:rsid w:val="0017655C"/>
    <w:rsid w:val="00176599"/>
    <w:rsid w:val="0017684A"/>
    <w:rsid w:val="001774FD"/>
    <w:rsid w:val="00177CC1"/>
    <w:rsid w:val="00177D2A"/>
    <w:rsid w:val="00180165"/>
    <w:rsid w:val="00180485"/>
    <w:rsid w:val="00180591"/>
    <w:rsid w:val="00180DAF"/>
    <w:rsid w:val="00181611"/>
    <w:rsid w:val="00181EA8"/>
    <w:rsid w:val="00181EF3"/>
    <w:rsid w:val="001821AF"/>
    <w:rsid w:val="00182E12"/>
    <w:rsid w:val="00183130"/>
    <w:rsid w:val="00183594"/>
    <w:rsid w:val="001836DB"/>
    <w:rsid w:val="00183786"/>
    <w:rsid w:val="00184340"/>
    <w:rsid w:val="00184584"/>
    <w:rsid w:val="001846C6"/>
    <w:rsid w:val="00184ABD"/>
    <w:rsid w:val="00185870"/>
    <w:rsid w:val="00186120"/>
    <w:rsid w:val="00186CD0"/>
    <w:rsid w:val="00186E18"/>
    <w:rsid w:val="0018724F"/>
    <w:rsid w:val="0018738D"/>
    <w:rsid w:val="00187859"/>
    <w:rsid w:val="00187A22"/>
    <w:rsid w:val="0019055D"/>
    <w:rsid w:val="00190870"/>
    <w:rsid w:val="00190A1A"/>
    <w:rsid w:val="00190B3A"/>
    <w:rsid w:val="00190CAB"/>
    <w:rsid w:val="001915A7"/>
    <w:rsid w:val="0019188A"/>
    <w:rsid w:val="001932D8"/>
    <w:rsid w:val="00193439"/>
    <w:rsid w:val="00193806"/>
    <w:rsid w:val="00193A6C"/>
    <w:rsid w:val="00193E6E"/>
    <w:rsid w:val="0019436A"/>
    <w:rsid w:val="0019471B"/>
    <w:rsid w:val="00194AB9"/>
    <w:rsid w:val="00194B90"/>
    <w:rsid w:val="00195167"/>
    <w:rsid w:val="001951E3"/>
    <w:rsid w:val="001956D9"/>
    <w:rsid w:val="00195B1D"/>
    <w:rsid w:val="00196020"/>
    <w:rsid w:val="00196248"/>
    <w:rsid w:val="0019633B"/>
    <w:rsid w:val="001966E1"/>
    <w:rsid w:val="001967EC"/>
    <w:rsid w:val="00196A7E"/>
    <w:rsid w:val="00196B8B"/>
    <w:rsid w:val="00196F50"/>
    <w:rsid w:val="00197224"/>
    <w:rsid w:val="00197307"/>
    <w:rsid w:val="00197915"/>
    <w:rsid w:val="00197A7B"/>
    <w:rsid w:val="001A0828"/>
    <w:rsid w:val="001A09A9"/>
    <w:rsid w:val="001A0AA1"/>
    <w:rsid w:val="001A0C2B"/>
    <w:rsid w:val="001A1213"/>
    <w:rsid w:val="001A1503"/>
    <w:rsid w:val="001A179B"/>
    <w:rsid w:val="001A1BBB"/>
    <w:rsid w:val="001A1E5E"/>
    <w:rsid w:val="001A232B"/>
    <w:rsid w:val="001A2826"/>
    <w:rsid w:val="001A2C5C"/>
    <w:rsid w:val="001A2D3A"/>
    <w:rsid w:val="001A2FDD"/>
    <w:rsid w:val="001A3658"/>
    <w:rsid w:val="001A388C"/>
    <w:rsid w:val="001A41E6"/>
    <w:rsid w:val="001A4354"/>
    <w:rsid w:val="001A4CF8"/>
    <w:rsid w:val="001A4E9F"/>
    <w:rsid w:val="001A516E"/>
    <w:rsid w:val="001A598C"/>
    <w:rsid w:val="001A611F"/>
    <w:rsid w:val="001A631E"/>
    <w:rsid w:val="001A6616"/>
    <w:rsid w:val="001A67D3"/>
    <w:rsid w:val="001A6910"/>
    <w:rsid w:val="001A6919"/>
    <w:rsid w:val="001A6D54"/>
    <w:rsid w:val="001A6DA4"/>
    <w:rsid w:val="001A708A"/>
    <w:rsid w:val="001A73A6"/>
    <w:rsid w:val="001A7441"/>
    <w:rsid w:val="001A74DF"/>
    <w:rsid w:val="001B02AB"/>
    <w:rsid w:val="001B03CF"/>
    <w:rsid w:val="001B054D"/>
    <w:rsid w:val="001B0C38"/>
    <w:rsid w:val="001B0E70"/>
    <w:rsid w:val="001B1461"/>
    <w:rsid w:val="001B1464"/>
    <w:rsid w:val="001B156B"/>
    <w:rsid w:val="001B176E"/>
    <w:rsid w:val="001B1A3C"/>
    <w:rsid w:val="001B1A43"/>
    <w:rsid w:val="001B1C7B"/>
    <w:rsid w:val="001B22F7"/>
    <w:rsid w:val="001B2390"/>
    <w:rsid w:val="001B2669"/>
    <w:rsid w:val="001B308A"/>
    <w:rsid w:val="001B3131"/>
    <w:rsid w:val="001B3764"/>
    <w:rsid w:val="001B3AF4"/>
    <w:rsid w:val="001B4186"/>
    <w:rsid w:val="001B47CC"/>
    <w:rsid w:val="001B4873"/>
    <w:rsid w:val="001B4CF1"/>
    <w:rsid w:val="001B541A"/>
    <w:rsid w:val="001B564F"/>
    <w:rsid w:val="001B59D0"/>
    <w:rsid w:val="001B5C9F"/>
    <w:rsid w:val="001B609B"/>
    <w:rsid w:val="001B6339"/>
    <w:rsid w:val="001B67E5"/>
    <w:rsid w:val="001B6A45"/>
    <w:rsid w:val="001B7555"/>
    <w:rsid w:val="001B761B"/>
    <w:rsid w:val="001C03F7"/>
    <w:rsid w:val="001C05E2"/>
    <w:rsid w:val="001C1237"/>
    <w:rsid w:val="001C15F6"/>
    <w:rsid w:val="001C28C6"/>
    <w:rsid w:val="001C3231"/>
    <w:rsid w:val="001C3F20"/>
    <w:rsid w:val="001C4214"/>
    <w:rsid w:val="001C424E"/>
    <w:rsid w:val="001C4BA6"/>
    <w:rsid w:val="001C4D6F"/>
    <w:rsid w:val="001C4E03"/>
    <w:rsid w:val="001C51B3"/>
    <w:rsid w:val="001C632A"/>
    <w:rsid w:val="001C71DA"/>
    <w:rsid w:val="001C74D0"/>
    <w:rsid w:val="001C7DD1"/>
    <w:rsid w:val="001D0629"/>
    <w:rsid w:val="001D0CE7"/>
    <w:rsid w:val="001D158D"/>
    <w:rsid w:val="001D1BDD"/>
    <w:rsid w:val="001D2BF2"/>
    <w:rsid w:val="001D2D3D"/>
    <w:rsid w:val="001D354C"/>
    <w:rsid w:val="001D40C3"/>
    <w:rsid w:val="001D4215"/>
    <w:rsid w:val="001D4278"/>
    <w:rsid w:val="001D43C5"/>
    <w:rsid w:val="001D46B5"/>
    <w:rsid w:val="001D4ABF"/>
    <w:rsid w:val="001D4BDA"/>
    <w:rsid w:val="001D4D9F"/>
    <w:rsid w:val="001D4FED"/>
    <w:rsid w:val="001D5308"/>
    <w:rsid w:val="001D58E3"/>
    <w:rsid w:val="001D69EB"/>
    <w:rsid w:val="001D6C8E"/>
    <w:rsid w:val="001D6FF5"/>
    <w:rsid w:val="001D7460"/>
    <w:rsid w:val="001E0A2C"/>
    <w:rsid w:val="001E0C7A"/>
    <w:rsid w:val="001E0CC5"/>
    <w:rsid w:val="001E1281"/>
    <w:rsid w:val="001E17E9"/>
    <w:rsid w:val="001E17F7"/>
    <w:rsid w:val="001E1B4D"/>
    <w:rsid w:val="001E1CF1"/>
    <w:rsid w:val="001E2BBA"/>
    <w:rsid w:val="001E41B8"/>
    <w:rsid w:val="001E41F8"/>
    <w:rsid w:val="001E462F"/>
    <w:rsid w:val="001E47DA"/>
    <w:rsid w:val="001E4C3E"/>
    <w:rsid w:val="001E566D"/>
    <w:rsid w:val="001E5CC0"/>
    <w:rsid w:val="001E5E96"/>
    <w:rsid w:val="001E68F5"/>
    <w:rsid w:val="001E730C"/>
    <w:rsid w:val="001F0A94"/>
    <w:rsid w:val="001F0B7D"/>
    <w:rsid w:val="001F0CB8"/>
    <w:rsid w:val="001F184D"/>
    <w:rsid w:val="001F20FC"/>
    <w:rsid w:val="001F2901"/>
    <w:rsid w:val="001F2A8A"/>
    <w:rsid w:val="001F2DA2"/>
    <w:rsid w:val="001F2E75"/>
    <w:rsid w:val="001F369B"/>
    <w:rsid w:val="001F36E1"/>
    <w:rsid w:val="001F3A2D"/>
    <w:rsid w:val="001F3C3E"/>
    <w:rsid w:val="001F43D6"/>
    <w:rsid w:val="001F458D"/>
    <w:rsid w:val="001F4A0C"/>
    <w:rsid w:val="001F4C62"/>
    <w:rsid w:val="001F4F51"/>
    <w:rsid w:val="001F5E97"/>
    <w:rsid w:val="001F67C5"/>
    <w:rsid w:val="001F6878"/>
    <w:rsid w:val="001F6C13"/>
    <w:rsid w:val="001F6D4E"/>
    <w:rsid w:val="001F77A3"/>
    <w:rsid w:val="001F796B"/>
    <w:rsid w:val="001F7D65"/>
    <w:rsid w:val="002001E4"/>
    <w:rsid w:val="002005F8"/>
    <w:rsid w:val="00200BAC"/>
    <w:rsid w:val="00200BF6"/>
    <w:rsid w:val="00200FDF"/>
    <w:rsid w:val="00201EC8"/>
    <w:rsid w:val="0020244D"/>
    <w:rsid w:val="002024C7"/>
    <w:rsid w:val="00202537"/>
    <w:rsid w:val="00202546"/>
    <w:rsid w:val="00202645"/>
    <w:rsid w:val="00202F5F"/>
    <w:rsid w:val="00202FD8"/>
    <w:rsid w:val="002030E2"/>
    <w:rsid w:val="00204373"/>
    <w:rsid w:val="0020457E"/>
    <w:rsid w:val="002048CD"/>
    <w:rsid w:val="00204B28"/>
    <w:rsid w:val="00204D23"/>
    <w:rsid w:val="00204E16"/>
    <w:rsid w:val="00204E7C"/>
    <w:rsid w:val="00205525"/>
    <w:rsid w:val="002058A4"/>
    <w:rsid w:val="00206864"/>
    <w:rsid w:val="0020715E"/>
    <w:rsid w:val="00207B89"/>
    <w:rsid w:val="00207DF8"/>
    <w:rsid w:val="0021036B"/>
    <w:rsid w:val="00210636"/>
    <w:rsid w:val="0021080F"/>
    <w:rsid w:val="00210933"/>
    <w:rsid w:val="00210B24"/>
    <w:rsid w:val="00211057"/>
    <w:rsid w:val="0021125F"/>
    <w:rsid w:val="0021178C"/>
    <w:rsid w:val="002120E5"/>
    <w:rsid w:val="00212677"/>
    <w:rsid w:val="002132D8"/>
    <w:rsid w:val="00214196"/>
    <w:rsid w:val="002143A1"/>
    <w:rsid w:val="002144B6"/>
    <w:rsid w:val="002146BB"/>
    <w:rsid w:val="002149A5"/>
    <w:rsid w:val="00214D69"/>
    <w:rsid w:val="00215658"/>
    <w:rsid w:val="00215904"/>
    <w:rsid w:val="002163D4"/>
    <w:rsid w:val="00216882"/>
    <w:rsid w:val="00216C4A"/>
    <w:rsid w:val="00216D38"/>
    <w:rsid w:val="002172D1"/>
    <w:rsid w:val="00217883"/>
    <w:rsid w:val="00217BEF"/>
    <w:rsid w:val="00217EA1"/>
    <w:rsid w:val="00217FF7"/>
    <w:rsid w:val="00217FFC"/>
    <w:rsid w:val="002200FF"/>
    <w:rsid w:val="00220786"/>
    <w:rsid w:val="00220856"/>
    <w:rsid w:val="00221704"/>
    <w:rsid w:val="0022181C"/>
    <w:rsid w:val="00221976"/>
    <w:rsid w:val="00221B19"/>
    <w:rsid w:val="00221D50"/>
    <w:rsid w:val="002223FF"/>
    <w:rsid w:val="00222859"/>
    <w:rsid w:val="002228F4"/>
    <w:rsid w:val="00222E49"/>
    <w:rsid w:val="00223857"/>
    <w:rsid w:val="00223EA7"/>
    <w:rsid w:val="0022426B"/>
    <w:rsid w:val="002245F2"/>
    <w:rsid w:val="0022465B"/>
    <w:rsid w:val="00224E36"/>
    <w:rsid w:val="002256FF"/>
    <w:rsid w:val="00225BEB"/>
    <w:rsid w:val="00226442"/>
    <w:rsid w:val="00226EAF"/>
    <w:rsid w:val="00226EBF"/>
    <w:rsid w:val="00227319"/>
    <w:rsid w:val="002273FB"/>
    <w:rsid w:val="0022758D"/>
    <w:rsid w:val="002276B9"/>
    <w:rsid w:val="002279DF"/>
    <w:rsid w:val="00227C08"/>
    <w:rsid w:val="00227E30"/>
    <w:rsid w:val="0023018A"/>
    <w:rsid w:val="00230EC2"/>
    <w:rsid w:val="00230F58"/>
    <w:rsid w:val="002311EF"/>
    <w:rsid w:val="00231989"/>
    <w:rsid w:val="00231C0B"/>
    <w:rsid w:val="00231C0C"/>
    <w:rsid w:val="00231E77"/>
    <w:rsid w:val="002323DE"/>
    <w:rsid w:val="0023249A"/>
    <w:rsid w:val="0023315B"/>
    <w:rsid w:val="0023317A"/>
    <w:rsid w:val="0023354D"/>
    <w:rsid w:val="0023365D"/>
    <w:rsid w:val="0023377E"/>
    <w:rsid w:val="00233F15"/>
    <w:rsid w:val="0023405F"/>
    <w:rsid w:val="00234996"/>
    <w:rsid w:val="00235DD8"/>
    <w:rsid w:val="00235F5A"/>
    <w:rsid w:val="00236225"/>
    <w:rsid w:val="00236320"/>
    <w:rsid w:val="00236475"/>
    <w:rsid w:val="002372B4"/>
    <w:rsid w:val="00237321"/>
    <w:rsid w:val="002379F1"/>
    <w:rsid w:val="00237DD5"/>
    <w:rsid w:val="00237E6E"/>
    <w:rsid w:val="002406B9"/>
    <w:rsid w:val="002409E1"/>
    <w:rsid w:val="00240B1A"/>
    <w:rsid w:val="00240BCA"/>
    <w:rsid w:val="00240F5C"/>
    <w:rsid w:val="00241214"/>
    <w:rsid w:val="002413E7"/>
    <w:rsid w:val="002417D4"/>
    <w:rsid w:val="00241961"/>
    <w:rsid w:val="00241C6C"/>
    <w:rsid w:val="00241F79"/>
    <w:rsid w:val="0024206E"/>
    <w:rsid w:val="002428E5"/>
    <w:rsid w:val="00242999"/>
    <w:rsid w:val="00243985"/>
    <w:rsid w:val="002439CD"/>
    <w:rsid w:val="00243C9C"/>
    <w:rsid w:val="00244746"/>
    <w:rsid w:val="00244DDC"/>
    <w:rsid w:val="00244E83"/>
    <w:rsid w:val="00245AE5"/>
    <w:rsid w:val="00245DF5"/>
    <w:rsid w:val="00246E53"/>
    <w:rsid w:val="0024711B"/>
    <w:rsid w:val="002474B9"/>
    <w:rsid w:val="00247932"/>
    <w:rsid w:val="002517C4"/>
    <w:rsid w:val="00251A35"/>
    <w:rsid w:val="00251B65"/>
    <w:rsid w:val="00251D5B"/>
    <w:rsid w:val="00251F00"/>
    <w:rsid w:val="00252094"/>
    <w:rsid w:val="00252206"/>
    <w:rsid w:val="00252332"/>
    <w:rsid w:val="0025352F"/>
    <w:rsid w:val="00253B53"/>
    <w:rsid w:val="00253CA6"/>
    <w:rsid w:val="0025411E"/>
    <w:rsid w:val="0025535B"/>
    <w:rsid w:val="00255883"/>
    <w:rsid w:val="00255A38"/>
    <w:rsid w:val="00255F4F"/>
    <w:rsid w:val="00256EEB"/>
    <w:rsid w:val="00257183"/>
    <w:rsid w:val="002575CE"/>
    <w:rsid w:val="002576C4"/>
    <w:rsid w:val="00257704"/>
    <w:rsid w:val="002578B3"/>
    <w:rsid w:val="00257951"/>
    <w:rsid w:val="00257952"/>
    <w:rsid w:val="00257D02"/>
    <w:rsid w:val="002607CE"/>
    <w:rsid w:val="002607E0"/>
    <w:rsid w:val="00260B13"/>
    <w:rsid w:val="0026139B"/>
    <w:rsid w:val="002614EF"/>
    <w:rsid w:val="00261A7A"/>
    <w:rsid w:val="00261B9C"/>
    <w:rsid w:val="00261CB5"/>
    <w:rsid w:val="00261F88"/>
    <w:rsid w:val="00262542"/>
    <w:rsid w:val="00262E41"/>
    <w:rsid w:val="00263110"/>
    <w:rsid w:val="002638BB"/>
    <w:rsid w:val="00263C8A"/>
    <w:rsid w:val="00263EB9"/>
    <w:rsid w:val="002644A4"/>
    <w:rsid w:val="002644D4"/>
    <w:rsid w:val="0026450B"/>
    <w:rsid w:val="0026497E"/>
    <w:rsid w:val="00264DC6"/>
    <w:rsid w:val="00265032"/>
    <w:rsid w:val="00265CAA"/>
    <w:rsid w:val="00265EF7"/>
    <w:rsid w:val="00266185"/>
    <w:rsid w:val="00266365"/>
    <w:rsid w:val="002664F2"/>
    <w:rsid w:val="00267707"/>
    <w:rsid w:val="00267A26"/>
    <w:rsid w:val="00267A38"/>
    <w:rsid w:val="00267C55"/>
    <w:rsid w:val="00267D9B"/>
    <w:rsid w:val="00267DFA"/>
    <w:rsid w:val="00267F2E"/>
    <w:rsid w:val="00267F3D"/>
    <w:rsid w:val="00270458"/>
    <w:rsid w:val="0027083C"/>
    <w:rsid w:val="00270CC1"/>
    <w:rsid w:val="00270D6C"/>
    <w:rsid w:val="002710F1"/>
    <w:rsid w:val="00271354"/>
    <w:rsid w:val="002715B5"/>
    <w:rsid w:val="00271894"/>
    <w:rsid w:val="00271EFC"/>
    <w:rsid w:val="00272009"/>
    <w:rsid w:val="00272096"/>
    <w:rsid w:val="0027244E"/>
    <w:rsid w:val="002728D7"/>
    <w:rsid w:val="00272931"/>
    <w:rsid w:val="00273EEA"/>
    <w:rsid w:val="00275026"/>
    <w:rsid w:val="002750AD"/>
    <w:rsid w:val="00275160"/>
    <w:rsid w:val="00275F8A"/>
    <w:rsid w:val="00275FFD"/>
    <w:rsid w:val="00276779"/>
    <w:rsid w:val="0027754E"/>
    <w:rsid w:val="00280108"/>
    <w:rsid w:val="0028187B"/>
    <w:rsid w:val="0028219E"/>
    <w:rsid w:val="00282599"/>
    <w:rsid w:val="00282752"/>
    <w:rsid w:val="00282835"/>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565"/>
    <w:rsid w:val="00291844"/>
    <w:rsid w:val="00291ECC"/>
    <w:rsid w:val="0029255D"/>
    <w:rsid w:val="00292D3C"/>
    <w:rsid w:val="002931EF"/>
    <w:rsid w:val="00293299"/>
    <w:rsid w:val="002939DB"/>
    <w:rsid w:val="002948FD"/>
    <w:rsid w:val="00294A49"/>
    <w:rsid w:val="00294B96"/>
    <w:rsid w:val="00294D5B"/>
    <w:rsid w:val="00295656"/>
    <w:rsid w:val="00295A81"/>
    <w:rsid w:val="002961BB"/>
    <w:rsid w:val="00296E6E"/>
    <w:rsid w:val="00296EB9"/>
    <w:rsid w:val="00297018"/>
    <w:rsid w:val="002975D5"/>
    <w:rsid w:val="002978C6"/>
    <w:rsid w:val="002A119A"/>
    <w:rsid w:val="002A14FD"/>
    <w:rsid w:val="002A15BC"/>
    <w:rsid w:val="002A17D4"/>
    <w:rsid w:val="002A1A67"/>
    <w:rsid w:val="002A1F1A"/>
    <w:rsid w:val="002A2425"/>
    <w:rsid w:val="002A2C7D"/>
    <w:rsid w:val="002A341D"/>
    <w:rsid w:val="002A35B7"/>
    <w:rsid w:val="002A389F"/>
    <w:rsid w:val="002A44CD"/>
    <w:rsid w:val="002A51A5"/>
    <w:rsid w:val="002A5C18"/>
    <w:rsid w:val="002A5C84"/>
    <w:rsid w:val="002A6183"/>
    <w:rsid w:val="002A62F3"/>
    <w:rsid w:val="002A6C4D"/>
    <w:rsid w:val="002A72DF"/>
    <w:rsid w:val="002A7378"/>
    <w:rsid w:val="002A7557"/>
    <w:rsid w:val="002A7AF3"/>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817"/>
    <w:rsid w:val="002B3D33"/>
    <w:rsid w:val="002B4076"/>
    <w:rsid w:val="002B458D"/>
    <w:rsid w:val="002B4800"/>
    <w:rsid w:val="002B4A24"/>
    <w:rsid w:val="002B4BAB"/>
    <w:rsid w:val="002B55CA"/>
    <w:rsid w:val="002B5C19"/>
    <w:rsid w:val="002B602F"/>
    <w:rsid w:val="002B6124"/>
    <w:rsid w:val="002B63F3"/>
    <w:rsid w:val="002B640D"/>
    <w:rsid w:val="002B647F"/>
    <w:rsid w:val="002B6529"/>
    <w:rsid w:val="002B675A"/>
    <w:rsid w:val="002B69DC"/>
    <w:rsid w:val="002B6D77"/>
    <w:rsid w:val="002B7123"/>
    <w:rsid w:val="002B7173"/>
    <w:rsid w:val="002B789A"/>
    <w:rsid w:val="002B79B6"/>
    <w:rsid w:val="002C010E"/>
    <w:rsid w:val="002C14A8"/>
    <w:rsid w:val="002C1A8B"/>
    <w:rsid w:val="002C1D3A"/>
    <w:rsid w:val="002C1E6E"/>
    <w:rsid w:val="002C1F60"/>
    <w:rsid w:val="002C2C13"/>
    <w:rsid w:val="002C2EBA"/>
    <w:rsid w:val="002C3712"/>
    <w:rsid w:val="002C4461"/>
    <w:rsid w:val="002C485C"/>
    <w:rsid w:val="002C49B7"/>
    <w:rsid w:val="002C604A"/>
    <w:rsid w:val="002C6C47"/>
    <w:rsid w:val="002C6EF2"/>
    <w:rsid w:val="002C772C"/>
    <w:rsid w:val="002C7B54"/>
    <w:rsid w:val="002D05CB"/>
    <w:rsid w:val="002D0CD4"/>
    <w:rsid w:val="002D0F24"/>
    <w:rsid w:val="002D1062"/>
    <w:rsid w:val="002D11BF"/>
    <w:rsid w:val="002D13F9"/>
    <w:rsid w:val="002D1A78"/>
    <w:rsid w:val="002D1B97"/>
    <w:rsid w:val="002D1CAF"/>
    <w:rsid w:val="002D2377"/>
    <w:rsid w:val="002D25DD"/>
    <w:rsid w:val="002D27A0"/>
    <w:rsid w:val="002D2BD1"/>
    <w:rsid w:val="002D2D55"/>
    <w:rsid w:val="002D2F57"/>
    <w:rsid w:val="002D305A"/>
    <w:rsid w:val="002D306D"/>
    <w:rsid w:val="002D3309"/>
    <w:rsid w:val="002D347D"/>
    <w:rsid w:val="002D3576"/>
    <w:rsid w:val="002D40B9"/>
    <w:rsid w:val="002D4118"/>
    <w:rsid w:val="002D43B0"/>
    <w:rsid w:val="002D449E"/>
    <w:rsid w:val="002D46B7"/>
    <w:rsid w:val="002D47DB"/>
    <w:rsid w:val="002D50F6"/>
    <w:rsid w:val="002D5330"/>
    <w:rsid w:val="002D562E"/>
    <w:rsid w:val="002D5975"/>
    <w:rsid w:val="002D5A84"/>
    <w:rsid w:val="002D5C41"/>
    <w:rsid w:val="002D5FA2"/>
    <w:rsid w:val="002D615B"/>
    <w:rsid w:val="002D638C"/>
    <w:rsid w:val="002D65D1"/>
    <w:rsid w:val="002D675F"/>
    <w:rsid w:val="002D744D"/>
    <w:rsid w:val="002D7E4B"/>
    <w:rsid w:val="002D8121"/>
    <w:rsid w:val="002E0496"/>
    <w:rsid w:val="002E09E1"/>
    <w:rsid w:val="002E0D9E"/>
    <w:rsid w:val="002E0E64"/>
    <w:rsid w:val="002E122F"/>
    <w:rsid w:val="002E1AE3"/>
    <w:rsid w:val="002E1B6A"/>
    <w:rsid w:val="002E1D75"/>
    <w:rsid w:val="002E2503"/>
    <w:rsid w:val="002E260B"/>
    <w:rsid w:val="002E262B"/>
    <w:rsid w:val="002E2AA2"/>
    <w:rsid w:val="002E2E36"/>
    <w:rsid w:val="002E3571"/>
    <w:rsid w:val="002E3B2A"/>
    <w:rsid w:val="002E3F59"/>
    <w:rsid w:val="002E43B3"/>
    <w:rsid w:val="002E4B96"/>
    <w:rsid w:val="002E4B97"/>
    <w:rsid w:val="002E4C1A"/>
    <w:rsid w:val="002E4DED"/>
    <w:rsid w:val="002E4E17"/>
    <w:rsid w:val="002E51D4"/>
    <w:rsid w:val="002E6040"/>
    <w:rsid w:val="002E66DE"/>
    <w:rsid w:val="002E6F77"/>
    <w:rsid w:val="002E7319"/>
    <w:rsid w:val="002E7BDA"/>
    <w:rsid w:val="002E7E3C"/>
    <w:rsid w:val="002E7F63"/>
    <w:rsid w:val="002F09D0"/>
    <w:rsid w:val="002F17C8"/>
    <w:rsid w:val="002F1DCC"/>
    <w:rsid w:val="002F22AE"/>
    <w:rsid w:val="002F26B4"/>
    <w:rsid w:val="002F3161"/>
    <w:rsid w:val="002F335B"/>
    <w:rsid w:val="002F335D"/>
    <w:rsid w:val="002F38F6"/>
    <w:rsid w:val="002F3BBD"/>
    <w:rsid w:val="002F3E5C"/>
    <w:rsid w:val="002F465A"/>
    <w:rsid w:val="002F4C2A"/>
    <w:rsid w:val="002F56B4"/>
    <w:rsid w:val="002F59A8"/>
    <w:rsid w:val="002F5B2F"/>
    <w:rsid w:val="002F5F15"/>
    <w:rsid w:val="002F68FF"/>
    <w:rsid w:val="002F6B75"/>
    <w:rsid w:val="002F6D74"/>
    <w:rsid w:val="002F7442"/>
    <w:rsid w:val="002F774E"/>
    <w:rsid w:val="002F7E51"/>
    <w:rsid w:val="00300547"/>
    <w:rsid w:val="00300613"/>
    <w:rsid w:val="00300704"/>
    <w:rsid w:val="003010BC"/>
    <w:rsid w:val="00301621"/>
    <w:rsid w:val="00301D46"/>
    <w:rsid w:val="00301D8D"/>
    <w:rsid w:val="00302382"/>
    <w:rsid w:val="00303229"/>
    <w:rsid w:val="00303B27"/>
    <w:rsid w:val="003049B2"/>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656"/>
    <w:rsid w:val="00313713"/>
    <w:rsid w:val="00313877"/>
    <w:rsid w:val="00313B3C"/>
    <w:rsid w:val="00313B6C"/>
    <w:rsid w:val="003142BA"/>
    <w:rsid w:val="0031435D"/>
    <w:rsid w:val="003143DE"/>
    <w:rsid w:val="003143EB"/>
    <w:rsid w:val="003144FB"/>
    <w:rsid w:val="00314924"/>
    <w:rsid w:val="00314C21"/>
    <w:rsid w:val="00314CF6"/>
    <w:rsid w:val="0031504E"/>
    <w:rsid w:val="00315230"/>
    <w:rsid w:val="00315377"/>
    <w:rsid w:val="003159C4"/>
    <w:rsid w:val="00315A40"/>
    <w:rsid w:val="00315B07"/>
    <w:rsid w:val="00315E01"/>
    <w:rsid w:val="00316203"/>
    <w:rsid w:val="003162C8"/>
    <w:rsid w:val="0031671B"/>
    <w:rsid w:val="00317AB0"/>
    <w:rsid w:val="00320028"/>
    <w:rsid w:val="0032015E"/>
    <w:rsid w:val="003205E4"/>
    <w:rsid w:val="003207CB"/>
    <w:rsid w:val="00320B35"/>
    <w:rsid w:val="00320D91"/>
    <w:rsid w:val="003211D6"/>
    <w:rsid w:val="003218A3"/>
    <w:rsid w:val="00321EA0"/>
    <w:rsid w:val="00322382"/>
    <w:rsid w:val="00322DF4"/>
    <w:rsid w:val="003230B8"/>
    <w:rsid w:val="00323209"/>
    <w:rsid w:val="00323333"/>
    <w:rsid w:val="003235E0"/>
    <w:rsid w:val="00323D3F"/>
    <w:rsid w:val="00323E7B"/>
    <w:rsid w:val="003252B4"/>
    <w:rsid w:val="00325AAA"/>
    <w:rsid w:val="00325AD1"/>
    <w:rsid w:val="00325B28"/>
    <w:rsid w:val="00325FF1"/>
    <w:rsid w:val="003266E9"/>
    <w:rsid w:val="00326C3F"/>
    <w:rsid w:val="00326EAF"/>
    <w:rsid w:val="00327612"/>
    <w:rsid w:val="003277C5"/>
    <w:rsid w:val="00327BAB"/>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E80"/>
    <w:rsid w:val="00334F0A"/>
    <w:rsid w:val="00336C18"/>
    <w:rsid w:val="00337562"/>
    <w:rsid w:val="00337981"/>
    <w:rsid w:val="0034080F"/>
    <w:rsid w:val="00341390"/>
    <w:rsid w:val="00341F4E"/>
    <w:rsid w:val="00341FFB"/>
    <w:rsid w:val="003424D9"/>
    <w:rsid w:val="0034261E"/>
    <w:rsid w:val="00342CB1"/>
    <w:rsid w:val="00342E7B"/>
    <w:rsid w:val="003437ED"/>
    <w:rsid w:val="00343D39"/>
    <w:rsid w:val="00343EAE"/>
    <w:rsid w:val="00343FDE"/>
    <w:rsid w:val="00344325"/>
    <w:rsid w:val="0034485A"/>
    <w:rsid w:val="00344EAC"/>
    <w:rsid w:val="00345607"/>
    <w:rsid w:val="003456CC"/>
    <w:rsid w:val="003457B0"/>
    <w:rsid w:val="00345A22"/>
    <w:rsid w:val="0034626E"/>
    <w:rsid w:val="0034662F"/>
    <w:rsid w:val="00346B63"/>
    <w:rsid w:val="00346C49"/>
    <w:rsid w:val="00346E54"/>
    <w:rsid w:val="00346E5D"/>
    <w:rsid w:val="0034707F"/>
    <w:rsid w:val="00347C31"/>
    <w:rsid w:val="00347C5B"/>
    <w:rsid w:val="00350427"/>
    <w:rsid w:val="003507FB"/>
    <w:rsid w:val="00350F44"/>
    <w:rsid w:val="003512CF"/>
    <w:rsid w:val="003513A7"/>
    <w:rsid w:val="00351995"/>
    <w:rsid w:val="003524C8"/>
    <w:rsid w:val="00352559"/>
    <w:rsid w:val="003526D0"/>
    <w:rsid w:val="00352960"/>
    <w:rsid w:val="003529DE"/>
    <w:rsid w:val="00352A92"/>
    <w:rsid w:val="00352DC3"/>
    <w:rsid w:val="003531F7"/>
    <w:rsid w:val="00353580"/>
    <w:rsid w:val="003536E5"/>
    <w:rsid w:val="00353DA6"/>
    <w:rsid w:val="003551FA"/>
    <w:rsid w:val="00355AD1"/>
    <w:rsid w:val="003561A0"/>
    <w:rsid w:val="00356540"/>
    <w:rsid w:val="00356996"/>
    <w:rsid w:val="0035737B"/>
    <w:rsid w:val="0035775D"/>
    <w:rsid w:val="00357AD3"/>
    <w:rsid w:val="00360041"/>
    <w:rsid w:val="0036037B"/>
    <w:rsid w:val="0036037E"/>
    <w:rsid w:val="00360CF3"/>
    <w:rsid w:val="00361221"/>
    <w:rsid w:val="00361C4C"/>
    <w:rsid w:val="003632D0"/>
    <w:rsid w:val="00363E3A"/>
    <w:rsid w:val="00364044"/>
    <w:rsid w:val="00364110"/>
    <w:rsid w:val="00364227"/>
    <w:rsid w:val="00364742"/>
    <w:rsid w:val="00365695"/>
    <w:rsid w:val="0036569F"/>
    <w:rsid w:val="00365777"/>
    <w:rsid w:val="00365CBD"/>
    <w:rsid w:val="00366279"/>
    <w:rsid w:val="0036628A"/>
    <w:rsid w:val="00366A4A"/>
    <w:rsid w:val="00366A6A"/>
    <w:rsid w:val="00366CCB"/>
    <w:rsid w:val="00370729"/>
    <w:rsid w:val="00370EF5"/>
    <w:rsid w:val="0037118E"/>
    <w:rsid w:val="003711B2"/>
    <w:rsid w:val="00371277"/>
    <w:rsid w:val="00371426"/>
    <w:rsid w:val="003715AF"/>
    <w:rsid w:val="003716A9"/>
    <w:rsid w:val="00371FD9"/>
    <w:rsid w:val="0037215D"/>
    <w:rsid w:val="003724EF"/>
    <w:rsid w:val="00373A5F"/>
    <w:rsid w:val="0037433F"/>
    <w:rsid w:val="00374922"/>
    <w:rsid w:val="00374E3C"/>
    <w:rsid w:val="00375262"/>
    <w:rsid w:val="00375464"/>
    <w:rsid w:val="0037570C"/>
    <w:rsid w:val="00375D9C"/>
    <w:rsid w:val="003768D4"/>
    <w:rsid w:val="00376B06"/>
    <w:rsid w:val="00376C92"/>
    <w:rsid w:val="00376EA4"/>
    <w:rsid w:val="00376F2A"/>
    <w:rsid w:val="003778E1"/>
    <w:rsid w:val="00377A34"/>
    <w:rsid w:val="00377A7B"/>
    <w:rsid w:val="00377C10"/>
    <w:rsid w:val="00377D3C"/>
    <w:rsid w:val="00377EC2"/>
    <w:rsid w:val="00377F49"/>
    <w:rsid w:val="00380042"/>
    <w:rsid w:val="00380946"/>
    <w:rsid w:val="00380CC9"/>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E9B"/>
    <w:rsid w:val="003850FC"/>
    <w:rsid w:val="00385BA0"/>
    <w:rsid w:val="00385FB8"/>
    <w:rsid w:val="00386378"/>
    <w:rsid w:val="003863E7"/>
    <w:rsid w:val="00386431"/>
    <w:rsid w:val="00386559"/>
    <w:rsid w:val="00387005"/>
    <w:rsid w:val="00387340"/>
    <w:rsid w:val="003875A5"/>
    <w:rsid w:val="00387C87"/>
    <w:rsid w:val="00387D13"/>
    <w:rsid w:val="0039004E"/>
    <w:rsid w:val="00390272"/>
    <w:rsid w:val="003908AC"/>
    <w:rsid w:val="003908C0"/>
    <w:rsid w:val="00390B83"/>
    <w:rsid w:val="00391064"/>
    <w:rsid w:val="00391109"/>
    <w:rsid w:val="00391491"/>
    <w:rsid w:val="00391B9A"/>
    <w:rsid w:val="00391C4B"/>
    <w:rsid w:val="00392FC5"/>
    <w:rsid w:val="00393973"/>
    <w:rsid w:val="003939EC"/>
    <w:rsid w:val="00393E9A"/>
    <w:rsid w:val="00394ED0"/>
    <w:rsid w:val="00394EE8"/>
    <w:rsid w:val="0039528F"/>
    <w:rsid w:val="0039583D"/>
    <w:rsid w:val="00395E91"/>
    <w:rsid w:val="0039614D"/>
    <w:rsid w:val="00396302"/>
    <w:rsid w:val="00396484"/>
    <w:rsid w:val="00396C45"/>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215B"/>
    <w:rsid w:val="003A231A"/>
    <w:rsid w:val="003A24B7"/>
    <w:rsid w:val="003A24C9"/>
    <w:rsid w:val="003A25CE"/>
    <w:rsid w:val="003A2B3B"/>
    <w:rsid w:val="003A2ED6"/>
    <w:rsid w:val="003A31F4"/>
    <w:rsid w:val="003A3737"/>
    <w:rsid w:val="003A3CFD"/>
    <w:rsid w:val="003A3D9D"/>
    <w:rsid w:val="003A3DA3"/>
    <w:rsid w:val="003A4687"/>
    <w:rsid w:val="003A4BE0"/>
    <w:rsid w:val="003A5782"/>
    <w:rsid w:val="003A5AC0"/>
    <w:rsid w:val="003A7484"/>
    <w:rsid w:val="003A761A"/>
    <w:rsid w:val="003A7B65"/>
    <w:rsid w:val="003A7F47"/>
    <w:rsid w:val="003B0537"/>
    <w:rsid w:val="003B0606"/>
    <w:rsid w:val="003B0E02"/>
    <w:rsid w:val="003B0FF9"/>
    <w:rsid w:val="003B10E4"/>
    <w:rsid w:val="003B1287"/>
    <w:rsid w:val="003B17E2"/>
    <w:rsid w:val="003B1E1B"/>
    <w:rsid w:val="003B21B0"/>
    <w:rsid w:val="003B21C4"/>
    <w:rsid w:val="003B223A"/>
    <w:rsid w:val="003B2C7D"/>
    <w:rsid w:val="003B31E1"/>
    <w:rsid w:val="003B3B1E"/>
    <w:rsid w:val="003B458E"/>
    <w:rsid w:val="003B465A"/>
    <w:rsid w:val="003B4DE9"/>
    <w:rsid w:val="003B4FBB"/>
    <w:rsid w:val="003B508A"/>
    <w:rsid w:val="003B5AAA"/>
    <w:rsid w:val="003B5B51"/>
    <w:rsid w:val="003B5D30"/>
    <w:rsid w:val="003B6F74"/>
    <w:rsid w:val="003B75CA"/>
    <w:rsid w:val="003B77E1"/>
    <w:rsid w:val="003B7B54"/>
    <w:rsid w:val="003C02BA"/>
    <w:rsid w:val="003C0379"/>
    <w:rsid w:val="003C06FC"/>
    <w:rsid w:val="003C0AB7"/>
    <w:rsid w:val="003C0B7C"/>
    <w:rsid w:val="003C102D"/>
    <w:rsid w:val="003C1C54"/>
    <w:rsid w:val="003C2419"/>
    <w:rsid w:val="003C26C6"/>
    <w:rsid w:val="003C2794"/>
    <w:rsid w:val="003C29D3"/>
    <w:rsid w:val="003C2F1D"/>
    <w:rsid w:val="003C2FD5"/>
    <w:rsid w:val="003C357A"/>
    <w:rsid w:val="003C3946"/>
    <w:rsid w:val="003C3A67"/>
    <w:rsid w:val="003C3B20"/>
    <w:rsid w:val="003C40EC"/>
    <w:rsid w:val="003C4FB9"/>
    <w:rsid w:val="003C533D"/>
    <w:rsid w:val="003C5487"/>
    <w:rsid w:val="003C54F0"/>
    <w:rsid w:val="003C5AF0"/>
    <w:rsid w:val="003C5C9C"/>
    <w:rsid w:val="003C5DBF"/>
    <w:rsid w:val="003C6338"/>
    <w:rsid w:val="003C6607"/>
    <w:rsid w:val="003C6DDC"/>
    <w:rsid w:val="003C6F10"/>
    <w:rsid w:val="003C701D"/>
    <w:rsid w:val="003C737C"/>
    <w:rsid w:val="003C74B4"/>
    <w:rsid w:val="003C7BD2"/>
    <w:rsid w:val="003C7CCB"/>
    <w:rsid w:val="003C7F22"/>
    <w:rsid w:val="003D03CD"/>
    <w:rsid w:val="003D0471"/>
    <w:rsid w:val="003D0529"/>
    <w:rsid w:val="003D062D"/>
    <w:rsid w:val="003D0643"/>
    <w:rsid w:val="003D08F9"/>
    <w:rsid w:val="003D0BD8"/>
    <w:rsid w:val="003D0C0F"/>
    <w:rsid w:val="003D259A"/>
    <w:rsid w:val="003D2AE4"/>
    <w:rsid w:val="003D2BF2"/>
    <w:rsid w:val="003D33D1"/>
    <w:rsid w:val="003D367E"/>
    <w:rsid w:val="003D3D13"/>
    <w:rsid w:val="003D44B2"/>
    <w:rsid w:val="003D5924"/>
    <w:rsid w:val="003D5B6F"/>
    <w:rsid w:val="003D5EB3"/>
    <w:rsid w:val="003D619C"/>
    <w:rsid w:val="003D61AC"/>
    <w:rsid w:val="003D6383"/>
    <w:rsid w:val="003D6450"/>
    <w:rsid w:val="003D736B"/>
    <w:rsid w:val="003D7EE3"/>
    <w:rsid w:val="003E0476"/>
    <w:rsid w:val="003E05B2"/>
    <w:rsid w:val="003E0BC3"/>
    <w:rsid w:val="003E0E5D"/>
    <w:rsid w:val="003E11FF"/>
    <w:rsid w:val="003E1252"/>
    <w:rsid w:val="003E19B2"/>
    <w:rsid w:val="003E2041"/>
    <w:rsid w:val="003E211F"/>
    <w:rsid w:val="003E26FF"/>
    <w:rsid w:val="003E2828"/>
    <w:rsid w:val="003E2C64"/>
    <w:rsid w:val="003E3050"/>
    <w:rsid w:val="003E3A03"/>
    <w:rsid w:val="003E3C75"/>
    <w:rsid w:val="003E40AE"/>
    <w:rsid w:val="003E4C68"/>
    <w:rsid w:val="003E5D36"/>
    <w:rsid w:val="003E5F78"/>
    <w:rsid w:val="003E65AD"/>
    <w:rsid w:val="003E6A8A"/>
    <w:rsid w:val="003E744D"/>
    <w:rsid w:val="003E7E0B"/>
    <w:rsid w:val="003F0780"/>
    <w:rsid w:val="003F0939"/>
    <w:rsid w:val="003F119B"/>
    <w:rsid w:val="003F1EB2"/>
    <w:rsid w:val="003F21A6"/>
    <w:rsid w:val="003F2516"/>
    <w:rsid w:val="003F25DE"/>
    <w:rsid w:val="003F3BFA"/>
    <w:rsid w:val="003F4173"/>
    <w:rsid w:val="003F462D"/>
    <w:rsid w:val="003F4844"/>
    <w:rsid w:val="003F4907"/>
    <w:rsid w:val="003F56F8"/>
    <w:rsid w:val="003F58F2"/>
    <w:rsid w:val="003F6866"/>
    <w:rsid w:val="003F6E0B"/>
    <w:rsid w:val="003F6EC4"/>
    <w:rsid w:val="003F72E0"/>
    <w:rsid w:val="003F76AD"/>
    <w:rsid w:val="003F7AB8"/>
    <w:rsid w:val="003F7C6F"/>
    <w:rsid w:val="004002D4"/>
    <w:rsid w:val="00400509"/>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8C3"/>
    <w:rsid w:val="0040595E"/>
    <w:rsid w:val="00405ADF"/>
    <w:rsid w:val="0040675C"/>
    <w:rsid w:val="004068A5"/>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A5B"/>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2628"/>
    <w:rsid w:val="0042271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30605"/>
    <w:rsid w:val="00430C71"/>
    <w:rsid w:val="00431B12"/>
    <w:rsid w:val="00431C60"/>
    <w:rsid w:val="00432740"/>
    <w:rsid w:val="00432C90"/>
    <w:rsid w:val="00432DDC"/>
    <w:rsid w:val="0043346A"/>
    <w:rsid w:val="00433891"/>
    <w:rsid w:val="00433A6B"/>
    <w:rsid w:val="00434506"/>
    <w:rsid w:val="00434C7F"/>
    <w:rsid w:val="00434ED7"/>
    <w:rsid w:val="00435B86"/>
    <w:rsid w:val="004361E7"/>
    <w:rsid w:val="00436265"/>
    <w:rsid w:val="004365C6"/>
    <w:rsid w:val="004372AC"/>
    <w:rsid w:val="0043731F"/>
    <w:rsid w:val="0043750F"/>
    <w:rsid w:val="00437D09"/>
    <w:rsid w:val="004407D0"/>
    <w:rsid w:val="00440804"/>
    <w:rsid w:val="004408A7"/>
    <w:rsid w:val="00440E24"/>
    <w:rsid w:val="0044114C"/>
    <w:rsid w:val="0044162F"/>
    <w:rsid w:val="00441B30"/>
    <w:rsid w:val="00441C4A"/>
    <w:rsid w:val="00441DA6"/>
    <w:rsid w:val="00442802"/>
    <w:rsid w:val="00442F31"/>
    <w:rsid w:val="00442FC0"/>
    <w:rsid w:val="00443070"/>
    <w:rsid w:val="00443213"/>
    <w:rsid w:val="0044363D"/>
    <w:rsid w:val="004437B0"/>
    <w:rsid w:val="00443973"/>
    <w:rsid w:val="00443B38"/>
    <w:rsid w:val="00443E7E"/>
    <w:rsid w:val="0044429E"/>
    <w:rsid w:val="004444A8"/>
    <w:rsid w:val="004448DA"/>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504E"/>
    <w:rsid w:val="004550E6"/>
    <w:rsid w:val="00455879"/>
    <w:rsid w:val="00455D39"/>
    <w:rsid w:val="00456528"/>
    <w:rsid w:val="00456850"/>
    <w:rsid w:val="00456971"/>
    <w:rsid w:val="00457654"/>
    <w:rsid w:val="004577FA"/>
    <w:rsid w:val="00457985"/>
    <w:rsid w:val="00457B12"/>
    <w:rsid w:val="00457FB8"/>
    <w:rsid w:val="0046035B"/>
    <w:rsid w:val="004603A2"/>
    <w:rsid w:val="00460789"/>
    <w:rsid w:val="0046080B"/>
    <w:rsid w:val="00460AD8"/>
    <w:rsid w:val="0046100E"/>
    <w:rsid w:val="00461662"/>
    <w:rsid w:val="00461E28"/>
    <w:rsid w:val="0046213A"/>
    <w:rsid w:val="00462D6D"/>
    <w:rsid w:val="0046356A"/>
    <w:rsid w:val="0046388B"/>
    <w:rsid w:val="004647C5"/>
    <w:rsid w:val="004648EF"/>
    <w:rsid w:val="0046493A"/>
    <w:rsid w:val="004649CD"/>
    <w:rsid w:val="00464DCB"/>
    <w:rsid w:val="00464F50"/>
    <w:rsid w:val="00465038"/>
    <w:rsid w:val="0046534A"/>
    <w:rsid w:val="004654C2"/>
    <w:rsid w:val="00466162"/>
    <w:rsid w:val="00466819"/>
    <w:rsid w:val="00466A9A"/>
    <w:rsid w:val="004671A2"/>
    <w:rsid w:val="00467212"/>
    <w:rsid w:val="00467457"/>
    <w:rsid w:val="004676E3"/>
    <w:rsid w:val="0046777B"/>
    <w:rsid w:val="004677DC"/>
    <w:rsid w:val="00467882"/>
    <w:rsid w:val="0047003E"/>
    <w:rsid w:val="004703A2"/>
    <w:rsid w:val="004704AE"/>
    <w:rsid w:val="00470BC0"/>
    <w:rsid w:val="004712AB"/>
    <w:rsid w:val="00471455"/>
    <w:rsid w:val="004716D2"/>
    <w:rsid w:val="00471BC6"/>
    <w:rsid w:val="00471C29"/>
    <w:rsid w:val="00472737"/>
    <w:rsid w:val="00472E1E"/>
    <w:rsid w:val="00473423"/>
    <w:rsid w:val="00473A6B"/>
    <w:rsid w:val="00473F7B"/>
    <w:rsid w:val="00474639"/>
    <w:rsid w:val="004757C7"/>
    <w:rsid w:val="00476042"/>
    <w:rsid w:val="004763C1"/>
    <w:rsid w:val="0047659E"/>
    <w:rsid w:val="00476F85"/>
    <w:rsid w:val="00476FE8"/>
    <w:rsid w:val="00477A5F"/>
    <w:rsid w:val="00477B28"/>
    <w:rsid w:val="00477BCB"/>
    <w:rsid w:val="0048030A"/>
    <w:rsid w:val="004808BE"/>
    <w:rsid w:val="00480C3E"/>
    <w:rsid w:val="004813D6"/>
    <w:rsid w:val="00481E2F"/>
    <w:rsid w:val="00481EB9"/>
    <w:rsid w:val="0048226E"/>
    <w:rsid w:val="004822B4"/>
    <w:rsid w:val="004825C7"/>
    <w:rsid w:val="00482E63"/>
    <w:rsid w:val="004832F3"/>
    <w:rsid w:val="0048337D"/>
    <w:rsid w:val="0048340A"/>
    <w:rsid w:val="00483449"/>
    <w:rsid w:val="004836AC"/>
    <w:rsid w:val="00483CD1"/>
    <w:rsid w:val="00483E11"/>
    <w:rsid w:val="00483E68"/>
    <w:rsid w:val="00484038"/>
    <w:rsid w:val="004842BC"/>
    <w:rsid w:val="00484C0F"/>
    <w:rsid w:val="00484D57"/>
    <w:rsid w:val="00484E75"/>
    <w:rsid w:val="00485322"/>
    <w:rsid w:val="00485532"/>
    <w:rsid w:val="00485CF5"/>
    <w:rsid w:val="004860BA"/>
    <w:rsid w:val="00486308"/>
    <w:rsid w:val="0048645E"/>
    <w:rsid w:val="00486755"/>
    <w:rsid w:val="00486990"/>
    <w:rsid w:val="004874F6"/>
    <w:rsid w:val="00490F56"/>
    <w:rsid w:val="00491332"/>
    <w:rsid w:val="0049173F"/>
    <w:rsid w:val="00491755"/>
    <w:rsid w:val="00491C83"/>
    <w:rsid w:val="00491D6D"/>
    <w:rsid w:val="004925EE"/>
    <w:rsid w:val="00493862"/>
    <w:rsid w:val="004943D5"/>
    <w:rsid w:val="0049513B"/>
    <w:rsid w:val="0049522B"/>
    <w:rsid w:val="00495289"/>
    <w:rsid w:val="0049560E"/>
    <w:rsid w:val="004956DA"/>
    <w:rsid w:val="00495A8E"/>
    <w:rsid w:val="00495C60"/>
    <w:rsid w:val="00495EBF"/>
    <w:rsid w:val="004965EA"/>
    <w:rsid w:val="0049665B"/>
    <w:rsid w:val="004971DB"/>
    <w:rsid w:val="004A06CA"/>
    <w:rsid w:val="004A0CF1"/>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A6"/>
    <w:rsid w:val="004A71F3"/>
    <w:rsid w:val="004A7990"/>
    <w:rsid w:val="004B01FE"/>
    <w:rsid w:val="004B073B"/>
    <w:rsid w:val="004B07FE"/>
    <w:rsid w:val="004B0896"/>
    <w:rsid w:val="004B12CB"/>
    <w:rsid w:val="004B1620"/>
    <w:rsid w:val="004B175A"/>
    <w:rsid w:val="004B18CB"/>
    <w:rsid w:val="004B19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BCD"/>
    <w:rsid w:val="004C441C"/>
    <w:rsid w:val="004C49B0"/>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548"/>
    <w:rsid w:val="004D08B5"/>
    <w:rsid w:val="004D0D81"/>
    <w:rsid w:val="004D2190"/>
    <w:rsid w:val="004D336A"/>
    <w:rsid w:val="004D41AA"/>
    <w:rsid w:val="004D4337"/>
    <w:rsid w:val="004D69FC"/>
    <w:rsid w:val="004D753E"/>
    <w:rsid w:val="004D76E0"/>
    <w:rsid w:val="004D791F"/>
    <w:rsid w:val="004E1764"/>
    <w:rsid w:val="004E1E83"/>
    <w:rsid w:val="004E1F87"/>
    <w:rsid w:val="004E29EE"/>
    <w:rsid w:val="004E2AEE"/>
    <w:rsid w:val="004E3F6F"/>
    <w:rsid w:val="004E4576"/>
    <w:rsid w:val="004E46BE"/>
    <w:rsid w:val="004E46E4"/>
    <w:rsid w:val="004E53D6"/>
    <w:rsid w:val="004E62E4"/>
    <w:rsid w:val="004E639E"/>
    <w:rsid w:val="004E6552"/>
    <w:rsid w:val="004E6630"/>
    <w:rsid w:val="004E667B"/>
    <w:rsid w:val="004E6B81"/>
    <w:rsid w:val="004E6D8E"/>
    <w:rsid w:val="004E73F2"/>
    <w:rsid w:val="004E79B7"/>
    <w:rsid w:val="004E7B9A"/>
    <w:rsid w:val="004F09A6"/>
    <w:rsid w:val="004F1278"/>
    <w:rsid w:val="004F17B6"/>
    <w:rsid w:val="004F1AC8"/>
    <w:rsid w:val="004F1EDD"/>
    <w:rsid w:val="004F1FBD"/>
    <w:rsid w:val="004F2A43"/>
    <w:rsid w:val="004F2F15"/>
    <w:rsid w:val="004F2F4A"/>
    <w:rsid w:val="004F34A9"/>
    <w:rsid w:val="004F3E56"/>
    <w:rsid w:val="004F3FB5"/>
    <w:rsid w:val="004F40BB"/>
    <w:rsid w:val="004F412A"/>
    <w:rsid w:val="004F473A"/>
    <w:rsid w:val="004F48AA"/>
    <w:rsid w:val="004F48F2"/>
    <w:rsid w:val="004F5114"/>
    <w:rsid w:val="004F53F1"/>
    <w:rsid w:val="004F5405"/>
    <w:rsid w:val="004F5677"/>
    <w:rsid w:val="004F68D5"/>
    <w:rsid w:val="004F6981"/>
    <w:rsid w:val="004F6CB8"/>
    <w:rsid w:val="004F6D1A"/>
    <w:rsid w:val="004F6DC8"/>
    <w:rsid w:val="004F6F86"/>
    <w:rsid w:val="004F70F8"/>
    <w:rsid w:val="004F7140"/>
    <w:rsid w:val="004F74E1"/>
    <w:rsid w:val="004F788F"/>
    <w:rsid w:val="004F7983"/>
    <w:rsid w:val="004F7EA2"/>
    <w:rsid w:val="00500226"/>
    <w:rsid w:val="005002C6"/>
    <w:rsid w:val="0050032E"/>
    <w:rsid w:val="00500557"/>
    <w:rsid w:val="00500BB0"/>
    <w:rsid w:val="00500D01"/>
    <w:rsid w:val="00501674"/>
    <w:rsid w:val="00501AE4"/>
    <w:rsid w:val="00502A49"/>
    <w:rsid w:val="00502C8E"/>
    <w:rsid w:val="00502F3D"/>
    <w:rsid w:val="00503213"/>
    <w:rsid w:val="00503ACE"/>
    <w:rsid w:val="00503F65"/>
    <w:rsid w:val="00503FF9"/>
    <w:rsid w:val="00504DBB"/>
    <w:rsid w:val="00504E2A"/>
    <w:rsid w:val="00504F67"/>
    <w:rsid w:val="00504FEC"/>
    <w:rsid w:val="005052FD"/>
    <w:rsid w:val="00505944"/>
    <w:rsid w:val="00505C92"/>
    <w:rsid w:val="00506584"/>
    <w:rsid w:val="005068FC"/>
    <w:rsid w:val="00507159"/>
    <w:rsid w:val="005076AC"/>
    <w:rsid w:val="00507A81"/>
    <w:rsid w:val="00510026"/>
    <w:rsid w:val="005100E2"/>
    <w:rsid w:val="005101C7"/>
    <w:rsid w:val="0051043C"/>
    <w:rsid w:val="005105B6"/>
    <w:rsid w:val="00510C6E"/>
    <w:rsid w:val="005112AE"/>
    <w:rsid w:val="005113E1"/>
    <w:rsid w:val="005117B9"/>
    <w:rsid w:val="00511A00"/>
    <w:rsid w:val="00511CA2"/>
    <w:rsid w:val="005130FC"/>
    <w:rsid w:val="00513217"/>
    <w:rsid w:val="00513D13"/>
    <w:rsid w:val="00513E17"/>
    <w:rsid w:val="00514263"/>
    <w:rsid w:val="00514EC1"/>
    <w:rsid w:val="00515A30"/>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F9E"/>
    <w:rsid w:val="00523342"/>
    <w:rsid w:val="00523951"/>
    <w:rsid w:val="00523967"/>
    <w:rsid w:val="00523B31"/>
    <w:rsid w:val="00524264"/>
    <w:rsid w:val="005247A0"/>
    <w:rsid w:val="00524D4A"/>
    <w:rsid w:val="00524D55"/>
    <w:rsid w:val="005250AF"/>
    <w:rsid w:val="00525A7D"/>
    <w:rsid w:val="00525AAA"/>
    <w:rsid w:val="005260F6"/>
    <w:rsid w:val="005266A8"/>
    <w:rsid w:val="0052717B"/>
    <w:rsid w:val="00527404"/>
    <w:rsid w:val="00527608"/>
    <w:rsid w:val="00527645"/>
    <w:rsid w:val="005276AD"/>
    <w:rsid w:val="00531AC6"/>
    <w:rsid w:val="00531B78"/>
    <w:rsid w:val="00531C3F"/>
    <w:rsid w:val="005320AA"/>
    <w:rsid w:val="005324D1"/>
    <w:rsid w:val="00532ADC"/>
    <w:rsid w:val="00532C65"/>
    <w:rsid w:val="00532DD4"/>
    <w:rsid w:val="00532EB6"/>
    <w:rsid w:val="005334C4"/>
    <w:rsid w:val="005339C3"/>
    <w:rsid w:val="00533BE3"/>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15D9"/>
    <w:rsid w:val="005415EA"/>
    <w:rsid w:val="00541B4E"/>
    <w:rsid w:val="00542BC2"/>
    <w:rsid w:val="00542F45"/>
    <w:rsid w:val="0054311A"/>
    <w:rsid w:val="0054398A"/>
    <w:rsid w:val="00544B9C"/>
    <w:rsid w:val="00544BC5"/>
    <w:rsid w:val="00544D63"/>
    <w:rsid w:val="00545309"/>
    <w:rsid w:val="0054657A"/>
    <w:rsid w:val="00547422"/>
    <w:rsid w:val="00547540"/>
    <w:rsid w:val="00547A71"/>
    <w:rsid w:val="0054A5A1"/>
    <w:rsid w:val="0055049F"/>
    <w:rsid w:val="00550B7B"/>
    <w:rsid w:val="0055106B"/>
    <w:rsid w:val="005513C1"/>
    <w:rsid w:val="00551A51"/>
    <w:rsid w:val="005520F7"/>
    <w:rsid w:val="0055250C"/>
    <w:rsid w:val="00552788"/>
    <w:rsid w:val="00552904"/>
    <w:rsid w:val="00552CEA"/>
    <w:rsid w:val="00552D58"/>
    <w:rsid w:val="00553591"/>
    <w:rsid w:val="00553EEA"/>
    <w:rsid w:val="005550CB"/>
    <w:rsid w:val="00555611"/>
    <w:rsid w:val="00555B0E"/>
    <w:rsid w:val="00555B7E"/>
    <w:rsid w:val="00556097"/>
    <w:rsid w:val="00556208"/>
    <w:rsid w:val="00556257"/>
    <w:rsid w:val="0055671C"/>
    <w:rsid w:val="005567F5"/>
    <w:rsid w:val="00556845"/>
    <w:rsid w:val="00556BD5"/>
    <w:rsid w:val="00556D10"/>
    <w:rsid w:val="00557756"/>
    <w:rsid w:val="00557D11"/>
    <w:rsid w:val="0056015E"/>
    <w:rsid w:val="00560652"/>
    <w:rsid w:val="005606E8"/>
    <w:rsid w:val="005614AE"/>
    <w:rsid w:val="0056220C"/>
    <w:rsid w:val="0056239C"/>
    <w:rsid w:val="005627DC"/>
    <w:rsid w:val="00562820"/>
    <w:rsid w:val="0056328C"/>
    <w:rsid w:val="00563E71"/>
    <w:rsid w:val="005642FA"/>
    <w:rsid w:val="00564367"/>
    <w:rsid w:val="00564459"/>
    <w:rsid w:val="005647A4"/>
    <w:rsid w:val="00564D6D"/>
    <w:rsid w:val="00564F34"/>
    <w:rsid w:val="0056504C"/>
    <w:rsid w:val="00565169"/>
    <w:rsid w:val="005651BE"/>
    <w:rsid w:val="00565303"/>
    <w:rsid w:val="00565899"/>
    <w:rsid w:val="00565996"/>
    <w:rsid w:val="005659DB"/>
    <w:rsid w:val="00565F34"/>
    <w:rsid w:val="005660BF"/>
    <w:rsid w:val="00566609"/>
    <w:rsid w:val="00566F8B"/>
    <w:rsid w:val="0056701D"/>
    <w:rsid w:val="0056719A"/>
    <w:rsid w:val="00567210"/>
    <w:rsid w:val="00567226"/>
    <w:rsid w:val="0056742F"/>
    <w:rsid w:val="005675C4"/>
    <w:rsid w:val="00567B5B"/>
    <w:rsid w:val="00567E39"/>
    <w:rsid w:val="0057002D"/>
    <w:rsid w:val="00570192"/>
    <w:rsid w:val="005703C7"/>
    <w:rsid w:val="005707EF"/>
    <w:rsid w:val="00571B3B"/>
    <w:rsid w:val="0057217C"/>
    <w:rsid w:val="005721F7"/>
    <w:rsid w:val="0057227B"/>
    <w:rsid w:val="0057273A"/>
    <w:rsid w:val="00572BBD"/>
    <w:rsid w:val="00572D29"/>
    <w:rsid w:val="00573185"/>
    <w:rsid w:val="00573203"/>
    <w:rsid w:val="00574002"/>
    <w:rsid w:val="0057421B"/>
    <w:rsid w:val="00574352"/>
    <w:rsid w:val="00574370"/>
    <w:rsid w:val="005759F5"/>
    <w:rsid w:val="00575A9B"/>
    <w:rsid w:val="005760D1"/>
    <w:rsid w:val="005766C2"/>
    <w:rsid w:val="005767D8"/>
    <w:rsid w:val="00576886"/>
    <w:rsid w:val="00576B2F"/>
    <w:rsid w:val="0057701E"/>
    <w:rsid w:val="0057767D"/>
    <w:rsid w:val="0057784F"/>
    <w:rsid w:val="00577BE5"/>
    <w:rsid w:val="00577E15"/>
    <w:rsid w:val="00577F0F"/>
    <w:rsid w:val="00577F80"/>
    <w:rsid w:val="005801B4"/>
    <w:rsid w:val="0058048C"/>
    <w:rsid w:val="00580E75"/>
    <w:rsid w:val="00582093"/>
    <w:rsid w:val="00583A14"/>
    <w:rsid w:val="00583F7E"/>
    <w:rsid w:val="005847A6"/>
    <w:rsid w:val="00584989"/>
    <w:rsid w:val="00584B90"/>
    <w:rsid w:val="00584E45"/>
    <w:rsid w:val="00584E5A"/>
    <w:rsid w:val="00585B9F"/>
    <w:rsid w:val="00585F2C"/>
    <w:rsid w:val="005869E6"/>
    <w:rsid w:val="00586BEC"/>
    <w:rsid w:val="00587075"/>
    <w:rsid w:val="005872B9"/>
    <w:rsid w:val="00587831"/>
    <w:rsid w:val="00587AF2"/>
    <w:rsid w:val="00587BEF"/>
    <w:rsid w:val="00587F9A"/>
    <w:rsid w:val="00590718"/>
    <w:rsid w:val="0059076B"/>
    <w:rsid w:val="0059128A"/>
    <w:rsid w:val="0059154A"/>
    <w:rsid w:val="0059171C"/>
    <w:rsid w:val="00591B65"/>
    <w:rsid w:val="00592227"/>
    <w:rsid w:val="005924BF"/>
    <w:rsid w:val="005924C8"/>
    <w:rsid w:val="0059271A"/>
    <w:rsid w:val="0059290B"/>
    <w:rsid w:val="00592CA9"/>
    <w:rsid w:val="005930CE"/>
    <w:rsid w:val="005938F6"/>
    <w:rsid w:val="00593DB8"/>
    <w:rsid w:val="005944AF"/>
    <w:rsid w:val="005949F4"/>
    <w:rsid w:val="00594E62"/>
    <w:rsid w:val="00595A82"/>
    <w:rsid w:val="00595E4E"/>
    <w:rsid w:val="005969C4"/>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4081"/>
    <w:rsid w:val="005B4404"/>
    <w:rsid w:val="005B4F31"/>
    <w:rsid w:val="005B57D1"/>
    <w:rsid w:val="005B583F"/>
    <w:rsid w:val="005B5E22"/>
    <w:rsid w:val="005B5F29"/>
    <w:rsid w:val="005B6BDF"/>
    <w:rsid w:val="005B7986"/>
    <w:rsid w:val="005B7C1D"/>
    <w:rsid w:val="005B7E50"/>
    <w:rsid w:val="005C01A4"/>
    <w:rsid w:val="005C08B9"/>
    <w:rsid w:val="005C09B0"/>
    <w:rsid w:val="005C0AA7"/>
    <w:rsid w:val="005C14CB"/>
    <w:rsid w:val="005C183B"/>
    <w:rsid w:val="005C1FB8"/>
    <w:rsid w:val="005C2229"/>
    <w:rsid w:val="005C223D"/>
    <w:rsid w:val="005C2526"/>
    <w:rsid w:val="005C2D09"/>
    <w:rsid w:val="005C2E5F"/>
    <w:rsid w:val="005C2F00"/>
    <w:rsid w:val="005C43F6"/>
    <w:rsid w:val="005C44A4"/>
    <w:rsid w:val="005C4A84"/>
    <w:rsid w:val="005C4F0F"/>
    <w:rsid w:val="005C53E3"/>
    <w:rsid w:val="005C5B71"/>
    <w:rsid w:val="005C67B9"/>
    <w:rsid w:val="005C696A"/>
    <w:rsid w:val="005C73AC"/>
    <w:rsid w:val="005C79AF"/>
    <w:rsid w:val="005D0B7F"/>
    <w:rsid w:val="005D0F46"/>
    <w:rsid w:val="005D0F7A"/>
    <w:rsid w:val="005D1030"/>
    <w:rsid w:val="005D10F8"/>
    <w:rsid w:val="005D13F3"/>
    <w:rsid w:val="005D14EC"/>
    <w:rsid w:val="005D17E2"/>
    <w:rsid w:val="005D1FB4"/>
    <w:rsid w:val="005D227A"/>
    <w:rsid w:val="005D22B4"/>
    <w:rsid w:val="005D2603"/>
    <w:rsid w:val="005D2C54"/>
    <w:rsid w:val="005D2F29"/>
    <w:rsid w:val="005D32BC"/>
    <w:rsid w:val="005D4A48"/>
    <w:rsid w:val="005D5F7A"/>
    <w:rsid w:val="005D602A"/>
    <w:rsid w:val="005D64C2"/>
    <w:rsid w:val="005D6916"/>
    <w:rsid w:val="005D6B11"/>
    <w:rsid w:val="005D7746"/>
    <w:rsid w:val="005D77BD"/>
    <w:rsid w:val="005E0094"/>
    <w:rsid w:val="005E061C"/>
    <w:rsid w:val="005E07A6"/>
    <w:rsid w:val="005E0EA0"/>
    <w:rsid w:val="005E12EF"/>
    <w:rsid w:val="005E15B0"/>
    <w:rsid w:val="005E17B2"/>
    <w:rsid w:val="005E1A3E"/>
    <w:rsid w:val="005E1AFE"/>
    <w:rsid w:val="005E1CE8"/>
    <w:rsid w:val="005E1E09"/>
    <w:rsid w:val="005E25EB"/>
    <w:rsid w:val="005E25F6"/>
    <w:rsid w:val="005E2F4D"/>
    <w:rsid w:val="005E2FAA"/>
    <w:rsid w:val="005E39BC"/>
    <w:rsid w:val="005E420F"/>
    <w:rsid w:val="005E4365"/>
    <w:rsid w:val="005E47C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416"/>
    <w:rsid w:val="005E7532"/>
    <w:rsid w:val="005E7691"/>
    <w:rsid w:val="005E7CD8"/>
    <w:rsid w:val="005F01E0"/>
    <w:rsid w:val="005F09C4"/>
    <w:rsid w:val="005F0E85"/>
    <w:rsid w:val="005F0F59"/>
    <w:rsid w:val="005F135C"/>
    <w:rsid w:val="005F1424"/>
    <w:rsid w:val="005F14E0"/>
    <w:rsid w:val="005F1577"/>
    <w:rsid w:val="005F1610"/>
    <w:rsid w:val="005F21B7"/>
    <w:rsid w:val="005F32A9"/>
    <w:rsid w:val="005F38EC"/>
    <w:rsid w:val="005F3C8B"/>
    <w:rsid w:val="005F3E15"/>
    <w:rsid w:val="005F3E44"/>
    <w:rsid w:val="005F3EFC"/>
    <w:rsid w:val="005F3F58"/>
    <w:rsid w:val="005F4102"/>
    <w:rsid w:val="005F4246"/>
    <w:rsid w:val="005F4F7C"/>
    <w:rsid w:val="005F50A2"/>
    <w:rsid w:val="005F5150"/>
    <w:rsid w:val="005F545B"/>
    <w:rsid w:val="005F56F3"/>
    <w:rsid w:val="005F5FA1"/>
    <w:rsid w:val="005F5FFB"/>
    <w:rsid w:val="005F60DC"/>
    <w:rsid w:val="005F6459"/>
    <w:rsid w:val="005F65E0"/>
    <w:rsid w:val="005F6806"/>
    <w:rsid w:val="005F781E"/>
    <w:rsid w:val="005F79F0"/>
    <w:rsid w:val="0060004D"/>
    <w:rsid w:val="006005D3"/>
    <w:rsid w:val="00600627"/>
    <w:rsid w:val="00601123"/>
    <w:rsid w:val="00601259"/>
    <w:rsid w:val="00601E41"/>
    <w:rsid w:val="00601E8C"/>
    <w:rsid w:val="00602522"/>
    <w:rsid w:val="006027E6"/>
    <w:rsid w:val="00602D24"/>
    <w:rsid w:val="006031C7"/>
    <w:rsid w:val="00603BE7"/>
    <w:rsid w:val="006040E6"/>
    <w:rsid w:val="00604FF4"/>
    <w:rsid w:val="006050A8"/>
    <w:rsid w:val="00605317"/>
    <w:rsid w:val="00605BEC"/>
    <w:rsid w:val="006060DB"/>
    <w:rsid w:val="00606191"/>
    <w:rsid w:val="006062EE"/>
    <w:rsid w:val="00606E20"/>
    <w:rsid w:val="00607270"/>
    <w:rsid w:val="00607363"/>
    <w:rsid w:val="006078F5"/>
    <w:rsid w:val="0060795E"/>
    <w:rsid w:val="00607B43"/>
    <w:rsid w:val="00607B9A"/>
    <w:rsid w:val="00607C2A"/>
    <w:rsid w:val="00607D70"/>
    <w:rsid w:val="00610495"/>
    <w:rsid w:val="0061090A"/>
    <w:rsid w:val="00610E4C"/>
    <w:rsid w:val="0061111E"/>
    <w:rsid w:val="00611570"/>
    <w:rsid w:val="0061185A"/>
    <w:rsid w:val="00612235"/>
    <w:rsid w:val="006129E1"/>
    <w:rsid w:val="00612EA4"/>
    <w:rsid w:val="00612F95"/>
    <w:rsid w:val="00613907"/>
    <w:rsid w:val="00613D37"/>
    <w:rsid w:val="006141A8"/>
    <w:rsid w:val="00614394"/>
    <w:rsid w:val="0061481A"/>
    <w:rsid w:val="00614FB7"/>
    <w:rsid w:val="0061511A"/>
    <w:rsid w:val="0061595C"/>
    <w:rsid w:val="00615BAA"/>
    <w:rsid w:val="00615E68"/>
    <w:rsid w:val="006162F8"/>
    <w:rsid w:val="0061674D"/>
    <w:rsid w:val="00617DCE"/>
    <w:rsid w:val="006202EE"/>
    <w:rsid w:val="006205E8"/>
    <w:rsid w:val="006208D2"/>
    <w:rsid w:val="00620E77"/>
    <w:rsid w:val="00620F58"/>
    <w:rsid w:val="006213D1"/>
    <w:rsid w:val="0062150D"/>
    <w:rsid w:val="006215D7"/>
    <w:rsid w:val="006219B8"/>
    <w:rsid w:val="00621AEA"/>
    <w:rsid w:val="006234F0"/>
    <w:rsid w:val="00623CB2"/>
    <w:rsid w:val="0062447F"/>
    <w:rsid w:val="00624E2D"/>
    <w:rsid w:val="00625774"/>
    <w:rsid w:val="00627609"/>
    <w:rsid w:val="00627618"/>
    <w:rsid w:val="00627B32"/>
    <w:rsid w:val="00627D8C"/>
    <w:rsid w:val="00627D91"/>
    <w:rsid w:val="00630374"/>
    <w:rsid w:val="00630815"/>
    <w:rsid w:val="00630C32"/>
    <w:rsid w:val="00630C78"/>
    <w:rsid w:val="00631229"/>
    <w:rsid w:val="0063162C"/>
    <w:rsid w:val="00631A93"/>
    <w:rsid w:val="00631B51"/>
    <w:rsid w:val="006320EA"/>
    <w:rsid w:val="00632369"/>
    <w:rsid w:val="0063250F"/>
    <w:rsid w:val="006329F9"/>
    <w:rsid w:val="00632B08"/>
    <w:rsid w:val="00632BFE"/>
    <w:rsid w:val="006330C0"/>
    <w:rsid w:val="006331FD"/>
    <w:rsid w:val="00633D10"/>
    <w:rsid w:val="00634526"/>
    <w:rsid w:val="00635E61"/>
    <w:rsid w:val="00635F9E"/>
    <w:rsid w:val="0063626C"/>
    <w:rsid w:val="0063688D"/>
    <w:rsid w:val="006373A8"/>
    <w:rsid w:val="00637DB2"/>
    <w:rsid w:val="0064039A"/>
    <w:rsid w:val="0064066C"/>
    <w:rsid w:val="0064105E"/>
    <w:rsid w:val="00641EA8"/>
    <w:rsid w:val="00641EDD"/>
    <w:rsid w:val="006421B7"/>
    <w:rsid w:val="006421D9"/>
    <w:rsid w:val="00643290"/>
    <w:rsid w:val="00643316"/>
    <w:rsid w:val="006436F1"/>
    <w:rsid w:val="0064370E"/>
    <w:rsid w:val="00643E33"/>
    <w:rsid w:val="006440E0"/>
    <w:rsid w:val="00644B71"/>
    <w:rsid w:val="00644D34"/>
    <w:rsid w:val="00645A1A"/>
    <w:rsid w:val="00645A68"/>
    <w:rsid w:val="0064657C"/>
    <w:rsid w:val="006467B4"/>
    <w:rsid w:val="00646D11"/>
    <w:rsid w:val="006472DA"/>
    <w:rsid w:val="00647325"/>
    <w:rsid w:val="0065096B"/>
    <w:rsid w:val="0065203C"/>
    <w:rsid w:val="006526DB"/>
    <w:rsid w:val="00653455"/>
    <w:rsid w:val="006535D7"/>
    <w:rsid w:val="00654094"/>
    <w:rsid w:val="0065426C"/>
    <w:rsid w:val="00654E29"/>
    <w:rsid w:val="00655680"/>
    <w:rsid w:val="006557E8"/>
    <w:rsid w:val="00655837"/>
    <w:rsid w:val="00655A23"/>
    <w:rsid w:val="00656D68"/>
    <w:rsid w:val="00657031"/>
    <w:rsid w:val="0065748D"/>
    <w:rsid w:val="0065776A"/>
    <w:rsid w:val="00657951"/>
    <w:rsid w:val="00657B0D"/>
    <w:rsid w:val="0066090A"/>
    <w:rsid w:val="00660980"/>
    <w:rsid w:val="00660A6E"/>
    <w:rsid w:val="00661E29"/>
    <w:rsid w:val="0066239C"/>
    <w:rsid w:val="0066262D"/>
    <w:rsid w:val="006628FB"/>
    <w:rsid w:val="00662BF0"/>
    <w:rsid w:val="0066313B"/>
    <w:rsid w:val="00663AF1"/>
    <w:rsid w:val="00663C17"/>
    <w:rsid w:val="00664254"/>
    <w:rsid w:val="0066446A"/>
    <w:rsid w:val="00664706"/>
    <w:rsid w:val="006666B0"/>
    <w:rsid w:val="006677A6"/>
    <w:rsid w:val="006724C6"/>
    <w:rsid w:val="006730C5"/>
    <w:rsid w:val="006733F0"/>
    <w:rsid w:val="00673981"/>
    <w:rsid w:val="00673DD2"/>
    <w:rsid w:val="0067484F"/>
    <w:rsid w:val="0067523C"/>
    <w:rsid w:val="0067730C"/>
    <w:rsid w:val="00677644"/>
    <w:rsid w:val="00677D1C"/>
    <w:rsid w:val="00677E8A"/>
    <w:rsid w:val="0068046B"/>
    <w:rsid w:val="00680BC3"/>
    <w:rsid w:val="006812B7"/>
    <w:rsid w:val="00681DA1"/>
    <w:rsid w:val="00682610"/>
    <w:rsid w:val="00683184"/>
    <w:rsid w:val="006835AD"/>
    <w:rsid w:val="00683675"/>
    <w:rsid w:val="00683A92"/>
    <w:rsid w:val="00683B5A"/>
    <w:rsid w:val="00683EE1"/>
    <w:rsid w:val="006851ED"/>
    <w:rsid w:val="00685315"/>
    <w:rsid w:val="006853C5"/>
    <w:rsid w:val="0068564D"/>
    <w:rsid w:val="00685C26"/>
    <w:rsid w:val="00687BA6"/>
    <w:rsid w:val="0069014B"/>
    <w:rsid w:val="006904E6"/>
    <w:rsid w:val="00690519"/>
    <w:rsid w:val="006906FC"/>
    <w:rsid w:val="0069098D"/>
    <w:rsid w:val="00690B74"/>
    <w:rsid w:val="00692D8B"/>
    <w:rsid w:val="00692E91"/>
    <w:rsid w:val="006946DA"/>
    <w:rsid w:val="0069477C"/>
    <w:rsid w:val="00694835"/>
    <w:rsid w:val="00694899"/>
    <w:rsid w:val="00694947"/>
    <w:rsid w:val="00694F73"/>
    <w:rsid w:val="0069517A"/>
    <w:rsid w:val="00695433"/>
    <w:rsid w:val="0069568C"/>
    <w:rsid w:val="00695B55"/>
    <w:rsid w:val="00695B96"/>
    <w:rsid w:val="00695FE5"/>
    <w:rsid w:val="006963B7"/>
    <w:rsid w:val="0069658F"/>
    <w:rsid w:val="00696C04"/>
    <w:rsid w:val="006970CE"/>
    <w:rsid w:val="0069725E"/>
    <w:rsid w:val="00697A35"/>
    <w:rsid w:val="00697BE0"/>
    <w:rsid w:val="00697EA7"/>
    <w:rsid w:val="006A02F5"/>
    <w:rsid w:val="006A0477"/>
    <w:rsid w:val="006A0B7A"/>
    <w:rsid w:val="006A1069"/>
    <w:rsid w:val="006A18A5"/>
    <w:rsid w:val="006A20AB"/>
    <w:rsid w:val="006A211A"/>
    <w:rsid w:val="006A2355"/>
    <w:rsid w:val="006A2467"/>
    <w:rsid w:val="006A3115"/>
    <w:rsid w:val="006A3776"/>
    <w:rsid w:val="006A3B13"/>
    <w:rsid w:val="006A3BF1"/>
    <w:rsid w:val="006A3F56"/>
    <w:rsid w:val="006A4525"/>
    <w:rsid w:val="006A4F7E"/>
    <w:rsid w:val="006A5131"/>
    <w:rsid w:val="006A5241"/>
    <w:rsid w:val="006A52FC"/>
    <w:rsid w:val="006A5765"/>
    <w:rsid w:val="006A59F8"/>
    <w:rsid w:val="006A6240"/>
    <w:rsid w:val="006A64BD"/>
    <w:rsid w:val="006A6759"/>
    <w:rsid w:val="006A68EC"/>
    <w:rsid w:val="006A6D47"/>
    <w:rsid w:val="006A76D9"/>
    <w:rsid w:val="006A7FDA"/>
    <w:rsid w:val="006B0718"/>
    <w:rsid w:val="006B0A66"/>
    <w:rsid w:val="006B0A94"/>
    <w:rsid w:val="006B0DE9"/>
    <w:rsid w:val="006B19F7"/>
    <w:rsid w:val="006B1AC6"/>
    <w:rsid w:val="006B1B3F"/>
    <w:rsid w:val="006B1EF3"/>
    <w:rsid w:val="006B25C0"/>
    <w:rsid w:val="006B2EA9"/>
    <w:rsid w:val="006B3075"/>
    <w:rsid w:val="006B31FD"/>
    <w:rsid w:val="006B327B"/>
    <w:rsid w:val="006B36CB"/>
    <w:rsid w:val="006B3704"/>
    <w:rsid w:val="006B3966"/>
    <w:rsid w:val="006B3DF0"/>
    <w:rsid w:val="006B440C"/>
    <w:rsid w:val="006B46E9"/>
    <w:rsid w:val="006B4F5B"/>
    <w:rsid w:val="006B53DF"/>
    <w:rsid w:val="006B6037"/>
    <w:rsid w:val="006B639E"/>
    <w:rsid w:val="006B63C4"/>
    <w:rsid w:val="006B6461"/>
    <w:rsid w:val="006B6A95"/>
    <w:rsid w:val="006B71F6"/>
    <w:rsid w:val="006B7DFB"/>
    <w:rsid w:val="006C0A65"/>
    <w:rsid w:val="006C1544"/>
    <w:rsid w:val="006C1B46"/>
    <w:rsid w:val="006C2650"/>
    <w:rsid w:val="006C29EA"/>
    <w:rsid w:val="006C3496"/>
    <w:rsid w:val="006C37F3"/>
    <w:rsid w:val="006C436F"/>
    <w:rsid w:val="006C4778"/>
    <w:rsid w:val="006C4906"/>
    <w:rsid w:val="006C4C13"/>
    <w:rsid w:val="006C4FCA"/>
    <w:rsid w:val="006C50FE"/>
    <w:rsid w:val="006C5472"/>
    <w:rsid w:val="006C559D"/>
    <w:rsid w:val="006C5B28"/>
    <w:rsid w:val="006C68B8"/>
    <w:rsid w:val="006C6965"/>
    <w:rsid w:val="006C6DFC"/>
    <w:rsid w:val="006C6EB6"/>
    <w:rsid w:val="006C7047"/>
    <w:rsid w:val="006C719E"/>
    <w:rsid w:val="006C71CF"/>
    <w:rsid w:val="006C757A"/>
    <w:rsid w:val="006C7598"/>
    <w:rsid w:val="006C7706"/>
    <w:rsid w:val="006C7D22"/>
    <w:rsid w:val="006D02A6"/>
    <w:rsid w:val="006D08D4"/>
    <w:rsid w:val="006D122F"/>
    <w:rsid w:val="006D30BB"/>
    <w:rsid w:val="006D3239"/>
    <w:rsid w:val="006D36DE"/>
    <w:rsid w:val="006D3CD0"/>
    <w:rsid w:val="006D407B"/>
    <w:rsid w:val="006D4114"/>
    <w:rsid w:val="006D4248"/>
    <w:rsid w:val="006D4E06"/>
    <w:rsid w:val="006D5A38"/>
    <w:rsid w:val="006D5B89"/>
    <w:rsid w:val="006D5BB0"/>
    <w:rsid w:val="006D5C75"/>
    <w:rsid w:val="006D6555"/>
    <w:rsid w:val="006D6BBA"/>
    <w:rsid w:val="006D6C69"/>
    <w:rsid w:val="006D7266"/>
    <w:rsid w:val="006E00F5"/>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676"/>
    <w:rsid w:val="006E5C03"/>
    <w:rsid w:val="006E6289"/>
    <w:rsid w:val="006E6C01"/>
    <w:rsid w:val="006E6C02"/>
    <w:rsid w:val="006E7305"/>
    <w:rsid w:val="006E7912"/>
    <w:rsid w:val="006F04DF"/>
    <w:rsid w:val="006F0BDB"/>
    <w:rsid w:val="006F1127"/>
    <w:rsid w:val="006F15F4"/>
    <w:rsid w:val="006F19DE"/>
    <w:rsid w:val="006F23D7"/>
    <w:rsid w:val="006F2507"/>
    <w:rsid w:val="006F2D9B"/>
    <w:rsid w:val="006F327E"/>
    <w:rsid w:val="006F3E4D"/>
    <w:rsid w:val="006F42F1"/>
    <w:rsid w:val="006F44FA"/>
    <w:rsid w:val="006F48BC"/>
    <w:rsid w:val="006F54F7"/>
    <w:rsid w:val="006F5769"/>
    <w:rsid w:val="006F5C5A"/>
    <w:rsid w:val="006F60C3"/>
    <w:rsid w:val="006F6F05"/>
    <w:rsid w:val="006F78D2"/>
    <w:rsid w:val="006F7AF8"/>
    <w:rsid w:val="006F7CC6"/>
    <w:rsid w:val="0070090F"/>
    <w:rsid w:val="0070160A"/>
    <w:rsid w:val="00702045"/>
    <w:rsid w:val="00702353"/>
    <w:rsid w:val="0070306D"/>
    <w:rsid w:val="0070345B"/>
    <w:rsid w:val="00703499"/>
    <w:rsid w:val="00703D27"/>
    <w:rsid w:val="00703E88"/>
    <w:rsid w:val="00703EBA"/>
    <w:rsid w:val="00704982"/>
    <w:rsid w:val="00704A66"/>
    <w:rsid w:val="00704BA7"/>
    <w:rsid w:val="00704ED6"/>
    <w:rsid w:val="00705560"/>
    <w:rsid w:val="0070647D"/>
    <w:rsid w:val="0070728E"/>
    <w:rsid w:val="00707393"/>
    <w:rsid w:val="0070751C"/>
    <w:rsid w:val="007077C7"/>
    <w:rsid w:val="007111BA"/>
    <w:rsid w:val="0071166A"/>
    <w:rsid w:val="0071199C"/>
    <w:rsid w:val="00712140"/>
    <w:rsid w:val="00712234"/>
    <w:rsid w:val="007122D5"/>
    <w:rsid w:val="0071257F"/>
    <w:rsid w:val="007127D0"/>
    <w:rsid w:val="007131BC"/>
    <w:rsid w:val="00713496"/>
    <w:rsid w:val="0071419E"/>
    <w:rsid w:val="007142E8"/>
    <w:rsid w:val="00715244"/>
    <w:rsid w:val="00715712"/>
    <w:rsid w:val="00715A06"/>
    <w:rsid w:val="00715C6B"/>
    <w:rsid w:val="00715E02"/>
    <w:rsid w:val="00716599"/>
    <w:rsid w:val="0071681C"/>
    <w:rsid w:val="00716C1A"/>
    <w:rsid w:val="00716CEE"/>
    <w:rsid w:val="007174AB"/>
    <w:rsid w:val="00717808"/>
    <w:rsid w:val="00717956"/>
    <w:rsid w:val="00717983"/>
    <w:rsid w:val="00717B53"/>
    <w:rsid w:val="00717FAE"/>
    <w:rsid w:val="00720023"/>
    <w:rsid w:val="007200EA"/>
    <w:rsid w:val="00720A6C"/>
    <w:rsid w:val="00720B63"/>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372"/>
    <w:rsid w:val="0072468E"/>
    <w:rsid w:val="00724AC1"/>
    <w:rsid w:val="00724F0F"/>
    <w:rsid w:val="00725060"/>
    <w:rsid w:val="00725873"/>
    <w:rsid w:val="007264C8"/>
    <w:rsid w:val="007275B9"/>
    <w:rsid w:val="00727BE8"/>
    <w:rsid w:val="00727E00"/>
    <w:rsid w:val="00727E24"/>
    <w:rsid w:val="00730D40"/>
    <w:rsid w:val="00730DC1"/>
    <w:rsid w:val="0073127A"/>
    <w:rsid w:val="00731DA7"/>
    <w:rsid w:val="00731EAC"/>
    <w:rsid w:val="00733026"/>
    <w:rsid w:val="0073354B"/>
    <w:rsid w:val="00733847"/>
    <w:rsid w:val="00733FA4"/>
    <w:rsid w:val="007343FF"/>
    <w:rsid w:val="0073448B"/>
    <w:rsid w:val="00734909"/>
    <w:rsid w:val="00734A81"/>
    <w:rsid w:val="00734BD5"/>
    <w:rsid w:val="00734C54"/>
    <w:rsid w:val="007356B9"/>
    <w:rsid w:val="0073597C"/>
    <w:rsid w:val="00735AF7"/>
    <w:rsid w:val="00735B59"/>
    <w:rsid w:val="0073649A"/>
    <w:rsid w:val="00736BC0"/>
    <w:rsid w:val="00736C82"/>
    <w:rsid w:val="00737195"/>
    <w:rsid w:val="0073725C"/>
    <w:rsid w:val="0073772D"/>
    <w:rsid w:val="00737DD8"/>
    <w:rsid w:val="0074089F"/>
    <w:rsid w:val="007408AB"/>
    <w:rsid w:val="00740C07"/>
    <w:rsid w:val="00740E05"/>
    <w:rsid w:val="007414C6"/>
    <w:rsid w:val="00741658"/>
    <w:rsid w:val="00741C95"/>
    <w:rsid w:val="0074216C"/>
    <w:rsid w:val="00742894"/>
    <w:rsid w:val="00742A86"/>
    <w:rsid w:val="00742C3F"/>
    <w:rsid w:val="00742EAC"/>
    <w:rsid w:val="00743963"/>
    <w:rsid w:val="00744556"/>
    <w:rsid w:val="0074486F"/>
    <w:rsid w:val="007448A6"/>
    <w:rsid w:val="0074492E"/>
    <w:rsid w:val="00744A42"/>
    <w:rsid w:val="00744B61"/>
    <w:rsid w:val="00744D8B"/>
    <w:rsid w:val="00745494"/>
    <w:rsid w:val="0074584D"/>
    <w:rsid w:val="0074600E"/>
    <w:rsid w:val="00746302"/>
    <w:rsid w:val="007466FC"/>
    <w:rsid w:val="007471A8"/>
    <w:rsid w:val="00747250"/>
    <w:rsid w:val="007472C0"/>
    <w:rsid w:val="00751128"/>
    <w:rsid w:val="007511E5"/>
    <w:rsid w:val="00751222"/>
    <w:rsid w:val="00751757"/>
    <w:rsid w:val="00751CD3"/>
    <w:rsid w:val="007520C9"/>
    <w:rsid w:val="00752389"/>
    <w:rsid w:val="007526D0"/>
    <w:rsid w:val="00752759"/>
    <w:rsid w:val="00752CFB"/>
    <w:rsid w:val="00752E7E"/>
    <w:rsid w:val="00753251"/>
    <w:rsid w:val="007538D8"/>
    <w:rsid w:val="00753B7C"/>
    <w:rsid w:val="00753EB7"/>
    <w:rsid w:val="0075412D"/>
    <w:rsid w:val="00754228"/>
    <w:rsid w:val="0075495E"/>
    <w:rsid w:val="007550BA"/>
    <w:rsid w:val="007553D3"/>
    <w:rsid w:val="00755639"/>
    <w:rsid w:val="00755E00"/>
    <w:rsid w:val="00755ECF"/>
    <w:rsid w:val="00756955"/>
    <w:rsid w:val="00756B22"/>
    <w:rsid w:val="00756BBF"/>
    <w:rsid w:val="0075767A"/>
    <w:rsid w:val="00757769"/>
    <w:rsid w:val="00757834"/>
    <w:rsid w:val="00757CC5"/>
    <w:rsid w:val="00757EFA"/>
    <w:rsid w:val="007606AE"/>
    <w:rsid w:val="007607B3"/>
    <w:rsid w:val="00761049"/>
    <w:rsid w:val="0076209E"/>
    <w:rsid w:val="007623EA"/>
    <w:rsid w:val="00762966"/>
    <w:rsid w:val="00762A54"/>
    <w:rsid w:val="00763150"/>
    <w:rsid w:val="007634E3"/>
    <w:rsid w:val="00763E6F"/>
    <w:rsid w:val="007644D9"/>
    <w:rsid w:val="0076462A"/>
    <w:rsid w:val="00764A5C"/>
    <w:rsid w:val="00765A77"/>
    <w:rsid w:val="00765F8C"/>
    <w:rsid w:val="00766695"/>
    <w:rsid w:val="00766A70"/>
    <w:rsid w:val="00766BFB"/>
    <w:rsid w:val="0076714C"/>
    <w:rsid w:val="00767235"/>
    <w:rsid w:val="007676ED"/>
    <w:rsid w:val="00767B9F"/>
    <w:rsid w:val="00767F1F"/>
    <w:rsid w:val="007705A1"/>
    <w:rsid w:val="00770A71"/>
    <w:rsid w:val="0077108D"/>
    <w:rsid w:val="007710C7"/>
    <w:rsid w:val="0077127E"/>
    <w:rsid w:val="0077135E"/>
    <w:rsid w:val="00771633"/>
    <w:rsid w:val="00771689"/>
    <w:rsid w:val="007718F7"/>
    <w:rsid w:val="00771DFD"/>
    <w:rsid w:val="007727AA"/>
    <w:rsid w:val="00773F5A"/>
    <w:rsid w:val="007741FA"/>
    <w:rsid w:val="00774229"/>
    <w:rsid w:val="00774AF2"/>
    <w:rsid w:val="00774C31"/>
    <w:rsid w:val="007753B5"/>
    <w:rsid w:val="00776884"/>
    <w:rsid w:val="007769BC"/>
    <w:rsid w:val="00777FBE"/>
    <w:rsid w:val="00780365"/>
    <w:rsid w:val="007805A5"/>
    <w:rsid w:val="007805F9"/>
    <w:rsid w:val="00781144"/>
    <w:rsid w:val="00781B27"/>
    <w:rsid w:val="007826A5"/>
    <w:rsid w:val="007826E9"/>
    <w:rsid w:val="0078278A"/>
    <w:rsid w:val="00782C93"/>
    <w:rsid w:val="00782DCC"/>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F19"/>
    <w:rsid w:val="00785FA4"/>
    <w:rsid w:val="00786035"/>
    <w:rsid w:val="007871EE"/>
    <w:rsid w:val="00787B05"/>
    <w:rsid w:val="00787C90"/>
    <w:rsid w:val="00787D93"/>
    <w:rsid w:val="00787E2E"/>
    <w:rsid w:val="007900D9"/>
    <w:rsid w:val="00790F04"/>
    <w:rsid w:val="00791B70"/>
    <w:rsid w:val="00792471"/>
    <w:rsid w:val="00792547"/>
    <w:rsid w:val="00792C35"/>
    <w:rsid w:val="00792DCB"/>
    <w:rsid w:val="00792E1A"/>
    <w:rsid w:val="007937BF"/>
    <w:rsid w:val="007941DD"/>
    <w:rsid w:val="00794905"/>
    <w:rsid w:val="00796681"/>
    <w:rsid w:val="00796714"/>
    <w:rsid w:val="00796CDF"/>
    <w:rsid w:val="00796D1C"/>
    <w:rsid w:val="00796EE8"/>
    <w:rsid w:val="00797222"/>
    <w:rsid w:val="00797535"/>
    <w:rsid w:val="00797D1F"/>
    <w:rsid w:val="00797EE5"/>
    <w:rsid w:val="007A0218"/>
    <w:rsid w:val="007A068E"/>
    <w:rsid w:val="007A07DD"/>
    <w:rsid w:val="007A1053"/>
    <w:rsid w:val="007A1592"/>
    <w:rsid w:val="007A17A6"/>
    <w:rsid w:val="007A18DF"/>
    <w:rsid w:val="007A33FD"/>
    <w:rsid w:val="007A3A04"/>
    <w:rsid w:val="007A3D37"/>
    <w:rsid w:val="007A3D82"/>
    <w:rsid w:val="007A4095"/>
    <w:rsid w:val="007A4751"/>
    <w:rsid w:val="007A51D2"/>
    <w:rsid w:val="007A52D0"/>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F14"/>
    <w:rsid w:val="007B03EE"/>
    <w:rsid w:val="007B0621"/>
    <w:rsid w:val="007B0AE6"/>
    <w:rsid w:val="007B0E80"/>
    <w:rsid w:val="007B0EB0"/>
    <w:rsid w:val="007B10E8"/>
    <w:rsid w:val="007B19B6"/>
    <w:rsid w:val="007B19C0"/>
    <w:rsid w:val="007B2514"/>
    <w:rsid w:val="007B261B"/>
    <w:rsid w:val="007B2AD4"/>
    <w:rsid w:val="007B2B3E"/>
    <w:rsid w:val="007B319A"/>
    <w:rsid w:val="007B3A89"/>
    <w:rsid w:val="007B3B30"/>
    <w:rsid w:val="007B3CED"/>
    <w:rsid w:val="007B4A04"/>
    <w:rsid w:val="007B4DDD"/>
    <w:rsid w:val="007B5476"/>
    <w:rsid w:val="007B5C71"/>
    <w:rsid w:val="007B6322"/>
    <w:rsid w:val="007B64D0"/>
    <w:rsid w:val="007B6501"/>
    <w:rsid w:val="007B674B"/>
    <w:rsid w:val="007B6869"/>
    <w:rsid w:val="007B6AAF"/>
    <w:rsid w:val="007C04D3"/>
    <w:rsid w:val="007C0D7F"/>
    <w:rsid w:val="007C12B8"/>
    <w:rsid w:val="007C17EC"/>
    <w:rsid w:val="007C2333"/>
    <w:rsid w:val="007C3344"/>
    <w:rsid w:val="007C34EE"/>
    <w:rsid w:val="007C3560"/>
    <w:rsid w:val="007C3E50"/>
    <w:rsid w:val="007C3F7E"/>
    <w:rsid w:val="007C4415"/>
    <w:rsid w:val="007C4951"/>
    <w:rsid w:val="007C4A7A"/>
    <w:rsid w:val="007C4F57"/>
    <w:rsid w:val="007C5686"/>
    <w:rsid w:val="007C61E0"/>
    <w:rsid w:val="007C716C"/>
    <w:rsid w:val="007C7B71"/>
    <w:rsid w:val="007D0651"/>
    <w:rsid w:val="007D0693"/>
    <w:rsid w:val="007D147A"/>
    <w:rsid w:val="007D1D67"/>
    <w:rsid w:val="007D2793"/>
    <w:rsid w:val="007D2B2C"/>
    <w:rsid w:val="007D333C"/>
    <w:rsid w:val="007D3556"/>
    <w:rsid w:val="007D417E"/>
    <w:rsid w:val="007D4850"/>
    <w:rsid w:val="007D4B21"/>
    <w:rsid w:val="007D5229"/>
    <w:rsid w:val="007D5510"/>
    <w:rsid w:val="007D5593"/>
    <w:rsid w:val="007D5728"/>
    <w:rsid w:val="007D5747"/>
    <w:rsid w:val="007D5FF1"/>
    <w:rsid w:val="007D6938"/>
    <w:rsid w:val="007D6987"/>
    <w:rsid w:val="007D6B6C"/>
    <w:rsid w:val="007D6BB4"/>
    <w:rsid w:val="007D6FCF"/>
    <w:rsid w:val="007D6FE8"/>
    <w:rsid w:val="007D74C0"/>
    <w:rsid w:val="007D74E3"/>
    <w:rsid w:val="007E0090"/>
    <w:rsid w:val="007E0ABC"/>
    <w:rsid w:val="007E0E74"/>
    <w:rsid w:val="007E1635"/>
    <w:rsid w:val="007E18D5"/>
    <w:rsid w:val="007E2069"/>
    <w:rsid w:val="007E25EB"/>
    <w:rsid w:val="007E2660"/>
    <w:rsid w:val="007E2F5D"/>
    <w:rsid w:val="007E2FFF"/>
    <w:rsid w:val="007E326A"/>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FF2"/>
    <w:rsid w:val="007E77FE"/>
    <w:rsid w:val="007F038C"/>
    <w:rsid w:val="007F08EA"/>
    <w:rsid w:val="007F0963"/>
    <w:rsid w:val="007F0C7D"/>
    <w:rsid w:val="007F14E8"/>
    <w:rsid w:val="007F16CB"/>
    <w:rsid w:val="007F1998"/>
    <w:rsid w:val="007F1A9F"/>
    <w:rsid w:val="007F3028"/>
    <w:rsid w:val="007F30D9"/>
    <w:rsid w:val="007F334E"/>
    <w:rsid w:val="007F34AB"/>
    <w:rsid w:val="007F3F7F"/>
    <w:rsid w:val="007F5384"/>
    <w:rsid w:val="007F5401"/>
    <w:rsid w:val="007F5D48"/>
    <w:rsid w:val="007F6D9C"/>
    <w:rsid w:val="007F6E07"/>
    <w:rsid w:val="007F73D5"/>
    <w:rsid w:val="007F7B05"/>
    <w:rsid w:val="007F7B69"/>
    <w:rsid w:val="00800546"/>
    <w:rsid w:val="00800CE5"/>
    <w:rsid w:val="00800D2C"/>
    <w:rsid w:val="008018B3"/>
    <w:rsid w:val="00801ADE"/>
    <w:rsid w:val="008030B8"/>
    <w:rsid w:val="0080328C"/>
    <w:rsid w:val="008032A0"/>
    <w:rsid w:val="008036BC"/>
    <w:rsid w:val="00803C29"/>
    <w:rsid w:val="0080442B"/>
    <w:rsid w:val="0080469E"/>
    <w:rsid w:val="00804BE4"/>
    <w:rsid w:val="00804F50"/>
    <w:rsid w:val="008050E0"/>
    <w:rsid w:val="00805402"/>
    <w:rsid w:val="0080551D"/>
    <w:rsid w:val="0080609F"/>
    <w:rsid w:val="008060FF"/>
    <w:rsid w:val="008066CE"/>
    <w:rsid w:val="00806F91"/>
    <w:rsid w:val="008101CB"/>
    <w:rsid w:val="008106C9"/>
    <w:rsid w:val="008110B6"/>
    <w:rsid w:val="008111F9"/>
    <w:rsid w:val="008116FD"/>
    <w:rsid w:val="00811C81"/>
    <w:rsid w:val="0081249C"/>
    <w:rsid w:val="0081440F"/>
    <w:rsid w:val="008147CD"/>
    <w:rsid w:val="00814978"/>
    <w:rsid w:val="00814A68"/>
    <w:rsid w:val="00814AEC"/>
    <w:rsid w:val="00814C39"/>
    <w:rsid w:val="008155F8"/>
    <w:rsid w:val="00815F3E"/>
    <w:rsid w:val="00815F5E"/>
    <w:rsid w:val="0081645E"/>
    <w:rsid w:val="00816AF5"/>
    <w:rsid w:val="00816ECD"/>
    <w:rsid w:val="008175B1"/>
    <w:rsid w:val="00817B6C"/>
    <w:rsid w:val="0081D767"/>
    <w:rsid w:val="00820609"/>
    <w:rsid w:val="00820E0F"/>
    <w:rsid w:val="00821A24"/>
    <w:rsid w:val="00821B4C"/>
    <w:rsid w:val="00821D84"/>
    <w:rsid w:val="00821EA5"/>
    <w:rsid w:val="00822ADA"/>
    <w:rsid w:val="00822E01"/>
    <w:rsid w:val="008233F8"/>
    <w:rsid w:val="00824CC7"/>
    <w:rsid w:val="0082531A"/>
    <w:rsid w:val="00825411"/>
    <w:rsid w:val="0082567D"/>
    <w:rsid w:val="0082572E"/>
    <w:rsid w:val="00825879"/>
    <w:rsid w:val="00825C47"/>
    <w:rsid w:val="008261B9"/>
    <w:rsid w:val="00826A04"/>
    <w:rsid w:val="00827051"/>
    <w:rsid w:val="008273B1"/>
    <w:rsid w:val="00827546"/>
    <w:rsid w:val="00827726"/>
    <w:rsid w:val="00827B0E"/>
    <w:rsid w:val="00827C74"/>
    <w:rsid w:val="00827D6C"/>
    <w:rsid w:val="00830941"/>
    <w:rsid w:val="00830DB4"/>
    <w:rsid w:val="008316DB"/>
    <w:rsid w:val="00831C64"/>
    <w:rsid w:val="00831DA2"/>
    <w:rsid w:val="0083201F"/>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41A"/>
    <w:rsid w:val="00837517"/>
    <w:rsid w:val="0083783A"/>
    <w:rsid w:val="008378CA"/>
    <w:rsid w:val="00837ABB"/>
    <w:rsid w:val="00837F42"/>
    <w:rsid w:val="008407A4"/>
    <w:rsid w:val="0084092F"/>
    <w:rsid w:val="00840F57"/>
    <w:rsid w:val="008410C3"/>
    <w:rsid w:val="0084153C"/>
    <w:rsid w:val="00841EEB"/>
    <w:rsid w:val="008432A9"/>
    <w:rsid w:val="008434DF"/>
    <w:rsid w:val="008438D6"/>
    <w:rsid w:val="00843E5A"/>
    <w:rsid w:val="00844038"/>
    <w:rsid w:val="0084411D"/>
    <w:rsid w:val="00844443"/>
    <w:rsid w:val="0084474D"/>
    <w:rsid w:val="00844DBE"/>
    <w:rsid w:val="00844FDF"/>
    <w:rsid w:val="0084558A"/>
    <w:rsid w:val="00845A5B"/>
    <w:rsid w:val="00845ADA"/>
    <w:rsid w:val="00845AF4"/>
    <w:rsid w:val="00846096"/>
    <w:rsid w:val="0084634C"/>
    <w:rsid w:val="008464D0"/>
    <w:rsid w:val="00847209"/>
    <w:rsid w:val="0084738D"/>
    <w:rsid w:val="008473B4"/>
    <w:rsid w:val="00847F9C"/>
    <w:rsid w:val="00847FF7"/>
    <w:rsid w:val="00850667"/>
    <w:rsid w:val="0085099A"/>
    <w:rsid w:val="00850EC7"/>
    <w:rsid w:val="0085106E"/>
    <w:rsid w:val="0085172B"/>
    <w:rsid w:val="00851800"/>
    <w:rsid w:val="00851B18"/>
    <w:rsid w:val="00851F29"/>
    <w:rsid w:val="00851F33"/>
    <w:rsid w:val="008520E1"/>
    <w:rsid w:val="008536A5"/>
    <w:rsid w:val="00853C59"/>
    <w:rsid w:val="00853D5E"/>
    <w:rsid w:val="00855405"/>
    <w:rsid w:val="0085588E"/>
    <w:rsid w:val="00856008"/>
    <w:rsid w:val="00856160"/>
    <w:rsid w:val="008561C7"/>
    <w:rsid w:val="00856828"/>
    <w:rsid w:val="00856904"/>
    <w:rsid w:val="00856CC2"/>
    <w:rsid w:val="00856F71"/>
    <w:rsid w:val="00856F9E"/>
    <w:rsid w:val="00857042"/>
    <w:rsid w:val="00860033"/>
    <w:rsid w:val="0086025A"/>
    <w:rsid w:val="00860418"/>
    <w:rsid w:val="00860CDB"/>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56C"/>
    <w:rsid w:val="00866A8F"/>
    <w:rsid w:val="00866D00"/>
    <w:rsid w:val="00866EBB"/>
    <w:rsid w:val="008674A9"/>
    <w:rsid w:val="00867525"/>
    <w:rsid w:val="00867776"/>
    <w:rsid w:val="008707D1"/>
    <w:rsid w:val="008709C1"/>
    <w:rsid w:val="00871CEF"/>
    <w:rsid w:val="008722BA"/>
    <w:rsid w:val="008727FD"/>
    <w:rsid w:val="00872B71"/>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FC"/>
    <w:rsid w:val="0088211D"/>
    <w:rsid w:val="00882399"/>
    <w:rsid w:val="008823AD"/>
    <w:rsid w:val="00882C19"/>
    <w:rsid w:val="00883191"/>
    <w:rsid w:val="00883229"/>
    <w:rsid w:val="00883488"/>
    <w:rsid w:val="00883B46"/>
    <w:rsid w:val="00885312"/>
    <w:rsid w:val="008855DC"/>
    <w:rsid w:val="00885621"/>
    <w:rsid w:val="008861BC"/>
    <w:rsid w:val="008862A7"/>
    <w:rsid w:val="00886901"/>
    <w:rsid w:val="00886AD7"/>
    <w:rsid w:val="00886B6E"/>
    <w:rsid w:val="008871CD"/>
    <w:rsid w:val="0088754A"/>
    <w:rsid w:val="008875C2"/>
    <w:rsid w:val="0088765E"/>
    <w:rsid w:val="008876B3"/>
    <w:rsid w:val="008876C5"/>
    <w:rsid w:val="008879B1"/>
    <w:rsid w:val="008879DE"/>
    <w:rsid w:val="00887D8D"/>
    <w:rsid w:val="0089052B"/>
    <w:rsid w:val="008905F8"/>
    <w:rsid w:val="0089076A"/>
    <w:rsid w:val="0089197D"/>
    <w:rsid w:val="00891B92"/>
    <w:rsid w:val="00891CB8"/>
    <w:rsid w:val="00891F68"/>
    <w:rsid w:val="00892696"/>
    <w:rsid w:val="00892FDC"/>
    <w:rsid w:val="008930CA"/>
    <w:rsid w:val="0089346D"/>
    <w:rsid w:val="0089398D"/>
    <w:rsid w:val="00893CFE"/>
    <w:rsid w:val="00894018"/>
    <w:rsid w:val="0089401C"/>
    <w:rsid w:val="00894907"/>
    <w:rsid w:val="00894C83"/>
    <w:rsid w:val="00894E69"/>
    <w:rsid w:val="00895656"/>
    <w:rsid w:val="008965BE"/>
    <w:rsid w:val="0089690F"/>
    <w:rsid w:val="00896DD8"/>
    <w:rsid w:val="00897A38"/>
    <w:rsid w:val="00897CC5"/>
    <w:rsid w:val="008A01C9"/>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3015"/>
    <w:rsid w:val="008A3138"/>
    <w:rsid w:val="008A3505"/>
    <w:rsid w:val="008A36C5"/>
    <w:rsid w:val="008A3708"/>
    <w:rsid w:val="008A3CD9"/>
    <w:rsid w:val="008A4928"/>
    <w:rsid w:val="008A4DBA"/>
    <w:rsid w:val="008A4EEF"/>
    <w:rsid w:val="008A4FD3"/>
    <w:rsid w:val="008A53BF"/>
    <w:rsid w:val="008A55D7"/>
    <w:rsid w:val="008A5604"/>
    <w:rsid w:val="008A5766"/>
    <w:rsid w:val="008A595E"/>
    <w:rsid w:val="008A5BE5"/>
    <w:rsid w:val="008A609C"/>
    <w:rsid w:val="008A6DA7"/>
    <w:rsid w:val="008A6FF3"/>
    <w:rsid w:val="008A7003"/>
    <w:rsid w:val="008A76B6"/>
    <w:rsid w:val="008B0392"/>
    <w:rsid w:val="008B0E8B"/>
    <w:rsid w:val="008B12D2"/>
    <w:rsid w:val="008B1CC7"/>
    <w:rsid w:val="008B20D1"/>
    <w:rsid w:val="008B2200"/>
    <w:rsid w:val="008B2386"/>
    <w:rsid w:val="008B3295"/>
    <w:rsid w:val="008B4E66"/>
    <w:rsid w:val="008B5392"/>
    <w:rsid w:val="008B5542"/>
    <w:rsid w:val="008B5DB7"/>
    <w:rsid w:val="008B6036"/>
    <w:rsid w:val="008B6366"/>
    <w:rsid w:val="008B6534"/>
    <w:rsid w:val="008B654F"/>
    <w:rsid w:val="008B66D6"/>
    <w:rsid w:val="008B6FD4"/>
    <w:rsid w:val="008B70C1"/>
    <w:rsid w:val="008B76AF"/>
    <w:rsid w:val="008B77EE"/>
    <w:rsid w:val="008C03F8"/>
    <w:rsid w:val="008C04A2"/>
    <w:rsid w:val="008C072C"/>
    <w:rsid w:val="008C07BC"/>
    <w:rsid w:val="008C0CC9"/>
    <w:rsid w:val="008C1046"/>
    <w:rsid w:val="008C10B8"/>
    <w:rsid w:val="008C1C8B"/>
    <w:rsid w:val="008C255F"/>
    <w:rsid w:val="008C293C"/>
    <w:rsid w:val="008C2FBA"/>
    <w:rsid w:val="008C3F40"/>
    <w:rsid w:val="008C3F8D"/>
    <w:rsid w:val="008C42BB"/>
    <w:rsid w:val="008C42D0"/>
    <w:rsid w:val="008C480E"/>
    <w:rsid w:val="008C488B"/>
    <w:rsid w:val="008C4E50"/>
    <w:rsid w:val="008C5D7A"/>
    <w:rsid w:val="008C5E8F"/>
    <w:rsid w:val="008C6DD6"/>
    <w:rsid w:val="008C6DFD"/>
    <w:rsid w:val="008C6F70"/>
    <w:rsid w:val="008C730F"/>
    <w:rsid w:val="008C742C"/>
    <w:rsid w:val="008C7F27"/>
    <w:rsid w:val="008D05DC"/>
    <w:rsid w:val="008D06F2"/>
    <w:rsid w:val="008D0886"/>
    <w:rsid w:val="008D189C"/>
    <w:rsid w:val="008D1ADA"/>
    <w:rsid w:val="008D1AF8"/>
    <w:rsid w:val="008D24CC"/>
    <w:rsid w:val="008D31F1"/>
    <w:rsid w:val="008D36B2"/>
    <w:rsid w:val="008D392D"/>
    <w:rsid w:val="008D5C71"/>
    <w:rsid w:val="008D6125"/>
    <w:rsid w:val="008D6289"/>
    <w:rsid w:val="008D6307"/>
    <w:rsid w:val="008D646A"/>
    <w:rsid w:val="008D681B"/>
    <w:rsid w:val="008E0DF9"/>
    <w:rsid w:val="008E0F9F"/>
    <w:rsid w:val="008E106D"/>
    <w:rsid w:val="008E10D2"/>
    <w:rsid w:val="008E17A5"/>
    <w:rsid w:val="008E1BD0"/>
    <w:rsid w:val="008E1F42"/>
    <w:rsid w:val="008E22B4"/>
    <w:rsid w:val="008E232C"/>
    <w:rsid w:val="008E23FE"/>
    <w:rsid w:val="008E2B03"/>
    <w:rsid w:val="008E31AD"/>
    <w:rsid w:val="008E36DA"/>
    <w:rsid w:val="008E38BB"/>
    <w:rsid w:val="008E4971"/>
    <w:rsid w:val="008E4E94"/>
    <w:rsid w:val="008E4E97"/>
    <w:rsid w:val="008E55BF"/>
    <w:rsid w:val="008E5DEB"/>
    <w:rsid w:val="008E6748"/>
    <w:rsid w:val="008E693E"/>
    <w:rsid w:val="008E6FF5"/>
    <w:rsid w:val="008E76D4"/>
    <w:rsid w:val="008E77F9"/>
    <w:rsid w:val="008E7F9A"/>
    <w:rsid w:val="008F071C"/>
    <w:rsid w:val="008F0DB8"/>
    <w:rsid w:val="008F1104"/>
    <w:rsid w:val="008F130A"/>
    <w:rsid w:val="008F163B"/>
    <w:rsid w:val="008F17E7"/>
    <w:rsid w:val="008F219F"/>
    <w:rsid w:val="008F2445"/>
    <w:rsid w:val="008F2472"/>
    <w:rsid w:val="008F24FF"/>
    <w:rsid w:val="008F314E"/>
    <w:rsid w:val="008F3579"/>
    <w:rsid w:val="008F3D23"/>
    <w:rsid w:val="008F4474"/>
    <w:rsid w:val="008F4A37"/>
    <w:rsid w:val="008F5096"/>
    <w:rsid w:val="008F565E"/>
    <w:rsid w:val="008F5A16"/>
    <w:rsid w:val="008F5A5C"/>
    <w:rsid w:val="008F5B5C"/>
    <w:rsid w:val="008F5F50"/>
    <w:rsid w:val="008F6383"/>
    <w:rsid w:val="008F6491"/>
    <w:rsid w:val="008F6841"/>
    <w:rsid w:val="008F6936"/>
    <w:rsid w:val="008F7472"/>
    <w:rsid w:val="008F750C"/>
    <w:rsid w:val="008F755B"/>
    <w:rsid w:val="008F7AB4"/>
    <w:rsid w:val="009000F1"/>
    <w:rsid w:val="009005F9"/>
    <w:rsid w:val="00901DE4"/>
    <w:rsid w:val="00902386"/>
    <w:rsid w:val="00903108"/>
    <w:rsid w:val="00903178"/>
    <w:rsid w:val="0090365A"/>
    <w:rsid w:val="00903717"/>
    <w:rsid w:val="00904942"/>
    <w:rsid w:val="00904FD0"/>
    <w:rsid w:val="00905123"/>
    <w:rsid w:val="0090520C"/>
    <w:rsid w:val="00905556"/>
    <w:rsid w:val="00905E85"/>
    <w:rsid w:val="0090668E"/>
    <w:rsid w:val="00906721"/>
    <w:rsid w:val="00906AD7"/>
    <w:rsid w:val="00907351"/>
    <w:rsid w:val="009074B7"/>
    <w:rsid w:val="00907707"/>
    <w:rsid w:val="0091029F"/>
    <w:rsid w:val="0091030E"/>
    <w:rsid w:val="0091036E"/>
    <w:rsid w:val="009106B3"/>
    <w:rsid w:val="00910860"/>
    <w:rsid w:val="0091092C"/>
    <w:rsid w:val="00910950"/>
    <w:rsid w:val="00910958"/>
    <w:rsid w:val="00910D63"/>
    <w:rsid w:val="00911578"/>
    <w:rsid w:val="00911AE0"/>
    <w:rsid w:val="00911EF9"/>
    <w:rsid w:val="009121DC"/>
    <w:rsid w:val="00912B9D"/>
    <w:rsid w:val="00912CEB"/>
    <w:rsid w:val="0091364E"/>
    <w:rsid w:val="00913A2B"/>
    <w:rsid w:val="00913F58"/>
    <w:rsid w:val="00914349"/>
    <w:rsid w:val="00914408"/>
    <w:rsid w:val="00914D97"/>
    <w:rsid w:val="00914EA8"/>
    <w:rsid w:val="0091519F"/>
    <w:rsid w:val="009154AF"/>
    <w:rsid w:val="00915698"/>
    <w:rsid w:val="00915864"/>
    <w:rsid w:val="00915AE0"/>
    <w:rsid w:val="0091678B"/>
    <w:rsid w:val="00916840"/>
    <w:rsid w:val="009169E0"/>
    <w:rsid w:val="009172D4"/>
    <w:rsid w:val="009203F3"/>
    <w:rsid w:val="0092042E"/>
    <w:rsid w:val="009207FE"/>
    <w:rsid w:val="009212FF"/>
    <w:rsid w:val="0092141F"/>
    <w:rsid w:val="00921490"/>
    <w:rsid w:val="00921700"/>
    <w:rsid w:val="00921874"/>
    <w:rsid w:val="00921C2E"/>
    <w:rsid w:val="00921EED"/>
    <w:rsid w:val="009222BA"/>
    <w:rsid w:val="00922528"/>
    <w:rsid w:val="00922B11"/>
    <w:rsid w:val="00922E46"/>
    <w:rsid w:val="00923838"/>
    <w:rsid w:val="009239CB"/>
    <w:rsid w:val="00923E09"/>
    <w:rsid w:val="00924B22"/>
    <w:rsid w:val="00924B31"/>
    <w:rsid w:val="00924C3B"/>
    <w:rsid w:val="00924E74"/>
    <w:rsid w:val="00925381"/>
    <w:rsid w:val="009254DA"/>
    <w:rsid w:val="00925770"/>
    <w:rsid w:val="0092577D"/>
    <w:rsid w:val="009257B9"/>
    <w:rsid w:val="00926A7D"/>
    <w:rsid w:val="00926CE7"/>
    <w:rsid w:val="00926D92"/>
    <w:rsid w:val="00926FDC"/>
    <w:rsid w:val="009275DA"/>
    <w:rsid w:val="00927640"/>
    <w:rsid w:val="009279AB"/>
    <w:rsid w:val="009279DA"/>
    <w:rsid w:val="009300A3"/>
    <w:rsid w:val="00930219"/>
    <w:rsid w:val="009302BA"/>
    <w:rsid w:val="00930350"/>
    <w:rsid w:val="00931429"/>
    <w:rsid w:val="00931B9E"/>
    <w:rsid w:val="00931F97"/>
    <w:rsid w:val="009324C4"/>
    <w:rsid w:val="009326BE"/>
    <w:rsid w:val="0093316E"/>
    <w:rsid w:val="00933297"/>
    <w:rsid w:val="009332BD"/>
    <w:rsid w:val="0093340C"/>
    <w:rsid w:val="00933456"/>
    <w:rsid w:val="0093357E"/>
    <w:rsid w:val="009335EE"/>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21CF"/>
    <w:rsid w:val="009421D4"/>
    <w:rsid w:val="0094225F"/>
    <w:rsid w:val="009429F9"/>
    <w:rsid w:val="00942E01"/>
    <w:rsid w:val="00943278"/>
    <w:rsid w:val="009432AA"/>
    <w:rsid w:val="009432D8"/>
    <w:rsid w:val="0094370B"/>
    <w:rsid w:val="00943E5B"/>
    <w:rsid w:val="0094444D"/>
    <w:rsid w:val="00944459"/>
    <w:rsid w:val="009446DA"/>
    <w:rsid w:val="00944888"/>
    <w:rsid w:val="00945295"/>
    <w:rsid w:val="00945603"/>
    <w:rsid w:val="009457EB"/>
    <w:rsid w:val="009465E0"/>
    <w:rsid w:val="009467BA"/>
    <w:rsid w:val="0094772B"/>
    <w:rsid w:val="00950CB5"/>
    <w:rsid w:val="009512C4"/>
    <w:rsid w:val="0095164A"/>
    <w:rsid w:val="00951A37"/>
    <w:rsid w:val="00952302"/>
    <w:rsid w:val="00952816"/>
    <w:rsid w:val="009535DE"/>
    <w:rsid w:val="00953675"/>
    <w:rsid w:val="0095406F"/>
    <w:rsid w:val="0095408C"/>
    <w:rsid w:val="00954B45"/>
    <w:rsid w:val="00954F95"/>
    <w:rsid w:val="009553C0"/>
    <w:rsid w:val="0095566E"/>
    <w:rsid w:val="00955F3B"/>
    <w:rsid w:val="009560BA"/>
    <w:rsid w:val="009560DC"/>
    <w:rsid w:val="0095612B"/>
    <w:rsid w:val="00956AFE"/>
    <w:rsid w:val="00956BC0"/>
    <w:rsid w:val="009574ED"/>
    <w:rsid w:val="00957F2E"/>
    <w:rsid w:val="009600C2"/>
    <w:rsid w:val="009603A4"/>
    <w:rsid w:val="00960624"/>
    <w:rsid w:val="00960A6E"/>
    <w:rsid w:val="009616F0"/>
    <w:rsid w:val="00961D9B"/>
    <w:rsid w:val="0096215C"/>
    <w:rsid w:val="0096253C"/>
    <w:rsid w:val="00962CD7"/>
    <w:rsid w:val="00963B60"/>
    <w:rsid w:val="00963FEE"/>
    <w:rsid w:val="0096406A"/>
    <w:rsid w:val="009649FE"/>
    <w:rsid w:val="00965281"/>
    <w:rsid w:val="0096531D"/>
    <w:rsid w:val="00965334"/>
    <w:rsid w:val="009656DC"/>
    <w:rsid w:val="00965746"/>
    <w:rsid w:val="009661F5"/>
    <w:rsid w:val="00966C0F"/>
    <w:rsid w:val="00970A1F"/>
    <w:rsid w:val="00970B21"/>
    <w:rsid w:val="00970C01"/>
    <w:rsid w:val="00970F70"/>
    <w:rsid w:val="00971D42"/>
    <w:rsid w:val="00971F51"/>
    <w:rsid w:val="0097234C"/>
    <w:rsid w:val="0097257B"/>
    <w:rsid w:val="009727AA"/>
    <w:rsid w:val="00972D12"/>
    <w:rsid w:val="009731E2"/>
    <w:rsid w:val="00973631"/>
    <w:rsid w:val="00973C11"/>
    <w:rsid w:val="00973E97"/>
    <w:rsid w:val="009740C9"/>
    <w:rsid w:val="00974349"/>
    <w:rsid w:val="009745AB"/>
    <w:rsid w:val="009745C1"/>
    <w:rsid w:val="009748F1"/>
    <w:rsid w:val="00975084"/>
    <w:rsid w:val="00975257"/>
    <w:rsid w:val="009752CC"/>
    <w:rsid w:val="00975C41"/>
    <w:rsid w:val="0097679D"/>
    <w:rsid w:val="00976C3C"/>
    <w:rsid w:val="00977A8D"/>
    <w:rsid w:val="0098031F"/>
    <w:rsid w:val="00980A92"/>
    <w:rsid w:val="00980C9C"/>
    <w:rsid w:val="0098104B"/>
    <w:rsid w:val="0098128C"/>
    <w:rsid w:val="0098186C"/>
    <w:rsid w:val="00981D4B"/>
    <w:rsid w:val="00981D96"/>
    <w:rsid w:val="00982BE7"/>
    <w:rsid w:val="00982F37"/>
    <w:rsid w:val="00982FFA"/>
    <w:rsid w:val="009837D3"/>
    <w:rsid w:val="009839D8"/>
    <w:rsid w:val="009840FB"/>
    <w:rsid w:val="00984C2F"/>
    <w:rsid w:val="00985356"/>
    <w:rsid w:val="009858DB"/>
    <w:rsid w:val="00985AD6"/>
    <w:rsid w:val="00985D78"/>
    <w:rsid w:val="0098601C"/>
    <w:rsid w:val="0098677A"/>
    <w:rsid w:val="00986D70"/>
    <w:rsid w:val="00987262"/>
    <w:rsid w:val="009873D9"/>
    <w:rsid w:val="009873F4"/>
    <w:rsid w:val="00987D55"/>
    <w:rsid w:val="00987FBA"/>
    <w:rsid w:val="0099022D"/>
    <w:rsid w:val="009904D1"/>
    <w:rsid w:val="009906CF"/>
    <w:rsid w:val="00990878"/>
    <w:rsid w:val="009922C7"/>
    <w:rsid w:val="00992506"/>
    <w:rsid w:val="00992572"/>
    <w:rsid w:val="00992628"/>
    <w:rsid w:val="00992A03"/>
    <w:rsid w:val="00992EE8"/>
    <w:rsid w:val="00993B0A"/>
    <w:rsid w:val="00994447"/>
    <w:rsid w:val="00994982"/>
    <w:rsid w:val="00994BA7"/>
    <w:rsid w:val="00994F0A"/>
    <w:rsid w:val="00995C68"/>
    <w:rsid w:val="00995D6C"/>
    <w:rsid w:val="00995DB1"/>
    <w:rsid w:val="00995DF7"/>
    <w:rsid w:val="009961C6"/>
    <w:rsid w:val="0099653E"/>
    <w:rsid w:val="009969F6"/>
    <w:rsid w:val="00997346"/>
    <w:rsid w:val="009A0205"/>
    <w:rsid w:val="009A0CEC"/>
    <w:rsid w:val="009A120E"/>
    <w:rsid w:val="009A1B34"/>
    <w:rsid w:val="009A1F77"/>
    <w:rsid w:val="009A2085"/>
    <w:rsid w:val="009A27C1"/>
    <w:rsid w:val="009A3344"/>
    <w:rsid w:val="009A3867"/>
    <w:rsid w:val="009A3D95"/>
    <w:rsid w:val="009A4B9D"/>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D3"/>
    <w:rsid w:val="009B24A7"/>
    <w:rsid w:val="009B2567"/>
    <w:rsid w:val="009B2583"/>
    <w:rsid w:val="009B2875"/>
    <w:rsid w:val="009B2EA5"/>
    <w:rsid w:val="009B2FA3"/>
    <w:rsid w:val="009B3094"/>
    <w:rsid w:val="009B3249"/>
    <w:rsid w:val="009B35DA"/>
    <w:rsid w:val="009B3E05"/>
    <w:rsid w:val="009B428B"/>
    <w:rsid w:val="009B4AE9"/>
    <w:rsid w:val="009B5DD0"/>
    <w:rsid w:val="009B5E04"/>
    <w:rsid w:val="009B6A56"/>
    <w:rsid w:val="009B7BD6"/>
    <w:rsid w:val="009C008A"/>
    <w:rsid w:val="009C024E"/>
    <w:rsid w:val="009C0CE4"/>
    <w:rsid w:val="009C0E32"/>
    <w:rsid w:val="009C0F64"/>
    <w:rsid w:val="009C1066"/>
    <w:rsid w:val="009C14B8"/>
    <w:rsid w:val="009C150C"/>
    <w:rsid w:val="009C1724"/>
    <w:rsid w:val="009C1CFE"/>
    <w:rsid w:val="009C2494"/>
    <w:rsid w:val="009C26C7"/>
    <w:rsid w:val="009C2B6C"/>
    <w:rsid w:val="009C2B93"/>
    <w:rsid w:val="009C2C95"/>
    <w:rsid w:val="009C2F62"/>
    <w:rsid w:val="009C34C6"/>
    <w:rsid w:val="009C38D8"/>
    <w:rsid w:val="009C3E2D"/>
    <w:rsid w:val="009C4D5A"/>
    <w:rsid w:val="009C4D62"/>
    <w:rsid w:val="009C5009"/>
    <w:rsid w:val="009C524B"/>
    <w:rsid w:val="009C5614"/>
    <w:rsid w:val="009C59A0"/>
    <w:rsid w:val="009C5CBD"/>
    <w:rsid w:val="009C5F9A"/>
    <w:rsid w:val="009C61A2"/>
    <w:rsid w:val="009C636F"/>
    <w:rsid w:val="009C686A"/>
    <w:rsid w:val="009C6882"/>
    <w:rsid w:val="009C6B0E"/>
    <w:rsid w:val="009C6C38"/>
    <w:rsid w:val="009C6E5F"/>
    <w:rsid w:val="009C6EAB"/>
    <w:rsid w:val="009C7F39"/>
    <w:rsid w:val="009D07A2"/>
    <w:rsid w:val="009D0B71"/>
    <w:rsid w:val="009D130A"/>
    <w:rsid w:val="009D1CEF"/>
    <w:rsid w:val="009D1D4E"/>
    <w:rsid w:val="009D1E04"/>
    <w:rsid w:val="009D1ECB"/>
    <w:rsid w:val="009D1F7D"/>
    <w:rsid w:val="009D2216"/>
    <w:rsid w:val="009D2431"/>
    <w:rsid w:val="009D29A1"/>
    <w:rsid w:val="009D303F"/>
    <w:rsid w:val="009D3686"/>
    <w:rsid w:val="009D3EA3"/>
    <w:rsid w:val="009D3F17"/>
    <w:rsid w:val="009D4268"/>
    <w:rsid w:val="009D51FE"/>
    <w:rsid w:val="009D524F"/>
    <w:rsid w:val="009D5CC9"/>
    <w:rsid w:val="009D5D02"/>
    <w:rsid w:val="009D63CD"/>
    <w:rsid w:val="009D660F"/>
    <w:rsid w:val="009D6C40"/>
    <w:rsid w:val="009D7181"/>
    <w:rsid w:val="009D7904"/>
    <w:rsid w:val="009D7B84"/>
    <w:rsid w:val="009D7E8F"/>
    <w:rsid w:val="009D7F4E"/>
    <w:rsid w:val="009E0EE2"/>
    <w:rsid w:val="009E190F"/>
    <w:rsid w:val="009E1A23"/>
    <w:rsid w:val="009E2D69"/>
    <w:rsid w:val="009E3987"/>
    <w:rsid w:val="009E3A27"/>
    <w:rsid w:val="009E3B5D"/>
    <w:rsid w:val="009E40BD"/>
    <w:rsid w:val="009E4421"/>
    <w:rsid w:val="009E46D2"/>
    <w:rsid w:val="009E4713"/>
    <w:rsid w:val="009E475A"/>
    <w:rsid w:val="009E4C7D"/>
    <w:rsid w:val="009E553B"/>
    <w:rsid w:val="009E5C53"/>
    <w:rsid w:val="009E5DE5"/>
    <w:rsid w:val="009E6A8E"/>
    <w:rsid w:val="009E7807"/>
    <w:rsid w:val="009E7963"/>
    <w:rsid w:val="009E7BEE"/>
    <w:rsid w:val="009E7EBF"/>
    <w:rsid w:val="009F004D"/>
    <w:rsid w:val="009F0211"/>
    <w:rsid w:val="009F06A7"/>
    <w:rsid w:val="009F0836"/>
    <w:rsid w:val="009F0996"/>
    <w:rsid w:val="009F0FEA"/>
    <w:rsid w:val="009F108B"/>
    <w:rsid w:val="009F10BD"/>
    <w:rsid w:val="009F1280"/>
    <w:rsid w:val="009F2555"/>
    <w:rsid w:val="009F26BB"/>
    <w:rsid w:val="009F2FBB"/>
    <w:rsid w:val="009F31AE"/>
    <w:rsid w:val="009F322C"/>
    <w:rsid w:val="009F3420"/>
    <w:rsid w:val="009F3B69"/>
    <w:rsid w:val="009F3DCE"/>
    <w:rsid w:val="009F4117"/>
    <w:rsid w:val="009F4A5C"/>
    <w:rsid w:val="009F4A78"/>
    <w:rsid w:val="009F4F12"/>
    <w:rsid w:val="009F51D2"/>
    <w:rsid w:val="009F5828"/>
    <w:rsid w:val="009F5DB4"/>
    <w:rsid w:val="009F64E4"/>
    <w:rsid w:val="009F6519"/>
    <w:rsid w:val="009F6745"/>
    <w:rsid w:val="009F6B62"/>
    <w:rsid w:val="009F6BC2"/>
    <w:rsid w:val="009F712D"/>
    <w:rsid w:val="009F74BF"/>
    <w:rsid w:val="009F78E7"/>
    <w:rsid w:val="00A000C3"/>
    <w:rsid w:val="00A0028A"/>
    <w:rsid w:val="00A004A2"/>
    <w:rsid w:val="00A00770"/>
    <w:rsid w:val="00A00B6F"/>
    <w:rsid w:val="00A00C4E"/>
    <w:rsid w:val="00A00DE7"/>
    <w:rsid w:val="00A00F1E"/>
    <w:rsid w:val="00A010FD"/>
    <w:rsid w:val="00A01B97"/>
    <w:rsid w:val="00A0281A"/>
    <w:rsid w:val="00A02913"/>
    <w:rsid w:val="00A02FE3"/>
    <w:rsid w:val="00A0339A"/>
    <w:rsid w:val="00A03520"/>
    <w:rsid w:val="00A0390F"/>
    <w:rsid w:val="00A04001"/>
    <w:rsid w:val="00A043B1"/>
    <w:rsid w:val="00A048D2"/>
    <w:rsid w:val="00A04CE7"/>
    <w:rsid w:val="00A04E50"/>
    <w:rsid w:val="00A04F94"/>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1497"/>
    <w:rsid w:val="00A11E66"/>
    <w:rsid w:val="00A126C3"/>
    <w:rsid w:val="00A13CB8"/>
    <w:rsid w:val="00A140BE"/>
    <w:rsid w:val="00A14C06"/>
    <w:rsid w:val="00A14C17"/>
    <w:rsid w:val="00A14D29"/>
    <w:rsid w:val="00A15284"/>
    <w:rsid w:val="00A15495"/>
    <w:rsid w:val="00A1552D"/>
    <w:rsid w:val="00A15EC4"/>
    <w:rsid w:val="00A16002"/>
    <w:rsid w:val="00A1600F"/>
    <w:rsid w:val="00A160BA"/>
    <w:rsid w:val="00A1670F"/>
    <w:rsid w:val="00A16AE0"/>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BFC"/>
    <w:rsid w:val="00A22DC3"/>
    <w:rsid w:val="00A230E2"/>
    <w:rsid w:val="00A236B0"/>
    <w:rsid w:val="00A23B2B"/>
    <w:rsid w:val="00A2459C"/>
    <w:rsid w:val="00A24A49"/>
    <w:rsid w:val="00A2544A"/>
    <w:rsid w:val="00A25DC4"/>
    <w:rsid w:val="00A25FC7"/>
    <w:rsid w:val="00A26148"/>
    <w:rsid w:val="00A26311"/>
    <w:rsid w:val="00A26591"/>
    <w:rsid w:val="00A2661A"/>
    <w:rsid w:val="00A27430"/>
    <w:rsid w:val="00A27866"/>
    <w:rsid w:val="00A27FA7"/>
    <w:rsid w:val="00A3018D"/>
    <w:rsid w:val="00A30219"/>
    <w:rsid w:val="00A30550"/>
    <w:rsid w:val="00A30668"/>
    <w:rsid w:val="00A30F6A"/>
    <w:rsid w:val="00A31489"/>
    <w:rsid w:val="00A31B2E"/>
    <w:rsid w:val="00A31C14"/>
    <w:rsid w:val="00A32443"/>
    <w:rsid w:val="00A3250B"/>
    <w:rsid w:val="00A32BC6"/>
    <w:rsid w:val="00A33113"/>
    <w:rsid w:val="00A3349E"/>
    <w:rsid w:val="00A335A7"/>
    <w:rsid w:val="00A33845"/>
    <w:rsid w:val="00A33B29"/>
    <w:rsid w:val="00A33BAD"/>
    <w:rsid w:val="00A3424F"/>
    <w:rsid w:val="00A3444B"/>
    <w:rsid w:val="00A34669"/>
    <w:rsid w:val="00A3481E"/>
    <w:rsid w:val="00A34A9D"/>
    <w:rsid w:val="00A355AE"/>
    <w:rsid w:val="00A35658"/>
    <w:rsid w:val="00A356D8"/>
    <w:rsid w:val="00A35A2E"/>
    <w:rsid w:val="00A3650C"/>
    <w:rsid w:val="00A3655F"/>
    <w:rsid w:val="00A36745"/>
    <w:rsid w:val="00A3683B"/>
    <w:rsid w:val="00A36845"/>
    <w:rsid w:val="00A368B8"/>
    <w:rsid w:val="00A37153"/>
    <w:rsid w:val="00A37B9E"/>
    <w:rsid w:val="00A40098"/>
    <w:rsid w:val="00A4024A"/>
    <w:rsid w:val="00A4062E"/>
    <w:rsid w:val="00A40A7E"/>
    <w:rsid w:val="00A40D47"/>
    <w:rsid w:val="00A41488"/>
    <w:rsid w:val="00A418DC"/>
    <w:rsid w:val="00A42C68"/>
    <w:rsid w:val="00A42C7C"/>
    <w:rsid w:val="00A43555"/>
    <w:rsid w:val="00A44898"/>
    <w:rsid w:val="00A45A6B"/>
    <w:rsid w:val="00A45D21"/>
    <w:rsid w:val="00A45FA8"/>
    <w:rsid w:val="00A46B76"/>
    <w:rsid w:val="00A47531"/>
    <w:rsid w:val="00A47764"/>
    <w:rsid w:val="00A50F51"/>
    <w:rsid w:val="00A51082"/>
    <w:rsid w:val="00A513EC"/>
    <w:rsid w:val="00A51596"/>
    <w:rsid w:val="00A51DE3"/>
    <w:rsid w:val="00A52558"/>
    <w:rsid w:val="00A52AC9"/>
    <w:rsid w:val="00A52C4D"/>
    <w:rsid w:val="00A53861"/>
    <w:rsid w:val="00A539BD"/>
    <w:rsid w:val="00A54661"/>
    <w:rsid w:val="00A54700"/>
    <w:rsid w:val="00A547C2"/>
    <w:rsid w:val="00A55199"/>
    <w:rsid w:val="00A5555D"/>
    <w:rsid w:val="00A55734"/>
    <w:rsid w:val="00A5657B"/>
    <w:rsid w:val="00A57638"/>
    <w:rsid w:val="00A57D60"/>
    <w:rsid w:val="00A60FAC"/>
    <w:rsid w:val="00A613BA"/>
    <w:rsid w:val="00A617EB"/>
    <w:rsid w:val="00A6190E"/>
    <w:rsid w:val="00A61D05"/>
    <w:rsid w:val="00A61DC8"/>
    <w:rsid w:val="00A61E7C"/>
    <w:rsid w:val="00A625D1"/>
    <w:rsid w:val="00A62C90"/>
    <w:rsid w:val="00A63556"/>
    <w:rsid w:val="00A63774"/>
    <w:rsid w:val="00A63DF5"/>
    <w:rsid w:val="00A641CF"/>
    <w:rsid w:val="00A64285"/>
    <w:rsid w:val="00A64DDC"/>
    <w:rsid w:val="00A64E1F"/>
    <w:rsid w:val="00A6535B"/>
    <w:rsid w:val="00A6575F"/>
    <w:rsid w:val="00A66119"/>
    <w:rsid w:val="00A6621B"/>
    <w:rsid w:val="00A66456"/>
    <w:rsid w:val="00A66549"/>
    <w:rsid w:val="00A669F9"/>
    <w:rsid w:val="00A670B6"/>
    <w:rsid w:val="00A67148"/>
    <w:rsid w:val="00A67886"/>
    <w:rsid w:val="00A67D50"/>
    <w:rsid w:val="00A67F58"/>
    <w:rsid w:val="00A7068A"/>
    <w:rsid w:val="00A7083B"/>
    <w:rsid w:val="00A70ACC"/>
    <w:rsid w:val="00A713F2"/>
    <w:rsid w:val="00A71504"/>
    <w:rsid w:val="00A71D85"/>
    <w:rsid w:val="00A72231"/>
    <w:rsid w:val="00A723E7"/>
    <w:rsid w:val="00A7244B"/>
    <w:rsid w:val="00A72A91"/>
    <w:rsid w:val="00A72BE7"/>
    <w:rsid w:val="00A73126"/>
    <w:rsid w:val="00A73D81"/>
    <w:rsid w:val="00A740AA"/>
    <w:rsid w:val="00A748CD"/>
    <w:rsid w:val="00A74931"/>
    <w:rsid w:val="00A7665D"/>
    <w:rsid w:val="00A77A84"/>
    <w:rsid w:val="00A77C59"/>
    <w:rsid w:val="00A77D00"/>
    <w:rsid w:val="00A80C55"/>
    <w:rsid w:val="00A813E9"/>
    <w:rsid w:val="00A81594"/>
    <w:rsid w:val="00A8215B"/>
    <w:rsid w:val="00A825A6"/>
    <w:rsid w:val="00A82829"/>
    <w:rsid w:val="00A828E4"/>
    <w:rsid w:val="00A835C0"/>
    <w:rsid w:val="00A83919"/>
    <w:rsid w:val="00A83E8E"/>
    <w:rsid w:val="00A84303"/>
    <w:rsid w:val="00A847F3"/>
    <w:rsid w:val="00A8491D"/>
    <w:rsid w:val="00A84D6D"/>
    <w:rsid w:val="00A853A1"/>
    <w:rsid w:val="00A856AD"/>
    <w:rsid w:val="00A8612C"/>
    <w:rsid w:val="00A862FB"/>
    <w:rsid w:val="00A863FB"/>
    <w:rsid w:val="00A868D7"/>
    <w:rsid w:val="00A86B98"/>
    <w:rsid w:val="00A86BE3"/>
    <w:rsid w:val="00A8708C"/>
    <w:rsid w:val="00A87288"/>
    <w:rsid w:val="00A87988"/>
    <w:rsid w:val="00A87B6A"/>
    <w:rsid w:val="00A90435"/>
    <w:rsid w:val="00A904B8"/>
    <w:rsid w:val="00A90A97"/>
    <w:rsid w:val="00A9132E"/>
    <w:rsid w:val="00A91BCA"/>
    <w:rsid w:val="00A92DC6"/>
    <w:rsid w:val="00A9313D"/>
    <w:rsid w:val="00A9317E"/>
    <w:rsid w:val="00A93441"/>
    <w:rsid w:val="00A936AF"/>
    <w:rsid w:val="00A93BCA"/>
    <w:rsid w:val="00A943B3"/>
    <w:rsid w:val="00A9450C"/>
    <w:rsid w:val="00A94910"/>
    <w:rsid w:val="00A94E47"/>
    <w:rsid w:val="00A96544"/>
    <w:rsid w:val="00A9667A"/>
    <w:rsid w:val="00A96BF0"/>
    <w:rsid w:val="00A96FF2"/>
    <w:rsid w:val="00A97C09"/>
    <w:rsid w:val="00AA0547"/>
    <w:rsid w:val="00AA0AEC"/>
    <w:rsid w:val="00AA0EFB"/>
    <w:rsid w:val="00AA1107"/>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646C"/>
    <w:rsid w:val="00AB65DF"/>
    <w:rsid w:val="00AB74EF"/>
    <w:rsid w:val="00AC0546"/>
    <w:rsid w:val="00AC0E7B"/>
    <w:rsid w:val="00AC18F2"/>
    <w:rsid w:val="00AC22FC"/>
    <w:rsid w:val="00AC2A67"/>
    <w:rsid w:val="00AC3230"/>
    <w:rsid w:val="00AC330A"/>
    <w:rsid w:val="00AC3454"/>
    <w:rsid w:val="00AC3DCA"/>
    <w:rsid w:val="00AC410A"/>
    <w:rsid w:val="00AC5307"/>
    <w:rsid w:val="00AC5E98"/>
    <w:rsid w:val="00AC607F"/>
    <w:rsid w:val="00AC6406"/>
    <w:rsid w:val="00AC6784"/>
    <w:rsid w:val="00AC67C8"/>
    <w:rsid w:val="00AC70C4"/>
    <w:rsid w:val="00AC7246"/>
    <w:rsid w:val="00AC78E2"/>
    <w:rsid w:val="00AC7E08"/>
    <w:rsid w:val="00AD0803"/>
    <w:rsid w:val="00AD0A1B"/>
    <w:rsid w:val="00AD0E5C"/>
    <w:rsid w:val="00AD145F"/>
    <w:rsid w:val="00AD166A"/>
    <w:rsid w:val="00AD1846"/>
    <w:rsid w:val="00AD1A0C"/>
    <w:rsid w:val="00AD1FC5"/>
    <w:rsid w:val="00AD2DB8"/>
    <w:rsid w:val="00AD35F1"/>
    <w:rsid w:val="00AD3717"/>
    <w:rsid w:val="00AD373A"/>
    <w:rsid w:val="00AD3898"/>
    <w:rsid w:val="00AD3A2F"/>
    <w:rsid w:val="00AD3AD6"/>
    <w:rsid w:val="00AD54FB"/>
    <w:rsid w:val="00AD57A4"/>
    <w:rsid w:val="00AD648E"/>
    <w:rsid w:val="00AD6B4A"/>
    <w:rsid w:val="00AD6FB5"/>
    <w:rsid w:val="00AD7378"/>
    <w:rsid w:val="00AD7ACB"/>
    <w:rsid w:val="00AE0191"/>
    <w:rsid w:val="00AE05A5"/>
    <w:rsid w:val="00AE083F"/>
    <w:rsid w:val="00AE08B6"/>
    <w:rsid w:val="00AE0BC7"/>
    <w:rsid w:val="00AE1206"/>
    <w:rsid w:val="00AE122C"/>
    <w:rsid w:val="00AE1865"/>
    <w:rsid w:val="00AE2171"/>
    <w:rsid w:val="00AE250F"/>
    <w:rsid w:val="00AE27B1"/>
    <w:rsid w:val="00AE2F9C"/>
    <w:rsid w:val="00AE30DD"/>
    <w:rsid w:val="00AE34D8"/>
    <w:rsid w:val="00AE3D3B"/>
    <w:rsid w:val="00AE3DBD"/>
    <w:rsid w:val="00AE44DD"/>
    <w:rsid w:val="00AE544D"/>
    <w:rsid w:val="00AE5454"/>
    <w:rsid w:val="00AE5CEB"/>
    <w:rsid w:val="00AE6364"/>
    <w:rsid w:val="00AE69F2"/>
    <w:rsid w:val="00AE6B9F"/>
    <w:rsid w:val="00AE71E6"/>
    <w:rsid w:val="00AE7909"/>
    <w:rsid w:val="00AE7EE8"/>
    <w:rsid w:val="00AF093F"/>
    <w:rsid w:val="00AF0B6C"/>
    <w:rsid w:val="00AF145C"/>
    <w:rsid w:val="00AF1775"/>
    <w:rsid w:val="00AF1E07"/>
    <w:rsid w:val="00AF21E4"/>
    <w:rsid w:val="00AF2793"/>
    <w:rsid w:val="00AF28EE"/>
    <w:rsid w:val="00AF2965"/>
    <w:rsid w:val="00AF2FFF"/>
    <w:rsid w:val="00AF3077"/>
    <w:rsid w:val="00AF3698"/>
    <w:rsid w:val="00AF4192"/>
    <w:rsid w:val="00AF41B5"/>
    <w:rsid w:val="00AF45B1"/>
    <w:rsid w:val="00AF4BFD"/>
    <w:rsid w:val="00AF5F38"/>
    <w:rsid w:val="00AF64E5"/>
    <w:rsid w:val="00AF6D5C"/>
    <w:rsid w:val="00AF6FAB"/>
    <w:rsid w:val="00AF7B08"/>
    <w:rsid w:val="00AF7C5D"/>
    <w:rsid w:val="00AF7CCB"/>
    <w:rsid w:val="00B00526"/>
    <w:rsid w:val="00B007B1"/>
    <w:rsid w:val="00B009A4"/>
    <w:rsid w:val="00B00AAB"/>
    <w:rsid w:val="00B011A2"/>
    <w:rsid w:val="00B01CE1"/>
    <w:rsid w:val="00B0229D"/>
    <w:rsid w:val="00B036E1"/>
    <w:rsid w:val="00B0373A"/>
    <w:rsid w:val="00B03AA7"/>
    <w:rsid w:val="00B03B4E"/>
    <w:rsid w:val="00B03C4A"/>
    <w:rsid w:val="00B04086"/>
    <w:rsid w:val="00B0529E"/>
    <w:rsid w:val="00B052C0"/>
    <w:rsid w:val="00B0563B"/>
    <w:rsid w:val="00B05C27"/>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DF3"/>
    <w:rsid w:val="00B128C3"/>
    <w:rsid w:val="00B12E04"/>
    <w:rsid w:val="00B138FC"/>
    <w:rsid w:val="00B13B06"/>
    <w:rsid w:val="00B13D64"/>
    <w:rsid w:val="00B13DD6"/>
    <w:rsid w:val="00B14154"/>
    <w:rsid w:val="00B142EB"/>
    <w:rsid w:val="00B14838"/>
    <w:rsid w:val="00B148EB"/>
    <w:rsid w:val="00B166F1"/>
    <w:rsid w:val="00B16A5A"/>
    <w:rsid w:val="00B16AC4"/>
    <w:rsid w:val="00B1721C"/>
    <w:rsid w:val="00B17467"/>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4D1"/>
    <w:rsid w:val="00B238D1"/>
    <w:rsid w:val="00B23B29"/>
    <w:rsid w:val="00B23CA5"/>
    <w:rsid w:val="00B240E2"/>
    <w:rsid w:val="00B24491"/>
    <w:rsid w:val="00B24587"/>
    <w:rsid w:val="00B25352"/>
    <w:rsid w:val="00B25A3D"/>
    <w:rsid w:val="00B25B94"/>
    <w:rsid w:val="00B2675D"/>
    <w:rsid w:val="00B2684B"/>
    <w:rsid w:val="00B269CC"/>
    <w:rsid w:val="00B272CF"/>
    <w:rsid w:val="00B275C7"/>
    <w:rsid w:val="00B275E3"/>
    <w:rsid w:val="00B2771E"/>
    <w:rsid w:val="00B301D6"/>
    <w:rsid w:val="00B30A8C"/>
    <w:rsid w:val="00B316AA"/>
    <w:rsid w:val="00B31878"/>
    <w:rsid w:val="00B31A5F"/>
    <w:rsid w:val="00B31BC0"/>
    <w:rsid w:val="00B325C7"/>
    <w:rsid w:val="00B326F8"/>
    <w:rsid w:val="00B33066"/>
    <w:rsid w:val="00B3342D"/>
    <w:rsid w:val="00B339E2"/>
    <w:rsid w:val="00B33B1D"/>
    <w:rsid w:val="00B33B4E"/>
    <w:rsid w:val="00B34561"/>
    <w:rsid w:val="00B34E3E"/>
    <w:rsid w:val="00B35223"/>
    <w:rsid w:val="00B35384"/>
    <w:rsid w:val="00B3544C"/>
    <w:rsid w:val="00B35496"/>
    <w:rsid w:val="00B35516"/>
    <w:rsid w:val="00B357AF"/>
    <w:rsid w:val="00B35BED"/>
    <w:rsid w:val="00B35FAF"/>
    <w:rsid w:val="00B35FE1"/>
    <w:rsid w:val="00B36F56"/>
    <w:rsid w:val="00B37077"/>
    <w:rsid w:val="00B373D2"/>
    <w:rsid w:val="00B37B26"/>
    <w:rsid w:val="00B4084F"/>
    <w:rsid w:val="00B40B64"/>
    <w:rsid w:val="00B40FD4"/>
    <w:rsid w:val="00B4163D"/>
    <w:rsid w:val="00B418AA"/>
    <w:rsid w:val="00B41F39"/>
    <w:rsid w:val="00B4229D"/>
    <w:rsid w:val="00B428A4"/>
    <w:rsid w:val="00B42AAA"/>
    <w:rsid w:val="00B42D49"/>
    <w:rsid w:val="00B42DEE"/>
    <w:rsid w:val="00B441E5"/>
    <w:rsid w:val="00B44BB8"/>
    <w:rsid w:val="00B45599"/>
    <w:rsid w:val="00B45AEC"/>
    <w:rsid w:val="00B45D6A"/>
    <w:rsid w:val="00B45EB5"/>
    <w:rsid w:val="00B45F7D"/>
    <w:rsid w:val="00B46654"/>
    <w:rsid w:val="00B46B37"/>
    <w:rsid w:val="00B4725B"/>
    <w:rsid w:val="00B4743C"/>
    <w:rsid w:val="00B47BFB"/>
    <w:rsid w:val="00B500D8"/>
    <w:rsid w:val="00B50FBA"/>
    <w:rsid w:val="00B516B8"/>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8F9"/>
    <w:rsid w:val="00B603F1"/>
    <w:rsid w:val="00B60C63"/>
    <w:rsid w:val="00B6205E"/>
    <w:rsid w:val="00B6233E"/>
    <w:rsid w:val="00B6309B"/>
    <w:rsid w:val="00B63487"/>
    <w:rsid w:val="00B635CE"/>
    <w:rsid w:val="00B64008"/>
    <w:rsid w:val="00B65134"/>
    <w:rsid w:val="00B6536F"/>
    <w:rsid w:val="00B6580B"/>
    <w:rsid w:val="00B65E83"/>
    <w:rsid w:val="00B66076"/>
    <w:rsid w:val="00B66441"/>
    <w:rsid w:val="00B6669E"/>
    <w:rsid w:val="00B6688C"/>
    <w:rsid w:val="00B67CC7"/>
    <w:rsid w:val="00B701AA"/>
    <w:rsid w:val="00B704B3"/>
    <w:rsid w:val="00B71351"/>
    <w:rsid w:val="00B71687"/>
    <w:rsid w:val="00B71A22"/>
    <w:rsid w:val="00B72049"/>
    <w:rsid w:val="00B72B94"/>
    <w:rsid w:val="00B73309"/>
    <w:rsid w:val="00B7381E"/>
    <w:rsid w:val="00B73BB8"/>
    <w:rsid w:val="00B7442F"/>
    <w:rsid w:val="00B7470E"/>
    <w:rsid w:val="00B74837"/>
    <w:rsid w:val="00B74BDE"/>
    <w:rsid w:val="00B752AD"/>
    <w:rsid w:val="00B754D7"/>
    <w:rsid w:val="00B756DD"/>
    <w:rsid w:val="00B757FF"/>
    <w:rsid w:val="00B75829"/>
    <w:rsid w:val="00B759BF"/>
    <w:rsid w:val="00B75BC8"/>
    <w:rsid w:val="00B75F14"/>
    <w:rsid w:val="00B75FAB"/>
    <w:rsid w:val="00B76442"/>
    <w:rsid w:val="00B767A9"/>
    <w:rsid w:val="00B7697C"/>
    <w:rsid w:val="00B77158"/>
    <w:rsid w:val="00B777CB"/>
    <w:rsid w:val="00B80308"/>
    <w:rsid w:val="00B803A5"/>
    <w:rsid w:val="00B804A0"/>
    <w:rsid w:val="00B80AD5"/>
    <w:rsid w:val="00B80D78"/>
    <w:rsid w:val="00B81431"/>
    <w:rsid w:val="00B81690"/>
    <w:rsid w:val="00B81CA0"/>
    <w:rsid w:val="00B81D59"/>
    <w:rsid w:val="00B8225D"/>
    <w:rsid w:val="00B8250E"/>
    <w:rsid w:val="00B82B9C"/>
    <w:rsid w:val="00B82ECC"/>
    <w:rsid w:val="00B8353F"/>
    <w:rsid w:val="00B838A8"/>
    <w:rsid w:val="00B84285"/>
    <w:rsid w:val="00B842E2"/>
    <w:rsid w:val="00B8476B"/>
    <w:rsid w:val="00B8479C"/>
    <w:rsid w:val="00B848CB"/>
    <w:rsid w:val="00B85521"/>
    <w:rsid w:val="00B866F5"/>
    <w:rsid w:val="00B86F42"/>
    <w:rsid w:val="00B875E6"/>
    <w:rsid w:val="00B8760D"/>
    <w:rsid w:val="00B87B3B"/>
    <w:rsid w:val="00B9054B"/>
    <w:rsid w:val="00B9138A"/>
    <w:rsid w:val="00B917EC"/>
    <w:rsid w:val="00B91B61"/>
    <w:rsid w:val="00B92744"/>
    <w:rsid w:val="00B92A62"/>
    <w:rsid w:val="00B92D73"/>
    <w:rsid w:val="00B94640"/>
    <w:rsid w:val="00B95400"/>
    <w:rsid w:val="00B95789"/>
    <w:rsid w:val="00B97659"/>
    <w:rsid w:val="00B97F19"/>
    <w:rsid w:val="00BA0C9B"/>
    <w:rsid w:val="00BA14C2"/>
    <w:rsid w:val="00BA1519"/>
    <w:rsid w:val="00BA1DAF"/>
    <w:rsid w:val="00BA256E"/>
    <w:rsid w:val="00BA3019"/>
    <w:rsid w:val="00BA346E"/>
    <w:rsid w:val="00BA35A2"/>
    <w:rsid w:val="00BA397E"/>
    <w:rsid w:val="00BA3B4C"/>
    <w:rsid w:val="00BA3C2A"/>
    <w:rsid w:val="00BA3C3C"/>
    <w:rsid w:val="00BA4298"/>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D32"/>
    <w:rsid w:val="00BB0418"/>
    <w:rsid w:val="00BB0B1D"/>
    <w:rsid w:val="00BB0DAB"/>
    <w:rsid w:val="00BB0E39"/>
    <w:rsid w:val="00BB10B6"/>
    <w:rsid w:val="00BB1DCB"/>
    <w:rsid w:val="00BB21F7"/>
    <w:rsid w:val="00BB231D"/>
    <w:rsid w:val="00BB236B"/>
    <w:rsid w:val="00BB263D"/>
    <w:rsid w:val="00BB311B"/>
    <w:rsid w:val="00BB318D"/>
    <w:rsid w:val="00BB32F2"/>
    <w:rsid w:val="00BB3ACB"/>
    <w:rsid w:val="00BB3F13"/>
    <w:rsid w:val="00BB46AD"/>
    <w:rsid w:val="00BB4993"/>
    <w:rsid w:val="00BB4BAB"/>
    <w:rsid w:val="00BB4BE4"/>
    <w:rsid w:val="00BB50A6"/>
    <w:rsid w:val="00BB57AE"/>
    <w:rsid w:val="00BB58B7"/>
    <w:rsid w:val="00BB5F5F"/>
    <w:rsid w:val="00BB5F66"/>
    <w:rsid w:val="00BB671D"/>
    <w:rsid w:val="00BB6C1E"/>
    <w:rsid w:val="00BB6D7D"/>
    <w:rsid w:val="00BB6E39"/>
    <w:rsid w:val="00BB7237"/>
    <w:rsid w:val="00BB7573"/>
    <w:rsid w:val="00BB7A43"/>
    <w:rsid w:val="00BB7E54"/>
    <w:rsid w:val="00BC0715"/>
    <w:rsid w:val="00BC0C2C"/>
    <w:rsid w:val="00BC0C68"/>
    <w:rsid w:val="00BC10A2"/>
    <w:rsid w:val="00BC1DED"/>
    <w:rsid w:val="00BC1E68"/>
    <w:rsid w:val="00BC2F5E"/>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F12"/>
    <w:rsid w:val="00BC7566"/>
    <w:rsid w:val="00BD0741"/>
    <w:rsid w:val="00BD089E"/>
    <w:rsid w:val="00BD08BE"/>
    <w:rsid w:val="00BD0E6F"/>
    <w:rsid w:val="00BD1422"/>
    <w:rsid w:val="00BD180C"/>
    <w:rsid w:val="00BD18F0"/>
    <w:rsid w:val="00BD2500"/>
    <w:rsid w:val="00BD2C78"/>
    <w:rsid w:val="00BD2F65"/>
    <w:rsid w:val="00BD3D56"/>
    <w:rsid w:val="00BD4549"/>
    <w:rsid w:val="00BD4A06"/>
    <w:rsid w:val="00BD4BE4"/>
    <w:rsid w:val="00BD4C57"/>
    <w:rsid w:val="00BD515D"/>
    <w:rsid w:val="00BD5609"/>
    <w:rsid w:val="00BD6017"/>
    <w:rsid w:val="00BD6314"/>
    <w:rsid w:val="00BD71AC"/>
    <w:rsid w:val="00BD79CF"/>
    <w:rsid w:val="00BD7E04"/>
    <w:rsid w:val="00BE0BE6"/>
    <w:rsid w:val="00BE11A0"/>
    <w:rsid w:val="00BE1DCE"/>
    <w:rsid w:val="00BE21EA"/>
    <w:rsid w:val="00BE24E5"/>
    <w:rsid w:val="00BE2655"/>
    <w:rsid w:val="00BE2C95"/>
    <w:rsid w:val="00BE3841"/>
    <w:rsid w:val="00BE42FA"/>
    <w:rsid w:val="00BE43D5"/>
    <w:rsid w:val="00BE5205"/>
    <w:rsid w:val="00BE57B4"/>
    <w:rsid w:val="00BE5DCF"/>
    <w:rsid w:val="00BE6AB0"/>
    <w:rsid w:val="00BE6D72"/>
    <w:rsid w:val="00BE72D1"/>
    <w:rsid w:val="00BE75A2"/>
    <w:rsid w:val="00BE7893"/>
    <w:rsid w:val="00BE7ABD"/>
    <w:rsid w:val="00BE7D1E"/>
    <w:rsid w:val="00BF03FA"/>
    <w:rsid w:val="00BF0494"/>
    <w:rsid w:val="00BF0AF9"/>
    <w:rsid w:val="00BF1128"/>
    <w:rsid w:val="00BF1644"/>
    <w:rsid w:val="00BF18E7"/>
    <w:rsid w:val="00BF1C89"/>
    <w:rsid w:val="00BF1F30"/>
    <w:rsid w:val="00BF21A0"/>
    <w:rsid w:val="00BF2467"/>
    <w:rsid w:val="00BF26CE"/>
    <w:rsid w:val="00BF2D6C"/>
    <w:rsid w:val="00BF32A8"/>
    <w:rsid w:val="00BF38CA"/>
    <w:rsid w:val="00BF3B7C"/>
    <w:rsid w:val="00BF3F1A"/>
    <w:rsid w:val="00BF4203"/>
    <w:rsid w:val="00BF425D"/>
    <w:rsid w:val="00BF452C"/>
    <w:rsid w:val="00BF46E4"/>
    <w:rsid w:val="00BF4DF2"/>
    <w:rsid w:val="00BF5288"/>
    <w:rsid w:val="00BF545D"/>
    <w:rsid w:val="00BF578A"/>
    <w:rsid w:val="00BF60EA"/>
    <w:rsid w:val="00BF6B14"/>
    <w:rsid w:val="00BF7198"/>
    <w:rsid w:val="00BF721B"/>
    <w:rsid w:val="00BF7650"/>
    <w:rsid w:val="00BF7F4E"/>
    <w:rsid w:val="00C012F9"/>
    <w:rsid w:val="00C01369"/>
    <w:rsid w:val="00C01647"/>
    <w:rsid w:val="00C017A4"/>
    <w:rsid w:val="00C028E1"/>
    <w:rsid w:val="00C02A49"/>
    <w:rsid w:val="00C030A0"/>
    <w:rsid w:val="00C0329B"/>
    <w:rsid w:val="00C037F7"/>
    <w:rsid w:val="00C0399C"/>
    <w:rsid w:val="00C04199"/>
    <w:rsid w:val="00C043EF"/>
    <w:rsid w:val="00C04671"/>
    <w:rsid w:val="00C046D2"/>
    <w:rsid w:val="00C04815"/>
    <w:rsid w:val="00C0485C"/>
    <w:rsid w:val="00C04EBB"/>
    <w:rsid w:val="00C05175"/>
    <w:rsid w:val="00C052E3"/>
    <w:rsid w:val="00C052E8"/>
    <w:rsid w:val="00C05A89"/>
    <w:rsid w:val="00C05F8C"/>
    <w:rsid w:val="00C06B1F"/>
    <w:rsid w:val="00C07A91"/>
    <w:rsid w:val="00C100F1"/>
    <w:rsid w:val="00C10A77"/>
    <w:rsid w:val="00C116BC"/>
    <w:rsid w:val="00C1177F"/>
    <w:rsid w:val="00C11E1E"/>
    <w:rsid w:val="00C12139"/>
    <w:rsid w:val="00C12A46"/>
    <w:rsid w:val="00C133A1"/>
    <w:rsid w:val="00C14552"/>
    <w:rsid w:val="00C15F67"/>
    <w:rsid w:val="00C160C4"/>
    <w:rsid w:val="00C16776"/>
    <w:rsid w:val="00C16812"/>
    <w:rsid w:val="00C170F9"/>
    <w:rsid w:val="00C171A0"/>
    <w:rsid w:val="00C17A02"/>
    <w:rsid w:val="00C17F60"/>
    <w:rsid w:val="00C2050C"/>
    <w:rsid w:val="00C20554"/>
    <w:rsid w:val="00C2064D"/>
    <w:rsid w:val="00C2075F"/>
    <w:rsid w:val="00C209AD"/>
    <w:rsid w:val="00C217A7"/>
    <w:rsid w:val="00C21B9C"/>
    <w:rsid w:val="00C222F6"/>
    <w:rsid w:val="00C23259"/>
    <w:rsid w:val="00C23341"/>
    <w:rsid w:val="00C23A4D"/>
    <w:rsid w:val="00C23BB2"/>
    <w:rsid w:val="00C2409E"/>
    <w:rsid w:val="00C249E2"/>
    <w:rsid w:val="00C254A0"/>
    <w:rsid w:val="00C25649"/>
    <w:rsid w:val="00C25D5E"/>
    <w:rsid w:val="00C26658"/>
    <w:rsid w:val="00C26BBC"/>
    <w:rsid w:val="00C277FD"/>
    <w:rsid w:val="00C30094"/>
    <w:rsid w:val="00C30986"/>
    <w:rsid w:val="00C30D2C"/>
    <w:rsid w:val="00C31A19"/>
    <w:rsid w:val="00C32379"/>
    <w:rsid w:val="00C3249F"/>
    <w:rsid w:val="00C32605"/>
    <w:rsid w:val="00C32FF2"/>
    <w:rsid w:val="00C3365B"/>
    <w:rsid w:val="00C338B0"/>
    <w:rsid w:val="00C33A69"/>
    <w:rsid w:val="00C33EA2"/>
    <w:rsid w:val="00C33FC8"/>
    <w:rsid w:val="00C340B6"/>
    <w:rsid w:val="00C340C6"/>
    <w:rsid w:val="00C343D0"/>
    <w:rsid w:val="00C3473A"/>
    <w:rsid w:val="00C34A64"/>
    <w:rsid w:val="00C34D59"/>
    <w:rsid w:val="00C34DA9"/>
    <w:rsid w:val="00C34FEE"/>
    <w:rsid w:val="00C35994"/>
    <w:rsid w:val="00C359B1"/>
    <w:rsid w:val="00C35BA6"/>
    <w:rsid w:val="00C35D31"/>
    <w:rsid w:val="00C36B7D"/>
    <w:rsid w:val="00C376D4"/>
    <w:rsid w:val="00C37AE6"/>
    <w:rsid w:val="00C40781"/>
    <w:rsid w:val="00C40CB7"/>
    <w:rsid w:val="00C41155"/>
    <w:rsid w:val="00C41701"/>
    <w:rsid w:val="00C4178B"/>
    <w:rsid w:val="00C41952"/>
    <w:rsid w:val="00C41DD7"/>
    <w:rsid w:val="00C420F7"/>
    <w:rsid w:val="00C42C84"/>
    <w:rsid w:val="00C42D23"/>
    <w:rsid w:val="00C42D36"/>
    <w:rsid w:val="00C42D48"/>
    <w:rsid w:val="00C42DDF"/>
    <w:rsid w:val="00C43277"/>
    <w:rsid w:val="00C43621"/>
    <w:rsid w:val="00C4367A"/>
    <w:rsid w:val="00C43AA6"/>
    <w:rsid w:val="00C43CA0"/>
    <w:rsid w:val="00C443F2"/>
    <w:rsid w:val="00C4457A"/>
    <w:rsid w:val="00C44B4F"/>
    <w:rsid w:val="00C44CE6"/>
    <w:rsid w:val="00C44F96"/>
    <w:rsid w:val="00C450DA"/>
    <w:rsid w:val="00C45817"/>
    <w:rsid w:val="00C45845"/>
    <w:rsid w:val="00C45BDF"/>
    <w:rsid w:val="00C4656C"/>
    <w:rsid w:val="00C46771"/>
    <w:rsid w:val="00C47153"/>
    <w:rsid w:val="00C4759D"/>
    <w:rsid w:val="00C47846"/>
    <w:rsid w:val="00C47A6F"/>
    <w:rsid w:val="00C47E89"/>
    <w:rsid w:val="00C5089C"/>
    <w:rsid w:val="00C509B3"/>
    <w:rsid w:val="00C51370"/>
    <w:rsid w:val="00C5202F"/>
    <w:rsid w:val="00C521C0"/>
    <w:rsid w:val="00C52335"/>
    <w:rsid w:val="00C52337"/>
    <w:rsid w:val="00C52500"/>
    <w:rsid w:val="00C52C67"/>
    <w:rsid w:val="00C52E53"/>
    <w:rsid w:val="00C532FE"/>
    <w:rsid w:val="00C53750"/>
    <w:rsid w:val="00C53789"/>
    <w:rsid w:val="00C537E9"/>
    <w:rsid w:val="00C537F7"/>
    <w:rsid w:val="00C5385F"/>
    <w:rsid w:val="00C53E85"/>
    <w:rsid w:val="00C53EAF"/>
    <w:rsid w:val="00C53FBA"/>
    <w:rsid w:val="00C54711"/>
    <w:rsid w:val="00C548A1"/>
    <w:rsid w:val="00C55A7F"/>
    <w:rsid w:val="00C55B6F"/>
    <w:rsid w:val="00C5604B"/>
    <w:rsid w:val="00C56181"/>
    <w:rsid w:val="00C5624B"/>
    <w:rsid w:val="00C56A2A"/>
    <w:rsid w:val="00C5730D"/>
    <w:rsid w:val="00C576CD"/>
    <w:rsid w:val="00C577A9"/>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AD6"/>
    <w:rsid w:val="00C67770"/>
    <w:rsid w:val="00C67A56"/>
    <w:rsid w:val="00C67E5B"/>
    <w:rsid w:val="00C7034B"/>
    <w:rsid w:val="00C70A2C"/>
    <w:rsid w:val="00C71C91"/>
    <w:rsid w:val="00C71E72"/>
    <w:rsid w:val="00C7225F"/>
    <w:rsid w:val="00C7278E"/>
    <w:rsid w:val="00C72DA5"/>
    <w:rsid w:val="00C7304B"/>
    <w:rsid w:val="00C732F5"/>
    <w:rsid w:val="00C73663"/>
    <w:rsid w:val="00C736A4"/>
    <w:rsid w:val="00C73C50"/>
    <w:rsid w:val="00C74143"/>
    <w:rsid w:val="00C74BB5"/>
    <w:rsid w:val="00C74DE9"/>
    <w:rsid w:val="00C7503A"/>
    <w:rsid w:val="00C752A7"/>
    <w:rsid w:val="00C75401"/>
    <w:rsid w:val="00C75D48"/>
    <w:rsid w:val="00C75FA4"/>
    <w:rsid w:val="00C77462"/>
    <w:rsid w:val="00C775DC"/>
    <w:rsid w:val="00C776DB"/>
    <w:rsid w:val="00C77813"/>
    <w:rsid w:val="00C77E44"/>
    <w:rsid w:val="00C8005A"/>
    <w:rsid w:val="00C80640"/>
    <w:rsid w:val="00C80643"/>
    <w:rsid w:val="00C80DBE"/>
    <w:rsid w:val="00C81329"/>
    <w:rsid w:val="00C81882"/>
    <w:rsid w:val="00C81AE2"/>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E0C"/>
    <w:rsid w:val="00C901FF"/>
    <w:rsid w:val="00C90975"/>
    <w:rsid w:val="00C90A4F"/>
    <w:rsid w:val="00C90D1E"/>
    <w:rsid w:val="00C90E4B"/>
    <w:rsid w:val="00C911BB"/>
    <w:rsid w:val="00C91706"/>
    <w:rsid w:val="00C91777"/>
    <w:rsid w:val="00C91A12"/>
    <w:rsid w:val="00C91BB9"/>
    <w:rsid w:val="00C92AE3"/>
    <w:rsid w:val="00C92CCB"/>
    <w:rsid w:val="00C92D01"/>
    <w:rsid w:val="00C92E27"/>
    <w:rsid w:val="00C92ED4"/>
    <w:rsid w:val="00C9342A"/>
    <w:rsid w:val="00C937BB"/>
    <w:rsid w:val="00C93AE1"/>
    <w:rsid w:val="00C941FB"/>
    <w:rsid w:val="00C9463A"/>
    <w:rsid w:val="00C947D7"/>
    <w:rsid w:val="00C94B08"/>
    <w:rsid w:val="00C950B6"/>
    <w:rsid w:val="00C9517E"/>
    <w:rsid w:val="00C9585D"/>
    <w:rsid w:val="00C95A39"/>
    <w:rsid w:val="00C95D0E"/>
    <w:rsid w:val="00C960C7"/>
    <w:rsid w:val="00C966FF"/>
    <w:rsid w:val="00C96BB7"/>
    <w:rsid w:val="00C971E2"/>
    <w:rsid w:val="00C97369"/>
    <w:rsid w:val="00C973C7"/>
    <w:rsid w:val="00C976CC"/>
    <w:rsid w:val="00C9774F"/>
    <w:rsid w:val="00C979D0"/>
    <w:rsid w:val="00C97A36"/>
    <w:rsid w:val="00CA007C"/>
    <w:rsid w:val="00CA143C"/>
    <w:rsid w:val="00CA144C"/>
    <w:rsid w:val="00CA1A72"/>
    <w:rsid w:val="00CA1DBB"/>
    <w:rsid w:val="00CA2022"/>
    <w:rsid w:val="00CA276C"/>
    <w:rsid w:val="00CA2BB3"/>
    <w:rsid w:val="00CA3510"/>
    <w:rsid w:val="00CA363F"/>
    <w:rsid w:val="00CA36B1"/>
    <w:rsid w:val="00CA3A6C"/>
    <w:rsid w:val="00CA3D2D"/>
    <w:rsid w:val="00CA4311"/>
    <w:rsid w:val="00CA4615"/>
    <w:rsid w:val="00CA59F6"/>
    <w:rsid w:val="00CA5DEC"/>
    <w:rsid w:val="00CA67D5"/>
    <w:rsid w:val="00CA6B22"/>
    <w:rsid w:val="00CA704D"/>
    <w:rsid w:val="00CA7087"/>
    <w:rsid w:val="00CA7A7C"/>
    <w:rsid w:val="00CA7CFF"/>
    <w:rsid w:val="00CB081B"/>
    <w:rsid w:val="00CB08A5"/>
    <w:rsid w:val="00CB0AB8"/>
    <w:rsid w:val="00CB0D1C"/>
    <w:rsid w:val="00CB11AA"/>
    <w:rsid w:val="00CB14FA"/>
    <w:rsid w:val="00CB155A"/>
    <w:rsid w:val="00CB1C59"/>
    <w:rsid w:val="00CB264F"/>
    <w:rsid w:val="00CB2888"/>
    <w:rsid w:val="00CB2B24"/>
    <w:rsid w:val="00CB31B3"/>
    <w:rsid w:val="00CB33CB"/>
    <w:rsid w:val="00CB4121"/>
    <w:rsid w:val="00CB42F7"/>
    <w:rsid w:val="00CB4562"/>
    <w:rsid w:val="00CB4686"/>
    <w:rsid w:val="00CB550B"/>
    <w:rsid w:val="00CB564A"/>
    <w:rsid w:val="00CB5EE5"/>
    <w:rsid w:val="00CB5F55"/>
    <w:rsid w:val="00CB6A3D"/>
    <w:rsid w:val="00CB6DBE"/>
    <w:rsid w:val="00CB727F"/>
    <w:rsid w:val="00CB7446"/>
    <w:rsid w:val="00CB7665"/>
    <w:rsid w:val="00CB79BB"/>
    <w:rsid w:val="00CC01A2"/>
    <w:rsid w:val="00CC01D5"/>
    <w:rsid w:val="00CC044D"/>
    <w:rsid w:val="00CC11FB"/>
    <w:rsid w:val="00CC1937"/>
    <w:rsid w:val="00CC1E68"/>
    <w:rsid w:val="00CC1FC5"/>
    <w:rsid w:val="00CC27C5"/>
    <w:rsid w:val="00CC2C59"/>
    <w:rsid w:val="00CC437E"/>
    <w:rsid w:val="00CC4765"/>
    <w:rsid w:val="00CC48DF"/>
    <w:rsid w:val="00CC4BE1"/>
    <w:rsid w:val="00CC4D81"/>
    <w:rsid w:val="00CC540A"/>
    <w:rsid w:val="00CC55B9"/>
    <w:rsid w:val="00CC5784"/>
    <w:rsid w:val="00CC5948"/>
    <w:rsid w:val="00CC5A43"/>
    <w:rsid w:val="00CC5DD7"/>
    <w:rsid w:val="00CC5F21"/>
    <w:rsid w:val="00CC6422"/>
    <w:rsid w:val="00CC645A"/>
    <w:rsid w:val="00CC6799"/>
    <w:rsid w:val="00CC69F2"/>
    <w:rsid w:val="00CC71C9"/>
    <w:rsid w:val="00CC77DD"/>
    <w:rsid w:val="00CC7983"/>
    <w:rsid w:val="00CC7C99"/>
    <w:rsid w:val="00CC7D9C"/>
    <w:rsid w:val="00CD0899"/>
    <w:rsid w:val="00CD0A21"/>
    <w:rsid w:val="00CD0F5A"/>
    <w:rsid w:val="00CD11B9"/>
    <w:rsid w:val="00CD11FF"/>
    <w:rsid w:val="00CD18FE"/>
    <w:rsid w:val="00CD1A27"/>
    <w:rsid w:val="00CD1E7E"/>
    <w:rsid w:val="00CD2480"/>
    <w:rsid w:val="00CD2AB9"/>
    <w:rsid w:val="00CD3793"/>
    <w:rsid w:val="00CD3CEC"/>
    <w:rsid w:val="00CD4513"/>
    <w:rsid w:val="00CD4EA6"/>
    <w:rsid w:val="00CD4EDD"/>
    <w:rsid w:val="00CD5221"/>
    <w:rsid w:val="00CD5333"/>
    <w:rsid w:val="00CD5359"/>
    <w:rsid w:val="00CD56EB"/>
    <w:rsid w:val="00CD5FDF"/>
    <w:rsid w:val="00CD6178"/>
    <w:rsid w:val="00CD61F4"/>
    <w:rsid w:val="00CD64D0"/>
    <w:rsid w:val="00CD6B79"/>
    <w:rsid w:val="00CD6C01"/>
    <w:rsid w:val="00CD6C92"/>
    <w:rsid w:val="00CD70F5"/>
    <w:rsid w:val="00CD780F"/>
    <w:rsid w:val="00CD7FE2"/>
    <w:rsid w:val="00CE0334"/>
    <w:rsid w:val="00CE0C6F"/>
    <w:rsid w:val="00CE1B3E"/>
    <w:rsid w:val="00CE21BE"/>
    <w:rsid w:val="00CE23B2"/>
    <w:rsid w:val="00CE264A"/>
    <w:rsid w:val="00CE34F2"/>
    <w:rsid w:val="00CE3A3E"/>
    <w:rsid w:val="00CE3E06"/>
    <w:rsid w:val="00CE4213"/>
    <w:rsid w:val="00CE4685"/>
    <w:rsid w:val="00CE494C"/>
    <w:rsid w:val="00CE4951"/>
    <w:rsid w:val="00CE4D4B"/>
    <w:rsid w:val="00CE4DF2"/>
    <w:rsid w:val="00CE5159"/>
    <w:rsid w:val="00CE51AF"/>
    <w:rsid w:val="00CE5ABB"/>
    <w:rsid w:val="00CE6803"/>
    <w:rsid w:val="00CE6EE9"/>
    <w:rsid w:val="00CE70D8"/>
    <w:rsid w:val="00CE716C"/>
    <w:rsid w:val="00CE7199"/>
    <w:rsid w:val="00CE7314"/>
    <w:rsid w:val="00CE7B15"/>
    <w:rsid w:val="00CE7F85"/>
    <w:rsid w:val="00CF0CA6"/>
    <w:rsid w:val="00CF0E45"/>
    <w:rsid w:val="00CF1614"/>
    <w:rsid w:val="00CF19A9"/>
    <w:rsid w:val="00CF249A"/>
    <w:rsid w:val="00CF24F0"/>
    <w:rsid w:val="00CF2D7B"/>
    <w:rsid w:val="00CF3532"/>
    <w:rsid w:val="00CF38B8"/>
    <w:rsid w:val="00CF3DA5"/>
    <w:rsid w:val="00CF3DD8"/>
    <w:rsid w:val="00CF4467"/>
    <w:rsid w:val="00CF4B8E"/>
    <w:rsid w:val="00CF505C"/>
    <w:rsid w:val="00CF53CE"/>
    <w:rsid w:val="00CF586C"/>
    <w:rsid w:val="00CF5884"/>
    <w:rsid w:val="00CF5A23"/>
    <w:rsid w:val="00CF612F"/>
    <w:rsid w:val="00CF61A4"/>
    <w:rsid w:val="00CF64AD"/>
    <w:rsid w:val="00CF668F"/>
    <w:rsid w:val="00CF6923"/>
    <w:rsid w:val="00CF7946"/>
    <w:rsid w:val="00CF7DE5"/>
    <w:rsid w:val="00D0039B"/>
    <w:rsid w:val="00D00B05"/>
    <w:rsid w:val="00D00CED"/>
    <w:rsid w:val="00D00F5C"/>
    <w:rsid w:val="00D01163"/>
    <w:rsid w:val="00D0159B"/>
    <w:rsid w:val="00D01855"/>
    <w:rsid w:val="00D01EB6"/>
    <w:rsid w:val="00D023F8"/>
    <w:rsid w:val="00D0258A"/>
    <w:rsid w:val="00D027BA"/>
    <w:rsid w:val="00D02DDD"/>
    <w:rsid w:val="00D030AC"/>
    <w:rsid w:val="00D03AF5"/>
    <w:rsid w:val="00D040F5"/>
    <w:rsid w:val="00D04696"/>
    <w:rsid w:val="00D04ABE"/>
    <w:rsid w:val="00D04B97"/>
    <w:rsid w:val="00D05558"/>
    <w:rsid w:val="00D05651"/>
    <w:rsid w:val="00D05A17"/>
    <w:rsid w:val="00D060CE"/>
    <w:rsid w:val="00D0615E"/>
    <w:rsid w:val="00D0616F"/>
    <w:rsid w:val="00D07665"/>
    <w:rsid w:val="00D077F1"/>
    <w:rsid w:val="00D07C94"/>
    <w:rsid w:val="00D1096E"/>
    <w:rsid w:val="00D10CA6"/>
    <w:rsid w:val="00D10CC1"/>
    <w:rsid w:val="00D11508"/>
    <w:rsid w:val="00D11CF7"/>
    <w:rsid w:val="00D121D1"/>
    <w:rsid w:val="00D1258C"/>
    <w:rsid w:val="00D12ACB"/>
    <w:rsid w:val="00D142F0"/>
    <w:rsid w:val="00D14400"/>
    <w:rsid w:val="00D1469B"/>
    <w:rsid w:val="00D15791"/>
    <w:rsid w:val="00D15D42"/>
    <w:rsid w:val="00D1638A"/>
    <w:rsid w:val="00D16A41"/>
    <w:rsid w:val="00D176C8"/>
    <w:rsid w:val="00D17C6D"/>
    <w:rsid w:val="00D19842"/>
    <w:rsid w:val="00D20BEA"/>
    <w:rsid w:val="00D2197E"/>
    <w:rsid w:val="00D22090"/>
    <w:rsid w:val="00D2237A"/>
    <w:rsid w:val="00D22E0B"/>
    <w:rsid w:val="00D23400"/>
    <w:rsid w:val="00D237FB"/>
    <w:rsid w:val="00D23B67"/>
    <w:rsid w:val="00D23D35"/>
    <w:rsid w:val="00D24475"/>
    <w:rsid w:val="00D24550"/>
    <w:rsid w:val="00D2464A"/>
    <w:rsid w:val="00D247A2"/>
    <w:rsid w:val="00D24DC4"/>
    <w:rsid w:val="00D24ED5"/>
    <w:rsid w:val="00D25482"/>
    <w:rsid w:val="00D2556A"/>
    <w:rsid w:val="00D255B2"/>
    <w:rsid w:val="00D2642E"/>
    <w:rsid w:val="00D26714"/>
    <w:rsid w:val="00D268AD"/>
    <w:rsid w:val="00D26C32"/>
    <w:rsid w:val="00D27324"/>
    <w:rsid w:val="00D278C7"/>
    <w:rsid w:val="00D27DFB"/>
    <w:rsid w:val="00D304C1"/>
    <w:rsid w:val="00D30799"/>
    <w:rsid w:val="00D30ACC"/>
    <w:rsid w:val="00D311DA"/>
    <w:rsid w:val="00D31A32"/>
    <w:rsid w:val="00D31DEB"/>
    <w:rsid w:val="00D32278"/>
    <w:rsid w:val="00D32654"/>
    <w:rsid w:val="00D32882"/>
    <w:rsid w:val="00D32987"/>
    <w:rsid w:val="00D3346C"/>
    <w:rsid w:val="00D33523"/>
    <w:rsid w:val="00D33AE4"/>
    <w:rsid w:val="00D34137"/>
    <w:rsid w:val="00D3469B"/>
    <w:rsid w:val="00D34DB5"/>
    <w:rsid w:val="00D354CB"/>
    <w:rsid w:val="00D35714"/>
    <w:rsid w:val="00D35D93"/>
    <w:rsid w:val="00D35E77"/>
    <w:rsid w:val="00D3616D"/>
    <w:rsid w:val="00D366FE"/>
    <w:rsid w:val="00D37A8B"/>
    <w:rsid w:val="00D40554"/>
    <w:rsid w:val="00D40FC0"/>
    <w:rsid w:val="00D41230"/>
    <w:rsid w:val="00D41542"/>
    <w:rsid w:val="00D41D4D"/>
    <w:rsid w:val="00D41E93"/>
    <w:rsid w:val="00D4275C"/>
    <w:rsid w:val="00D43676"/>
    <w:rsid w:val="00D437A1"/>
    <w:rsid w:val="00D438C4"/>
    <w:rsid w:val="00D43AEC"/>
    <w:rsid w:val="00D43D88"/>
    <w:rsid w:val="00D43F1E"/>
    <w:rsid w:val="00D43FB7"/>
    <w:rsid w:val="00D44030"/>
    <w:rsid w:val="00D45395"/>
    <w:rsid w:val="00D45BF6"/>
    <w:rsid w:val="00D45CC2"/>
    <w:rsid w:val="00D46079"/>
    <w:rsid w:val="00D47CAA"/>
    <w:rsid w:val="00D505FE"/>
    <w:rsid w:val="00D506CC"/>
    <w:rsid w:val="00D50705"/>
    <w:rsid w:val="00D50722"/>
    <w:rsid w:val="00D509F3"/>
    <w:rsid w:val="00D50EEE"/>
    <w:rsid w:val="00D519AA"/>
    <w:rsid w:val="00D51B72"/>
    <w:rsid w:val="00D51EB0"/>
    <w:rsid w:val="00D52DBD"/>
    <w:rsid w:val="00D52F4F"/>
    <w:rsid w:val="00D53356"/>
    <w:rsid w:val="00D53C1D"/>
    <w:rsid w:val="00D53EDA"/>
    <w:rsid w:val="00D547BA"/>
    <w:rsid w:val="00D54A0D"/>
    <w:rsid w:val="00D54C39"/>
    <w:rsid w:val="00D5534C"/>
    <w:rsid w:val="00D55C2A"/>
    <w:rsid w:val="00D56043"/>
    <w:rsid w:val="00D563DA"/>
    <w:rsid w:val="00D563EA"/>
    <w:rsid w:val="00D566F8"/>
    <w:rsid w:val="00D56A4C"/>
    <w:rsid w:val="00D56E03"/>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481B"/>
    <w:rsid w:val="00D6483A"/>
    <w:rsid w:val="00D64B95"/>
    <w:rsid w:val="00D64BB2"/>
    <w:rsid w:val="00D64E1F"/>
    <w:rsid w:val="00D6537E"/>
    <w:rsid w:val="00D654DD"/>
    <w:rsid w:val="00D66BCF"/>
    <w:rsid w:val="00D66D93"/>
    <w:rsid w:val="00D6772C"/>
    <w:rsid w:val="00D67B05"/>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960"/>
    <w:rsid w:val="00D75681"/>
    <w:rsid w:val="00D759F3"/>
    <w:rsid w:val="00D7648F"/>
    <w:rsid w:val="00D76793"/>
    <w:rsid w:val="00D76912"/>
    <w:rsid w:val="00D778C2"/>
    <w:rsid w:val="00D77ACA"/>
    <w:rsid w:val="00D77B14"/>
    <w:rsid w:val="00D77F38"/>
    <w:rsid w:val="00D80049"/>
    <w:rsid w:val="00D8011A"/>
    <w:rsid w:val="00D809C0"/>
    <w:rsid w:val="00D816FE"/>
    <w:rsid w:val="00D8173E"/>
    <w:rsid w:val="00D819E7"/>
    <w:rsid w:val="00D81AEB"/>
    <w:rsid w:val="00D823D8"/>
    <w:rsid w:val="00D824B3"/>
    <w:rsid w:val="00D82B2E"/>
    <w:rsid w:val="00D82B9D"/>
    <w:rsid w:val="00D82FA7"/>
    <w:rsid w:val="00D840FB"/>
    <w:rsid w:val="00D841D2"/>
    <w:rsid w:val="00D84649"/>
    <w:rsid w:val="00D8477A"/>
    <w:rsid w:val="00D84996"/>
    <w:rsid w:val="00D85069"/>
    <w:rsid w:val="00D85083"/>
    <w:rsid w:val="00D85274"/>
    <w:rsid w:val="00D853D3"/>
    <w:rsid w:val="00D85574"/>
    <w:rsid w:val="00D85F91"/>
    <w:rsid w:val="00D861CD"/>
    <w:rsid w:val="00D86683"/>
    <w:rsid w:val="00D86774"/>
    <w:rsid w:val="00D86DD7"/>
    <w:rsid w:val="00D8776F"/>
    <w:rsid w:val="00D902AB"/>
    <w:rsid w:val="00D90C48"/>
    <w:rsid w:val="00D916F6"/>
    <w:rsid w:val="00D91852"/>
    <w:rsid w:val="00D9198F"/>
    <w:rsid w:val="00D91DCE"/>
    <w:rsid w:val="00D91E79"/>
    <w:rsid w:val="00D92B15"/>
    <w:rsid w:val="00D92B49"/>
    <w:rsid w:val="00D92C6C"/>
    <w:rsid w:val="00D92F4B"/>
    <w:rsid w:val="00D930FC"/>
    <w:rsid w:val="00D9348C"/>
    <w:rsid w:val="00D939D5"/>
    <w:rsid w:val="00D94542"/>
    <w:rsid w:val="00D947A1"/>
    <w:rsid w:val="00D94E09"/>
    <w:rsid w:val="00D9511F"/>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D13"/>
    <w:rsid w:val="00DA362F"/>
    <w:rsid w:val="00DA372F"/>
    <w:rsid w:val="00DA39BC"/>
    <w:rsid w:val="00DA3B40"/>
    <w:rsid w:val="00DA3C84"/>
    <w:rsid w:val="00DA3CF6"/>
    <w:rsid w:val="00DA3DC9"/>
    <w:rsid w:val="00DA4263"/>
    <w:rsid w:val="00DA42AF"/>
    <w:rsid w:val="00DA4691"/>
    <w:rsid w:val="00DA49E7"/>
    <w:rsid w:val="00DA4BA7"/>
    <w:rsid w:val="00DA4D0B"/>
    <w:rsid w:val="00DA4DD3"/>
    <w:rsid w:val="00DA4E7D"/>
    <w:rsid w:val="00DA5023"/>
    <w:rsid w:val="00DA55BE"/>
    <w:rsid w:val="00DA57B1"/>
    <w:rsid w:val="00DA58D0"/>
    <w:rsid w:val="00DA5BEA"/>
    <w:rsid w:val="00DA62B8"/>
    <w:rsid w:val="00DA69FF"/>
    <w:rsid w:val="00DA75B0"/>
    <w:rsid w:val="00DA7C70"/>
    <w:rsid w:val="00DA7CE8"/>
    <w:rsid w:val="00DA7E93"/>
    <w:rsid w:val="00DA7EA1"/>
    <w:rsid w:val="00DB0956"/>
    <w:rsid w:val="00DB1046"/>
    <w:rsid w:val="00DB118D"/>
    <w:rsid w:val="00DB1BE0"/>
    <w:rsid w:val="00DB2746"/>
    <w:rsid w:val="00DB29FD"/>
    <w:rsid w:val="00DB2A49"/>
    <w:rsid w:val="00DB3364"/>
    <w:rsid w:val="00DB3950"/>
    <w:rsid w:val="00DB424E"/>
    <w:rsid w:val="00DB44FE"/>
    <w:rsid w:val="00DB4999"/>
    <w:rsid w:val="00DB49C2"/>
    <w:rsid w:val="00DB524C"/>
    <w:rsid w:val="00DB570A"/>
    <w:rsid w:val="00DB62DC"/>
    <w:rsid w:val="00DB705B"/>
    <w:rsid w:val="00DB7223"/>
    <w:rsid w:val="00DB7943"/>
    <w:rsid w:val="00DB7AAB"/>
    <w:rsid w:val="00DB7FF0"/>
    <w:rsid w:val="00DC02E9"/>
    <w:rsid w:val="00DC07D2"/>
    <w:rsid w:val="00DC0D30"/>
    <w:rsid w:val="00DC1022"/>
    <w:rsid w:val="00DC11D6"/>
    <w:rsid w:val="00DC1348"/>
    <w:rsid w:val="00DC1656"/>
    <w:rsid w:val="00DC1863"/>
    <w:rsid w:val="00DC1AAD"/>
    <w:rsid w:val="00DC2174"/>
    <w:rsid w:val="00DC23E3"/>
    <w:rsid w:val="00DC2ED5"/>
    <w:rsid w:val="00DC2EE0"/>
    <w:rsid w:val="00DC3156"/>
    <w:rsid w:val="00DC35D6"/>
    <w:rsid w:val="00DC39A0"/>
    <w:rsid w:val="00DC3BC7"/>
    <w:rsid w:val="00DC3EA8"/>
    <w:rsid w:val="00DC400D"/>
    <w:rsid w:val="00DC4561"/>
    <w:rsid w:val="00DC5063"/>
    <w:rsid w:val="00DC5072"/>
    <w:rsid w:val="00DC57D5"/>
    <w:rsid w:val="00DC67AB"/>
    <w:rsid w:val="00DC67BA"/>
    <w:rsid w:val="00DC68B0"/>
    <w:rsid w:val="00DC6BAA"/>
    <w:rsid w:val="00DC6EEF"/>
    <w:rsid w:val="00DD1503"/>
    <w:rsid w:val="00DD159C"/>
    <w:rsid w:val="00DD213E"/>
    <w:rsid w:val="00DD2963"/>
    <w:rsid w:val="00DD2B73"/>
    <w:rsid w:val="00DD34DA"/>
    <w:rsid w:val="00DD398E"/>
    <w:rsid w:val="00DD3EDB"/>
    <w:rsid w:val="00DD4315"/>
    <w:rsid w:val="00DD4544"/>
    <w:rsid w:val="00DD47A4"/>
    <w:rsid w:val="00DD4BD4"/>
    <w:rsid w:val="00DD55B7"/>
    <w:rsid w:val="00DD65C2"/>
    <w:rsid w:val="00DD6776"/>
    <w:rsid w:val="00DD68EF"/>
    <w:rsid w:val="00DD6E34"/>
    <w:rsid w:val="00DD7702"/>
    <w:rsid w:val="00DD7D9D"/>
    <w:rsid w:val="00DD7E5A"/>
    <w:rsid w:val="00DD7F0E"/>
    <w:rsid w:val="00DE01CA"/>
    <w:rsid w:val="00DE069D"/>
    <w:rsid w:val="00DE18B0"/>
    <w:rsid w:val="00DE1B43"/>
    <w:rsid w:val="00DE1BA2"/>
    <w:rsid w:val="00DE1C02"/>
    <w:rsid w:val="00DE219B"/>
    <w:rsid w:val="00DE285B"/>
    <w:rsid w:val="00DE2A66"/>
    <w:rsid w:val="00DE2AF3"/>
    <w:rsid w:val="00DE3127"/>
    <w:rsid w:val="00DE367F"/>
    <w:rsid w:val="00DE3C79"/>
    <w:rsid w:val="00DE44EE"/>
    <w:rsid w:val="00DE4720"/>
    <w:rsid w:val="00DE5263"/>
    <w:rsid w:val="00DE5647"/>
    <w:rsid w:val="00DE5B72"/>
    <w:rsid w:val="00DE62F1"/>
    <w:rsid w:val="00DE658B"/>
    <w:rsid w:val="00DE6BCC"/>
    <w:rsid w:val="00DE6F4A"/>
    <w:rsid w:val="00DE702A"/>
    <w:rsid w:val="00DE7B82"/>
    <w:rsid w:val="00DE7E4E"/>
    <w:rsid w:val="00DE7EC5"/>
    <w:rsid w:val="00DF0893"/>
    <w:rsid w:val="00DF0ABC"/>
    <w:rsid w:val="00DF1289"/>
    <w:rsid w:val="00DF12C6"/>
    <w:rsid w:val="00DF12DC"/>
    <w:rsid w:val="00DF1D25"/>
    <w:rsid w:val="00DF20E1"/>
    <w:rsid w:val="00DF247E"/>
    <w:rsid w:val="00DF28AC"/>
    <w:rsid w:val="00DF331B"/>
    <w:rsid w:val="00DF42E6"/>
    <w:rsid w:val="00DF4B54"/>
    <w:rsid w:val="00DF4C20"/>
    <w:rsid w:val="00DF4D69"/>
    <w:rsid w:val="00DF50C3"/>
    <w:rsid w:val="00DF56D2"/>
    <w:rsid w:val="00DF5702"/>
    <w:rsid w:val="00DF631C"/>
    <w:rsid w:val="00DF681C"/>
    <w:rsid w:val="00DF6A01"/>
    <w:rsid w:val="00DF6BC5"/>
    <w:rsid w:val="00DF7358"/>
    <w:rsid w:val="00DF75DA"/>
    <w:rsid w:val="00DF7F91"/>
    <w:rsid w:val="00E003D7"/>
    <w:rsid w:val="00E00784"/>
    <w:rsid w:val="00E008B1"/>
    <w:rsid w:val="00E00C57"/>
    <w:rsid w:val="00E00FCF"/>
    <w:rsid w:val="00E02052"/>
    <w:rsid w:val="00E02256"/>
    <w:rsid w:val="00E025A7"/>
    <w:rsid w:val="00E0284C"/>
    <w:rsid w:val="00E029F4"/>
    <w:rsid w:val="00E02B2C"/>
    <w:rsid w:val="00E030E7"/>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F6F"/>
    <w:rsid w:val="00E0732B"/>
    <w:rsid w:val="00E07384"/>
    <w:rsid w:val="00E07B65"/>
    <w:rsid w:val="00E1049C"/>
    <w:rsid w:val="00E10A58"/>
    <w:rsid w:val="00E10F1C"/>
    <w:rsid w:val="00E10F95"/>
    <w:rsid w:val="00E1102B"/>
    <w:rsid w:val="00E1218E"/>
    <w:rsid w:val="00E12201"/>
    <w:rsid w:val="00E12A61"/>
    <w:rsid w:val="00E12A8D"/>
    <w:rsid w:val="00E12B0B"/>
    <w:rsid w:val="00E139B4"/>
    <w:rsid w:val="00E1440E"/>
    <w:rsid w:val="00E147A8"/>
    <w:rsid w:val="00E148D3"/>
    <w:rsid w:val="00E1523A"/>
    <w:rsid w:val="00E153EA"/>
    <w:rsid w:val="00E1551A"/>
    <w:rsid w:val="00E16342"/>
    <w:rsid w:val="00E16444"/>
    <w:rsid w:val="00E1645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8F9"/>
    <w:rsid w:val="00E20D4A"/>
    <w:rsid w:val="00E20F11"/>
    <w:rsid w:val="00E21208"/>
    <w:rsid w:val="00E22070"/>
    <w:rsid w:val="00E22089"/>
    <w:rsid w:val="00E2236E"/>
    <w:rsid w:val="00E231DD"/>
    <w:rsid w:val="00E23557"/>
    <w:rsid w:val="00E2393B"/>
    <w:rsid w:val="00E23B02"/>
    <w:rsid w:val="00E23EFA"/>
    <w:rsid w:val="00E24152"/>
    <w:rsid w:val="00E242E7"/>
    <w:rsid w:val="00E244A0"/>
    <w:rsid w:val="00E24A55"/>
    <w:rsid w:val="00E24AEB"/>
    <w:rsid w:val="00E2578A"/>
    <w:rsid w:val="00E259E8"/>
    <w:rsid w:val="00E25A94"/>
    <w:rsid w:val="00E269FE"/>
    <w:rsid w:val="00E26CB3"/>
    <w:rsid w:val="00E27444"/>
    <w:rsid w:val="00E27458"/>
    <w:rsid w:val="00E3038E"/>
    <w:rsid w:val="00E304B4"/>
    <w:rsid w:val="00E30516"/>
    <w:rsid w:val="00E309A5"/>
    <w:rsid w:val="00E318B2"/>
    <w:rsid w:val="00E31EBA"/>
    <w:rsid w:val="00E31EC7"/>
    <w:rsid w:val="00E320CC"/>
    <w:rsid w:val="00E327D4"/>
    <w:rsid w:val="00E329F7"/>
    <w:rsid w:val="00E33306"/>
    <w:rsid w:val="00E33A58"/>
    <w:rsid w:val="00E340F1"/>
    <w:rsid w:val="00E3435C"/>
    <w:rsid w:val="00E34551"/>
    <w:rsid w:val="00E34AC3"/>
    <w:rsid w:val="00E34DAB"/>
    <w:rsid w:val="00E35E85"/>
    <w:rsid w:val="00E36048"/>
    <w:rsid w:val="00E365DD"/>
    <w:rsid w:val="00E369F7"/>
    <w:rsid w:val="00E36CAE"/>
    <w:rsid w:val="00E377EF"/>
    <w:rsid w:val="00E402B9"/>
    <w:rsid w:val="00E404F7"/>
    <w:rsid w:val="00E406C1"/>
    <w:rsid w:val="00E409AD"/>
    <w:rsid w:val="00E40A51"/>
    <w:rsid w:val="00E40ACE"/>
    <w:rsid w:val="00E41163"/>
    <w:rsid w:val="00E41FD2"/>
    <w:rsid w:val="00E42C98"/>
    <w:rsid w:val="00E42E45"/>
    <w:rsid w:val="00E42FBA"/>
    <w:rsid w:val="00E42FDE"/>
    <w:rsid w:val="00E430B6"/>
    <w:rsid w:val="00E43832"/>
    <w:rsid w:val="00E43F49"/>
    <w:rsid w:val="00E443A3"/>
    <w:rsid w:val="00E444B9"/>
    <w:rsid w:val="00E44B1D"/>
    <w:rsid w:val="00E44B5B"/>
    <w:rsid w:val="00E44BF2"/>
    <w:rsid w:val="00E44E8B"/>
    <w:rsid w:val="00E454FA"/>
    <w:rsid w:val="00E4554C"/>
    <w:rsid w:val="00E45B61"/>
    <w:rsid w:val="00E461B3"/>
    <w:rsid w:val="00E4654F"/>
    <w:rsid w:val="00E469C2"/>
    <w:rsid w:val="00E46C4F"/>
    <w:rsid w:val="00E46FF8"/>
    <w:rsid w:val="00E47002"/>
    <w:rsid w:val="00E4719E"/>
    <w:rsid w:val="00E47720"/>
    <w:rsid w:val="00E47CA1"/>
    <w:rsid w:val="00E47E20"/>
    <w:rsid w:val="00E50239"/>
    <w:rsid w:val="00E50423"/>
    <w:rsid w:val="00E507AA"/>
    <w:rsid w:val="00E51612"/>
    <w:rsid w:val="00E51A1C"/>
    <w:rsid w:val="00E51E1E"/>
    <w:rsid w:val="00E5208D"/>
    <w:rsid w:val="00E5212E"/>
    <w:rsid w:val="00E52D2A"/>
    <w:rsid w:val="00E53F2C"/>
    <w:rsid w:val="00E54585"/>
    <w:rsid w:val="00E548BA"/>
    <w:rsid w:val="00E54B9A"/>
    <w:rsid w:val="00E54C8F"/>
    <w:rsid w:val="00E54EE2"/>
    <w:rsid w:val="00E5537A"/>
    <w:rsid w:val="00E56506"/>
    <w:rsid w:val="00E56639"/>
    <w:rsid w:val="00E5794D"/>
    <w:rsid w:val="00E57D03"/>
    <w:rsid w:val="00E6009B"/>
    <w:rsid w:val="00E609D5"/>
    <w:rsid w:val="00E60AAF"/>
    <w:rsid w:val="00E6175C"/>
    <w:rsid w:val="00E62245"/>
    <w:rsid w:val="00E62F46"/>
    <w:rsid w:val="00E63112"/>
    <w:rsid w:val="00E63828"/>
    <w:rsid w:val="00E63977"/>
    <w:rsid w:val="00E63B18"/>
    <w:rsid w:val="00E63C8B"/>
    <w:rsid w:val="00E64337"/>
    <w:rsid w:val="00E6475A"/>
    <w:rsid w:val="00E64784"/>
    <w:rsid w:val="00E65247"/>
    <w:rsid w:val="00E661ED"/>
    <w:rsid w:val="00E6636B"/>
    <w:rsid w:val="00E66A10"/>
    <w:rsid w:val="00E6725A"/>
    <w:rsid w:val="00E672CF"/>
    <w:rsid w:val="00E67B01"/>
    <w:rsid w:val="00E67B02"/>
    <w:rsid w:val="00E67DBA"/>
    <w:rsid w:val="00E70178"/>
    <w:rsid w:val="00E70637"/>
    <w:rsid w:val="00E715A9"/>
    <w:rsid w:val="00E7189C"/>
    <w:rsid w:val="00E7194B"/>
    <w:rsid w:val="00E71C11"/>
    <w:rsid w:val="00E71D8E"/>
    <w:rsid w:val="00E72587"/>
    <w:rsid w:val="00E72793"/>
    <w:rsid w:val="00E7323A"/>
    <w:rsid w:val="00E739B7"/>
    <w:rsid w:val="00E73AD7"/>
    <w:rsid w:val="00E73BF1"/>
    <w:rsid w:val="00E73CC1"/>
    <w:rsid w:val="00E73CDB"/>
    <w:rsid w:val="00E73F16"/>
    <w:rsid w:val="00E74BBF"/>
    <w:rsid w:val="00E74C20"/>
    <w:rsid w:val="00E750FC"/>
    <w:rsid w:val="00E756A1"/>
    <w:rsid w:val="00E7573C"/>
    <w:rsid w:val="00E7575C"/>
    <w:rsid w:val="00E7615F"/>
    <w:rsid w:val="00E76C22"/>
    <w:rsid w:val="00E76E10"/>
    <w:rsid w:val="00E7760B"/>
    <w:rsid w:val="00E80157"/>
    <w:rsid w:val="00E8053A"/>
    <w:rsid w:val="00E808E1"/>
    <w:rsid w:val="00E8159A"/>
    <w:rsid w:val="00E817DA"/>
    <w:rsid w:val="00E82186"/>
    <w:rsid w:val="00E8274E"/>
    <w:rsid w:val="00E829E5"/>
    <w:rsid w:val="00E82BFB"/>
    <w:rsid w:val="00E82D6F"/>
    <w:rsid w:val="00E82E23"/>
    <w:rsid w:val="00E8349D"/>
    <w:rsid w:val="00E8350B"/>
    <w:rsid w:val="00E839D4"/>
    <w:rsid w:val="00E83A1C"/>
    <w:rsid w:val="00E844A8"/>
    <w:rsid w:val="00E84DAE"/>
    <w:rsid w:val="00E8554B"/>
    <w:rsid w:val="00E857E8"/>
    <w:rsid w:val="00E85E16"/>
    <w:rsid w:val="00E867B6"/>
    <w:rsid w:val="00E86BB7"/>
    <w:rsid w:val="00E86BFC"/>
    <w:rsid w:val="00E90228"/>
    <w:rsid w:val="00E91050"/>
    <w:rsid w:val="00E915FA"/>
    <w:rsid w:val="00E91DA2"/>
    <w:rsid w:val="00E92295"/>
    <w:rsid w:val="00E924E3"/>
    <w:rsid w:val="00E928EA"/>
    <w:rsid w:val="00E9294B"/>
    <w:rsid w:val="00E929A4"/>
    <w:rsid w:val="00E92FA0"/>
    <w:rsid w:val="00E93803"/>
    <w:rsid w:val="00E93C02"/>
    <w:rsid w:val="00E93C5D"/>
    <w:rsid w:val="00E94175"/>
    <w:rsid w:val="00E946AB"/>
    <w:rsid w:val="00E94A2A"/>
    <w:rsid w:val="00E94BB6"/>
    <w:rsid w:val="00E94F6E"/>
    <w:rsid w:val="00E94F7E"/>
    <w:rsid w:val="00E95110"/>
    <w:rsid w:val="00E95206"/>
    <w:rsid w:val="00E9583F"/>
    <w:rsid w:val="00E95BE2"/>
    <w:rsid w:val="00E95CA6"/>
    <w:rsid w:val="00E96070"/>
    <w:rsid w:val="00E965AF"/>
    <w:rsid w:val="00E96CFD"/>
    <w:rsid w:val="00E97239"/>
    <w:rsid w:val="00E97B7D"/>
    <w:rsid w:val="00E97CF7"/>
    <w:rsid w:val="00E97FF8"/>
    <w:rsid w:val="00EA06DE"/>
    <w:rsid w:val="00EA091B"/>
    <w:rsid w:val="00EA0ECC"/>
    <w:rsid w:val="00EA1719"/>
    <w:rsid w:val="00EA1C44"/>
    <w:rsid w:val="00EA217B"/>
    <w:rsid w:val="00EA286F"/>
    <w:rsid w:val="00EA35E0"/>
    <w:rsid w:val="00EA41C7"/>
    <w:rsid w:val="00EA54D5"/>
    <w:rsid w:val="00EA55C3"/>
    <w:rsid w:val="00EA5C25"/>
    <w:rsid w:val="00EA614B"/>
    <w:rsid w:val="00EA63F8"/>
    <w:rsid w:val="00EA65B6"/>
    <w:rsid w:val="00EA6719"/>
    <w:rsid w:val="00EA67F3"/>
    <w:rsid w:val="00EA68BE"/>
    <w:rsid w:val="00EA6A22"/>
    <w:rsid w:val="00EA6BE6"/>
    <w:rsid w:val="00EA6CEA"/>
    <w:rsid w:val="00EA6D26"/>
    <w:rsid w:val="00EA7603"/>
    <w:rsid w:val="00EA7CA4"/>
    <w:rsid w:val="00EB0135"/>
    <w:rsid w:val="00EB06A1"/>
    <w:rsid w:val="00EB0751"/>
    <w:rsid w:val="00EB0B93"/>
    <w:rsid w:val="00EB0F22"/>
    <w:rsid w:val="00EB0F27"/>
    <w:rsid w:val="00EB1435"/>
    <w:rsid w:val="00EB1952"/>
    <w:rsid w:val="00EB1B9B"/>
    <w:rsid w:val="00EB20B2"/>
    <w:rsid w:val="00EB20F0"/>
    <w:rsid w:val="00EB2128"/>
    <w:rsid w:val="00EB35B8"/>
    <w:rsid w:val="00EB4787"/>
    <w:rsid w:val="00EB48EC"/>
    <w:rsid w:val="00EB4964"/>
    <w:rsid w:val="00EB598A"/>
    <w:rsid w:val="00EB5AC5"/>
    <w:rsid w:val="00EB631F"/>
    <w:rsid w:val="00EB6548"/>
    <w:rsid w:val="00EB67DC"/>
    <w:rsid w:val="00EB6DE9"/>
    <w:rsid w:val="00EB6E2B"/>
    <w:rsid w:val="00EB7284"/>
    <w:rsid w:val="00EB745E"/>
    <w:rsid w:val="00EB78AC"/>
    <w:rsid w:val="00EB7901"/>
    <w:rsid w:val="00EB7B00"/>
    <w:rsid w:val="00EB7DBE"/>
    <w:rsid w:val="00EC01A9"/>
    <w:rsid w:val="00EC0222"/>
    <w:rsid w:val="00EC0A16"/>
    <w:rsid w:val="00EC0BB3"/>
    <w:rsid w:val="00EC0DB4"/>
    <w:rsid w:val="00EC11A0"/>
    <w:rsid w:val="00EC14E5"/>
    <w:rsid w:val="00EC15AA"/>
    <w:rsid w:val="00EC16FF"/>
    <w:rsid w:val="00EC1EBA"/>
    <w:rsid w:val="00EC1ED7"/>
    <w:rsid w:val="00EC20AB"/>
    <w:rsid w:val="00EC27D1"/>
    <w:rsid w:val="00EC3276"/>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B8D"/>
    <w:rsid w:val="00EC6E8D"/>
    <w:rsid w:val="00EC71A2"/>
    <w:rsid w:val="00EC776E"/>
    <w:rsid w:val="00ED1276"/>
    <w:rsid w:val="00ED14D1"/>
    <w:rsid w:val="00ED1FC2"/>
    <w:rsid w:val="00ED231B"/>
    <w:rsid w:val="00ED238A"/>
    <w:rsid w:val="00ED2743"/>
    <w:rsid w:val="00ED2E33"/>
    <w:rsid w:val="00ED2F0D"/>
    <w:rsid w:val="00ED3135"/>
    <w:rsid w:val="00ED3214"/>
    <w:rsid w:val="00ED3D0F"/>
    <w:rsid w:val="00ED405A"/>
    <w:rsid w:val="00ED4197"/>
    <w:rsid w:val="00ED4606"/>
    <w:rsid w:val="00ED5239"/>
    <w:rsid w:val="00ED5B15"/>
    <w:rsid w:val="00ED6657"/>
    <w:rsid w:val="00ED6FB5"/>
    <w:rsid w:val="00ED7278"/>
    <w:rsid w:val="00ED7D1A"/>
    <w:rsid w:val="00EE0618"/>
    <w:rsid w:val="00EE0DD4"/>
    <w:rsid w:val="00EE16C4"/>
    <w:rsid w:val="00EE2091"/>
    <w:rsid w:val="00EE20F0"/>
    <w:rsid w:val="00EE23FB"/>
    <w:rsid w:val="00EE27FD"/>
    <w:rsid w:val="00EE2CB8"/>
    <w:rsid w:val="00EE3819"/>
    <w:rsid w:val="00EE414D"/>
    <w:rsid w:val="00EE458C"/>
    <w:rsid w:val="00EE4EB1"/>
    <w:rsid w:val="00EE4F21"/>
    <w:rsid w:val="00EE51EB"/>
    <w:rsid w:val="00EE54A0"/>
    <w:rsid w:val="00EE5596"/>
    <w:rsid w:val="00EE5973"/>
    <w:rsid w:val="00EE62B9"/>
    <w:rsid w:val="00EE6455"/>
    <w:rsid w:val="00EE685C"/>
    <w:rsid w:val="00EE7321"/>
    <w:rsid w:val="00EE75AB"/>
    <w:rsid w:val="00EF0513"/>
    <w:rsid w:val="00EF0542"/>
    <w:rsid w:val="00EF068C"/>
    <w:rsid w:val="00EF06B3"/>
    <w:rsid w:val="00EF076F"/>
    <w:rsid w:val="00EF2DDF"/>
    <w:rsid w:val="00EF2FF8"/>
    <w:rsid w:val="00EF3023"/>
    <w:rsid w:val="00EF3211"/>
    <w:rsid w:val="00EF3432"/>
    <w:rsid w:val="00EF3514"/>
    <w:rsid w:val="00EF3791"/>
    <w:rsid w:val="00EF3CC3"/>
    <w:rsid w:val="00EF41B5"/>
    <w:rsid w:val="00EF4278"/>
    <w:rsid w:val="00EF44C1"/>
    <w:rsid w:val="00EF48D3"/>
    <w:rsid w:val="00EF4ED6"/>
    <w:rsid w:val="00EF523B"/>
    <w:rsid w:val="00EF5666"/>
    <w:rsid w:val="00EF5E21"/>
    <w:rsid w:val="00EF5E71"/>
    <w:rsid w:val="00EF63DB"/>
    <w:rsid w:val="00EF6A57"/>
    <w:rsid w:val="00EF6A5A"/>
    <w:rsid w:val="00EF6B20"/>
    <w:rsid w:val="00EF7B44"/>
    <w:rsid w:val="00EF7E2E"/>
    <w:rsid w:val="00EF7FC3"/>
    <w:rsid w:val="00F0033A"/>
    <w:rsid w:val="00F00652"/>
    <w:rsid w:val="00F00AEE"/>
    <w:rsid w:val="00F00ED9"/>
    <w:rsid w:val="00F01792"/>
    <w:rsid w:val="00F02094"/>
    <w:rsid w:val="00F023B3"/>
    <w:rsid w:val="00F02787"/>
    <w:rsid w:val="00F02AEF"/>
    <w:rsid w:val="00F0307C"/>
    <w:rsid w:val="00F030DE"/>
    <w:rsid w:val="00F03129"/>
    <w:rsid w:val="00F03394"/>
    <w:rsid w:val="00F0353A"/>
    <w:rsid w:val="00F037F6"/>
    <w:rsid w:val="00F0387D"/>
    <w:rsid w:val="00F0486C"/>
    <w:rsid w:val="00F05196"/>
    <w:rsid w:val="00F058ED"/>
    <w:rsid w:val="00F05A54"/>
    <w:rsid w:val="00F0622D"/>
    <w:rsid w:val="00F06B36"/>
    <w:rsid w:val="00F06BBE"/>
    <w:rsid w:val="00F06CE1"/>
    <w:rsid w:val="00F06FF2"/>
    <w:rsid w:val="00F07800"/>
    <w:rsid w:val="00F07C59"/>
    <w:rsid w:val="00F07CB3"/>
    <w:rsid w:val="00F1052E"/>
    <w:rsid w:val="00F10C3A"/>
    <w:rsid w:val="00F110E4"/>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D7"/>
    <w:rsid w:val="00F149DA"/>
    <w:rsid w:val="00F14B0B"/>
    <w:rsid w:val="00F156BA"/>
    <w:rsid w:val="00F15F65"/>
    <w:rsid w:val="00F1698E"/>
    <w:rsid w:val="00F17142"/>
    <w:rsid w:val="00F1742A"/>
    <w:rsid w:val="00F17990"/>
    <w:rsid w:val="00F17B8D"/>
    <w:rsid w:val="00F17F8C"/>
    <w:rsid w:val="00F20588"/>
    <w:rsid w:val="00F208CD"/>
    <w:rsid w:val="00F21232"/>
    <w:rsid w:val="00F21389"/>
    <w:rsid w:val="00F2158C"/>
    <w:rsid w:val="00F21A1C"/>
    <w:rsid w:val="00F2231B"/>
    <w:rsid w:val="00F223F4"/>
    <w:rsid w:val="00F22648"/>
    <w:rsid w:val="00F230F3"/>
    <w:rsid w:val="00F235EA"/>
    <w:rsid w:val="00F23889"/>
    <w:rsid w:val="00F2396D"/>
    <w:rsid w:val="00F23AF4"/>
    <w:rsid w:val="00F23B41"/>
    <w:rsid w:val="00F2478D"/>
    <w:rsid w:val="00F24B27"/>
    <w:rsid w:val="00F24B96"/>
    <w:rsid w:val="00F24CAF"/>
    <w:rsid w:val="00F251FA"/>
    <w:rsid w:val="00F25BDE"/>
    <w:rsid w:val="00F25FDA"/>
    <w:rsid w:val="00F2666F"/>
    <w:rsid w:val="00F26B69"/>
    <w:rsid w:val="00F27031"/>
    <w:rsid w:val="00F275A6"/>
    <w:rsid w:val="00F2764C"/>
    <w:rsid w:val="00F27854"/>
    <w:rsid w:val="00F27C5A"/>
    <w:rsid w:val="00F27D5F"/>
    <w:rsid w:val="00F27EC6"/>
    <w:rsid w:val="00F30FC3"/>
    <w:rsid w:val="00F31215"/>
    <w:rsid w:val="00F31C32"/>
    <w:rsid w:val="00F32825"/>
    <w:rsid w:val="00F32F81"/>
    <w:rsid w:val="00F33249"/>
    <w:rsid w:val="00F3367E"/>
    <w:rsid w:val="00F33C17"/>
    <w:rsid w:val="00F343C5"/>
    <w:rsid w:val="00F34992"/>
    <w:rsid w:val="00F34CA7"/>
    <w:rsid w:val="00F351DD"/>
    <w:rsid w:val="00F352CA"/>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FC9"/>
    <w:rsid w:val="00F41DEB"/>
    <w:rsid w:val="00F428C0"/>
    <w:rsid w:val="00F432A4"/>
    <w:rsid w:val="00F435B9"/>
    <w:rsid w:val="00F43CFE"/>
    <w:rsid w:val="00F44740"/>
    <w:rsid w:val="00F447D5"/>
    <w:rsid w:val="00F455C5"/>
    <w:rsid w:val="00F457B9"/>
    <w:rsid w:val="00F4625C"/>
    <w:rsid w:val="00F4671B"/>
    <w:rsid w:val="00F46862"/>
    <w:rsid w:val="00F46C07"/>
    <w:rsid w:val="00F4715C"/>
    <w:rsid w:val="00F477E9"/>
    <w:rsid w:val="00F47F87"/>
    <w:rsid w:val="00F50021"/>
    <w:rsid w:val="00F502C5"/>
    <w:rsid w:val="00F50341"/>
    <w:rsid w:val="00F50FB1"/>
    <w:rsid w:val="00F51136"/>
    <w:rsid w:val="00F5133F"/>
    <w:rsid w:val="00F51B96"/>
    <w:rsid w:val="00F52303"/>
    <w:rsid w:val="00F52703"/>
    <w:rsid w:val="00F52A45"/>
    <w:rsid w:val="00F52BB4"/>
    <w:rsid w:val="00F52C28"/>
    <w:rsid w:val="00F52D8D"/>
    <w:rsid w:val="00F52DA7"/>
    <w:rsid w:val="00F52E7F"/>
    <w:rsid w:val="00F53538"/>
    <w:rsid w:val="00F53631"/>
    <w:rsid w:val="00F53BDB"/>
    <w:rsid w:val="00F54388"/>
    <w:rsid w:val="00F54705"/>
    <w:rsid w:val="00F55419"/>
    <w:rsid w:val="00F55663"/>
    <w:rsid w:val="00F56027"/>
    <w:rsid w:val="00F564CC"/>
    <w:rsid w:val="00F56884"/>
    <w:rsid w:val="00F56C4A"/>
    <w:rsid w:val="00F570DB"/>
    <w:rsid w:val="00F573D5"/>
    <w:rsid w:val="00F57918"/>
    <w:rsid w:val="00F57F45"/>
    <w:rsid w:val="00F57F70"/>
    <w:rsid w:val="00F57FAD"/>
    <w:rsid w:val="00F60302"/>
    <w:rsid w:val="00F608CA"/>
    <w:rsid w:val="00F6090E"/>
    <w:rsid w:val="00F60E8E"/>
    <w:rsid w:val="00F610FD"/>
    <w:rsid w:val="00F6148C"/>
    <w:rsid w:val="00F61BE2"/>
    <w:rsid w:val="00F62B51"/>
    <w:rsid w:val="00F63038"/>
    <w:rsid w:val="00F63309"/>
    <w:rsid w:val="00F63A4E"/>
    <w:rsid w:val="00F63C5F"/>
    <w:rsid w:val="00F63E0C"/>
    <w:rsid w:val="00F63EB1"/>
    <w:rsid w:val="00F63F74"/>
    <w:rsid w:val="00F645C2"/>
    <w:rsid w:val="00F64934"/>
    <w:rsid w:val="00F65091"/>
    <w:rsid w:val="00F65298"/>
    <w:rsid w:val="00F66395"/>
    <w:rsid w:val="00F668B6"/>
    <w:rsid w:val="00F66C82"/>
    <w:rsid w:val="00F674A4"/>
    <w:rsid w:val="00F6797F"/>
    <w:rsid w:val="00F700B0"/>
    <w:rsid w:val="00F703F7"/>
    <w:rsid w:val="00F705CF"/>
    <w:rsid w:val="00F70687"/>
    <w:rsid w:val="00F70AFC"/>
    <w:rsid w:val="00F731B0"/>
    <w:rsid w:val="00F743BE"/>
    <w:rsid w:val="00F74727"/>
    <w:rsid w:val="00F747D5"/>
    <w:rsid w:val="00F74A18"/>
    <w:rsid w:val="00F74D00"/>
    <w:rsid w:val="00F74EA5"/>
    <w:rsid w:val="00F75753"/>
    <w:rsid w:val="00F75B77"/>
    <w:rsid w:val="00F762CD"/>
    <w:rsid w:val="00F76A7A"/>
    <w:rsid w:val="00F76C26"/>
    <w:rsid w:val="00F772F2"/>
    <w:rsid w:val="00F77462"/>
    <w:rsid w:val="00F776A5"/>
    <w:rsid w:val="00F801E2"/>
    <w:rsid w:val="00F81270"/>
    <w:rsid w:val="00F81ACF"/>
    <w:rsid w:val="00F81D67"/>
    <w:rsid w:val="00F82029"/>
    <w:rsid w:val="00F824F2"/>
    <w:rsid w:val="00F82FE1"/>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CB1"/>
    <w:rsid w:val="00F91510"/>
    <w:rsid w:val="00F91DA5"/>
    <w:rsid w:val="00F92A67"/>
    <w:rsid w:val="00F92AAB"/>
    <w:rsid w:val="00F92B8E"/>
    <w:rsid w:val="00F92D87"/>
    <w:rsid w:val="00F93754"/>
    <w:rsid w:val="00F93D6B"/>
    <w:rsid w:val="00F9463D"/>
    <w:rsid w:val="00F94F85"/>
    <w:rsid w:val="00F9520D"/>
    <w:rsid w:val="00F95D51"/>
    <w:rsid w:val="00F95EF9"/>
    <w:rsid w:val="00F96924"/>
    <w:rsid w:val="00F9773A"/>
    <w:rsid w:val="00F97C6A"/>
    <w:rsid w:val="00FA0771"/>
    <w:rsid w:val="00FA13A3"/>
    <w:rsid w:val="00FA17D7"/>
    <w:rsid w:val="00FA1992"/>
    <w:rsid w:val="00FA24F8"/>
    <w:rsid w:val="00FA267D"/>
    <w:rsid w:val="00FA27F7"/>
    <w:rsid w:val="00FA2A5A"/>
    <w:rsid w:val="00FA2B16"/>
    <w:rsid w:val="00FA2B58"/>
    <w:rsid w:val="00FA2FBA"/>
    <w:rsid w:val="00FA30CA"/>
    <w:rsid w:val="00FA3F36"/>
    <w:rsid w:val="00FA407D"/>
    <w:rsid w:val="00FA426B"/>
    <w:rsid w:val="00FA466E"/>
    <w:rsid w:val="00FA47F0"/>
    <w:rsid w:val="00FA49E3"/>
    <w:rsid w:val="00FA4B17"/>
    <w:rsid w:val="00FA5715"/>
    <w:rsid w:val="00FA58B6"/>
    <w:rsid w:val="00FA5D68"/>
    <w:rsid w:val="00FA5EC8"/>
    <w:rsid w:val="00FA60AC"/>
    <w:rsid w:val="00FA60B6"/>
    <w:rsid w:val="00FA60CF"/>
    <w:rsid w:val="00FA61D2"/>
    <w:rsid w:val="00FA657E"/>
    <w:rsid w:val="00FA6DDF"/>
    <w:rsid w:val="00FA6F75"/>
    <w:rsid w:val="00FA783E"/>
    <w:rsid w:val="00FA798A"/>
    <w:rsid w:val="00FA7B77"/>
    <w:rsid w:val="00FA7C8C"/>
    <w:rsid w:val="00FA7CE7"/>
    <w:rsid w:val="00FB02E0"/>
    <w:rsid w:val="00FB033A"/>
    <w:rsid w:val="00FB07AA"/>
    <w:rsid w:val="00FB0FFA"/>
    <w:rsid w:val="00FB11F0"/>
    <w:rsid w:val="00FB15CA"/>
    <w:rsid w:val="00FB1FF2"/>
    <w:rsid w:val="00FB214F"/>
    <w:rsid w:val="00FB23FF"/>
    <w:rsid w:val="00FB267A"/>
    <w:rsid w:val="00FB2A76"/>
    <w:rsid w:val="00FB3BF1"/>
    <w:rsid w:val="00FB462F"/>
    <w:rsid w:val="00FB4D5D"/>
    <w:rsid w:val="00FB4EB3"/>
    <w:rsid w:val="00FB51EA"/>
    <w:rsid w:val="00FB52D5"/>
    <w:rsid w:val="00FB5915"/>
    <w:rsid w:val="00FB5BF9"/>
    <w:rsid w:val="00FB5DB2"/>
    <w:rsid w:val="00FB6DCE"/>
    <w:rsid w:val="00FB7108"/>
    <w:rsid w:val="00FB7770"/>
    <w:rsid w:val="00FB787A"/>
    <w:rsid w:val="00FB7B7D"/>
    <w:rsid w:val="00FB7DDE"/>
    <w:rsid w:val="00FB7E7A"/>
    <w:rsid w:val="00FB7EAF"/>
    <w:rsid w:val="00FC037B"/>
    <w:rsid w:val="00FC1145"/>
    <w:rsid w:val="00FC13AE"/>
    <w:rsid w:val="00FC1964"/>
    <w:rsid w:val="00FC2916"/>
    <w:rsid w:val="00FC33FC"/>
    <w:rsid w:val="00FC356E"/>
    <w:rsid w:val="00FC358C"/>
    <w:rsid w:val="00FC427B"/>
    <w:rsid w:val="00FC4718"/>
    <w:rsid w:val="00FC47D5"/>
    <w:rsid w:val="00FC4B4F"/>
    <w:rsid w:val="00FC5335"/>
    <w:rsid w:val="00FC5BE7"/>
    <w:rsid w:val="00FC5DB7"/>
    <w:rsid w:val="00FC6019"/>
    <w:rsid w:val="00FC616C"/>
    <w:rsid w:val="00FC6357"/>
    <w:rsid w:val="00FC648E"/>
    <w:rsid w:val="00FC69B1"/>
    <w:rsid w:val="00FC6A4E"/>
    <w:rsid w:val="00FC6A60"/>
    <w:rsid w:val="00FC6E0B"/>
    <w:rsid w:val="00FC70EF"/>
    <w:rsid w:val="00FC7196"/>
    <w:rsid w:val="00FC7220"/>
    <w:rsid w:val="00FC79FE"/>
    <w:rsid w:val="00FC7D03"/>
    <w:rsid w:val="00FD109C"/>
    <w:rsid w:val="00FD20B9"/>
    <w:rsid w:val="00FD2307"/>
    <w:rsid w:val="00FD2679"/>
    <w:rsid w:val="00FD28D0"/>
    <w:rsid w:val="00FD295E"/>
    <w:rsid w:val="00FD299E"/>
    <w:rsid w:val="00FD4B27"/>
    <w:rsid w:val="00FD4F92"/>
    <w:rsid w:val="00FD61E7"/>
    <w:rsid w:val="00FD663A"/>
    <w:rsid w:val="00FD675A"/>
    <w:rsid w:val="00FD68BF"/>
    <w:rsid w:val="00FD698A"/>
    <w:rsid w:val="00FD6B4C"/>
    <w:rsid w:val="00FD710C"/>
    <w:rsid w:val="00FD76E3"/>
    <w:rsid w:val="00FD7A5E"/>
    <w:rsid w:val="00FE0273"/>
    <w:rsid w:val="00FE0B4C"/>
    <w:rsid w:val="00FE0BF8"/>
    <w:rsid w:val="00FE0E3A"/>
    <w:rsid w:val="00FE1055"/>
    <w:rsid w:val="00FE1A9F"/>
    <w:rsid w:val="00FE1D98"/>
    <w:rsid w:val="00FE1E16"/>
    <w:rsid w:val="00FE23F3"/>
    <w:rsid w:val="00FE241C"/>
    <w:rsid w:val="00FE2C90"/>
    <w:rsid w:val="00FE340A"/>
    <w:rsid w:val="00FE36EC"/>
    <w:rsid w:val="00FE39D1"/>
    <w:rsid w:val="00FE3B23"/>
    <w:rsid w:val="00FE3FB5"/>
    <w:rsid w:val="00FE46A7"/>
    <w:rsid w:val="00FE4A74"/>
    <w:rsid w:val="00FE4C84"/>
    <w:rsid w:val="00FE501E"/>
    <w:rsid w:val="00FE5721"/>
    <w:rsid w:val="00FE5DE4"/>
    <w:rsid w:val="00FE5E51"/>
    <w:rsid w:val="00FE5FB0"/>
    <w:rsid w:val="00FE6374"/>
    <w:rsid w:val="00FE64D8"/>
    <w:rsid w:val="00FE663D"/>
    <w:rsid w:val="00FE67BE"/>
    <w:rsid w:val="00FE6A1C"/>
    <w:rsid w:val="00FE6E88"/>
    <w:rsid w:val="00FE707A"/>
    <w:rsid w:val="00FE7406"/>
    <w:rsid w:val="00FE755D"/>
    <w:rsid w:val="00FE7693"/>
    <w:rsid w:val="00FE77FB"/>
    <w:rsid w:val="00FE78FA"/>
    <w:rsid w:val="00FE7DAC"/>
    <w:rsid w:val="00FED08C"/>
    <w:rsid w:val="00FF00F4"/>
    <w:rsid w:val="00FF05F9"/>
    <w:rsid w:val="00FF0E0B"/>
    <w:rsid w:val="00FF1233"/>
    <w:rsid w:val="00FF15C4"/>
    <w:rsid w:val="00FF1627"/>
    <w:rsid w:val="00FF1BC6"/>
    <w:rsid w:val="00FF23A3"/>
    <w:rsid w:val="00FF24A5"/>
    <w:rsid w:val="00FF286F"/>
    <w:rsid w:val="00FF287D"/>
    <w:rsid w:val="00FF3781"/>
    <w:rsid w:val="00FF392D"/>
    <w:rsid w:val="00FF3C45"/>
    <w:rsid w:val="00FF3D8E"/>
    <w:rsid w:val="00FF464E"/>
    <w:rsid w:val="00FF54B7"/>
    <w:rsid w:val="00FF550B"/>
    <w:rsid w:val="00FF700B"/>
    <w:rsid w:val="00FF7DB5"/>
    <w:rsid w:val="0155B166"/>
    <w:rsid w:val="0165BAE5"/>
    <w:rsid w:val="01BB90C6"/>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C5B24"/>
    <w:rsid w:val="03D68775"/>
    <w:rsid w:val="03DF1039"/>
    <w:rsid w:val="03EC4ABA"/>
    <w:rsid w:val="03F2AF38"/>
    <w:rsid w:val="03F8B75D"/>
    <w:rsid w:val="0400C8AD"/>
    <w:rsid w:val="045A9950"/>
    <w:rsid w:val="0466D8AC"/>
    <w:rsid w:val="0484FB19"/>
    <w:rsid w:val="04A42438"/>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4A2D97"/>
    <w:rsid w:val="075937E8"/>
    <w:rsid w:val="075C78A9"/>
    <w:rsid w:val="07A2620C"/>
    <w:rsid w:val="07B9C797"/>
    <w:rsid w:val="07E65C21"/>
    <w:rsid w:val="07FBD932"/>
    <w:rsid w:val="08251933"/>
    <w:rsid w:val="08442A14"/>
    <w:rsid w:val="086CDB7E"/>
    <w:rsid w:val="08717812"/>
    <w:rsid w:val="08859174"/>
    <w:rsid w:val="08A0FEC6"/>
    <w:rsid w:val="08A34E01"/>
    <w:rsid w:val="08FF1572"/>
    <w:rsid w:val="09701D04"/>
    <w:rsid w:val="0986A8EB"/>
    <w:rsid w:val="09AE3B1B"/>
    <w:rsid w:val="0A034823"/>
    <w:rsid w:val="0A2D6CA4"/>
    <w:rsid w:val="0A3FBECE"/>
    <w:rsid w:val="0A5261DB"/>
    <w:rsid w:val="0A638205"/>
    <w:rsid w:val="0A783558"/>
    <w:rsid w:val="0A81ACC0"/>
    <w:rsid w:val="0A834F05"/>
    <w:rsid w:val="0A871B48"/>
    <w:rsid w:val="0A8D990E"/>
    <w:rsid w:val="0AC8929C"/>
    <w:rsid w:val="0ADBF0E3"/>
    <w:rsid w:val="0AF57A37"/>
    <w:rsid w:val="0AFC18FB"/>
    <w:rsid w:val="0B266767"/>
    <w:rsid w:val="0B3A7274"/>
    <w:rsid w:val="0B6D08BF"/>
    <w:rsid w:val="0B70B9C0"/>
    <w:rsid w:val="0B7807DD"/>
    <w:rsid w:val="0B885413"/>
    <w:rsid w:val="0BC09702"/>
    <w:rsid w:val="0C21ABD8"/>
    <w:rsid w:val="0C47ED89"/>
    <w:rsid w:val="0C4C1AB4"/>
    <w:rsid w:val="0CBD3316"/>
    <w:rsid w:val="0CE6EF9E"/>
    <w:rsid w:val="0D0DA214"/>
    <w:rsid w:val="0D14D60C"/>
    <w:rsid w:val="0D430D77"/>
    <w:rsid w:val="0D491D1A"/>
    <w:rsid w:val="0D62708F"/>
    <w:rsid w:val="0D95AD7D"/>
    <w:rsid w:val="0DE8E6CD"/>
    <w:rsid w:val="0E5C8B3C"/>
    <w:rsid w:val="0ECEFAD8"/>
    <w:rsid w:val="0ED0BE3F"/>
    <w:rsid w:val="0ED5874C"/>
    <w:rsid w:val="0EDE85B6"/>
    <w:rsid w:val="0F1C56F6"/>
    <w:rsid w:val="0F2225C3"/>
    <w:rsid w:val="0F2234F3"/>
    <w:rsid w:val="0F2262AB"/>
    <w:rsid w:val="0F22CE02"/>
    <w:rsid w:val="0F5BDD9C"/>
    <w:rsid w:val="0FC29151"/>
    <w:rsid w:val="0FC76ABA"/>
    <w:rsid w:val="0FD5F6A9"/>
    <w:rsid w:val="10039046"/>
    <w:rsid w:val="1026873E"/>
    <w:rsid w:val="1027226E"/>
    <w:rsid w:val="1059FF79"/>
    <w:rsid w:val="10BEAC94"/>
    <w:rsid w:val="10EE13B4"/>
    <w:rsid w:val="10F82BEA"/>
    <w:rsid w:val="10FB3C1E"/>
    <w:rsid w:val="113D4667"/>
    <w:rsid w:val="1194F8AE"/>
    <w:rsid w:val="11A2123D"/>
    <w:rsid w:val="11ACF7DC"/>
    <w:rsid w:val="11C0C503"/>
    <w:rsid w:val="11D1F099"/>
    <w:rsid w:val="11D6182E"/>
    <w:rsid w:val="1219FA94"/>
    <w:rsid w:val="12225DA4"/>
    <w:rsid w:val="125AA34F"/>
    <w:rsid w:val="1286CEB1"/>
    <w:rsid w:val="12BA3B5A"/>
    <w:rsid w:val="12F30076"/>
    <w:rsid w:val="132B6EEB"/>
    <w:rsid w:val="133B4270"/>
    <w:rsid w:val="135EC10F"/>
    <w:rsid w:val="13716398"/>
    <w:rsid w:val="139731E8"/>
    <w:rsid w:val="139B7419"/>
    <w:rsid w:val="13A1E85C"/>
    <w:rsid w:val="13D9AACB"/>
    <w:rsid w:val="13DA06F7"/>
    <w:rsid w:val="13EBECA1"/>
    <w:rsid w:val="13FF3D5C"/>
    <w:rsid w:val="142FA9FD"/>
    <w:rsid w:val="14668B4A"/>
    <w:rsid w:val="14BE361F"/>
    <w:rsid w:val="14EFE46C"/>
    <w:rsid w:val="15632BE3"/>
    <w:rsid w:val="1590CEB3"/>
    <w:rsid w:val="15A1F13F"/>
    <w:rsid w:val="15A2D873"/>
    <w:rsid w:val="15F996C6"/>
    <w:rsid w:val="16025534"/>
    <w:rsid w:val="1607B9CD"/>
    <w:rsid w:val="16224EF2"/>
    <w:rsid w:val="162BC19E"/>
    <w:rsid w:val="164F898B"/>
    <w:rsid w:val="16690FF5"/>
    <w:rsid w:val="166DBD1B"/>
    <w:rsid w:val="166E0471"/>
    <w:rsid w:val="168BA659"/>
    <w:rsid w:val="17A1D020"/>
    <w:rsid w:val="17DD8932"/>
    <w:rsid w:val="181C7F66"/>
    <w:rsid w:val="181DDD4E"/>
    <w:rsid w:val="1822DA55"/>
    <w:rsid w:val="18665276"/>
    <w:rsid w:val="18995A09"/>
    <w:rsid w:val="18AD0E37"/>
    <w:rsid w:val="18C43F55"/>
    <w:rsid w:val="18D10CD1"/>
    <w:rsid w:val="18E8FAB7"/>
    <w:rsid w:val="199690C8"/>
    <w:rsid w:val="19BEBAE0"/>
    <w:rsid w:val="19CB1619"/>
    <w:rsid w:val="19DCB68F"/>
    <w:rsid w:val="19FD5F3E"/>
    <w:rsid w:val="1A13C183"/>
    <w:rsid w:val="1A218738"/>
    <w:rsid w:val="1A4C1734"/>
    <w:rsid w:val="1A78AA55"/>
    <w:rsid w:val="1A832866"/>
    <w:rsid w:val="1A91772E"/>
    <w:rsid w:val="1AA872DB"/>
    <w:rsid w:val="1ABA2637"/>
    <w:rsid w:val="1ABC9921"/>
    <w:rsid w:val="1AF4CB58"/>
    <w:rsid w:val="1B1F0D12"/>
    <w:rsid w:val="1B2A2B44"/>
    <w:rsid w:val="1B476658"/>
    <w:rsid w:val="1B49AC8E"/>
    <w:rsid w:val="1BB9EC02"/>
    <w:rsid w:val="1BBB51E4"/>
    <w:rsid w:val="1BD47300"/>
    <w:rsid w:val="1C37782B"/>
    <w:rsid w:val="1CA5F141"/>
    <w:rsid w:val="1CABC691"/>
    <w:rsid w:val="1CB40DB3"/>
    <w:rsid w:val="1D070712"/>
    <w:rsid w:val="1D34F19E"/>
    <w:rsid w:val="1D41E524"/>
    <w:rsid w:val="1D5D8105"/>
    <w:rsid w:val="1D9C64E1"/>
    <w:rsid w:val="1DAA056C"/>
    <w:rsid w:val="1E1C9CE7"/>
    <w:rsid w:val="1E201B28"/>
    <w:rsid w:val="1E83823E"/>
    <w:rsid w:val="1ED07892"/>
    <w:rsid w:val="1EE0EF65"/>
    <w:rsid w:val="1EEAF3FA"/>
    <w:rsid w:val="1EF4D12A"/>
    <w:rsid w:val="1F2728BF"/>
    <w:rsid w:val="1F4E872A"/>
    <w:rsid w:val="1F7CE3A0"/>
    <w:rsid w:val="1FA2FCAC"/>
    <w:rsid w:val="1FCD8B0F"/>
    <w:rsid w:val="1FD0F4C9"/>
    <w:rsid w:val="1FDDECAC"/>
    <w:rsid w:val="201509B6"/>
    <w:rsid w:val="2025EEBC"/>
    <w:rsid w:val="2042B2C6"/>
    <w:rsid w:val="204674D1"/>
    <w:rsid w:val="20578732"/>
    <w:rsid w:val="20A891C2"/>
    <w:rsid w:val="20AB7883"/>
    <w:rsid w:val="210C2F19"/>
    <w:rsid w:val="212E6F0D"/>
    <w:rsid w:val="21319F9B"/>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77C07"/>
    <w:rsid w:val="24DBC414"/>
    <w:rsid w:val="24F43E44"/>
    <w:rsid w:val="24FBBEB5"/>
    <w:rsid w:val="250B62E0"/>
    <w:rsid w:val="251653A1"/>
    <w:rsid w:val="254F5714"/>
    <w:rsid w:val="25A577D2"/>
    <w:rsid w:val="25BC37A9"/>
    <w:rsid w:val="25CAA7B9"/>
    <w:rsid w:val="25F9575D"/>
    <w:rsid w:val="261621F3"/>
    <w:rsid w:val="2623D551"/>
    <w:rsid w:val="2647FC13"/>
    <w:rsid w:val="265B4109"/>
    <w:rsid w:val="2684A8C5"/>
    <w:rsid w:val="26A53591"/>
    <w:rsid w:val="26B47E1C"/>
    <w:rsid w:val="26ED4E60"/>
    <w:rsid w:val="26F8ED7D"/>
    <w:rsid w:val="26FDFA25"/>
    <w:rsid w:val="27152A63"/>
    <w:rsid w:val="2735F0ED"/>
    <w:rsid w:val="2749E5AA"/>
    <w:rsid w:val="27A6EE53"/>
    <w:rsid w:val="27B24076"/>
    <w:rsid w:val="27D14605"/>
    <w:rsid w:val="27D35E4B"/>
    <w:rsid w:val="27E3470E"/>
    <w:rsid w:val="27E71C3A"/>
    <w:rsid w:val="281D9192"/>
    <w:rsid w:val="2833CE64"/>
    <w:rsid w:val="2846734B"/>
    <w:rsid w:val="2858EEC1"/>
    <w:rsid w:val="285E618A"/>
    <w:rsid w:val="28BB5082"/>
    <w:rsid w:val="28C476CC"/>
    <w:rsid w:val="2921B9B6"/>
    <w:rsid w:val="292F16F5"/>
    <w:rsid w:val="2959FEDB"/>
    <w:rsid w:val="299CED10"/>
    <w:rsid w:val="29AC2E43"/>
    <w:rsid w:val="29FE2644"/>
    <w:rsid w:val="29FF436B"/>
    <w:rsid w:val="2A054B85"/>
    <w:rsid w:val="2A1474E8"/>
    <w:rsid w:val="2A2AC4AE"/>
    <w:rsid w:val="2A429989"/>
    <w:rsid w:val="2A9A422B"/>
    <w:rsid w:val="2AD22405"/>
    <w:rsid w:val="2B0D6C96"/>
    <w:rsid w:val="2B171483"/>
    <w:rsid w:val="2B90C985"/>
    <w:rsid w:val="2BB6CB5E"/>
    <w:rsid w:val="2BC4E536"/>
    <w:rsid w:val="2C532BF1"/>
    <w:rsid w:val="2CA86430"/>
    <w:rsid w:val="2CC2E55F"/>
    <w:rsid w:val="2CC8F1E4"/>
    <w:rsid w:val="2D057D33"/>
    <w:rsid w:val="2D1E7558"/>
    <w:rsid w:val="2D4B46F6"/>
    <w:rsid w:val="2D53A314"/>
    <w:rsid w:val="2D673A0A"/>
    <w:rsid w:val="2D73F2AE"/>
    <w:rsid w:val="2D7953AE"/>
    <w:rsid w:val="2D84BCF5"/>
    <w:rsid w:val="2DC01532"/>
    <w:rsid w:val="2DF7D117"/>
    <w:rsid w:val="2ECF6065"/>
    <w:rsid w:val="2ED8B451"/>
    <w:rsid w:val="2EE2B044"/>
    <w:rsid w:val="2F24D58C"/>
    <w:rsid w:val="2F863A51"/>
    <w:rsid w:val="2F91D6EA"/>
    <w:rsid w:val="2F9C250C"/>
    <w:rsid w:val="2FD3796B"/>
    <w:rsid w:val="301CE73A"/>
    <w:rsid w:val="3024FB4C"/>
    <w:rsid w:val="3025411C"/>
    <w:rsid w:val="3060F4EC"/>
    <w:rsid w:val="308B43FB"/>
    <w:rsid w:val="30A37A80"/>
    <w:rsid w:val="30F60602"/>
    <w:rsid w:val="31251059"/>
    <w:rsid w:val="3130983F"/>
    <w:rsid w:val="3152D56A"/>
    <w:rsid w:val="31585357"/>
    <w:rsid w:val="31A8D09E"/>
    <w:rsid w:val="31B0F275"/>
    <w:rsid w:val="31EE3EF7"/>
    <w:rsid w:val="31F3A235"/>
    <w:rsid w:val="324AC5E6"/>
    <w:rsid w:val="329C9DCE"/>
    <w:rsid w:val="32B1DD05"/>
    <w:rsid w:val="32CFB61C"/>
    <w:rsid w:val="32D6B5CD"/>
    <w:rsid w:val="3337C01E"/>
    <w:rsid w:val="33545F2D"/>
    <w:rsid w:val="336536FF"/>
    <w:rsid w:val="33682343"/>
    <w:rsid w:val="339A65CD"/>
    <w:rsid w:val="339FCD3A"/>
    <w:rsid w:val="33AB5DBF"/>
    <w:rsid w:val="33FE110D"/>
    <w:rsid w:val="341805BD"/>
    <w:rsid w:val="342C3D9F"/>
    <w:rsid w:val="34334B30"/>
    <w:rsid w:val="343B1E63"/>
    <w:rsid w:val="34492E74"/>
    <w:rsid w:val="3458172F"/>
    <w:rsid w:val="34B4853C"/>
    <w:rsid w:val="34FD9D5C"/>
    <w:rsid w:val="3505679F"/>
    <w:rsid w:val="350B89D8"/>
    <w:rsid w:val="352A4A91"/>
    <w:rsid w:val="3561264E"/>
    <w:rsid w:val="3576014F"/>
    <w:rsid w:val="359420A1"/>
    <w:rsid w:val="35A6A844"/>
    <w:rsid w:val="35D34E6E"/>
    <w:rsid w:val="36C08E99"/>
    <w:rsid w:val="36E60CCC"/>
    <w:rsid w:val="3744E965"/>
    <w:rsid w:val="37685AA6"/>
    <w:rsid w:val="37BEA7AA"/>
    <w:rsid w:val="37E233C5"/>
    <w:rsid w:val="3813E7A5"/>
    <w:rsid w:val="383081B1"/>
    <w:rsid w:val="385FA423"/>
    <w:rsid w:val="3875A7DD"/>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E40E8C"/>
    <w:rsid w:val="39EA8EA7"/>
    <w:rsid w:val="3A108060"/>
    <w:rsid w:val="3A214972"/>
    <w:rsid w:val="3A29FC8C"/>
    <w:rsid w:val="3A599540"/>
    <w:rsid w:val="3A6B437C"/>
    <w:rsid w:val="3A702F56"/>
    <w:rsid w:val="3A9189FF"/>
    <w:rsid w:val="3A962BA2"/>
    <w:rsid w:val="3A9D9413"/>
    <w:rsid w:val="3AF53A4E"/>
    <w:rsid w:val="3B04B35A"/>
    <w:rsid w:val="3B31CB5F"/>
    <w:rsid w:val="3B617B68"/>
    <w:rsid w:val="3BBA9534"/>
    <w:rsid w:val="3BE3F59A"/>
    <w:rsid w:val="3BF9EBC1"/>
    <w:rsid w:val="3C01A4C9"/>
    <w:rsid w:val="3C2EE992"/>
    <w:rsid w:val="3C68A11D"/>
    <w:rsid w:val="3CB37B19"/>
    <w:rsid w:val="3D00AA1B"/>
    <w:rsid w:val="3D0221DA"/>
    <w:rsid w:val="3D6DC404"/>
    <w:rsid w:val="3DB6B2BA"/>
    <w:rsid w:val="3DC0D9D3"/>
    <w:rsid w:val="3DDC352C"/>
    <w:rsid w:val="3DDD8954"/>
    <w:rsid w:val="3E3760F1"/>
    <w:rsid w:val="3E3EFF0A"/>
    <w:rsid w:val="3E7273F9"/>
    <w:rsid w:val="3E81CD6C"/>
    <w:rsid w:val="3E95F7C8"/>
    <w:rsid w:val="3EBF510E"/>
    <w:rsid w:val="3EDCA19B"/>
    <w:rsid w:val="3F13DF58"/>
    <w:rsid w:val="3F372E87"/>
    <w:rsid w:val="3F3806E7"/>
    <w:rsid w:val="3F3C1A5A"/>
    <w:rsid w:val="3F8F8692"/>
    <w:rsid w:val="3FAD4A0C"/>
    <w:rsid w:val="3FB372B6"/>
    <w:rsid w:val="3FC88834"/>
    <w:rsid w:val="3FCCC11B"/>
    <w:rsid w:val="40162BA6"/>
    <w:rsid w:val="404E7FCE"/>
    <w:rsid w:val="40CBF7DE"/>
    <w:rsid w:val="40FE379E"/>
    <w:rsid w:val="4103C8A5"/>
    <w:rsid w:val="412E53D5"/>
    <w:rsid w:val="415B1648"/>
    <w:rsid w:val="417A92D6"/>
    <w:rsid w:val="418D9C13"/>
    <w:rsid w:val="41D50871"/>
    <w:rsid w:val="4220EC1D"/>
    <w:rsid w:val="4236F43C"/>
    <w:rsid w:val="4255F3B8"/>
    <w:rsid w:val="428A3E2D"/>
    <w:rsid w:val="429F8170"/>
    <w:rsid w:val="42B6FC11"/>
    <w:rsid w:val="42E42078"/>
    <w:rsid w:val="42F51FAA"/>
    <w:rsid w:val="430F9DCA"/>
    <w:rsid w:val="433711FA"/>
    <w:rsid w:val="43451517"/>
    <w:rsid w:val="438A979D"/>
    <w:rsid w:val="43D71614"/>
    <w:rsid w:val="43E55A19"/>
    <w:rsid w:val="4403359A"/>
    <w:rsid w:val="4414F41C"/>
    <w:rsid w:val="44323349"/>
    <w:rsid w:val="443B19B4"/>
    <w:rsid w:val="4499AAC9"/>
    <w:rsid w:val="44B5EA88"/>
    <w:rsid w:val="44F38E30"/>
    <w:rsid w:val="44F68B9E"/>
    <w:rsid w:val="4539B275"/>
    <w:rsid w:val="45424ACF"/>
    <w:rsid w:val="45800F6A"/>
    <w:rsid w:val="460EA9EC"/>
    <w:rsid w:val="463E85C4"/>
    <w:rsid w:val="4668A158"/>
    <w:rsid w:val="466E7E5B"/>
    <w:rsid w:val="4679D443"/>
    <w:rsid w:val="4688BECE"/>
    <w:rsid w:val="46CD98DD"/>
    <w:rsid w:val="46D872CC"/>
    <w:rsid w:val="47018C59"/>
    <w:rsid w:val="47056BA8"/>
    <w:rsid w:val="4736757F"/>
    <w:rsid w:val="47506295"/>
    <w:rsid w:val="475495BC"/>
    <w:rsid w:val="47550CD7"/>
    <w:rsid w:val="476C9567"/>
    <w:rsid w:val="479E4405"/>
    <w:rsid w:val="47DA04F7"/>
    <w:rsid w:val="47E1D128"/>
    <w:rsid w:val="47FC6AD3"/>
    <w:rsid w:val="4839BC9F"/>
    <w:rsid w:val="4840B5AF"/>
    <w:rsid w:val="48422C1B"/>
    <w:rsid w:val="486ADD2D"/>
    <w:rsid w:val="48740502"/>
    <w:rsid w:val="489B8732"/>
    <w:rsid w:val="48E01545"/>
    <w:rsid w:val="49017315"/>
    <w:rsid w:val="49433C45"/>
    <w:rsid w:val="49815985"/>
    <w:rsid w:val="4981D1CC"/>
    <w:rsid w:val="49A75652"/>
    <w:rsid w:val="49C0138E"/>
    <w:rsid w:val="49DF9089"/>
    <w:rsid w:val="49E77F6D"/>
    <w:rsid w:val="49F74D5C"/>
    <w:rsid w:val="4A27681B"/>
    <w:rsid w:val="4A4A0A88"/>
    <w:rsid w:val="4A50F8AF"/>
    <w:rsid w:val="4A91CDD4"/>
    <w:rsid w:val="4AA51FE3"/>
    <w:rsid w:val="4AA55A80"/>
    <w:rsid w:val="4B28CC3F"/>
    <w:rsid w:val="4B3007DA"/>
    <w:rsid w:val="4B4DD7BD"/>
    <w:rsid w:val="4B5293A9"/>
    <w:rsid w:val="4B815359"/>
    <w:rsid w:val="4B928B89"/>
    <w:rsid w:val="4BA85ED4"/>
    <w:rsid w:val="4BF3CA24"/>
    <w:rsid w:val="4C2DC06F"/>
    <w:rsid w:val="4C8E1223"/>
    <w:rsid w:val="4C98B216"/>
    <w:rsid w:val="4CC0FE8A"/>
    <w:rsid w:val="4CD629D6"/>
    <w:rsid w:val="4CF99B69"/>
    <w:rsid w:val="4D1B26BB"/>
    <w:rsid w:val="4D82F64D"/>
    <w:rsid w:val="4DEBCEE6"/>
    <w:rsid w:val="4DF42725"/>
    <w:rsid w:val="4E15548D"/>
    <w:rsid w:val="4E3F5434"/>
    <w:rsid w:val="4E8BDE3C"/>
    <w:rsid w:val="4E97EE40"/>
    <w:rsid w:val="4E98B7CA"/>
    <w:rsid w:val="4F0017FE"/>
    <w:rsid w:val="4F0836F0"/>
    <w:rsid w:val="4F71087B"/>
    <w:rsid w:val="4F930433"/>
    <w:rsid w:val="4FF82246"/>
    <w:rsid w:val="502F5E38"/>
    <w:rsid w:val="5059FA52"/>
    <w:rsid w:val="50AC7BCF"/>
    <w:rsid w:val="50B6AE66"/>
    <w:rsid w:val="50BADA45"/>
    <w:rsid w:val="50DD75A1"/>
    <w:rsid w:val="51D0CAAC"/>
    <w:rsid w:val="51D1A7DB"/>
    <w:rsid w:val="526A08B2"/>
    <w:rsid w:val="52B0A0EB"/>
    <w:rsid w:val="52B51E95"/>
    <w:rsid w:val="52B62FCD"/>
    <w:rsid w:val="53191982"/>
    <w:rsid w:val="536A8F0D"/>
    <w:rsid w:val="5376B018"/>
    <w:rsid w:val="537FF264"/>
    <w:rsid w:val="53849D8A"/>
    <w:rsid w:val="53B11149"/>
    <w:rsid w:val="53EBE512"/>
    <w:rsid w:val="53FB5A87"/>
    <w:rsid w:val="541A81F7"/>
    <w:rsid w:val="544B5CE6"/>
    <w:rsid w:val="5458827A"/>
    <w:rsid w:val="549753A0"/>
    <w:rsid w:val="54C7AC82"/>
    <w:rsid w:val="555E8CCB"/>
    <w:rsid w:val="556F7280"/>
    <w:rsid w:val="55A18BA5"/>
    <w:rsid w:val="55C3CD69"/>
    <w:rsid w:val="55F15939"/>
    <w:rsid w:val="5634FE49"/>
    <w:rsid w:val="5652EEA1"/>
    <w:rsid w:val="566F4C39"/>
    <w:rsid w:val="56A309FD"/>
    <w:rsid w:val="56AB4195"/>
    <w:rsid w:val="56BAD0B6"/>
    <w:rsid w:val="56EFAAF3"/>
    <w:rsid w:val="56FD4821"/>
    <w:rsid w:val="571729C0"/>
    <w:rsid w:val="574D705D"/>
    <w:rsid w:val="575B333D"/>
    <w:rsid w:val="57CDA726"/>
    <w:rsid w:val="57EFD325"/>
    <w:rsid w:val="58214951"/>
    <w:rsid w:val="587B9B57"/>
    <w:rsid w:val="58BB483A"/>
    <w:rsid w:val="59174CC8"/>
    <w:rsid w:val="591DB69B"/>
    <w:rsid w:val="59466AD6"/>
    <w:rsid w:val="59A83C17"/>
    <w:rsid w:val="59CA76E6"/>
    <w:rsid w:val="59D9680D"/>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53482A"/>
    <w:rsid w:val="5C5E54E6"/>
    <w:rsid w:val="5C9E27A6"/>
    <w:rsid w:val="5D0C685F"/>
    <w:rsid w:val="5D10C427"/>
    <w:rsid w:val="5D11A667"/>
    <w:rsid w:val="5D5C2DFD"/>
    <w:rsid w:val="5D794F89"/>
    <w:rsid w:val="5D8CA7E4"/>
    <w:rsid w:val="5D901E5F"/>
    <w:rsid w:val="5DB1D176"/>
    <w:rsid w:val="5DC7B187"/>
    <w:rsid w:val="5DD017EA"/>
    <w:rsid w:val="5E0A77D8"/>
    <w:rsid w:val="5E7C1DCE"/>
    <w:rsid w:val="5E8A6436"/>
    <w:rsid w:val="5E94C860"/>
    <w:rsid w:val="5EDC87FB"/>
    <w:rsid w:val="5F2B26E9"/>
    <w:rsid w:val="5F4462D5"/>
    <w:rsid w:val="5F47A9F6"/>
    <w:rsid w:val="5F55F357"/>
    <w:rsid w:val="5F5A0E6C"/>
    <w:rsid w:val="5F614331"/>
    <w:rsid w:val="5F871349"/>
    <w:rsid w:val="5FB59FEE"/>
    <w:rsid w:val="5FF08307"/>
    <w:rsid w:val="5FF35C16"/>
    <w:rsid w:val="5FF4FC75"/>
    <w:rsid w:val="601B731D"/>
    <w:rsid w:val="6036CE18"/>
    <w:rsid w:val="6048489E"/>
    <w:rsid w:val="605D2792"/>
    <w:rsid w:val="6073EB13"/>
    <w:rsid w:val="60741C2C"/>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313B200"/>
    <w:rsid w:val="63185E36"/>
    <w:rsid w:val="635390FA"/>
    <w:rsid w:val="636604DB"/>
    <w:rsid w:val="63DA09BD"/>
    <w:rsid w:val="63FD42B0"/>
    <w:rsid w:val="642F0685"/>
    <w:rsid w:val="64312A23"/>
    <w:rsid w:val="646F7B1F"/>
    <w:rsid w:val="647898A4"/>
    <w:rsid w:val="647D6154"/>
    <w:rsid w:val="64816D1F"/>
    <w:rsid w:val="64ABF824"/>
    <w:rsid w:val="64BBD45B"/>
    <w:rsid w:val="64DDCA51"/>
    <w:rsid w:val="652763FF"/>
    <w:rsid w:val="655509B6"/>
    <w:rsid w:val="6587E388"/>
    <w:rsid w:val="658E6A86"/>
    <w:rsid w:val="659BB89F"/>
    <w:rsid w:val="65F12510"/>
    <w:rsid w:val="6628F24E"/>
    <w:rsid w:val="6635A51A"/>
    <w:rsid w:val="6670A694"/>
    <w:rsid w:val="66E7CE06"/>
    <w:rsid w:val="66EA59BD"/>
    <w:rsid w:val="66EC5175"/>
    <w:rsid w:val="66EF93AB"/>
    <w:rsid w:val="66F28DDC"/>
    <w:rsid w:val="66FE0E96"/>
    <w:rsid w:val="67189C2A"/>
    <w:rsid w:val="6735207A"/>
    <w:rsid w:val="67733B04"/>
    <w:rsid w:val="67B6414C"/>
    <w:rsid w:val="67CF81A6"/>
    <w:rsid w:val="67EC3053"/>
    <w:rsid w:val="67F73709"/>
    <w:rsid w:val="6844F67E"/>
    <w:rsid w:val="68802C58"/>
    <w:rsid w:val="68CF5A5E"/>
    <w:rsid w:val="68D24A9F"/>
    <w:rsid w:val="68D959D8"/>
    <w:rsid w:val="68FF61F8"/>
    <w:rsid w:val="69186682"/>
    <w:rsid w:val="6937F41E"/>
    <w:rsid w:val="69618B3D"/>
    <w:rsid w:val="699ADE75"/>
    <w:rsid w:val="69BD321B"/>
    <w:rsid w:val="69E64487"/>
    <w:rsid w:val="69FF068F"/>
    <w:rsid w:val="6A4921A8"/>
    <w:rsid w:val="6A4DE3A6"/>
    <w:rsid w:val="6A70B80C"/>
    <w:rsid w:val="6A73FC93"/>
    <w:rsid w:val="6A9BA8C0"/>
    <w:rsid w:val="6AE32DF5"/>
    <w:rsid w:val="6AFA6082"/>
    <w:rsid w:val="6AFEF6C5"/>
    <w:rsid w:val="6B146FBC"/>
    <w:rsid w:val="6B4581DF"/>
    <w:rsid w:val="6B4E4B8A"/>
    <w:rsid w:val="6BDB6AE1"/>
    <w:rsid w:val="6BE3DB8A"/>
    <w:rsid w:val="6BF0B0BB"/>
    <w:rsid w:val="6BF9E8E2"/>
    <w:rsid w:val="6C0ADAC2"/>
    <w:rsid w:val="6C2459DD"/>
    <w:rsid w:val="6C26EA14"/>
    <w:rsid w:val="6C56E72C"/>
    <w:rsid w:val="6C5E7C15"/>
    <w:rsid w:val="6CC8FE4A"/>
    <w:rsid w:val="6CD202BF"/>
    <w:rsid w:val="6D17A839"/>
    <w:rsid w:val="6D2A440E"/>
    <w:rsid w:val="6D3598DD"/>
    <w:rsid w:val="6D631379"/>
    <w:rsid w:val="6DA8B6D4"/>
    <w:rsid w:val="6DC8ED2F"/>
    <w:rsid w:val="6DE905AB"/>
    <w:rsid w:val="6DEF97D5"/>
    <w:rsid w:val="6DFD2A42"/>
    <w:rsid w:val="6E233F11"/>
    <w:rsid w:val="6E3516D8"/>
    <w:rsid w:val="6E3D943F"/>
    <w:rsid w:val="6E6BEC24"/>
    <w:rsid w:val="6E7E426F"/>
    <w:rsid w:val="6E850F6C"/>
    <w:rsid w:val="6EA52EC4"/>
    <w:rsid w:val="6EABEA7A"/>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23F1A27"/>
    <w:rsid w:val="72898B94"/>
    <w:rsid w:val="729F450F"/>
    <w:rsid w:val="72AB7E61"/>
    <w:rsid w:val="72D7F3B0"/>
    <w:rsid w:val="72DD1767"/>
    <w:rsid w:val="72E407DE"/>
    <w:rsid w:val="731C4787"/>
    <w:rsid w:val="73300E87"/>
    <w:rsid w:val="73440188"/>
    <w:rsid w:val="734B26B1"/>
    <w:rsid w:val="737739AC"/>
    <w:rsid w:val="73FB4E06"/>
    <w:rsid w:val="74040CF7"/>
    <w:rsid w:val="74255038"/>
    <w:rsid w:val="748B1A7D"/>
    <w:rsid w:val="748CC3D7"/>
    <w:rsid w:val="7497CA8F"/>
    <w:rsid w:val="74B460E8"/>
    <w:rsid w:val="74BD244B"/>
    <w:rsid w:val="751495C0"/>
    <w:rsid w:val="7574795B"/>
    <w:rsid w:val="758B1BB0"/>
    <w:rsid w:val="75AAE430"/>
    <w:rsid w:val="75B2F02E"/>
    <w:rsid w:val="75B57E49"/>
    <w:rsid w:val="75E5AE54"/>
    <w:rsid w:val="76386D9C"/>
    <w:rsid w:val="76414C5C"/>
    <w:rsid w:val="767CACA8"/>
    <w:rsid w:val="768A471F"/>
    <w:rsid w:val="76ACFA53"/>
    <w:rsid w:val="770976D5"/>
    <w:rsid w:val="7711225F"/>
    <w:rsid w:val="773FB0E6"/>
    <w:rsid w:val="775793F9"/>
    <w:rsid w:val="77679E74"/>
    <w:rsid w:val="778F75D1"/>
    <w:rsid w:val="7795AD23"/>
    <w:rsid w:val="77A2C588"/>
    <w:rsid w:val="77A6EFA6"/>
    <w:rsid w:val="77A84C4E"/>
    <w:rsid w:val="77A8B3A6"/>
    <w:rsid w:val="77BD9FF8"/>
    <w:rsid w:val="77C9631A"/>
    <w:rsid w:val="77D0DCB2"/>
    <w:rsid w:val="77E3F607"/>
    <w:rsid w:val="782767D4"/>
    <w:rsid w:val="785D737E"/>
    <w:rsid w:val="78BAB095"/>
    <w:rsid w:val="78BB0698"/>
    <w:rsid w:val="79027BF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8DD82"/>
    <w:rsid w:val="7AF303CD"/>
    <w:rsid w:val="7AFF9BD0"/>
    <w:rsid w:val="7B63C862"/>
    <w:rsid w:val="7B7AF417"/>
    <w:rsid w:val="7C0E7743"/>
    <w:rsid w:val="7C174A41"/>
    <w:rsid w:val="7C227AB2"/>
    <w:rsid w:val="7C2D231D"/>
    <w:rsid w:val="7C8D639E"/>
    <w:rsid w:val="7CB350AD"/>
    <w:rsid w:val="7CFBDC36"/>
    <w:rsid w:val="7D0AB825"/>
    <w:rsid w:val="7D3294FA"/>
    <w:rsid w:val="7D57A263"/>
    <w:rsid w:val="7D74176E"/>
    <w:rsid w:val="7DAB6120"/>
    <w:rsid w:val="7DB836A7"/>
    <w:rsid w:val="7DC43C57"/>
    <w:rsid w:val="7E1958EC"/>
    <w:rsid w:val="7E4A15D9"/>
    <w:rsid w:val="7E8F83AB"/>
    <w:rsid w:val="7E94C24F"/>
    <w:rsid w:val="7E9AC706"/>
    <w:rsid w:val="7E9F1BA9"/>
    <w:rsid w:val="7E9F7AB9"/>
    <w:rsid w:val="7EDDF916"/>
    <w:rsid w:val="7EF32EA6"/>
    <w:rsid w:val="7F0D27D8"/>
    <w:rsid w:val="7F13A429"/>
    <w:rsid w:val="7F507958"/>
    <w:rsid w:val="7F612499"/>
    <w:rsid w:val="7F8B7BC0"/>
    <w:rsid w:val="7FB18E6C"/>
    <w:rsid w:val="7FDC9890"/>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79212900-8EAC-425E-BFE1-4B258536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F70"/>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5"/>
      </w:numPr>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rew.sh/" TargetMode="External"/><Relationship Id="rId21" Type="http://schemas.openxmlformats.org/officeDocument/2006/relationships/hyperlink" Target="https://www.freecodecamp.org/" TargetMode="External"/><Relationship Id="rId42" Type="http://schemas.openxmlformats.org/officeDocument/2006/relationships/hyperlink" Target="https://www.cloudflare.com/learning/network-layer/what-is-mtr/" TargetMode="External"/><Relationship Id="rId47" Type="http://schemas.openxmlformats.org/officeDocument/2006/relationships/image" Target="media/image5.png"/><Relationship Id="rId63" Type="http://schemas.openxmlformats.org/officeDocument/2006/relationships/hyperlink" Target="https://asana.com/resources/agile-methodology" TargetMode="External"/><Relationship Id="rId68" Type="http://schemas.openxmlformats.org/officeDocument/2006/relationships/hyperlink" Target="https://www.pbtech.co.nz/product/NBKASU510599/ASUS-Vivobook-Go-15-L510KA-156-FHD-Intel-Pentium-S" TargetMode="Externa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www.debian.org/" TargetMode="External"/><Relationship Id="rId11" Type="http://schemas.microsoft.com/office/2016/09/relationships/commentsIds" Target="commentsIds.xml"/><Relationship Id="rId24" Type="http://schemas.openxmlformats.org/officeDocument/2006/relationships/hyperlink" Target="https://fedoramagazine.org/use-fedora-server-create-router-gateway/" TargetMode="External"/><Relationship Id="rId32" Type="http://schemas.openxmlformats.org/officeDocument/2006/relationships/hyperlink" Target="https://www.redhat.com/en" TargetMode="External"/><Relationship Id="rId37" Type="http://schemas.openxmlformats.org/officeDocument/2006/relationships/hyperlink" Target="https://nmap.org/npsl/" TargetMode="External"/><Relationship Id="rId40" Type="http://schemas.openxmlformats.org/officeDocument/2006/relationships/hyperlink" Target="https://hewlettpackard.github.io/netperf/" TargetMode="External"/><Relationship Id="rId45" Type="http://schemas.openxmlformats.org/officeDocument/2006/relationships/image" Target="media/image40.png"/><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www.payscale.com/research/NZ/Job=Systems_Architect/Salary"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yperlink" Target="https://linuxjourney.com/" TargetMode="External"/><Relationship Id="rId14" Type="http://schemas.openxmlformats.org/officeDocument/2006/relationships/image" Target="media/image3.png"/><Relationship Id="rId22" Type="http://schemas.openxmlformats.org/officeDocument/2006/relationships/hyperlink" Target="https://linuxcommand.org/" TargetMode="External"/><Relationship Id="rId27" Type="http://schemas.openxmlformats.org/officeDocument/2006/relationships/hyperlink" Target="https://asahilinux.org/" TargetMode="External"/><Relationship Id="rId30" Type="http://schemas.openxmlformats.org/officeDocument/2006/relationships/hyperlink" Target="https://rockylinux.org/" TargetMode="External"/><Relationship Id="rId35" Type="http://schemas.openxmlformats.org/officeDocument/2006/relationships/hyperlink" Target="https://github.com/jbucar/ditg" TargetMode="External"/><Relationship Id="rId43" Type="http://schemas.openxmlformats.org/officeDocument/2006/relationships/hyperlink" Target="https://www.wireshark.org/"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s://www.payscale.com/research/NZ/Job=Network_Engineer/Salary" TargetMode="External"/><Relationship Id="rId69" Type="http://schemas.openxmlformats.org/officeDocument/2006/relationships/hyperlink" Target="https://www.pbtech.co.nz/product/MONPHS2438/Philips-243V7QJAB79-24-FHD-Monitor-1920x1080---IPS"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NETTPL3468/TP-Link-TG-3468-32-bit-Gigabit-PCIe-Network-Adapte"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footer" Target="footer1.xml"/><Relationship Id="rId25" Type="http://schemas.openxmlformats.org/officeDocument/2006/relationships/hyperlink" Target="https://learn.microsoft.com/en-us/windows/wsl/install" TargetMode="External"/><Relationship Id="rId33" Type="http://schemas.openxmlformats.org/officeDocument/2006/relationships/hyperlink" Target="https://www.kali.org/" TargetMode="External"/><Relationship Id="rId38" Type="http://schemas.openxmlformats.org/officeDocument/2006/relationships/hyperlink" Target="https://github.com/rbruenig/qperf"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www.pbtech.co.nz/product/SVRSPM34170/Supermicro-521R-T-Mini-Server---1x-Xeon-E-2434-4C8" TargetMode="External"/><Relationship Id="rId20" Type="http://schemas.openxmlformats.org/officeDocument/2006/relationships/hyperlink" Target="https://wiki.archlinux.org/" TargetMode="External"/><Relationship Id="rId41" Type="http://schemas.openxmlformats.org/officeDocument/2006/relationships/hyperlink" Target="https://github.com/Mellanox/sockperf" TargetMode="External"/><Relationship Id="rId54" Type="http://schemas.openxmlformats.org/officeDocument/2006/relationships/customXml" Target="ink/ink6.xml"/><Relationship Id="rId62" Type="http://schemas.openxmlformats.org/officeDocument/2006/relationships/hyperlink" Target="https://www.atlassian.com/agile/project-management/waterfall-methodology" TargetMode="External"/><Relationship Id="rId70" Type="http://schemas.openxmlformats.org/officeDocument/2006/relationships/hyperlink" Target="https://www.pbtech.co.nz/product/KEYA4T1001/A4Tech-Fstyler-F1010-Multimedia-Keyboard--Mouse-Co"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ogaware.com/linux/survivor/" TargetMode="External"/><Relationship Id="rId28" Type="http://schemas.openxmlformats.org/officeDocument/2006/relationships/hyperlink" Target="https://fedoraproject.org/" TargetMode="External"/><Relationship Id="rId36" Type="http://schemas.openxmlformats.org/officeDocument/2006/relationships/hyperlink" Target="https://nmap.org/" TargetMode="External"/><Relationship Id="rId49" Type="http://schemas.openxmlformats.org/officeDocument/2006/relationships/image" Target="media/image6.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ubuntu.com/" TargetMode="External"/><Relationship Id="rId44" Type="http://schemas.openxmlformats.org/officeDocument/2006/relationships/customXml" Target="ink/ink1.xm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s://www.payscale.com/research/NZ/Job=Project_Manager%2C_Information_Technology_(IT)/Salary/ac095581/Project-Management" TargetMode="External"/><Relationship Id="rId73" Type="http://schemas.openxmlformats.org/officeDocument/2006/relationships/hyperlink" Target="https://thedigitalprojectmanager.com/projects/pm-methodology/lean-project-management/"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linuxfromscratch.org/lfs/" TargetMode="External"/><Relationship Id="rId39" Type="http://schemas.openxmlformats.org/officeDocument/2006/relationships/hyperlink" Target="https://quicwg.org/" TargetMode="External"/><Relationship Id="rId34" Type="http://schemas.openxmlformats.org/officeDocument/2006/relationships/hyperlink" Target="https://iperf.f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pbtech.co.nz/product/CABCXT920050/Cruxtec-05m-Cat7-Ethernet-Cable---Black-Color----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43</Pages>
  <Words>8543</Words>
  <Characters>48700</Characters>
  <Application>Microsoft Office Word</Application>
  <DocSecurity>0</DocSecurity>
  <Lines>405</Lines>
  <Paragraphs>114</Paragraphs>
  <ScaleCrop>false</ScaleCrop>
  <Company/>
  <LinksUpToDate>false</LinksUpToDate>
  <CharactersWithSpaces>57129</CharactersWithSpaces>
  <SharedDoc>false</SharedDoc>
  <HLinks>
    <vt:vector size="408" baseType="variant">
      <vt:variant>
        <vt:i4>4194383</vt:i4>
      </vt:variant>
      <vt:variant>
        <vt:i4>327</vt:i4>
      </vt:variant>
      <vt:variant>
        <vt:i4>0</vt:i4>
      </vt:variant>
      <vt:variant>
        <vt:i4>5</vt:i4>
      </vt:variant>
      <vt:variant>
        <vt:lpwstr>https://thedigitalprojectmanager.com/projects/pm-methodology/lean-project-management/</vt:lpwstr>
      </vt:variant>
      <vt:variant>
        <vt:lpwstr/>
      </vt:variant>
      <vt:variant>
        <vt:i4>6553720</vt:i4>
      </vt:variant>
      <vt:variant>
        <vt:i4>324</vt:i4>
      </vt:variant>
      <vt:variant>
        <vt:i4>0</vt:i4>
      </vt:variant>
      <vt:variant>
        <vt:i4>5</vt:i4>
      </vt:variant>
      <vt:variant>
        <vt:lpwstr>https://www.pbtech.co.nz/product/NETTPL3468/TP-Link-TG-3468-32-bit-Gigabit-PCIe-Network-Adapte</vt:lpwstr>
      </vt:variant>
      <vt:variant>
        <vt:lpwstr/>
      </vt:variant>
      <vt:variant>
        <vt:i4>4259848</vt:i4>
      </vt:variant>
      <vt:variant>
        <vt:i4>321</vt:i4>
      </vt:variant>
      <vt:variant>
        <vt:i4>0</vt:i4>
      </vt:variant>
      <vt:variant>
        <vt:i4>5</vt:i4>
      </vt:variant>
      <vt:variant>
        <vt:lpwstr>https://www.pbtech.co.nz/product/CABCXT920050/Cruxtec-05m-Cat7-Ethernet-Cable---Black-Color----1</vt:lpwstr>
      </vt:variant>
      <vt:variant>
        <vt:lpwstr/>
      </vt:variant>
      <vt:variant>
        <vt:i4>7143533</vt:i4>
      </vt:variant>
      <vt:variant>
        <vt:i4>318</vt:i4>
      </vt:variant>
      <vt:variant>
        <vt:i4>0</vt:i4>
      </vt:variant>
      <vt:variant>
        <vt:i4>5</vt:i4>
      </vt:variant>
      <vt:variant>
        <vt:lpwstr>https://www.pbtech.co.nz/product/KEYA4T1001/A4Tech-Fstyler-F1010-Multimedia-Keyboard--Mouse-Co</vt:lpwstr>
      </vt:variant>
      <vt:variant>
        <vt:lpwstr/>
      </vt:variant>
      <vt:variant>
        <vt:i4>2424951</vt:i4>
      </vt:variant>
      <vt:variant>
        <vt:i4>315</vt:i4>
      </vt:variant>
      <vt:variant>
        <vt:i4>0</vt:i4>
      </vt:variant>
      <vt:variant>
        <vt:i4>5</vt:i4>
      </vt:variant>
      <vt:variant>
        <vt:lpwstr>https://www.pbtech.co.nz/product/MONPHS2438/Philips-243V7QJAB79-24-FHD-Monitor-1920x1080---IPS</vt:lpwstr>
      </vt:variant>
      <vt:variant>
        <vt:lpwstr/>
      </vt:variant>
      <vt:variant>
        <vt:i4>4259931</vt:i4>
      </vt:variant>
      <vt:variant>
        <vt:i4>312</vt:i4>
      </vt:variant>
      <vt:variant>
        <vt:i4>0</vt:i4>
      </vt:variant>
      <vt:variant>
        <vt:i4>5</vt:i4>
      </vt:variant>
      <vt:variant>
        <vt:lpwstr>https://www.pbtech.co.nz/product/NBKASU510599/ASUS-Vivobook-Go-15-L510KA-156-FHD-Intel-Pentium-S</vt:lpwstr>
      </vt:variant>
      <vt:variant>
        <vt:lpwstr/>
      </vt:variant>
      <vt:variant>
        <vt:i4>6357107</vt:i4>
      </vt:variant>
      <vt:variant>
        <vt:i4>309</vt:i4>
      </vt:variant>
      <vt:variant>
        <vt:i4>0</vt:i4>
      </vt:variant>
      <vt:variant>
        <vt:i4>5</vt:i4>
      </vt:variant>
      <vt:variant>
        <vt:lpwstr>https://www.pbtech.co.nz/product/SVRSPM34170/Supermicro-521R-T-Mini-Server---1x-Xeon-E-2434-4C8</vt:lpwstr>
      </vt:variant>
      <vt:variant>
        <vt:lpwstr/>
      </vt:variant>
      <vt:variant>
        <vt:i4>983100</vt:i4>
      </vt:variant>
      <vt:variant>
        <vt:i4>306</vt:i4>
      </vt:variant>
      <vt:variant>
        <vt:i4>0</vt:i4>
      </vt:variant>
      <vt:variant>
        <vt:i4>5</vt:i4>
      </vt:variant>
      <vt:variant>
        <vt:lpwstr>https://www.payscale.com/research/NZ/Job=Systems_Architect/Salary</vt:lpwstr>
      </vt:variant>
      <vt:variant>
        <vt:lpwstr/>
      </vt:variant>
      <vt:variant>
        <vt:i4>8126501</vt:i4>
      </vt:variant>
      <vt:variant>
        <vt:i4>303</vt:i4>
      </vt:variant>
      <vt:variant>
        <vt:i4>0</vt:i4>
      </vt:variant>
      <vt:variant>
        <vt:i4>5</vt:i4>
      </vt:variant>
      <vt:variant>
        <vt:lpwstr>https://www.payscale.com/research/NZ/Job=Project_Manager%2C_Information_Technology_(IT)/Salary/ac095581/Project-Management</vt:lpwstr>
      </vt:variant>
      <vt:variant>
        <vt:lpwstr/>
      </vt:variant>
      <vt:variant>
        <vt:i4>5177443</vt:i4>
      </vt:variant>
      <vt:variant>
        <vt:i4>300</vt:i4>
      </vt:variant>
      <vt:variant>
        <vt:i4>0</vt:i4>
      </vt:variant>
      <vt:variant>
        <vt:i4>5</vt:i4>
      </vt:variant>
      <vt:variant>
        <vt:lpwstr>https://www.payscale.com/research/NZ/Job=Network_Engineer/Salary</vt:lpwstr>
      </vt:variant>
      <vt:variant>
        <vt:lpwstr/>
      </vt:variant>
      <vt:variant>
        <vt:i4>1310800</vt:i4>
      </vt:variant>
      <vt:variant>
        <vt:i4>297</vt:i4>
      </vt:variant>
      <vt:variant>
        <vt:i4>0</vt:i4>
      </vt:variant>
      <vt:variant>
        <vt:i4>5</vt:i4>
      </vt:variant>
      <vt:variant>
        <vt:lpwstr>https://asana.com/resources/agile-methodology</vt:lpwstr>
      </vt:variant>
      <vt:variant>
        <vt:lpwstr/>
      </vt:variant>
      <vt:variant>
        <vt:i4>5505117</vt:i4>
      </vt:variant>
      <vt:variant>
        <vt:i4>294</vt:i4>
      </vt:variant>
      <vt:variant>
        <vt:i4>0</vt:i4>
      </vt:variant>
      <vt:variant>
        <vt:i4>5</vt:i4>
      </vt:variant>
      <vt:variant>
        <vt:lpwstr>https://www.atlassian.com/agile/project-management/waterfall-methodology</vt:lpwstr>
      </vt:variant>
      <vt:variant>
        <vt:lpwstr/>
      </vt:variant>
      <vt:variant>
        <vt:i4>2949172</vt:i4>
      </vt:variant>
      <vt:variant>
        <vt:i4>261</vt:i4>
      </vt:variant>
      <vt:variant>
        <vt:i4>0</vt:i4>
      </vt:variant>
      <vt:variant>
        <vt:i4>5</vt:i4>
      </vt:variant>
      <vt:variant>
        <vt:lpwstr>https://www.wireshark.org/</vt:lpwstr>
      </vt:variant>
      <vt:variant>
        <vt:lpwstr/>
      </vt:variant>
      <vt:variant>
        <vt:i4>7995503</vt:i4>
      </vt:variant>
      <vt:variant>
        <vt:i4>258</vt:i4>
      </vt:variant>
      <vt:variant>
        <vt:i4>0</vt:i4>
      </vt:variant>
      <vt:variant>
        <vt:i4>5</vt:i4>
      </vt:variant>
      <vt:variant>
        <vt:lpwstr>https://www.cloudflare.com/learning/network-layer/what-is-mtr/</vt:lpwstr>
      </vt:variant>
      <vt:variant>
        <vt:lpwstr/>
      </vt:variant>
      <vt:variant>
        <vt:i4>5963845</vt:i4>
      </vt:variant>
      <vt:variant>
        <vt:i4>255</vt:i4>
      </vt:variant>
      <vt:variant>
        <vt:i4>0</vt:i4>
      </vt:variant>
      <vt:variant>
        <vt:i4>5</vt:i4>
      </vt:variant>
      <vt:variant>
        <vt:lpwstr>https://github.com/Mellanox/sockperf</vt:lpwstr>
      </vt:variant>
      <vt:variant>
        <vt:lpwstr/>
      </vt:variant>
      <vt:variant>
        <vt:i4>4456538</vt:i4>
      </vt:variant>
      <vt:variant>
        <vt:i4>252</vt:i4>
      </vt:variant>
      <vt:variant>
        <vt:i4>0</vt:i4>
      </vt:variant>
      <vt:variant>
        <vt:i4>5</vt:i4>
      </vt:variant>
      <vt:variant>
        <vt:lpwstr>https://hewlettpackard.github.io/netperf/</vt:lpwstr>
      </vt:variant>
      <vt:variant>
        <vt:lpwstr/>
      </vt:variant>
      <vt:variant>
        <vt:i4>6815859</vt:i4>
      </vt:variant>
      <vt:variant>
        <vt:i4>249</vt:i4>
      </vt:variant>
      <vt:variant>
        <vt:i4>0</vt:i4>
      </vt:variant>
      <vt:variant>
        <vt:i4>5</vt:i4>
      </vt:variant>
      <vt:variant>
        <vt:lpwstr>https://quicwg.org/</vt:lpwstr>
      </vt:variant>
      <vt:variant>
        <vt:lpwstr/>
      </vt:variant>
      <vt:variant>
        <vt:i4>6094914</vt:i4>
      </vt:variant>
      <vt:variant>
        <vt:i4>246</vt:i4>
      </vt:variant>
      <vt:variant>
        <vt:i4>0</vt:i4>
      </vt:variant>
      <vt:variant>
        <vt:i4>5</vt:i4>
      </vt:variant>
      <vt:variant>
        <vt:lpwstr>https://github.com/rbruenig/qperf</vt:lpwstr>
      </vt:variant>
      <vt:variant>
        <vt:lpwstr/>
      </vt:variant>
      <vt:variant>
        <vt:i4>3538976</vt:i4>
      </vt:variant>
      <vt:variant>
        <vt:i4>243</vt:i4>
      </vt:variant>
      <vt:variant>
        <vt:i4>0</vt:i4>
      </vt:variant>
      <vt:variant>
        <vt:i4>5</vt:i4>
      </vt:variant>
      <vt:variant>
        <vt:lpwstr>https://nmap.org/npsl/</vt:lpwstr>
      </vt:variant>
      <vt:variant>
        <vt:lpwstr/>
      </vt:variant>
      <vt:variant>
        <vt:i4>262163</vt:i4>
      </vt:variant>
      <vt:variant>
        <vt:i4>240</vt:i4>
      </vt:variant>
      <vt:variant>
        <vt:i4>0</vt:i4>
      </vt:variant>
      <vt:variant>
        <vt:i4>5</vt:i4>
      </vt:variant>
      <vt:variant>
        <vt:lpwstr>https://nmap.org/</vt:lpwstr>
      </vt:variant>
      <vt:variant>
        <vt:lpwstr/>
      </vt:variant>
      <vt:variant>
        <vt:i4>2293803</vt:i4>
      </vt:variant>
      <vt:variant>
        <vt:i4>237</vt:i4>
      </vt:variant>
      <vt:variant>
        <vt:i4>0</vt:i4>
      </vt:variant>
      <vt:variant>
        <vt:i4>5</vt:i4>
      </vt:variant>
      <vt:variant>
        <vt:lpwstr>https://github.com/jbucar/ditg</vt:lpwstr>
      </vt:variant>
      <vt:variant>
        <vt:lpwstr/>
      </vt:variant>
      <vt:variant>
        <vt:i4>5177420</vt:i4>
      </vt:variant>
      <vt:variant>
        <vt:i4>234</vt:i4>
      </vt:variant>
      <vt:variant>
        <vt:i4>0</vt:i4>
      </vt:variant>
      <vt:variant>
        <vt:i4>5</vt:i4>
      </vt:variant>
      <vt:variant>
        <vt:lpwstr>https://iperf.fr/</vt:lpwstr>
      </vt:variant>
      <vt:variant>
        <vt:lpwstr/>
      </vt:variant>
      <vt:variant>
        <vt:i4>4718619</vt:i4>
      </vt:variant>
      <vt:variant>
        <vt:i4>231</vt:i4>
      </vt:variant>
      <vt:variant>
        <vt:i4>0</vt:i4>
      </vt:variant>
      <vt:variant>
        <vt:i4>5</vt:i4>
      </vt:variant>
      <vt:variant>
        <vt:lpwstr>https://www.kali.org/</vt:lpwstr>
      </vt:variant>
      <vt:variant>
        <vt:lpwstr/>
      </vt:variant>
      <vt:variant>
        <vt:i4>5898329</vt:i4>
      </vt:variant>
      <vt:variant>
        <vt:i4>228</vt:i4>
      </vt:variant>
      <vt:variant>
        <vt:i4>0</vt:i4>
      </vt:variant>
      <vt:variant>
        <vt:i4>5</vt:i4>
      </vt:variant>
      <vt:variant>
        <vt:lpwstr>https://www.redhat.com/en</vt:lpwstr>
      </vt:variant>
      <vt:variant>
        <vt:lpwstr/>
      </vt:variant>
      <vt:variant>
        <vt:i4>6684789</vt:i4>
      </vt:variant>
      <vt:variant>
        <vt:i4>225</vt:i4>
      </vt:variant>
      <vt:variant>
        <vt:i4>0</vt:i4>
      </vt:variant>
      <vt:variant>
        <vt:i4>5</vt:i4>
      </vt:variant>
      <vt:variant>
        <vt:lpwstr>https://ubuntu.com/</vt:lpwstr>
      </vt:variant>
      <vt:variant>
        <vt:lpwstr/>
      </vt:variant>
      <vt:variant>
        <vt:i4>6750312</vt:i4>
      </vt:variant>
      <vt:variant>
        <vt:i4>222</vt:i4>
      </vt:variant>
      <vt:variant>
        <vt:i4>0</vt:i4>
      </vt:variant>
      <vt:variant>
        <vt:i4>5</vt:i4>
      </vt:variant>
      <vt:variant>
        <vt:lpwstr>https://rockylinux.org/</vt:lpwstr>
      </vt:variant>
      <vt:variant>
        <vt:lpwstr/>
      </vt:variant>
      <vt:variant>
        <vt:i4>2228347</vt:i4>
      </vt:variant>
      <vt:variant>
        <vt:i4>219</vt:i4>
      </vt:variant>
      <vt:variant>
        <vt:i4>0</vt:i4>
      </vt:variant>
      <vt:variant>
        <vt:i4>5</vt:i4>
      </vt:variant>
      <vt:variant>
        <vt:lpwstr>https://www.debian.org/</vt:lpwstr>
      </vt:variant>
      <vt:variant>
        <vt:lpwstr/>
      </vt:variant>
      <vt:variant>
        <vt:i4>7471158</vt:i4>
      </vt:variant>
      <vt:variant>
        <vt:i4>216</vt:i4>
      </vt:variant>
      <vt:variant>
        <vt:i4>0</vt:i4>
      </vt:variant>
      <vt:variant>
        <vt:i4>5</vt:i4>
      </vt:variant>
      <vt:variant>
        <vt:lpwstr>https://fedoraproject.org/</vt:lpwstr>
      </vt:variant>
      <vt:variant>
        <vt:lpwstr/>
      </vt:variant>
      <vt:variant>
        <vt:i4>7864425</vt:i4>
      </vt:variant>
      <vt:variant>
        <vt:i4>213</vt:i4>
      </vt:variant>
      <vt:variant>
        <vt:i4>0</vt:i4>
      </vt:variant>
      <vt:variant>
        <vt:i4>5</vt:i4>
      </vt:variant>
      <vt:variant>
        <vt:lpwstr>https://asahilinux.org/</vt:lpwstr>
      </vt:variant>
      <vt:variant>
        <vt:lpwstr/>
      </vt:variant>
      <vt:variant>
        <vt:i4>4718593</vt:i4>
      </vt:variant>
      <vt:variant>
        <vt:i4>210</vt:i4>
      </vt:variant>
      <vt:variant>
        <vt:i4>0</vt:i4>
      </vt:variant>
      <vt:variant>
        <vt:i4>5</vt:i4>
      </vt:variant>
      <vt:variant>
        <vt:lpwstr>https://brew.sh/</vt:lpwstr>
      </vt:variant>
      <vt:variant>
        <vt:lpwstr/>
      </vt:variant>
      <vt:variant>
        <vt:i4>196617</vt:i4>
      </vt:variant>
      <vt:variant>
        <vt:i4>207</vt:i4>
      </vt:variant>
      <vt:variant>
        <vt:i4>0</vt:i4>
      </vt:variant>
      <vt:variant>
        <vt:i4>5</vt:i4>
      </vt:variant>
      <vt:variant>
        <vt:lpwstr>https://learn.microsoft.com/en-us/windows/wsl/install</vt:lpwstr>
      </vt:variant>
      <vt:variant>
        <vt:lpwstr/>
      </vt:variant>
      <vt:variant>
        <vt:i4>7929981</vt:i4>
      </vt:variant>
      <vt:variant>
        <vt:i4>204</vt:i4>
      </vt:variant>
      <vt:variant>
        <vt:i4>0</vt:i4>
      </vt:variant>
      <vt:variant>
        <vt:i4>5</vt:i4>
      </vt:variant>
      <vt:variant>
        <vt:lpwstr>https://fedoramagazine.org/use-fedora-server-create-router-gateway/</vt:lpwstr>
      </vt:variant>
      <vt:variant>
        <vt:lpwstr/>
      </vt:variant>
      <vt:variant>
        <vt:i4>1966092</vt:i4>
      </vt:variant>
      <vt:variant>
        <vt:i4>201</vt:i4>
      </vt:variant>
      <vt:variant>
        <vt:i4>0</vt:i4>
      </vt:variant>
      <vt:variant>
        <vt:i4>5</vt:i4>
      </vt:variant>
      <vt:variant>
        <vt:lpwstr>https://www.togaware.com/linux/survivor/</vt:lpwstr>
      </vt:variant>
      <vt:variant>
        <vt:lpwstr/>
      </vt:variant>
      <vt:variant>
        <vt:i4>917514</vt:i4>
      </vt:variant>
      <vt:variant>
        <vt:i4>198</vt:i4>
      </vt:variant>
      <vt:variant>
        <vt:i4>0</vt:i4>
      </vt:variant>
      <vt:variant>
        <vt:i4>5</vt:i4>
      </vt:variant>
      <vt:variant>
        <vt:lpwstr>https://linuxcommand.org/</vt:lpwstr>
      </vt:variant>
      <vt:variant>
        <vt:lpwstr/>
      </vt:variant>
      <vt:variant>
        <vt:i4>4980758</vt:i4>
      </vt:variant>
      <vt:variant>
        <vt:i4>195</vt:i4>
      </vt:variant>
      <vt:variant>
        <vt:i4>0</vt:i4>
      </vt:variant>
      <vt:variant>
        <vt:i4>5</vt:i4>
      </vt:variant>
      <vt:variant>
        <vt:lpwstr>https://www.freecodecamp.org/</vt:lpwstr>
      </vt:variant>
      <vt:variant>
        <vt:lpwstr/>
      </vt:variant>
      <vt:variant>
        <vt:i4>6357032</vt:i4>
      </vt:variant>
      <vt:variant>
        <vt:i4>192</vt:i4>
      </vt:variant>
      <vt:variant>
        <vt:i4>0</vt:i4>
      </vt:variant>
      <vt:variant>
        <vt:i4>5</vt:i4>
      </vt:variant>
      <vt:variant>
        <vt:lpwstr>https://wiki.archlinux.org/</vt:lpwstr>
      </vt:variant>
      <vt:variant>
        <vt:lpwstr/>
      </vt:variant>
      <vt:variant>
        <vt:i4>720899</vt:i4>
      </vt:variant>
      <vt:variant>
        <vt:i4>189</vt:i4>
      </vt:variant>
      <vt:variant>
        <vt:i4>0</vt:i4>
      </vt:variant>
      <vt:variant>
        <vt:i4>5</vt:i4>
      </vt:variant>
      <vt:variant>
        <vt:lpwstr>https://linuxjourney.com/</vt:lpwstr>
      </vt:variant>
      <vt:variant>
        <vt:lpwstr/>
      </vt:variant>
      <vt:variant>
        <vt:i4>5701713</vt:i4>
      </vt:variant>
      <vt:variant>
        <vt:i4>186</vt:i4>
      </vt:variant>
      <vt:variant>
        <vt:i4>0</vt:i4>
      </vt:variant>
      <vt:variant>
        <vt:i4>5</vt:i4>
      </vt:variant>
      <vt:variant>
        <vt:lpwstr>https://www.linuxfromscratch.org/lfs/</vt:lpwstr>
      </vt:variant>
      <vt:variant>
        <vt:lpwstr/>
      </vt:variant>
      <vt:variant>
        <vt:i4>1376311</vt:i4>
      </vt:variant>
      <vt:variant>
        <vt:i4>176</vt:i4>
      </vt:variant>
      <vt:variant>
        <vt:i4>0</vt:i4>
      </vt:variant>
      <vt:variant>
        <vt:i4>5</vt:i4>
      </vt:variant>
      <vt:variant>
        <vt:lpwstr/>
      </vt:variant>
      <vt:variant>
        <vt:lpwstr>_Toc194241686</vt:lpwstr>
      </vt:variant>
      <vt:variant>
        <vt:i4>1376311</vt:i4>
      </vt:variant>
      <vt:variant>
        <vt:i4>170</vt:i4>
      </vt:variant>
      <vt:variant>
        <vt:i4>0</vt:i4>
      </vt:variant>
      <vt:variant>
        <vt:i4>5</vt:i4>
      </vt:variant>
      <vt:variant>
        <vt:lpwstr/>
      </vt:variant>
      <vt:variant>
        <vt:lpwstr>_Toc194241685</vt:lpwstr>
      </vt:variant>
      <vt:variant>
        <vt:i4>1376311</vt:i4>
      </vt:variant>
      <vt:variant>
        <vt:i4>164</vt:i4>
      </vt:variant>
      <vt:variant>
        <vt:i4>0</vt:i4>
      </vt:variant>
      <vt:variant>
        <vt:i4>5</vt:i4>
      </vt:variant>
      <vt:variant>
        <vt:lpwstr/>
      </vt:variant>
      <vt:variant>
        <vt:lpwstr>_Toc194241684</vt:lpwstr>
      </vt:variant>
      <vt:variant>
        <vt:i4>1376311</vt:i4>
      </vt:variant>
      <vt:variant>
        <vt:i4>158</vt:i4>
      </vt:variant>
      <vt:variant>
        <vt:i4>0</vt:i4>
      </vt:variant>
      <vt:variant>
        <vt:i4>5</vt:i4>
      </vt:variant>
      <vt:variant>
        <vt:lpwstr/>
      </vt:variant>
      <vt:variant>
        <vt:lpwstr>_Toc194241683</vt:lpwstr>
      </vt:variant>
      <vt:variant>
        <vt:i4>1376311</vt:i4>
      </vt:variant>
      <vt:variant>
        <vt:i4>152</vt:i4>
      </vt:variant>
      <vt:variant>
        <vt:i4>0</vt:i4>
      </vt:variant>
      <vt:variant>
        <vt:i4>5</vt:i4>
      </vt:variant>
      <vt:variant>
        <vt:lpwstr/>
      </vt:variant>
      <vt:variant>
        <vt:lpwstr>_Toc194241682</vt:lpwstr>
      </vt:variant>
      <vt:variant>
        <vt:i4>1376311</vt:i4>
      </vt:variant>
      <vt:variant>
        <vt:i4>146</vt:i4>
      </vt:variant>
      <vt:variant>
        <vt:i4>0</vt:i4>
      </vt:variant>
      <vt:variant>
        <vt:i4>5</vt:i4>
      </vt:variant>
      <vt:variant>
        <vt:lpwstr/>
      </vt:variant>
      <vt:variant>
        <vt:lpwstr>_Toc194241681</vt:lpwstr>
      </vt:variant>
      <vt:variant>
        <vt:i4>1376311</vt:i4>
      </vt:variant>
      <vt:variant>
        <vt:i4>140</vt:i4>
      </vt:variant>
      <vt:variant>
        <vt:i4>0</vt:i4>
      </vt:variant>
      <vt:variant>
        <vt:i4>5</vt:i4>
      </vt:variant>
      <vt:variant>
        <vt:lpwstr/>
      </vt:variant>
      <vt:variant>
        <vt:lpwstr>_Toc194241680</vt:lpwstr>
      </vt:variant>
      <vt:variant>
        <vt:i4>1703991</vt:i4>
      </vt:variant>
      <vt:variant>
        <vt:i4>134</vt:i4>
      </vt:variant>
      <vt:variant>
        <vt:i4>0</vt:i4>
      </vt:variant>
      <vt:variant>
        <vt:i4>5</vt:i4>
      </vt:variant>
      <vt:variant>
        <vt:lpwstr/>
      </vt:variant>
      <vt:variant>
        <vt:lpwstr>_Toc194241679</vt:lpwstr>
      </vt:variant>
      <vt:variant>
        <vt:i4>1703991</vt:i4>
      </vt:variant>
      <vt:variant>
        <vt:i4>128</vt:i4>
      </vt:variant>
      <vt:variant>
        <vt:i4>0</vt:i4>
      </vt:variant>
      <vt:variant>
        <vt:i4>5</vt:i4>
      </vt:variant>
      <vt:variant>
        <vt:lpwstr/>
      </vt:variant>
      <vt:variant>
        <vt:lpwstr>_Toc194241678</vt:lpwstr>
      </vt:variant>
      <vt:variant>
        <vt:i4>1703991</vt:i4>
      </vt:variant>
      <vt:variant>
        <vt:i4>122</vt:i4>
      </vt:variant>
      <vt:variant>
        <vt:i4>0</vt:i4>
      </vt:variant>
      <vt:variant>
        <vt:i4>5</vt:i4>
      </vt:variant>
      <vt:variant>
        <vt:lpwstr/>
      </vt:variant>
      <vt:variant>
        <vt:lpwstr>_Toc194241677</vt:lpwstr>
      </vt:variant>
      <vt:variant>
        <vt:i4>1703991</vt:i4>
      </vt:variant>
      <vt:variant>
        <vt:i4>116</vt:i4>
      </vt:variant>
      <vt:variant>
        <vt:i4>0</vt:i4>
      </vt:variant>
      <vt:variant>
        <vt:i4>5</vt:i4>
      </vt:variant>
      <vt:variant>
        <vt:lpwstr/>
      </vt:variant>
      <vt:variant>
        <vt:lpwstr>_Toc194241676</vt:lpwstr>
      </vt:variant>
      <vt:variant>
        <vt:i4>1703991</vt:i4>
      </vt:variant>
      <vt:variant>
        <vt:i4>110</vt:i4>
      </vt:variant>
      <vt:variant>
        <vt:i4>0</vt:i4>
      </vt:variant>
      <vt:variant>
        <vt:i4>5</vt:i4>
      </vt:variant>
      <vt:variant>
        <vt:lpwstr/>
      </vt:variant>
      <vt:variant>
        <vt:lpwstr>_Toc194241675</vt:lpwstr>
      </vt:variant>
      <vt:variant>
        <vt:i4>1703991</vt:i4>
      </vt:variant>
      <vt:variant>
        <vt:i4>104</vt:i4>
      </vt:variant>
      <vt:variant>
        <vt:i4>0</vt:i4>
      </vt:variant>
      <vt:variant>
        <vt:i4>5</vt:i4>
      </vt:variant>
      <vt:variant>
        <vt:lpwstr/>
      </vt:variant>
      <vt:variant>
        <vt:lpwstr>_Toc194241674</vt:lpwstr>
      </vt:variant>
      <vt:variant>
        <vt:i4>1703991</vt:i4>
      </vt:variant>
      <vt:variant>
        <vt:i4>98</vt:i4>
      </vt:variant>
      <vt:variant>
        <vt:i4>0</vt:i4>
      </vt:variant>
      <vt:variant>
        <vt:i4>5</vt:i4>
      </vt:variant>
      <vt:variant>
        <vt:lpwstr/>
      </vt:variant>
      <vt:variant>
        <vt:lpwstr>_Toc194241673</vt:lpwstr>
      </vt:variant>
      <vt:variant>
        <vt:i4>1703991</vt:i4>
      </vt:variant>
      <vt:variant>
        <vt:i4>92</vt:i4>
      </vt:variant>
      <vt:variant>
        <vt:i4>0</vt:i4>
      </vt:variant>
      <vt:variant>
        <vt:i4>5</vt:i4>
      </vt:variant>
      <vt:variant>
        <vt:lpwstr/>
      </vt:variant>
      <vt:variant>
        <vt:lpwstr>_Toc194241672</vt:lpwstr>
      </vt:variant>
      <vt:variant>
        <vt:i4>1703991</vt:i4>
      </vt:variant>
      <vt:variant>
        <vt:i4>86</vt:i4>
      </vt:variant>
      <vt:variant>
        <vt:i4>0</vt:i4>
      </vt:variant>
      <vt:variant>
        <vt:i4>5</vt:i4>
      </vt:variant>
      <vt:variant>
        <vt:lpwstr/>
      </vt:variant>
      <vt:variant>
        <vt:lpwstr>_Toc194241671</vt:lpwstr>
      </vt:variant>
      <vt:variant>
        <vt:i4>1703991</vt:i4>
      </vt:variant>
      <vt:variant>
        <vt:i4>80</vt:i4>
      </vt:variant>
      <vt:variant>
        <vt:i4>0</vt:i4>
      </vt:variant>
      <vt:variant>
        <vt:i4>5</vt:i4>
      </vt:variant>
      <vt:variant>
        <vt:lpwstr/>
      </vt:variant>
      <vt:variant>
        <vt:lpwstr>_Toc194241670</vt:lpwstr>
      </vt:variant>
      <vt:variant>
        <vt:i4>1769527</vt:i4>
      </vt:variant>
      <vt:variant>
        <vt:i4>74</vt:i4>
      </vt:variant>
      <vt:variant>
        <vt:i4>0</vt:i4>
      </vt:variant>
      <vt:variant>
        <vt:i4>5</vt:i4>
      </vt:variant>
      <vt:variant>
        <vt:lpwstr/>
      </vt:variant>
      <vt:variant>
        <vt:lpwstr>_Toc194241669</vt:lpwstr>
      </vt:variant>
      <vt:variant>
        <vt:i4>1769527</vt:i4>
      </vt:variant>
      <vt:variant>
        <vt:i4>68</vt:i4>
      </vt:variant>
      <vt:variant>
        <vt:i4>0</vt:i4>
      </vt:variant>
      <vt:variant>
        <vt:i4>5</vt:i4>
      </vt:variant>
      <vt:variant>
        <vt:lpwstr/>
      </vt:variant>
      <vt:variant>
        <vt:lpwstr>_Toc194241668</vt:lpwstr>
      </vt:variant>
      <vt:variant>
        <vt:i4>1769527</vt:i4>
      </vt:variant>
      <vt:variant>
        <vt:i4>62</vt:i4>
      </vt:variant>
      <vt:variant>
        <vt:i4>0</vt:i4>
      </vt:variant>
      <vt:variant>
        <vt:i4>5</vt:i4>
      </vt:variant>
      <vt:variant>
        <vt:lpwstr/>
      </vt:variant>
      <vt:variant>
        <vt:lpwstr>_Toc194241667</vt:lpwstr>
      </vt:variant>
      <vt:variant>
        <vt:i4>1769527</vt:i4>
      </vt:variant>
      <vt:variant>
        <vt:i4>56</vt:i4>
      </vt:variant>
      <vt:variant>
        <vt:i4>0</vt:i4>
      </vt:variant>
      <vt:variant>
        <vt:i4>5</vt:i4>
      </vt:variant>
      <vt:variant>
        <vt:lpwstr/>
      </vt:variant>
      <vt:variant>
        <vt:lpwstr>_Toc194241666</vt:lpwstr>
      </vt:variant>
      <vt:variant>
        <vt:i4>1769527</vt:i4>
      </vt:variant>
      <vt:variant>
        <vt:i4>50</vt:i4>
      </vt:variant>
      <vt:variant>
        <vt:i4>0</vt:i4>
      </vt:variant>
      <vt:variant>
        <vt:i4>5</vt:i4>
      </vt:variant>
      <vt:variant>
        <vt:lpwstr/>
      </vt:variant>
      <vt:variant>
        <vt:lpwstr>_Toc194241665</vt:lpwstr>
      </vt:variant>
      <vt:variant>
        <vt:i4>1769527</vt:i4>
      </vt:variant>
      <vt:variant>
        <vt:i4>44</vt:i4>
      </vt:variant>
      <vt:variant>
        <vt:i4>0</vt:i4>
      </vt:variant>
      <vt:variant>
        <vt:i4>5</vt:i4>
      </vt:variant>
      <vt:variant>
        <vt:lpwstr/>
      </vt:variant>
      <vt:variant>
        <vt:lpwstr>_Toc194241664</vt:lpwstr>
      </vt:variant>
      <vt:variant>
        <vt:i4>1769527</vt:i4>
      </vt:variant>
      <vt:variant>
        <vt:i4>38</vt:i4>
      </vt:variant>
      <vt:variant>
        <vt:i4>0</vt:i4>
      </vt:variant>
      <vt:variant>
        <vt:i4>5</vt:i4>
      </vt:variant>
      <vt:variant>
        <vt:lpwstr/>
      </vt:variant>
      <vt:variant>
        <vt:lpwstr>_Toc194241663</vt:lpwstr>
      </vt:variant>
      <vt:variant>
        <vt:i4>1769527</vt:i4>
      </vt:variant>
      <vt:variant>
        <vt:i4>32</vt:i4>
      </vt:variant>
      <vt:variant>
        <vt:i4>0</vt:i4>
      </vt:variant>
      <vt:variant>
        <vt:i4>5</vt:i4>
      </vt:variant>
      <vt:variant>
        <vt:lpwstr/>
      </vt:variant>
      <vt:variant>
        <vt:lpwstr>_Toc194241662</vt:lpwstr>
      </vt:variant>
      <vt:variant>
        <vt:i4>1769527</vt:i4>
      </vt:variant>
      <vt:variant>
        <vt:i4>26</vt:i4>
      </vt:variant>
      <vt:variant>
        <vt:i4>0</vt:i4>
      </vt:variant>
      <vt:variant>
        <vt:i4>5</vt:i4>
      </vt:variant>
      <vt:variant>
        <vt:lpwstr/>
      </vt:variant>
      <vt:variant>
        <vt:lpwstr>_Toc194241661</vt:lpwstr>
      </vt:variant>
      <vt:variant>
        <vt:i4>1769527</vt:i4>
      </vt:variant>
      <vt:variant>
        <vt:i4>20</vt:i4>
      </vt:variant>
      <vt:variant>
        <vt:i4>0</vt:i4>
      </vt:variant>
      <vt:variant>
        <vt:i4>5</vt:i4>
      </vt:variant>
      <vt:variant>
        <vt:lpwstr/>
      </vt:variant>
      <vt:variant>
        <vt:lpwstr>_Toc194241660</vt:lpwstr>
      </vt:variant>
      <vt:variant>
        <vt:i4>1572919</vt:i4>
      </vt:variant>
      <vt:variant>
        <vt:i4>14</vt:i4>
      </vt:variant>
      <vt:variant>
        <vt:i4>0</vt:i4>
      </vt:variant>
      <vt:variant>
        <vt:i4>5</vt:i4>
      </vt:variant>
      <vt:variant>
        <vt:lpwstr/>
      </vt:variant>
      <vt:variant>
        <vt:lpwstr>_Toc194241659</vt:lpwstr>
      </vt:variant>
      <vt:variant>
        <vt:i4>1572919</vt:i4>
      </vt:variant>
      <vt:variant>
        <vt:i4>8</vt:i4>
      </vt:variant>
      <vt:variant>
        <vt:i4>0</vt:i4>
      </vt:variant>
      <vt:variant>
        <vt:i4>5</vt:i4>
      </vt:variant>
      <vt:variant>
        <vt:lpwstr/>
      </vt:variant>
      <vt:variant>
        <vt:lpwstr>_Toc194241658</vt:lpwstr>
      </vt:variant>
      <vt:variant>
        <vt:i4>1572919</vt:i4>
      </vt:variant>
      <vt:variant>
        <vt:i4>2</vt:i4>
      </vt:variant>
      <vt:variant>
        <vt:i4>0</vt:i4>
      </vt:variant>
      <vt:variant>
        <vt:i4>5</vt:i4>
      </vt:variant>
      <vt:variant>
        <vt:lpwstr/>
      </vt:variant>
      <vt:variant>
        <vt:lpwstr>_Toc194241657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cp:lastPrinted>2025-03-31T16:38:00Z</cp:lastPrinted>
  <dcterms:created xsi:type="dcterms:W3CDTF">2025-03-24T15:57:00Z</dcterms:created>
  <dcterms:modified xsi:type="dcterms:W3CDTF">2025-10-07T13:41:00Z</dcterms:modified>
</cp:coreProperties>
</file>