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ADB86" w14:textId="4787CFD8" w:rsidR="00F06FF2" w:rsidRDefault="00F06FF2" w:rsidP="00D55C2A">
      <w:pPr>
        <w:jc w:val="center"/>
        <w:rPr>
          <w:rFonts w:eastAsia="Times New Roman"/>
          <w:b/>
          <w:bCs/>
          <w:color w:val="000000"/>
          <w:sz w:val="40"/>
          <w:szCs w:val="40"/>
        </w:rPr>
      </w:pPr>
      <w:r w:rsidRPr="00D55C2A">
        <w:rPr>
          <w:rFonts w:eastAsia="Times New Roman"/>
          <w:b/>
          <w:bCs/>
          <w:color w:val="000000"/>
          <w:sz w:val="40"/>
          <w:szCs w:val="40"/>
        </w:rPr>
        <w:t>Network Performance Evaluation on Linux Based Operating Systems</w:t>
      </w:r>
    </w:p>
    <w:p w14:paraId="251B3F4D" w14:textId="77777777" w:rsidR="00D81AEB" w:rsidRDefault="00D81AEB" w:rsidP="00D55C2A">
      <w:pPr>
        <w:jc w:val="center"/>
        <w:rPr>
          <w:rFonts w:eastAsia="Times New Roman"/>
          <w:b/>
          <w:bCs/>
          <w:color w:val="000000"/>
          <w:sz w:val="40"/>
          <w:szCs w:val="40"/>
        </w:rPr>
      </w:pPr>
    </w:p>
    <w:p w14:paraId="4D4EE889" w14:textId="17E9A146" w:rsidR="00D81AEB" w:rsidRDefault="00D81AEB" w:rsidP="00D55C2A">
      <w:pPr>
        <w:jc w:val="center"/>
        <w:rPr>
          <w:rFonts w:eastAsia="Times New Roman"/>
          <w:b/>
          <w:bCs/>
          <w:color w:val="000000"/>
          <w:sz w:val="40"/>
          <w:szCs w:val="40"/>
        </w:rPr>
      </w:pPr>
      <w:r>
        <w:rPr>
          <w:rFonts w:eastAsia="Times New Roman"/>
          <w:b/>
          <w:bCs/>
          <w:color w:val="000000"/>
          <w:sz w:val="40"/>
          <w:szCs w:val="40"/>
        </w:rPr>
        <w:t>Date:</w:t>
      </w:r>
    </w:p>
    <w:p w14:paraId="43E8FBE3" w14:textId="6439E0FE" w:rsidR="00D81AEB" w:rsidRPr="00D55C2A" w:rsidRDefault="00D81AEB" w:rsidP="00D55C2A">
      <w:pPr>
        <w:jc w:val="center"/>
        <w:rPr>
          <w:rFonts w:eastAsia="Times New Roman"/>
          <w:b/>
          <w:bCs/>
          <w:color w:val="000000"/>
          <w:sz w:val="40"/>
          <w:szCs w:val="40"/>
        </w:rPr>
      </w:pPr>
      <w:r>
        <w:rPr>
          <w:rFonts w:eastAsia="Times New Roman"/>
          <w:b/>
          <w:bCs/>
          <w:color w:val="000000"/>
          <w:sz w:val="40"/>
          <w:szCs w:val="40"/>
        </w:rPr>
        <w:t>Version: 1</w:t>
      </w:r>
      <w:ins w:id="0" w:author="Nathan Quai Hoi" w:date="2025-10-08T02:23:00Z" w16du:dateUtc="2025-10-07T13:23:00Z">
        <w:r w:rsidR="006D30BB">
          <w:rPr>
            <w:rFonts w:eastAsia="Times New Roman"/>
            <w:b/>
            <w:bCs/>
            <w:color w:val="000000"/>
            <w:sz w:val="40"/>
            <w:szCs w:val="40"/>
          </w:rPr>
          <w:t>.</w:t>
        </w:r>
        <w:r w:rsidR="002B2564">
          <w:rPr>
            <w:rFonts w:eastAsia="Times New Roman"/>
            <w:b/>
            <w:bCs/>
            <w:color w:val="000000"/>
            <w:sz w:val="40"/>
            <w:szCs w:val="40"/>
          </w:rPr>
          <w:t>0</w:t>
        </w:r>
      </w:ins>
    </w:p>
    <w:p w14:paraId="0D75FC74" w14:textId="77777777" w:rsidR="00F06FF2" w:rsidRDefault="00F06FF2" w:rsidP="00F06FF2">
      <w:pPr>
        <w:rPr>
          <w:rFonts w:eastAsia="Times New Roman"/>
          <w:b/>
          <w:bCs/>
          <w:color w:val="000000"/>
        </w:rPr>
      </w:pPr>
    </w:p>
    <w:p w14:paraId="4D1C4DF0" w14:textId="77777777" w:rsidR="00A16AE0" w:rsidRDefault="00F06FF2" w:rsidP="00F06FF2">
      <w:pPr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Client</w:t>
      </w:r>
    </w:p>
    <w:p w14:paraId="6F3E516E" w14:textId="2B0E0F5F" w:rsidR="00F06FF2" w:rsidRDefault="009B3249" w:rsidP="00A16AE0">
      <w:pPr>
        <w:pStyle w:val="ListParagraph"/>
        <w:numPr>
          <w:ilvl w:val="0"/>
          <w:numId w:val="2"/>
        </w:numPr>
        <w:rPr>
          <w:rFonts w:eastAsia="Times New Roman"/>
          <w:color w:val="000000"/>
        </w:rPr>
      </w:pPr>
      <w:r w:rsidRPr="00A16AE0">
        <w:rPr>
          <w:rFonts w:eastAsia="Times New Roman"/>
          <w:b/>
          <w:bCs/>
          <w:color w:val="000000"/>
        </w:rPr>
        <w:t xml:space="preserve"> </w:t>
      </w:r>
      <w:r w:rsidR="00F06FF2" w:rsidRPr="00936742">
        <w:rPr>
          <w:rFonts w:eastAsia="Times New Roman"/>
          <w:color w:val="000000"/>
        </w:rPr>
        <w:t>Raymond</w:t>
      </w:r>
      <w:r w:rsidR="00936742">
        <w:rPr>
          <w:rFonts w:eastAsia="Times New Roman"/>
          <w:color w:val="000000"/>
        </w:rPr>
        <w:t xml:space="preserve"> </w:t>
      </w:r>
      <w:r w:rsidR="00694835">
        <w:rPr>
          <w:rFonts w:eastAsia="Times New Roman"/>
          <w:color w:val="000000"/>
        </w:rPr>
        <w:t>Lutui</w:t>
      </w:r>
    </w:p>
    <w:p w14:paraId="587A7D11" w14:textId="32E40F98" w:rsidR="00694835" w:rsidRDefault="00694835" w:rsidP="00694835">
      <w:pPr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Mentor</w:t>
      </w:r>
    </w:p>
    <w:p w14:paraId="438851F6" w14:textId="16902ED9" w:rsidR="00694835" w:rsidRPr="00694835" w:rsidRDefault="00694835" w:rsidP="00694835">
      <w:pPr>
        <w:pStyle w:val="ListParagraph"/>
        <w:numPr>
          <w:ilvl w:val="0"/>
          <w:numId w:val="2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Daniel </w:t>
      </w:r>
      <w:r w:rsidR="002D65D1">
        <w:rPr>
          <w:rFonts w:eastAsia="Times New Roman"/>
          <w:color w:val="000000"/>
        </w:rPr>
        <w:t>Vai</w:t>
      </w:r>
      <w:r w:rsidR="00D55C2A">
        <w:rPr>
          <w:rFonts w:eastAsia="Times New Roman"/>
          <w:color w:val="000000"/>
        </w:rPr>
        <w:t>pulu</w:t>
      </w:r>
    </w:p>
    <w:p w14:paraId="04A89C0C" w14:textId="3A67555E" w:rsidR="009B3249" w:rsidRDefault="009B3249" w:rsidP="00F06FF2">
      <w:pPr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Team Members</w:t>
      </w:r>
    </w:p>
    <w:p w14:paraId="767684F1" w14:textId="77777777" w:rsidR="00685C26" w:rsidRPr="00685C26" w:rsidRDefault="00685C26" w:rsidP="00685C26">
      <w:pPr>
        <w:pStyle w:val="ListParagraph"/>
        <w:numPr>
          <w:ilvl w:val="0"/>
          <w:numId w:val="1"/>
        </w:numPr>
        <w:rPr>
          <w:rFonts w:eastAsia="Times New Roman"/>
          <w:color w:val="000000"/>
        </w:rPr>
      </w:pPr>
      <w:r w:rsidRPr="00685C26">
        <w:rPr>
          <w:rFonts w:eastAsia="Times New Roman"/>
          <w:color w:val="000000"/>
        </w:rPr>
        <w:t>Nathan Quai Hoi</w:t>
      </w:r>
    </w:p>
    <w:p w14:paraId="3BD6FAFA" w14:textId="77777777" w:rsidR="00685C26" w:rsidRPr="00685C26" w:rsidRDefault="00685C26" w:rsidP="00685C26">
      <w:pPr>
        <w:pStyle w:val="ListParagraph"/>
        <w:numPr>
          <w:ilvl w:val="0"/>
          <w:numId w:val="1"/>
        </w:numPr>
        <w:rPr>
          <w:rFonts w:eastAsia="Times New Roman"/>
          <w:color w:val="000000"/>
        </w:rPr>
      </w:pPr>
      <w:r w:rsidRPr="00685C26">
        <w:rPr>
          <w:rFonts w:eastAsia="Times New Roman"/>
          <w:color w:val="000000"/>
        </w:rPr>
        <w:t>Win Phyo</w:t>
      </w:r>
    </w:p>
    <w:p w14:paraId="4167122D" w14:textId="77777777" w:rsidR="00685C26" w:rsidRPr="00685C26" w:rsidRDefault="00685C26" w:rsidP="00685C26">
      <w:pPr>
        <w:pStyle w:val="ListParagraph"/>
        <w:numPr>
          <w:ilvl w:val="0"/>
          <w:numId w:val="1"/>
        </w:numPr>
        <w:rPr>
          <w:rFonts w:eastAsia="Times New Roman"/>
          <w:color w:val="000000"/>
        </w:rPr>
      </w:pPr>
      <w:r w:rsidRPr="00685C26">
        <w:rPr>
          <w:rFonts w:eastAsia="Times New Roman"/>
          <w:color w:val="000000"/>
        </w:rPr>
        <w:t>Zafar Azad</w:t>
      </w:r>
    </w:p>
    <w:p w14:paraId="2A311B85" w14:textId="77777777" w:rsidR="00685C26" w:rsidRPr="00685C26" w:rsidRDefault="00685C26" w:rsidP="00685C26">
      <w:pPr>
        <w:pStyle w:val="ListParagraph"/>
        <w:numPr>
          <w:ilvl w:val="0"/>
          <w:numId w:val="1"/>
        </w:numPr>
        <w:rPr>
          <w:rFonts w:eastAsia="Times New Roman"/>
          <w:color w:val="000000"/>
        </w:rPr>
      </w:pPr>
      <w:r w:rsidRPr="00685C26">
        <w:rPr>
          <w:rFonts w:eastAsia="Times New Roman"/>
          <w:color w:val="000000"/>
        </w:rPr>
        <w:t>Thomas Hugh Robinson</w:t>
      </w:r>
    </w:p>
    <w:p w14:paraId="38F9889F" w14:textId="77777777" w:rsidR="00685C26" w:rsidRPr="00685C26" w:rsidRDefault="00685C26" w:rsidP="00685C26">
      <w:pPr>
        <w:pStyle w:val="ListParagraph"/>
        <w:numPr>
          <w:ilvl w:val="0"/>
          <w:numId w:val="1"/>
        </w:numPr>
        <w:rPr>
          <w:rFonts w:eastAsia="Times New Roman"/>
          <w:color w:val="000000"/>
        </w:rPr>
      </w:pPr>
      <w:r w:rsidRPr="00685C26">
        <w:rPr>
          <w:rFonts w:eastAsia="Times New Roman"/>
          <w:color w:val="000000"/>
        </w:rPr>
        <w:t>Larissa Goh</w:t>
      </w:r>
    </w:p>
    <w:p w14:paraId="7FF152C4" w14:textId="57FB044B" w:rsidR="009B3249" w:rsidRPr="009B3249" w:rsidRDefault="00685C26" w:rsidP="00685C26">
      <w:pPr>
        <w:pStyle w:val="ListParagraph"/>
        <w:numPr>
          <w:ilvl w:val="0"/>
          <w:numId w:val="1"/>
        </w:numPr>
        <w:rPr>
          <w:rFonts w:eastAsia="Times New Roman"/>
          <w:color w:val="000000"/>
        </w:rPr>
      </w:pPr>
      <w:r w:rsidRPr="00685C26">
        <w:rPr>
          <w:rFonts w:eastAsia="Times New Roman"/>
          <w:color w:val="000000"/>
        </w:rPr>
        <w:t>Charmi Patel</w:t>
      </w:r>
    </w:p>
    <w:p w14:paraId="3A2E39F8" w14:textId="77777777" w:rsidR="0081440F" w:rsidRDefault="0081440F"/>
    <w:p w14:paraId="6D91AC48" w14:textId="77777777" w:rsidR="00CB79BB" w:rsidRDefault="00CB79BB"/>
    <w:p w14:paraId="5ED84E9E" w14:textId="77777777" w:rsidR="00CB79BB" w:rsidRDefault="00CB79BB"/>
    <w:p w14:paraId="4117C494" w14:textId="77777777" w:rsidR="00CB79BB" w:rsidRDefault="00CB79BB"/>
    <w:p w14:paraId="0E4FCEF5" w14:textId="77777777" w:rsidR="00CB79BB" w:rsidRDefault="00CB79BB"/>
    <w:p w14:paraId="2B8AA07D" w14:textId="77777777" w:rsidR="00CB79BB" w:rsidRDefault="00CB79BB"/>
    <w:p w14:paraId="087245CE" w14:textId="77777777" w:rsidR="00CB79BB" w:rsidRDefault="00CB79BB"/>
    <w:p w14:paraId="69ACC658" w14:textId="77777777" w:rsidR="00CB79BB" w:rsidRDefault="00CB79BB"/>
    <w:p w14:paraId="1551B95E" w14:textId="77777777" w:rsidR="00CB79BB" w:rsidRDefault="00CB79BB"/>
    <w:p w14:paraId="09C53729" w14:textId="77777777" w:rsidR="00CB79BB" w:rsidRDefault="00CB79BB"/>
    <w:p w14:paraId="0AA7BE80" w14:textId="77777777" w:rsidR="00CB79BB" w:rsidRDefault="00CB79BB"/>
    <w:p w14:paraId="2694C59A" w14:textId="77777777" w:rsidR="00CB79BB" w:rsidRDefault="00CB79BB"/>
    <w:p w14:paraId="620E3718" w14:textId="77777777" w:rsidR="00CB79BB" w:rsidRDefault="00CB79BB"/>
    <w:p w14:paraId="6894B88C" w14:textId="77777777" w:rsidR="00CB79BB" w:rsidRDefault="00CB79BB"/>
    <w:p w14:paraId="2E85C9AE" w14:textId="77777777" w:rsidR="00CB79BB" w:rsidRDefault="00CB79BB"/>
    <w:p w14:paraId="020D3731" w14:textId="77777777" w:rsidR="00CB79BB" w:rsidRDefault="00CB79BB"/>
    <w:p w14:paraId="53ABD011" w14:textId="77777777" w:rsidR="00CB79BB" w:rsidRDefault="00CB79BB"/>
    <w:p w14:paraId="75FA49B2" w14:textId="77777777" w:rsidR="00CB79BB" w:rsidRDefault="00CB79BB"/>
    <w:p w14:paraId="3BDE567D" w14:textId="77777777" w:rsidR="00CB79BB" w:rsidRDefault="00CB79BB"/>
    <w:p w14:paraId="7874DC22" w14:textId="77777777" w:rsidR="00CB79BB" w:rsidRDefault="00CB79BB"/>
    <w:p w14:paraId="1BDF4B07" w14:textId="77777777" w:rsidR="00CB79BB" w:rsidRDefault="00CB79BB"/>
    <w:p w14:paraId="2AF557B9" w14:textId="77777777" w:rsidR="00CB79BB" w:rsidRDefault="00CB79BB"/>
    <w:p w14:paraId="419A49A1" w14:textId="77777777" w:rsidR="00CB79BB" w:rsidRDefault="00CB79BB"/>
    <w:p w14:paraId="591EDA3B" w14:textId="77777777" w:rsidR="00CB79BB" w:rsidRDefault="00CB79BB"/>
    <w:p w14:paraId="3E7035C1" w14:textId="576D77C3" w:rsidR="00CB79BB" w:rsidRDefault="00CB79BB">
      <w:r>
        <w:lastRenderedPageBreak/>
        <w:t>Executive Summary</w:t>
      </w:r>
    </w:p>
    <w:p w14:paraId="792D83C1" w14:textId="3DB25051" w:rsidR="00CB79BB" w:rsidRDefault="00CB79BB">
      <w:pPr>
        <w:rPr>
          <w:i/>
          <w:iCs/>
        </w:rPr>
      </w:pPr>
      <w:r>
        <w:rPr>
          <w:i/>
          <w:iCs/>
        </w:rPr>
        <w:t>This will include</w:t>
      </w:r>
    </w:p>
    <w:p w14:paraId="6B3A845E" w14:textId="7125E9E6" w:rsidR="0098031F" w:rsidRDefault="0098031F" w:rsidP="0098031F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Scope</w:t>
      </w:r>
    </w:p>
    <w:p w14:paraId="302BE3A0" w14:textId="0DD5B003" w:rsidR="0098031F" w:rsidRDefault="0098031F" w:rsidP="0098031F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Time</w:t>
      </w:r>
    </w:p>
    <w:p w14:paraId="55D81128" w14:textId="4038944D" w:rsidR="0098031F" w:rsidRDefault="0098031F" w:rsidP="0098031F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Methods</w:t>
      </w:r>
    </w:p>
    <w:p w14:paraId="303EDEAA" w14:textId="683A4AEB" w:rsidR="0098031F" w:rsidRDefault="0098031F" w:rsidP="0098031F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Risks</w:t>
      </w:r>
    </w:p>
    <w:p w14:paraId="34123DCC" w14:textId="65DBA679" w:rsidR="0098031F" w:rsidRDefault="0098031F" w:rsidP="0098031F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Costs</w:t>
      </w:r>
    </w:p>
    <w:p w14:paraId="0EBA05DE" w14:textId="77777777" w:rsidR="0098031F" w:rsidRDefault="0098031F" w:rsidP="0098031F"/>
    <w:p w14:paraId="169FFD05" w14:textId="77777777" w:rsidR="0098031F" w:rsidRDefault="0098031F" w:rsidP="0098031F"/>
    <w:p w14:paraId="1184E5A8" w14:textId="77777777" w:rsidR="0098031F" w:rsidRDefault="0098031F" w:rsidP="0098031F"/>
    <w:p w14:paraId="4FFEA03C" w14:textId="77777777" w:rsidR="0098031F" w:rsidRDefault="0098031F" w:rsidP="0098031F"/>
    <w:p w14:paraId="5C7CC934" w14:textId="77777777" w:rsidR="0098031F" w:rsidRDefault="0098031F" w:rsidP="0098031F"/>
    <w:p w14:paraId="3822B3D0" w14:textId="77777777" w:rsidR="0098031F" w:rsidRDefault="0098031F" w:rsidP="0098031F"/>
    <w:p w14:paraId="3F6BF20A" w14:textId="77777777" w:rsidR="0098031F" w:rsidRDefault="0098031F" w:rsidP="0098031F"/>
    <w:p w14:paraId="1E3530C4" w14:textId="77777777" w:rsidR="0098031F" w:rsidRDefault="0098031F" w:rsidP="0098031F"/>
    <w:p w14:paraId="0733BD85" w14:textId="77777777" w:rsidR="0098031F" w:rsidRDefault="0098031F" w:rsidP="0098031F"/>
    <w:p w14:paraId="2CA68D50" w14:textId="77777777" w:rsidR="0098031F" w:rsidRDefault="0098031F" w:rsidP="0098031F"/>
    <w:p w14:paraId="5A8C25F3" w14:textId="77777777" w:rsidR="0098031F" w:rsidRDefault="0098031F" w:rsidP="0098031F"/>
    <w:p w14:paraId="7AE6DDD6" w14:textId="77777777" w:rsidR="0098031F" w:rsidRDefault="0098031F" w:rsidP="0098031F"/>
    <w:p w14:paraId="7E9F865D" w14:textId="77777777" w:rsidR="0098031F" w:rsidRDefault="0098031F" w:rsidP="0098031F"/>
    <w:p w14:paraId="1F309E3F" w14:textId="77777777" w:rsidR="0098031F" w:rsidRDefault="0098031F" w:rsidP="0098031F"/>
    <w:p w14:paraId="037A537B" w14:textId="77777777" w:rsidR="0098031F" w:rsidRDefault="0098031F" w:rsidP="0098031F"/>
    <w:p w14:paraId="0C86D2A5" w14:textId="77777777" w:rsidR="0098031F" w:rsidRDefault="0098031F" w:rsidP="0098031F"/>
    <w:p w14:paraId="16184F65" w14:textId="77777777" w:rsidR="0098031F" w:rsidRDefault="0098031F" w:rsidP="0098031F"/>
    <w:p w14:paraId="5414D481" w14:textId="77777777" w:rsidR="0098031F" w:rsidRDefault="0098031F" w:rsidP="0098031F"/>
    <w:p w14:paraId="50B87076" w14:textId="77777777" w:rsidR="0098031F" w:rsidRDefault="0098031F" w:rsidP="0098031F"/>
    <w:p w14:paraId="1C508280" w14:textId="77777777" w:rsidR="0098031F" w:rsidRDefault="0098031F" w:rsidP="0098031F"/>
    <w:p w14:paraId="5E200C2B" w14:textId="77777777" w:rsidR="0098031F" w:rsidRDefault="0098031F" w:rsidP="0098031F"/>
    <w:p w14:paraId="524B0B69" w14:textId="77777777" w:rsidR="0098031F" w:rsidRDefault="0098031F" w:rsidP="0098031F"/>
    <w:p w14:paraId="6B0E011B" w14:textId="77777777" w:rsidR="0098031F" w:rsidRDefault="0098031F" w:rsidP="0098031F"/>
    <w:p w14:paraId="191EE828" w14:textId="77777777" w:rsidR="0098031F" w:rsidRDefault="0098031F" w:rsidP="0098031F"/>
    <w:p w14:paraId="5B260102" w14:textId="77777777" w:rsidR="0098031F" w:rsidRDefault="0098031F" w:rsidP="0098031F"/>
    <w:p w14:paraId="424EF5C5" w14:textId="77777777" w:rsidR="0098031F" w:rsidRDefault="0098031F" w:rsidP="0098031F"/>
    <w:p w14:paraId="67CDFAB8" w14:textId="77777777" w:rsidR="0098031F" w:rsidRDefault="0098031F" w:rsidP="0098031F"/>
    <w:p w14:paraId="16E0AF6C" w14:textId="77777777" w:rsidR="0098031F" w:rsidRDefault="0098031F" w:rsidP="0098031F"/>
    <w:p w14:paraId="2897A43A" w14:textId="77777777" w:rsidR="0098031F" w:rsidRDefault="0098031F" w:rsidP="0098031F"/>
    <w:p w14:paraId="531B8865" w14:textId="77777777" w:rsidR="0098031F" w:rsidRDefault="0098031F" w:rsidP="0098031F"/>
    <w:p w14:paraId="27F0249F" w14:textId="77777777" w:rsidR="0098031F" w:rsidRDefault="0098031F" w:rsidP="0098031F"/>
    <w:p w14:paraId="6AF7661B" w14:textId="77777777" w:rsidR="0098031F" w:rsidRDefault="0098031F" w:rsidP="0098031F"/>
    <w:p w14:paraId="33EFDE49" w14:textId="77777777" w:rsidR="0098031F" w:rsidRDefault="0098031F" w:rsidP="0098031F"/>
    <w:p w14:paraId="77F10DE1" w14:textId="77777777" w:rsidR="0098031F" w:rsidRDefault="0098031F" w:rsidP="0098031F"/>
    <w:p w14:paraId="3F8606DA" w14:textId="77777777" w:rsidR="0098031F" w:rsidRDefault="0098031F" w:rsidP="0098031F"/>
    <w:p w14:paraId="0AE11C38" w14:textId="77777777" w:rsidR="0098031F" w:rsidRDefault="0098031F" w:rsidP="0098031F"/>
    <w:p w14:paraId="335464D7" w14:textId="77777777" w:rsidR="0098031F" w:rsidRDefault="0098031F" w:rsidP="0098031F"/>
    <w:p w14:paraId="6363389E" w14:textId="77777777" w:rsidR="0098031F" w:rsidRDefault="0098031F" w:rsidP="0098031F"/>
    <w:p w14:paraId="118295D9" w14:textId="77777777" w:rsidR="0098031F" w:rsidRDefault="0098031F" w:rsidP="0098031F"/>
    <w:p w14:paraId="372B9115" w14:textId="3030D6F3" w:rsidR="0098031F" w:rsidRDefault="0098031F" w:rsidP="0098031F">
      <w:r>
        <w:lastRenderedPageBreak/>
        <w:t>Terms of Reference</w:t>
      </w:r>
    </w:p>
    <w:p w14:paraId="56011D23" w14:textId="7D188997" w:rsidR="0098031F" w:rsidRDefault="00DC2174" w:rsidP="0098031F">
      <w:pPr>
        <w:rPr>
          <w:i/>
          <w:iCs/>
        </w:rPr>
      </w:pPr>
      <w:r>
        <w:rPr>
          <w:i/>
          <w:iCs/>
        </w:rPr>
        <w:t>This will include:</w:t>
      </w:r>
    </w:p>
    <w:p w14:paraId="4C522A94" w14:textId="0B9BC6AE" w:rsidR="00DC2174" w:rsidRDefault="00DC2174" w:rsidP="00DC2174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Project purpose</w:t>
      </w:r>
    </w:p>
    <w:p w14:paraId="13DB2191" w14:textId="01EE3804" w:rsidR="00DC2174" w:rsidRDefault="00DC2174" w:rsidP="00DC2174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Context of the project</w:t>
      </w:r>
    </w:p>
    <w:p w14:paraId="13834E1A" w14:textId="3F28C83E" w:rsidR="00DC2174" w:rsidRDefault="00DC2174" w:rsidP="00DC2174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Client details</w:t>
      </w:r>
    </w:p>
    <w:p w14:paraId="11B1A64B" w14:textId="33E79571" w:rsidR="00EE4F21" w:rsidRDefault="00DC2174" w:rsidP="00EE4F2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Problem / opportunities</w:t>
      </w:r>
    </w:p>
    <w:p w14:paraId="42A8A27A" w14:textId="77777777" w:rsidR="00EE4F21" w:rsidRDefault="00EE4F21" w:rsidP="00EE4F21"/>
    <w:p w14:paraId="0B838BFB" w14:textId="77777777" w:rsidR="00EE4F21" w:rsidRDefault="00EE4F21" w:rsidP="00EE4F21"/>
    <w:p w14:paraId="51E0D04E" w14:textId="77777777" w:rsidR="00EE4F21" w:rsidRDefault="00EE4F21" w:rsidP="00EE4F21"/>
    <w:p w14:paraId="0DAC1E12" w14:textId="77777777" w:rsidR="00EE4F21" w:rsidRDefault="00EE4F21" w:rsidP="00EE4F21"/>
    <w:p w14:paraId="69CAFED9" w14:textId="77777777" w:rsidR="00EE4F21" w:rsidRDefault="00EE4F21" w:rsidP="00EE4F21"/>
    <w:p w14:paraId="2723E4A8" w14:textId="77777777" w:rsidR="00EE4F21" w:rsidRDefault="00EE4F21" w:rsidP="00EE4F21"/>
    <w:p w14:paraId="71FFFEB8" w14:textId="77777777" w:rsidR="00EE4F21" w:rsidRDefault="00EE4F21" w:rsidP="00EE4F21"/>
    <w:p w14:paraId="7D28E0E2" w14:textId="77777777" w:rsidR="00EE4F21" w:rsidRDefault="00EE4F21" w:rsidP="00EE4F21"/>
    <w:p w14:paraId="03AD5AF3" w14:textId="77777777" w:rsidR="00EE4F21" w:rsidRDefault="00EE4F21" w:rsidP="00EE4F21"/>
    <w:p w14:paraId="4BA9079A" w14:textId="77777777" w:rsidR="00EE4F21" w:rsidRDefault="00EE4F21" w:rsidP="00EE4F21"/>
    <w:p w14:paraId="395B50C4" w14:textId="77777777" w:rsidR="00EE4F21" w:rsidRDefault="00EE4F21" w:rsidP="00EE4F21"/>
    <w:p w14:paraId="61469509" w14:textId="77777777" w:rsidR="00EE4F21" w:rsidRDefault="00EE4F21" w:rsidP="00EE4F21"/>
    <w:p w14:paraId="35F79CA6" w14:textId="77777777" w:rsidR="00EE4F21" w:rsidRDefault="00EE4F21" w:rsidP="00EE4F21"/>
    <w:p w14:paraId="239963E0" w14:textId="77777777" w:rsidR="00EE4F21" w:rsidRDefault="00EE4F21" w:rsidP="00EE4F21"/>
    <w:p w14:paraId="67776D6B" w14:textId="77777777" w:rsidR="00EE4F21" w:rsidRDefault="00EE4F21" w:rsidP="00EE4F21"/>
    <w:p w14:paraId="7B07F46C" w14:textId="77777777" w:rsidR="00EE4F21" w:rsidRDefault="00EE4F21" w:rsidP="00EE4F21"/>
    <w:p w14:paraId="4C8D5306" w14:textId="77777777" w:rsidR="00EE4F21" w:rsidRDefault="00EE4F21" w:rsidP="00EE4F21"/>
    <w:p w14:paraId="56878AF9" w14:textId="77777777" w:rsidR="00EE4F21" w:rsidRDefault="00EE4F21" w:rsidP="00EE4F21"/>
    <w:p w14:paraId="65F78FFC" w14:textId="77777777" w:rsidR="00EE4F21" w:rsidRDefault="00EE4F21" w:rsidP="00EE4F21"/>
    <w:p w14:paraId="0A003B1E" w14:textId="77777777" w:rsidR="00EE4F21" w:rsidRDefault="00EE4F21" w:rsidP="00EE4F21"/>
    <w:p w14:paraId="06E0046F" w14:textId="77777777" w:rsidR="00EE4F21" w:rsidRDefault="00EE4F21" w:rsidP="00EE4F21"/>
    <w:p w14:paraId="1265A4E0" w14:textId="77777777" w:rsidR="00EE4F21" w:rsidRDefault="00EE4F21" w:rsidP="00EE4F21"/>
    <w:p w14:paraId="3129B28A" w14:textId="77777777" w:rsidR="00EE4F21" w:rsidRDefault="00EE4F21" w:rsidP="00EE4F21"/>
    <w:p w14:paraId="20E16B83" w14:textId="77777777" w:rsidR="00EE4F21" w:rsidRDefault="00EE4F21" w:rsidP="00EE4F21"/>
    <w:p w14:paraId="544B8324" w14:textId="77777777" w:rsidR="00EE4F21" w:rsidRDefault="00EE4F21" w:rsidP="00EE4F21"/>
    <w:p w14:paraId="52617CE8" w14:textId="77777777" w:rsidR="00EE4F21" w:rsidRDefault="00EE4F21" w:rsidP="00EE4F21"/>
    <w:p w14:paraId="39B9E3FC" w14:textId="77777777" w:rsidR="00EE4F21" w:rsidRDefault="00EE4F21" w:rsidP="00EE4F21"/>
    <w:p w14:paraId="69F59284" w14:textId="77777777" w:rsidR="00EE4F21" w:rsidRDefault="00EE4F21" w:rsidP="00EE4F21"/>
    <w:p w14:paraId="3DB2D7D2" w14:textId="77777777" w:rsidR="00EE4F21" w:rsidRDefault="00EE4F21" w:rsidP="00EE4F21"/>
    <w:p w14:paraId="6F1ED7F2" w14:textId="77777777" w:rsidR="00EE4F21" w:rsidRDefault="00EE4F21" w:rsidP="00EE4F21"/>
    <w:p w14:paraId="37040A9D" w14:textId="77777777" w:rsidR="00EE4F21" w:rsidRDefault="00EE4F21" w:rsidP="00EE4F21"/>
    <w:p w14:paraId="7D8CE713" w14:textId="77777777" w:rsidR="00EE4F21" w:rsidRDefault="00EE4F21" w:rsidP="00EE4F21"/>
    <w:p w14:paraId="3CA27814" w14:textId="77777777" w:rsidR="00EE4F21" w:rsidRDefault="00EE4F21" w:rsidP="00EE4F21"/>
    <w:p w14:paraId="5D202DC9" w14:textId="77777777" w:rsidR="00EE4F21" w:rsidRDefault="00EE4F21" w:rsidP="00EE4F21"/>
    <w:p w14:paraId="4EE501C6" w14:textId="77777777" w:rsidR="00EE4F21" w:rsidRDefault="00EE4F21" w:rsidP="00EE4F21"/>
    <w:p w14:paraId="0A22258C" w14:textId="77777777" w:rsidR="00EE4F21" w:rsidRDefault="00EE4F21" w:rsidP="00EE4F21"/>
    <w:p w14:paraId="3A72619D" w14:textId="77777777" w:rsidR="00EE4F21" w:rsidRDefault="00EE4F21" w:rsidP="00EE4F21"/>
    <w:p w14:paraId="12528913" w14:textId="77777777" w:rsidR="00EE4F21" w:rsidRDefault="00EE4F21" w:rsidP="00EE4F21"/>
    <w:p w14:paraId="4A7585A3" w14:textId="77777777" w:rsidR="00EE4F21" w:rsidRDefault="00EE4F21" w:rsidP="00EE4F21"/>
    <w:p w14:paraId="7799A03A" w14:textId="77777777" w:rsidR="00EE4F21" w:rsidRDefault="00EE4F21" w:rsidP="00EE4F21"/>
    <w:p w14:paraId="5900CA03" w14:textId="1BDBD75D" w:rsidR="00EE4F21" w:rsidRDefault="00EE4F21" w:rsidP="00EE4F21">
      <w:r>
        <w:lastRenderedPageBreak/>
        <w:t>Rationale:</w:t>
      </w:r>
    </w:p>
    <w:p w14:paraId="02D924A4" w14:textId="5E185ECF" w:rsidR="00EE4F21" w:rsidRDefault="00EE4F21" w:rsidP="00EE4F21">
      <w:pPr>
        <w:rPr>
          <w:i/>
          <w:iCs/>
        </w:rPr>
      </w:pPr>
      <w:r>
        <w:rPr>
          <w:i/>
          <w:iCs/>
        </w:rPr>
        <w:t>This will include:</w:t>
      </w:r>
    </w:p>
    <w:p w14:paraId="00FE7B83" w14:textId="7E20AD18" w:rsidR="00EE4F21" w:rsidRDefault="008F3D23" w:rsidP="00EE4F2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Why is the project needed</w:t>
      </w:r>
    </w:p>
    <w:p w14:paraId="2119DD34" w14:textId="74DEA3C7" w:rsidR="008F3D23" w:rsidRDefault="008F3D23" w:rsidP="00EE4F2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Existing systems</w:t>
      </w:r>
    </w:p>
    <w:p w14:paraId="18AA3675" w14:textId="62094912" w:rsidR="008F3D23" w:rsidRDefault="008F3D23" w:rsidP="008F3D23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Key issues / opportunities</w:t>
      </w:r>
    </w:p>
    <w:p w14:paraId="0A4281B5" w14:textId="77777777" w:rsidR="008F3D23" w:rsidRDefault="008F3D23" w:rsidP="008F3D23"/>
    <w:p w14:paraId="1705CBA3" w14:textId="58603228" w:rsidR="007356B9" w:rsidRDefault="007356B9" w:rsidP="008F3D23">
      <w:r>
        <w:t>Objectives / Scope:</w:t>
      </w:r>
    </w:p>
    <w:p w14:paraId="72E50EA6" w14:textId="786978A0" w:rsidR="007356B9" w:rsidRDefault="00A3481E" w:rsidP="008F3D23">
      <w:pPr>
        <w:rPr>
          <w:i/>
          <w:iCs/>
        </w:rPr>
      </w:pPr>
      <w:r>
        <w:rPr>
          <w:i/>
          <w:iCs/>
        </w:rPr>
        <w:t>This will include:</w:t>
      </w:r>
    </w:p>
    <w:p w14:paraId="61C1383A" w14:textId="5C747160" w:rsidR="00A3481E" w:rsidRDefault="00A3481E" w:rsidP="00A3481E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Deliverables</w:t>
      </w:r>
    </w:p>
    <w:p w14:paraId="6174CD9C" w14:textId="0EE855F2" w:rsidR="00A3481E" w:rsidRDefault="00A3481E" w:rsidP="00A3481E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High level functional and non-functional</w:t>
      </w:r>
      <w:r w:rsidR="00BC562E">
        <w:rPr>
          <w:i/>
          <w:iCs/>
        </w:rPr>
        <w:t xml:space="preserve"> requirements</w:t>
      </w:r>
    </w:p>
    <w:p w14:paraId="68AC8FA0" w14:textId="1488F497" w:rsidR="00BC562E" w:rsidRDefault="00BC562E" w:rsidP="00A3481E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Infostructure needs</w:t>
      </w:r>
    </w:p>
    <w:p w14:paraId="03E0D561" w14:textId="77777777" w:rsidR="00BC562E" w:rsidRDefault="00BC562E" w:rsidP="00BC562E"/>
    <w:p w14:paraId="1B254115" w14:textId="3B6C5FCB" w:rsidR="00BC562E" w:rsidRDefault="00BC562E" w:rsidP="00BC562E">
      <w:r>
        <w:t>Skills Analysis:</w:t>
      </w:r>
    </w:p>
    <w:p w14:paraId="71643363" w14:textId="5FE60099" w:rsidR="00BC562E" w:rsidRDefault="00BC562E" w:rsidP="00BC562E">
      <w:pPr>
        <w:rPr>
          <w:i/>
          <w:iCs/>
        </w:rPr>
      </w:pPr>
      <w:r>
        <w:rPr>
          <w:i/>
          <w:iCs/>
        </w:rPr>
        <w:t>This will include:</w:t>
      </w:r>
    </w:p>
    <w:p w14:paraId="628C7143" w14:textId="1308C430" w:rsidR="00BC562E" w:rsidRDefault="00493862" w:rsidP="00BC562E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Required skills to complete the project</w:t>
      </w:r>
    </w:p>
    <w:p w14:paraId="0AEBFC4A" w14:textId="3CB32E8E" w:rsidR="00493862" w:rsidRDefault="00493862" w:rsidP="00BC562E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Any knowledge gaps</w:t>
      </w:r>
    </w:p>
    <w:p w14:paraId="47AD0932" w14:textId="2FEFD856" w:rsidR="00493862" w:rsidRDefault="00493862" w:rsidP="00BC562E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Upskill plan (how will </w:t>
      </w:r>
      <w:r w:rsidR="00E31EBA">
        <w:rPr>
          <w:i/>
          <w:iCs/>
        </w:rPr>
        <w:t>we upskill to learn what is needed)</w:t>
      </w:r>
    </w:p>
    <w:p w14:paraId="1E9FED96" w14:textId="77777777" w:rsidR="00E31EBA" w:rsidRDefault="00E31EBA" w:rsidP="00E31EBA"/>
    <w:p w14:paraId="1A8C0DF4" w14:textId="230FF099" w:rsidR="00E31EBA" w:rsidRDefault="00E31EBA" w:rsidP="00E31EBA">
      <w:r>
        <w:t>Team Roles:</w:t>
      </w:r>
    </w:p>
    <w:p w14:paraId="1CD93B47" w14:textId="1618F410" w:rsidR="00E31EBA" w:rsidRDefault="00E31EBA" w:rsidP="00E31EBA">
      <w:pPr>
        <w:rPr>
          <w:i/>
          <w:iCs/>
        </w:rPr>
      </w:pPr>
      <w:r>
        <w:rPr>
          <w:i/>
          <w:iCs/>
        </w:rPr>
        <w:t>This will include:</w:t>
      </w:r>
    </w:p>
    <w:p w14:paraId="002504A0" w14:textId="29C4A813" w:rsidR="00E31EBA" w:rsidRDefault="00E31EBA" w:rsidP="00E31EBA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Responsibilities of each team member</w:t>
      </w:r>
    </w:p>
    <w:p w14:paraId="16E42645" w14:textId="77777777" w:rsidR="00E31EBA" w:rsidRDefault="00E31EBA" w:rsidP="00E31EBA"/>
    <w:p w14:paraId="7774AA39" w14:textId="47231B9A" w:rsidR="002F7E51" w:rsidRDefault="008A01C9" w:rsidP="00E31EBA">
      <w:r>
        <w:t>Team Schedule:</w:t>
      </w:r>
    </w:p>
    <w:p w14:paraId="35EE07D0" w14:textId="06AD241E" w:rsidR="008A01C9" w:rsidRDefault="008A01C9" w:rsidP="00E31EBA">
      <w:pPr>
        <w:rPr>
          <w:i/>
          <w:iCs/>
        </w:rPr>
      </w:pPr>
      <w:r>
        <w:rPr>
          <w:i/>
          <w:iCs/>
        </w:rPr>
        <w:t>This will include:</w:t>
      </w:r>
    </w:p>
    <w:p w14:paraId="689F8153" w14:textId="774064F3" w:rsidR="008A01C9" w:rsidRDefault="009106B3" w:rsidP="008A01C9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Weekly </w:t>
      </w:r>
      <w:r w:rsidR="00527645">
        <w:rPr>
          <w:i/>
          <w:iCs/>
        </w:rPr>
        <w:t xml:space="preserve">schedule </w:t>
      </w:r>
      <w:r w:rsidR="00B2181E">
        <w:rPr>
          <w:i/>
          <w:iCs/>
        </w:rPr>
        <w:t>(what is happening each week)</w:t>
      </w:r>
    </w:p>
    <w:p w14:paraId="194B2532" w14:textId="77777777" w:rsidR="00B2181E" w:rsidRDefault="00B2181E" w:rsidP="00B2181E">
      <w:pPr>
        <w:rPr>
          <w:i/>
          <w:iCs/>
        </w:rPr>
      </w:pPr>
    </w:p>
    <w:p w14:paraId="72EAA125" w14:textId="18CEBBE3" w:rsidR="005E6C4A" w:rsidRDefault="005E6C4A" w:rsidP="00B2181E">
      <w:r>
        <w:t>Project Management and Methodology:</w:t>
      </w:r>
    </w:p>
    <w:p w14:paraId="0ABE9133" w14:textId="2F35157C" w:rsidR="005E6C4A" w:rsidRDefault="0083201F" w:rsidP="00B2181E">
      <w:pPr>
        <w:rPr>
          <w:i/>
          <w:iCs/>
        </w:rPr>
      </w:pPr>
      <w:r>
        <w:rPr>
          <w:i/>
          <w:iCs/>
        </w:rPr>
        <w:t>This will include:</w:t>
      </w:r>
    </w:p>
    <w:p w14:paraId="0AA699F4" w14:textId="7BB3308E" w:rsidR="0083201F" w:rsidRDefault="0098128C" w:rsidP="0083201F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Justification for the project</w:t>
      </w:r>
    </w:p>
    <w:p w14:paraId="3FEC85D4" w14:textId="3E920802" w:rsidR="006213D1" w:rsidRDefault="0098128C" w:rsidP="006213D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Work Breakdown </w:t>
      </w:r>
      <w:r w:rsidR="006213D1">
        <w:rPr>
          <w:i/>
          <w:iCs/>
        </w:rPr>
        <w:t>Structure (WBS)</w:t>
      </w:r>
    </w:p>
    <w:p w14:paraId="4A48EBEB" w14:textId="44A6BDF6" w:rsidR="006213D1" w:rsidRDefault="008A2CEF" w:rsidP="006213D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Key Tasks</w:t>
      </w:r>
    </w:p>
    <w:p w14:paraId="6342A616" w14:textId="251DA497" w:rsidR="008A2CEF" w:rsidRDefault="008A2CEF" w:rsidP="006213D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Deliverables</w:t>
      </w:r>
    </w:p>
    <w:p w14:paraId="181432CE" w14:textId="77777777" w:rsidR="008A2CEF" w:rsidRDefault="008A2CEF" w:rsidP="008A2CEF">
      <w:pPr>
        <w:rPr>
          <w:i/>
          <w:iCs/>
        </w:rPr>
      </w:pPr>
    </w:p>
    <w:p w14:paraId="39E87EC8" w14:textId="3F48949C" w:rsidR="008A2CEF" w:rsidRDefault="008A2CEF" w:rsidP="008A2CEF">
      <w:r>
        <w:t>Risk and Issue Management:</w:t>
      </w:r>
    </w:p>
    <w:p w14:paraId="06069D38" w14:textId="2CF890DA" w:rsidR="008A2CEF" w:rsidRDefault="008A2CEF" w:rsidP="008A2CEF">
      <w:pPr>
        <w:rPr>
          <w:i/>
          <w:iCs/>
        </w:rPr>
      </w:pPr>
      <w:r>
        <w:rPr>
          <w:i/>
          <w:iCs/>
        </w:rPr>
        <w:t>This will include:</w:t>
      </w:r>
    </w:p>
    <w:p w14:paraId="7DFC89DE" w14:textId="15484284" w:rsidR="008A2CEF" w:rsidRDefault="008A2CEF" w:rsidP="008A2CEF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Risk Register</w:t>
      </w:r>
    </w:p>
    <w:p w14:paraId="13FB1623" w14:textId="7940627D" w:rsidR="008A2CEF" w:rsidRDefault="008A2CEF" w:rsidP="008A2CEF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Issue register</w:t>
      </w:r>
    </w:p>
    <w:p w14:paraId="01C502DB" w14:textId="39A7CD19" w:rsidR="008A2CEF" w:rsidRDefault="009B0B3E" w:rsidP="008A2CEF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Mitigation strategies</w:t>
      </w:r>
    </w:p>
    <w:p w14:paraId="703BB0AC" w14:textId="77777777" w:rsidR="009B0B3E" w:rsidRDefault="009B0B3E" w:rsidP="009B0B3E">
      <w:pPr>
        <w:rPr>
          <w:i/>
          <w:iCs/>
        </w:rPr>
      </w:pPr>
    </w:p>
    <w:p w14:paraId="4D66C898" w14:textId="77777777" w:rsidR="004B2A25" w:rsidRDefault="004B2A25" w:rsidP="009B0B3E"/>
    <w:p w14:paraId="4E172085" w14:textId="5DFCFC45" w:rsidR="004B2A25" w:rsidRDefault="004B2A25" w:rsidP="009B0B3E">
      <w:r>
        <w:lastRenderedPageBreak/>
        <w:t>Project Plan:</w:t>
      </w:r>
    </w:p>
    <w:p w14:paraId="55E32A5D" w14:textId="710105A2" w:rsidR="004704AE" w:rsidRDefault="004704AE" w:rsidP="009B0B3E">
      <w:pPr>
        <w:rPr>
          <w:i/>
          <w:iCs/>
        </w:rPr>
      </w:pPr>
      <w:r>
        <w:rPr>
          <w:i/>
          <w:iCs/>
        </w:rPr>
        <w:t>This will include:</w:t>
      </w:r>
    </w:p>
    <w:p w14:paraId="5676FACE" w14:textId="77777777" w:rsidR="005944AF" w:rsidRDefault="005944AF" w:rsidP="005944AF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Gantt chart / timeline</w:t>
      </w:r>
    </w:p>
    <w:p w14:paraId="30871139" w14:textId="77777777" w:rsidR="005944AF" w:rsidRDefault="005944AF" w:rsidP="005944AF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M</w:t>
      </w:r>
      <w:r w:rsidRPr="005944AF">
        <w:rPr>
          <w:i/>
          <w:iCs/>
        </w:rPr>
        <w:t>ilestones</w:t>
      </w:r>
    </w:p>
    <w:p w14:paraId="32C1C3F1" w14:textId="4291789F" w:rsidR="004704AE" w:rsidRPr="00E86BB7" w:rsidRDefault="005944AF" w:rsidP="005944AF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K</w:t>
      </w:r>
      <w:r w:rsidRPr="005944AF">
        <w:rPr>
          <w:i/>
          <w:iCs/>
        </w:rPr>
        <w:t xml:space="preserve">ey </w:t>
      </w:r>
      <w:r w:rsidR="00E86BB7" w:rsidRPr="005944AF">
        <w:rPr>
          <w:i/>
          <w:iCs/>
        </w:rPr>
        <w:t>assessments</w:t>
      </w:r>
    </w:p>
    <w:p w14:paraId="19394A89" w14:textId="77777777" w:rsidR="00E86BB7" w:rsidRDefault="00E86BB7" w:rsidP="00E86BB7">
      <w:pPr>
        <w:rPr>
          <w:i/>
          <w:iCs/>
        </w:rPr>
      </w:pPr>
    </w:p>
    <w:p w14:paraId="3D0437F5" w14:textId="22DEBAD9" w:rsidR="00E86BB7" w:rsidRDefault="00E86BB7" w:rsidP="00E86BB7">
      <w:r>
        <w:t>Estimated Costs:</w:t>
      </w:r>
    </w:p>
    <w:p w14:paraId="49F368BF" w14:textId="564B5BBF" w:rsidR="00E86BB7" w:rsidRDefault="00E86BB7" w:rsidP="00E86BB7">
      <w:pPr>
        <w:rPr>
          <w:i/>
          <w:iCs/>
        </w:rPr>
      </w:pPr>
      <w:r>
        <w:rPr>
          <w:i/>
          <w:iCs/>
        </w:rPr>
        <w:t>This will include:</w:t>
      </w:r>
    </w:p>
    <w:p w14:paraId="6975EABD" w14:textId="221AEE34" w:rsidR="00E86BB7" w:rsidRDefault="00E86BB7" w:rsidP="00E86BB7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Resource estimates</w:t>
      </w:r>
    </w:p>
    <w:p w14:paraId="37D6636A" w14:textId="3758C7EA" w:rsidR="00E86BB7" w:rsidRDefault="00E86BB7" w:rsidP="00E86BB7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Labour Hours</w:t>
      </w:r>
    </w:p>
    <w:p w14:paraId="0D250338" w14:textId="1F12E7C6" w:rsidR="00E86BB7" w:rsidRDefault="00E86BB7" w:rsidP="00E86BB7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Mentor Costs (</w:t>
      </w:r>
      <w:r w:rsidR="00BC563D">
        <w:rPr>
          <w:i/>
          <w:iCs/>
        </w:rPr>
        <w:t>which is put at $142 + GST per hour)</w:t>
      </w:r>
    </w:p>
    <w:p w14:paraId="7A7131AF" w14:textId="77777777" w:rsidR="00BC563D" w:rsidRDefault="00BC563D" w:rsidP="00BC563D"/>
    <w:p w14:paraId="4D15A5E1" w14:textId="359DB980" w:rsidR="00BC563D" w:rsidRDefault="00BC563D" w:rsidP="00BC563D">
      <w:r>
        <w:t>Disclaimer Appendix:</w:t>
      </w:r>
    </w:p>
    <w:p w14:paraId="46979874" w14:textId="7D126178" w:rsidR="00BC563D" w:rsidRDefault="002D11BF" w:rsidP="00BC563D">
      <w:pPr>
        <w:rPr>
          <w:i/>
          <w:iCs/>
        </w:rPr>
      </w:pPr>
      <w:r>
        <w:rPr>
          <w:i/>
          <w:iCs/>
        </w:rPr>
        <w:t>This will include:</w:t>
      </w:r>
    </w:p>
    <w:p w14:paraId="31B4278D" w14:textId="5013A589" w:rsidR="002D11BF" w:rsidRPr="002D11BF" w:rsidRDefault="002D11BF" w:rsidP="002D11BF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The disclaimer available on canvas (week 2)</w:t>
      </w:r>
    </w:p>
    <w:sectPr w:rsidR="002D11BF" w:rsidRPr="002D11B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7C83F0" w14:textId="77777777" w:rsidR="00FC4E95" w:rsidRDefault="00FC4E95" w:rsidP="00FC4E95">
      <w:r>
        <w:separator/>
      </w:r>
    </w:p>
  </w:endnote>
  <w:endnote w:type="continuationSeparator" w:id="0">
    <w:p w14:paraId="7061C98A" w14:textId="77777777" w:rsidR="00FC4E95" w:rsidRDefault="00FC4E95" w:rsidP="00FC4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CB0EC" w14:textId="77777777" w:rsidR="00924B31" w:rsidRDefault="00924B31" w:rsidP="00924B31">
    <w:pPr>
      <w:rPr>
        <w:ins w:id="4" w:author="Nathan Quai Hoi" w:date="2025-10-08T02:23:00Z" w16du:dateUtc="2025-10-07T13:23:00Z"/>
        <w:rFonts w:eastAsia="Times New Roman"/>
        <w:b/>
        <w:bCs/>
        <w:color w:val="000000"/>
        <w:sz w:val="16"/>
        <w:szCs w:val="16"/>
      </w:rPr>
    </w:pPr>
  </w:p>
  <w:p w14:paraId="6558DE54" w14:textId="69AC13CA" w:rsidR="00FC4E95" w:rsidRPr="00924B31" w:rsidRDefault="00924B31" w:rsidP="00924B31">
    <w:pPr>
      <w:jc w:val="right"/>
      <w:rPr>
        <w:b/>
        <w:color w:val="000000"/>
        <w:sz w:val="16"/>
        <w:rPrChange w:id="5" w:author="Nathan Quai Hoi" w:date="2025-10-08T02:23:00Z" w16du:dateUtc="2025-10-07T13:23:00Z">
          <w:rPr/>
        </w:rPrChange>
      </w:rPr>
      <w:pPrChange w:id="6" w:author="Nathan Quai Hoi" w:date="2025-10-08T02:23:00Z" w16du:dateUtc="2025-10-07T13:23:00Z">
        <w:pPr>
          <w:pStyle w:val="Footer"/>
        </w:pPr>
      </w:pPrChange>
    </w:pPr>
    <w:ins w:id="7" w:author="Nathan Quai Hoi" w:date="2025-10-08T02:23:00Z" w16du:dateUtc="2025-10-07T13:23:00Z">
      <w:r w:rsidRPr="008A10B8">
        <w:rPr>
          <w:rFonts w:eastAsia="Times New Roman"/>
          <w:b/>
          <w:bCs/>
          <w:color w:val="000000"/>
          <w:sz w:val="16"/>
          <w:szCs w:val="16"/>
        </w:rPr>
        <w:t>Version: 1.0</w:t>
      </w:r>
    </w:ins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9C7F84" w14:textId="77777777" w:rsidR="00FC4E95" w:rsidRDefault="00FC4E95" w:rsidP="00FC4E95">
      <w:r>
        <w:separator/>
      </w:r>
    </w:p>
  </w:footnote>
  <w:footnote w:type="continuationSeparator" w:id="0">
    <w:p w14:paraId="62E9A452" w14:textId="77777777" w:rsidR="00FC4E95" w:rsidRDefault="00FC4E95" w:rsidP="00FC4E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1D2E1" w14:textId="1D561768" w:rsidR="00FC4E95" w:rsidRPr="008A10B8" w:rsidRDefault="008A10B8" w:rsidP="00924B31">
    <w:pPr>
      <w:jc w:val="center"/>
      <w:rPr>
        <w:b/>
        <w:color w:val="000000"/>
        <w:sz w:val="16"/>
        <w:rPrChange w:id="1" w:author="Nathan Quai Hoi" w:date="2025-10-08T02:23:00Z" w16du:dateUtc="2025-10-07T13:23:00Z">
          <w:rPr/>
        </w:rPrChange>
      </w:rPr>
      <w:pPrChange w:id="2" w:author="Nathan Quai Hoi" w:date="2025-10-08T02:23:00Z" w16du:dateUtc="2025-10-07T13:23:00Z">
        <w:pPr>
          <w:pStyle w:val="Header"/>
        </w:pPr>
      </w:pPrChange>
    </w:pPr>
    <w:ins w:id="3" w:author="Nathan Quai Hoi" w:date="2025-10-08T02:23:00Z" w16du:dateUtc="2025-10-07T13:23:00Z">
      <w:r w:rsidRPr="008A10B8">
        <w:rPr>
          <w:rFonts w:eastAsia="Times New Roman"/>
          <w:b/>
          <w:bCs/>
          <w:color w:val="000000"/>
          <w:sz w:val="16"/>
          <w:szCs w:val="16"/>
        </w:rPr>
        <w:t>Network Performance Evaluation on Linux Based Operating Systems</w:t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D4732"/>
    <w:multiLevelType w:val="hybridMultilevel"/>
    <w:tmpl w:val="86B086AC"/>
    <w:lvl w:ilvl="0" w:tplc="35709B40">
      <w:numFmt w:val="bullet"/>
      <w:lvlText w:val="-"/>
      <w:lvlJc w:val="left"/>
      <w:pPr>
        <w:ind w:left="720" w:hanging="360"/>
      </w:pPr>
      <w:rPr>
        <w:rFonts w:ascii="Aptos" w:eastAsia="Times New Roman" w:hAnsi="Aptos" w:cs="Aptos" w:hint="default"/>
        <w:b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37DAF"/>
    <w:multiLevelType w:val="hybridMultilevel"/>
    <w:tmpl w:val="01CA22C4"/>
    <w:lvl w:ilvl="0" w:tplc="B7746D20">
      <w:numFmt w:val="bullet"/>
      <w:lvlText w:val="-"/>
      <w:lvlJc w:val="left"/>
      <w:pPr>
        <w:ind w:left="720" w:hanging="360"/>
      </w:pPr>
      <w:rPr>
        <w:rFonts w:ascii="Aptos" w:eastAsia="Times New Roman" w:hAnsi="Aptos" w:cs="Apto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811993">
    <w:abstractNumId w:val="0"/>
  </w:num>
  <w:num w:numId="2" w16cid:durableId="32416685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athan Quai Hoi">
    <w15:presenceInfo w15:providerId="AD" w15:userId="S::wgk6332@autuni.ac.nz::7f6a9d7e-9f9d-48c5-9ed4-7cb551ec73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0F"/>
    <w:rsid w:val="00036F8F"/>
    <w:rsid w:val="00155D07"/>
    <w:rsid w:val="001750C6"/>
    <w:rsid w:val="001A4354"/>
    <w:rsid w:val="001F0A94"/>
    <w:rsid w:val="002143A1"/>
    <w:rsid w:val="00217FF7"/>
    <w:rsid w:val="00221B19"/>
    <w:rsid w:val="002B2564"/>
    <w:rsid w:val="002D11BF"/>
    <w:rsid w:val="002D65D1"/>
    <w:rsid w:val="002E0C1C"/>
    <w:rsid w:val="002F7E51"/>
    <w:rsid w:val="00323E7B"/>
    <w:rsid w:val="00400509"/>
    <w:rsid w:val="004704AE"/>
    <w:rsid w:val="00493862"/>
    <w:rsid w:val="004B2A25"/>
    <w:rsid w:val="00527645"/>
    <w:rsid w:val="005944AF"/>
    <w:rsid w:val="005E0EA0"/>
    <w:rsid w:val="005E6C4A"/>
    <w:rsid w:val="006213D1"/>
    <w:rsid w:val="00635F9E"/>
    <w:rsid w:val="00685C26"/>
    <w:rsid w:val="00694835"/>
    <w:rsid w:val="00694899"/>
    <w:rsid w:val="006D30BB"/>
    <w:rsid w:val="00723B1C"/>
    <w:rsid w:val="007356B9"/>
    <w:rsid w:val="0081440F"/>
    <w:rsid w:val="0083201F"/>
    <w:rsid w:val="008A01C9"/>
    <w:rsid w:val="008A10B8"/>
    <w:rsid w:val="008A2CEF"/>
    <w:rsid w:val="008F3D23"/>
    <w:rsid w:val="009106B3"/>
    <w:rsid w:val="00924B31"/>
    <w:rsid w:val="00925381"/>
    <w:rsid w:val="00936742"/>
    <w:rsid w:val="0098031F"/>
    <w:rsid w:val="0098128C"/>
    <w:rsid w:val="009B0B3E"/>
    <w:rsid w:val="009B3249"/>
    <w:rsid w:val="00A1552D"/>
    <w:rsid w:val="00A16AE0"/>
    <w:rsid w:val="00A3481E"/>
    <w:rsid w:val="00B2181E"/>
    <w:rsid w:val="00BA4F5E"/>
    <w:rsid w:val="00BB263D"/>
    <w:rsid w:val="00BC562E"/>
    <w:rsid w:val="00BC563D"/>
    <w:rsid w:val="00BE75A2"/>
    <w:rsid w:val="00CB79BB"/>
    <w:rsid w:val="00CD0F5A"/>
    <w:rsid w:val="00D20BEA"/>
    <w:rsid w:val="00D55C2A"/>
    <w:rsid w:val="00D81AEB"/>
    <w:rsid w:val="00DC2174"/>
    <w:rsid w:val="00E31EBA"/>
    <w:rsid w:val="00E86BB7"/>
    <w:rsid w:val="00EC11A0"/>
    <w:rsid w:val="00EE4F21"/>
    <w:rsid w:val="00F06FF2"/>
    <w:rsid w:val="00F20588"/>
    <w:rsid w:val="00FC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4760"/>
  <w15:chartTrackingRefBased/>
  <w15:docId w15:val="{63EE7936-C670-4220-A71C-5C1F413E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FF2"/>
    <w:pPr>
      <w:spacing w:after="0" w:line="240" w:lineRule="auto"/>
    </w:pPr>
    <w:rPr>
      <w:rFonts w:ascii="Aptos" w:hAnsi="Aptos" w:cs="Aptos"/>
      <w:kern w:val="0"/>
      <w:lang w:eastAsia="en-NZ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40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40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40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40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40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40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40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40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40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4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4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4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4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4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4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14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40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14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40F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14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40F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144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4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4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4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4E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4E95"/>
    <w:rPr>
      <w:rFonts w:ascii="Aptos" w:hAnsi="Aptos" w:cs="Aptos"/>
      <w:kern w:val="0"/>
      <w:lang w:eastAsia="en-NZ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4E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4E95"/>
    <w:rPr>
      <w:rFonts w:ascii="Aptos" w:hAnsi="Aptos" w:cs="Aptos"/>
      <w:kern w:val="0"/>
      <w:lang w:eastAsia="en-N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80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Quai Hoi</dc:creator>
  <cp:keywords/>
  <dc:description/>
  <cp:lastModifiedBy>Thomas Robinson</cp:lastModifiedBy>
  <cp:revision>1</cp:revision>
  <dcterms:created xsi:type="dcterms:W3CDTF">2025-03-13T19:57:00Z</dcterms:created>
  <dcterms:modified xsi:type="dcterms:W3CDTF">2025-10-07T13:23:00Z</dcterms:modified>
</cp:coreProperties>
</file>