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9DD302" w14:textId="77777777" w:rsidR="00AB5C00" w:rsidRPr="00193D34" w:rsidRDefault="00AB5C00" w:rsidP="00AB5C00">
      <w:pPr>
        <w:jc w:val="center"/>
        <w:rPr>
          <w:rFonts w:ascii="Times New Roman" w:hAnsi="Times New Roman" w:cs="Times New Roman"/>
        </w:rPr>
      </w:pPr>
    </w:p>
    <w:p w14:paraId="53B4B4FD" w14:textId="77777777" w:rsidR="00AB5C00" w:rsidRPr="00193D34" w:rsidRDefault="00AB5C00" w:rsidP="00AB5C00">
      <w:pPr>
        <w:jc w:val="center"/>
        <w:rPr>
          <w:rFonts w:ascii="Times New Roman" w:hAnsi="Times New Roman" w:cs="Times New Roman"/>
        </w:rPr>
      </w:pPr>
    </w:p>
    <w:p w14:paraId="56902FC4" w14:textId="77777777" w:rsidR="00AB5C00" w:rsidRPr="00193D34" w:rsidRDefault="00AB5C00" w:rsidP="00AB5C00">
      <w:pPr>
        <w:jc w:val="center"/>
        <w:rPr>
          <w:rFonts w:ascii="Times New Roman" w:hAnsi="Times New Roman" w:cs="Times New Roman"/>
        </w:rPr>
      </w:pPr>
      <w:r w:rsidRPr="00193D34">
        <w:rPr>
          <w:rFonts w:ascii="Times New Roman" w:hAnsi="Times New Roman" w:cs="Times New Roman"/>
          <w:noProof/>
        </w:rPr>
        <w:drawing>
          <wp:inline distT="0" distB="0" distL="0" distR="0" wp14:anchorId="2AE7BD4E" wp14:editId="17561FEC">
            <wp:extent cx="1031443" cy="1203883"/>
            <wp:effectExtent l="0" t="0" r="0" b="0"/>
            <wp:docPr id="206589739" name="Picture 2" descr="P3#yI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589739" name="Picture 2" descr="P3#yIS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67253" cy="1245680"/>
                    </a:xfrm>
                    <a:prstGeom prst="rect">
                      <a:avLst/>
                    </a:prstGeom>
                    <a:noFill/>
                    <a:ln>
                      <a:noFill/>
                    </a:ln>
                  </pic:spPr>
                </pic:pic>
              </a:graphicData>
            </a:graphic>
          </wp:inline>
        </w:drawing>
      </w:r>
    </w:p>
    <w:p w14:paraId="74855495" w14:textId="77777777" w:rsidR="00AB5C00" w:rsidRPr="00193D34" w:rsidRDefault="00AB5C00" w:rsidP="00AB5C00">
      <w:pPr>
        <w:rPr>
          <w:rFonts w:ascii="Times New Roman" w:hAnsi="Times New Roman" w:cs="Times New Roman"/>
        </w:rPr>
      </w:pPr>
    </w:p>
    <w:p w14:paraId="3A0AC4ED" w14:textId="77777777" w:rsidR="00AB5C00" w:rsidRPr="00193D34" w:rsidRDefault="00AB5C00" w:rsidP="00AB5C00">
      <w:pPr>
        <w:rPr>
          <w:rFonts w:ascii="Times New Roman" w:hAnsi="Times New Roman" w:cs="Times New Roman"/>
        </w:rPr>
      </w:pPr>
    </w:p>
    <w:p w14:paraId="4A31880C" w14:textId="6C56D966" w:rsidR="00AB5C00" w:rsidRPr="00193D34" w:rsidRDefault="00AB5C00" w:rsidP="00AB5C00">
      <w:pPr>
        <w:jc w:val="center"/>
        <w:rPr>
          <w:rFonts w:ascii="Times New Roman" w:hAnsi="Times New Roman" w:cs="Times New Roman"/>
          <w:sz w:val="21"/>
          <w:szCs w:val="22"/>
        </w:rPr>
      </w:pPr>
      <w:r w:rsidRPr="00193D34">
        <w:rPr>
          <w:rFonts w:ascii="Times New Roman" w:eastAsia="Times New Roman" w:hAnsi="Times New Roman" w:cs="Times New Roman"/>
          <w:b/>
          <w:bCs/>
          <w:sz w:val="52"/>
          <w:szCs w:val="52"/>
        </w:rPr>
        <w:t>Status Report</w:t>
      </w:r>
    </w:p>
    <w:p w14:paraId="693D06EE" w14:textId="77777777" w:rsidR="00AB5C00" w:rsidRPr="00193D34" w:rsidRDefault="00AB5C00" w:rsidP="00AB5C00">
      <w:pPr>
        <w:jc w:val="center"/>
        <w:rPr>
          <w:rFonts w:ascii="Times New Roman" w:eastAsia="Times New Roman" w:hAnsi="Times New Roman" w:cs="Times New Roman"/>
          <w:sz w:val="44"/>
          <w:szCs w:val="44"/>
        </w:rPr>
      </w:pPr>
      <w:r w:rsidRPr="00193D34">
        <w:rPr>
          <w:rFonts w:ascii="Times New Roman" w:eastAsia="Times New Roman" w:hAnsi="Times New Roman" w:cs="Times New Roman"/>
          <w:sz w:val="44"/>
          <w:szCs w:val="44"/>
        </w:rPr>
        <w:t>Network Performance Evaluation of Linux Based Operating Systems in a Physical Environment</w:t>
      </w:r>
    </w:p>
    <w:p w14:paraId="653FB8BE" w14:textId="77777777" w:rsidR="00AB5C00" w:rsidRPr="00193D34" w:rsidRDefault="00AB5C00" w:rsidP="00AB5C00">
      <w:pPr>
        <w:spacing w:after="160" w:line="257" w:lineRule="auto"/>
        <w:rPr>
          <w:rFonts w:ascii="Times New Roman" w:eastAsia="Times New Roman" w:hAnsi="Times New Roman" w:cs="Times New Roman"/>
          <w:b/>
          <w:bCs/>
          <w:color w:val="000000" w:themeColor="text1"/>
        </w:rPr>
      </w:pPr>
      <w:r w:rsidRPr="00193D34">
        <w:rPr>
          <w:rFonts w:ascii="Times New Roman" w:eastAsia="Times New Roman" w:hAnsi="Times New Roman" w:cs="Times New Roman"/>
          <w:b/>
          <w:bCs/>
          <w:color w:val="000000" w:themeColor="text1"/>
        </w:rPr>
        <w:t xml:space="preserve"> </w:t>
      </w:r>
    </w:p>
    <w:p w14:paraId="589F3A85" w14:textId="73C1EF66" w:rsidR="00AB5C00" w:rsidRPr="00193D34" w:rsidRDefault="00AB5C00" w:rsidP="00AB5C00">
      <w:pPr>
        <w:jc w:val="center"/>
        <w:rPr>
          <w:rFonts w:ascii="Times New Roman" w:hAnsi="Times New Roman" w:cs="Times New Roman"/>
          <w:sz w:val="24"/>
          <w:szCs w:val="28"/>
        </w:rPr>
      </w:pPr>
      <w:r w:rsidRPr="00193D34">
        <w:rPr>
          <w:rFonts w:ascii="Times New Roman" w:hAnsi="Times New Roman" w:cs="Times New Roman"/>
          <w:sz w:val="24"/>
          <w:szCs w:val="28"/>
        </w:rPr>
        <w:t>Date:</w:t>
      </w:r>
      <w:r w:rsidR="00CC5DFE" w:rsidRPr="00193D34">
        <w:rPr>
          <w:rFonts w:ascii="Times New Roman" w:hAnsi="Times New Roman" w:cs="Times New Roman"/>
          <w:sz w:val="24"/>
          <w:szCs w:val="28"/>
        </w:rPr>
        <w:t xml:space="preserve"> </w:t>
      </w:r>
      <w:r w:rsidR="00F25DA5">
        <w:rPr>
          <w:rFonts w:ascii="Times New Roman" w:hAnsi="Times New Roman" w:cs="Times New Roman"/>
          <w:sz w:val="24"/>
          <w:szCs w:val="28"/>
        </w:rPr>
        <w:t>14</w:t>
      </w:r>
      <w:r w:rsidR="00CC5DFE" w:rsidRPr="00193D34">
        <w:rPr>
          <w:rFonts w:ascii="Times New Roman" w:hAnsi="Times New Roman" w:cs="Times New Roman"/>
          <w:sz w:val="24"/>
          <w:szCs w:val="28"/>
        </w:rPr>
        <w:t>/0</w:t>
      </w:r>
      <w:r w:rsidR="00F25DA5">
        <w:rPr>
          <w:rFonts w:ascii="Times New Roman" w:hAnsi="Times New Roman" w:cs="Times New Roman"/>
          <w:sz w:val="24"/>
          <w:szCs w:val="28"/>
        </w:rPr>
        <w:t>6</w:t>
      </w:r>
      <w:r w:rsidR="00CC5DFE" w:rsidRPr="00193D34">
        <w:rPr>
          <w:rFonts w:ascii="Times New Roman" w:hAnsi="Times New Roman" w:cs="Times New Roman"/>
          <w:sz w:val="24"/>
          <w:szCs w:val="28"/>
        </w:rPr>
        <w:t>/2025</w:t>
      </w:r>
    </w:p>
    <w:p w14:paraId="6F94F6ED" w14:textId="18220E73" w:rsidR="00AB5C00" w:rsidRPr="00193D34" w:rsidRDefault="00AB5C00" w:rsidP="00AB5C00">
      <w:pPr>
        <w:jc w:val="center"/>
        <w:rPr>
          <w:rFonts w:ascii="Times New Roman" w:hAnsi="Times New Roman" w:cs="Times New Roman"/>
          <w:sz w:val="24"/>
          <w:szCs w:val="28"/>
        </w:rPr>
      </w:pPr>
      <w:r w:rsidRPr="00193D34">
        <w:rPr>
          <w:rFonts w:ascii="Times New Roman" w:hAnsi="Times New Roman" w:cs="Times New Roman"/>
          <w:sz w:val="24"/>
          <w:szCs w:val="28"/>
        </w:rPr>
        <w:t xml:space="preserve">Version: </w:t>
      </w:r>
      <w:r w:rsidR="00CC5DFE" w:rsidRPr="00193D34">
        <w:rPr>
          <w:rFonts w:ascii="Times New Roman" w:hAnsi="Times New Roman" w:cs="Times New Roman"/>
          <w:sz w:val="24"/>
          <w:szCs w:val="28"/>
        </w:rPr>
        <w:t>1.</w:t>
      </w:r>
      <w:r w:rsidR="00F25DA5">
        <w:rPr>
          <w:rFonts w:ascii="Times New Roman" w:hAnsi="Times New Roman" w:cs="Times New Roman"/>
          <w:sz w:val="24"/>
          <w:szCs w:val="28"/>
        </w:rPr>
        <w:t>3</w:t>
      </w:r>
    </w:p>
    <w:p w14:paraId="40D1D08B" w14:textId="77777777" w:rsidR="00AB5C00" w:rsidRPr="00193D34" w:rsidRDefault="00AB5C00" w:rsidP="00AB5C00">
      <w:pPr>
        <w:spacing w:after="160" w:line="257" w:lineRule="auto"/>
        <w:rPr>
          <w:rFonts w:ascii="Times New Roman" w:hAnsi="Times New Roman" w:cs="Times New Roman"/>
        </w:rPr>
      </w:pPr>
      <w:r w:rsidRPr="00193D34">
        <w:rPr>
          <w:rFonts w:ascii="Times New Roman" w:eastAsia="Times New Roman" w:hAnsi="Times New Roman" w:cs="Times New Roman"/>
        </w:rPr>
        <w:t xml:space="preserve"> </w:t>
      </w:r>
    </w:p>
    <w:p w14:paraId="4C3A3472" w14:textId="77777777" w:rsidR="00AB5C00" w:rsidRPr="00193D34" w:rsidRDefault="00AB5C00" w:rsidP="00AB5C00">
      <w:pPr>
        <w:spacing w:after="160" w:line="257" w:lineRule="auto"/>
        <w:jc w:val="center"/>
        <w:rPr>
          <w:rFonts w:ascii="Times New Roman" w:hAnsi="Times New Roman" w:cs="Times New Roman"/>
        </w:rPr>
      </w:pPr>
      <w:r w:rsidRPr="00193D34">
        <w:rPr>
          <w:rFonts w:ascii="Times New Roman" w:eastAsia="Times New Roman" w:hAnsi="Times New Roman" w:cs="Times New Roman"/>
          <w:sz w:val="36"/>
          <w:szCs w:val="36"/>
        </w:rPr>
        <w:t>Client: Dr. Raymond Lutui</w:t>
      </w:r>
    </w:p>
    <w:p w14:paraId="6FFACBFC" w14:textId="77777777" w:rsidR="00AB5C00" w:rsidRPr="00193D34" w:rsidRDefault="00AB5C00" w:rsidP="00AB5C00">
      <w:pPr>
        <w:spacing w:after="160" w:line="257" w:lineRule="auto"/>
        <w:jc w:val="center"/>
        <w:rPr>
          <w:rFonts w:ascii="Times New Roman" w:hAnsi="Times New Roman" w:cs="Times New Roman"/>
        </w:rPr>
      </w:pPr>
      <w:r w:rsidRPr="00193D34">
        <w:rPr>
          <w:rFonts w:ascii="Times New Roman" w:eastAsia="Times New Roman" w:hAnsi="Times New Roman" w:cs="Times New Roman"/>
          <w:sz w:val="36"/>
          <w:szCs w:val="36"/>
        </w:rPr>
        <w:t xml:space="preserve"> </w:t>
      </w:r>
    </w:p>
    <w:p w14:paraId="037062D5" w14:textId="77777777" w:rsidR="00AB5C00" w:rsidRPr="00193D34" w:rsidRDefault="00AB5C00" w:rsidP="00AB5C00">
      <w:pPr>
        <w:spacing w:after="160" w:line="257" w:lineRule="auto"/>
        <w:jc w:val="center"/>
        <w:rPr>
          <w:rFonts w:ascii="Times New Roman" w:hAnsi="Times New Roman" w:cs="Times New Roman"/>
        </w:rPr>
      </w:pPr>
      <w:r w:rsidRPr="00193D34">
        <w:rPr>
          <w:rFonts w:ascii="Times New Roman" w:eastAsia="Times New Roman" w:hAnsi="Times New Roman" w:cs="Times New Roman"/>
        </w:rPr>
        <w:t xml:space="preserve"> </w:t>
      </w:r>
    </w:p>
    <w:p w14:paraId="098C4898" w14:textId="77777777" w:rsidR="00AB5C00" w:rsidRPr="00193D34" w:rsidRDefault="00AB5C00" w:rsidP="00AB5C00">
      <w:pPr>
        <w:spacing w:after="160" w:line="257" w:lineRule="auto"/>
        <w:ind w:left="2160"/>
        <w:rPr>
          <w:rFonts w:ascii="Times New Roman" w:hAnsi="Times New Roman" w:cs="Times New Roman"/>
        </w:rPr>
      </w:pPr>
      <w:r w:rsidRPr="00193D34">
        <w:rPr>
          <w:rFonts w:ascii="Times New Roman" w:eastAsia="Times New Roman" w:hAnsi="Times New Roman" w:cs="Times New Roman"/>
          <w:sz w:val="28"/>
          <w:szCs w:val="28"/>
        </w:rPr>
        <w:t>Prepared By:</w:t>
      </w:r>
    </w:p>
    <w:p w14:paraId="65C9A012" w14:textId="77777777" w:rsidR="00AB5C00" w:rsidRPr="00193D34" w:rsidRDefault="00AB5C00" w:rsidP="00AB5C00">
      <w:pPr>
        <w:spacing w:after="160" w:line="257" w:lineRule="auto"/>
        <w:ind w:left="2160"/>
        <w:rPr>
          <w:rFonts w:ascii="Times New Roman" w:hAnsi="Times New Roman" w:cs="Times New Roman"/>
        </w:rPr>
      </w:pPr>
      <w:r w:rsidRPr="00193D34">
        <w:rPr>
          <w:rFonts w:ascii="Times New Roman" w:eastAsia="Times New Roman" w:hAnsi="Times New Roman" w:cs="Times New Roman"/>
          <w:sz w:val="28"/>
          <w:szCs w:val="28"/>
        </w:rPr>
        <w:t xml:space="preserve">Supervisor: </w:t>
      </w:r>
      <w:r w:rsidRPr="00193D34">
        <w:rPr>
          <w:rFonts w:ascii="Times New Roman" w:hAnsi="Times New Roman" w:cs="Times New Roman"/>
        </w:rPr>
        <w:tab/>
      </w:r>
      <w:r w:rsidRPr="00193D34">
        <w:rPr>
          <w:rFonts w:ascii="Times New Roman" w:hAnsi="Times New Roman" w:cs="Times New Roman"/>
        </w:rPr>
        <w:tab/>
      </w:r>
      <w:r w:rsidRPr="00193D34">
        <w:rPr>
          <w:rFonts w:ascii="Times New Roman" w:eastAsia="Times New Roman" w:hAnsi="Times New Roman" w:cs="Times New Roman"/>
          <w:sz w:val="28"/>
          <w:szCs w:val="28"/>
        </w:rPr>
        <w:tab/>
        <w:t>Daniel Vaipulu</w:t>
      </w:r>
    </w:p>
    <w:p w14:paraId="030EBCDE" w14:textId="77777777" w:rsidR="00AB5C00" w:rsidRPr="00193D34" w:rsidRDefault="00AB5C00" w:rsidP="00AB5C00">
      <w:pPr>
        <w:spacing w:after="160"/>
        <w:ind w:left="2160"/>
        <w:rPr>
          <w:rFonts w:ascii="Times New Roman" w:hAnsi="Times New Roman" w:cs="Times New Roman"/>
          <w:color w:val="000000"/>
          <w:sz w:val="28"/>
          <w:szCs w:val="32"/>
        </w:rPr>
      </w:pPr>
      <w:r w:rsidRPr="00193D34">
        <w:rPr>
          <w:rFonts w:ascii="Times New Roman" w:hAnsi="Times New Roman" w:cs="Times New Roman"/>
          <w:color w:val="000000" w:themeColor="text1"/>
          <w:sz w:val="28"/>
          <w:szCs w:val="32"/>
        </w:rPr>
        <w:t xml:space="preserve">Project Manager: </w:t>
      </w:r>
      <w:r w:rsidRPr="00193D34">
        <w:rPr>
          <w:rFonts w:ascii="Times New Roman" w:hAnsi="Times New Roman" w:cs="Times New Roman"/>
          <w:color w:val="000000"/>
          <w:sz w:val="28"/>
          <w:szCs w:val="28"/>
        </w:rPr>
        <w:tab/>
      </w:r>
      <w:r w:rsidRPr="00193D34">
        <w:rPr>
          <w:rFonts w:ascii="Times New Roman" w:hAnsi="Times New Roman" w:cs="Times New Roman"/>
          <w:color w:val="000000"/>
          <w:sz w:val="28"/>
          <w:szCs w:val="28"/>
        </w:rPr>
        <w:tab/>
      </w:r>
      <w:r w:rsidRPr="00193D34">
        <w:rPr>
          <w:rFonts w:ascii="Times New Roman" w:hAnsi="Times New Roman" w:cs="Times New Roman"/>
          <w:color w:val="000000" w:themeColor="text1"/>
          <w:sz w:val="28"/>
          <w:szCs w:val="32"/>
        </w:rPr>
        <w:t>Thomas Robinson</w:t>
      </w:r>
    </w:p>
    <w:p w14:paraId="67703A75" w14:textId="77777777" w:rsidR="00AB5C00" w:rsidRPr="00193D34" w:rsidRDefault="00AB5C00" w:rsidP="00AB5C00">
      <w:pPr>
        <w:autoSpaceDE w:val="0"/>
        <w:autoSpaceDN w:val="0"/>
        <w:adjustRightInd w:val="0"/>
        <w:spacing w:line="360" w:lineRule="auto"/>
        <w:ind w:left="2160"/>
        <w:rPr>
          <w:rFonts w:ascii="Times New Roman" w:hAnsi="Times New Roman" w:cs="Times New Roman"/>
          <w:color w:val="000000"/>
          <w:sz w:val="32"/>
          <w:szCs w:val="32"/>
        </w:rPr>
      </w:pPr>
      <w:r w:rsidRPr="00193D34">
        <w:rPr>
          <w:rFonts w:ascii="Times New Roman" w:hAnsi="Times New Roman" w:cs="Times New Roman"/>
          <w:color w:val="000000" w:themeColor="text1"/>
          <w:sz w:val="28"/>
          <w:szCs w:val="32"/>
        </w:rPr>
        <w:t xml:space="preserve">System Architect: </w:t>
      </w:r>
      <w:r w:rsidRPr="00193D34">
        <w:rPr>
          <w:rFonts w:ascii="Times New Roman" w:hAnsi="Times New Roman" w:cs="Times New Roman"/>
          <w:color w:val="000000"/>
          <w:sz w:val="28"/>
          <w:szCs w:val="28"/>
        </w:rPr>
        <w:tab/>
      </w:r>
      <w:r w:rsidRPr="00193D34">
        <w:rPr>
          <w:rFonts w:ascii="Times New Roman" w:hAnsi="Times New Roman" w:cs="Times New Roman"/>
          <w:color w:val="000000"/>
          <w:sz w:val="28"/>
          <w:szCs w:val="28"/>
        </w:rPr>
        <w:tab/>
      </w:r>
      <w:r w:rsidRPr="00193D34">
        <w:rPr>
          <w:rFonts w:ascii="Times New Roman" w:hAnsi="Times New Roman" w:cs="Times New Roman"/>
          <w:color w:val="000000" w:themeColor="text1"/>
          <w:sz w:val="28"/>
          <w:szCs w:val="32"/>
        </w:rPr>
        <w:t>Win Phyo</w:t>
      </w:r>
    </w:p>
    <w:p w14:paraId="577F81FB" w14:textId="77777777" w:rsidR="00AB5C00" w:rsidRPr="00193D34" w:rsidRDefault="00AB5C00" w:rsidP="00AB5C00">
      <w:pPr>
        <w:autoSpaceDE w:val="0"/>
        <w:autoSpaceDN w:val="0"/>
        <w:adjustRightInd w:val="0"/>
        <w:spacing w:line="360" w:lineRule="auto"/>
        <w:ind w:left="2160"/>
        <w:rPr>
          <w:rFonts w:ascii="Times New Roman" w:hAnsi="Times New Roman" w:cs="Times New Roman"/>
          <w:color w:val="000000"/>
          <w:sz w:val="32"/>
          <w:szCs w:val="32"/>
        </w:rPr>
      </w:pPr>
      <w:r w:rsidRPr="00193D34">
        <w:rPr>
          <w:rFonts w:ascii="Times New Roman" w:hAnsi="Times New Roman" w:cs="Times New Roman"/>
          <w:color w:val="000000" w:themeColor="text1"/>
          <w:sz w:val="28"/>
          <w:szCs w:val="32"/>
        </w:rPr>
        <w:t xml:space="preserve">System Architect: </w:t>
      </w:r>
      <w:r w:rsidRPr="00193D34">
        <w:rPr>
          <w:rFonts w:ascii="Times New Roman" w:hAnsi="Times New Roman" w:cs="Times New Roman"/>
          <w:color w:val="000000"/>
          <w:sz w:val="28"/>
          <w:szCs w:val="28"/>
        </w:rPr>
        <w:tab/>
      </w:r>
      <w:r w:rsidRPr="00193D34">
        <w:rPr>
          <w:rFonts w:ascii="Times New Roman" w:hAnsi="Times New Roman" w:cs="Times New Roman"/>
          <w:color w:val="000000"/>
          <w:sz w:val="28"/>
          <w:szCs w:val="28"/>
        </w:rPr>
        <w:tab/>
      </w:r>
      <w:r w:rsidRPr="00193D34">
        <w:rPr>
          <w:rFonts w:ascii="Times New Roman" w:hAnsi="Times New Roman" w:cs="Times New Roman"/>
          <w:color w:val="000000" w:themeColor="text1"/>
          <w:sz w:val="28"/>
          <w:szCs w:val="32"/>
        </w:rPr>
        <w:t>Nathan Quai Hoi</w:t>
      </w:r>
    </w:p>
    <w:p w14:paraId="51AA651B" w14:textId="77777777" w:rsidR="00AB5C00" w:rsidRPr="00193D34" w:rsidRDefault="00AB5C00" w:rsidP="00AB5C00">
      <w:pPr>
        <w:autoSpaceDE w:val="0"/>
        <w:autoSpaceDN w:val="0"/>
        <w:adjustRightInd w:val="0"/>
        <w:spacing w:line="360" w:lineRule="auto"/>
        <w:ind w:left="2160"/>
        <w:rPr>
          <w:rFonts w:ascii="Times New Roman" w:hAnsi="Times New Roman" w:cs="Times New Roman"/>
          <w:color w:val="000000"/>
          <w:sz w:val="32"/>
          <w:szCs w:val="32"/>
        </w:rPr>
      </w:pPr>
      <w:r w:rsidRPr="00193D34">
        <w:rPr>
          <w:rFonts w:ascii="Times New Roman" w:hAnsi="Times New Roman" w:cs="Times New Roman"/>
          <w:color w:val="000000" w:themeColor="text1"/>
          <w:sz w:val="28"/>
          <w:szCs w:val="32"/>
        </w:rPr>
        <w:t xml:space="preserve">Network Engineer: </w:t>
      </w:r>
      <w:r w:rsidRPr="00193D34">
        <w:rPr>
          <w:rFonts w:ascii="Times New Roman" w:hAnsi="Times New Roman" w:cs="Times New Roman"/>
          <w:color w:val="000000"/>
          <w:sz w:val="28"/>
          <w:szCs w:val="28"/>
        </w:rPr>
        <w:tab/>
      </w:r>
      <w:r w:rsidRPr="00193D34">
        <w:rPr>
          <w:rFonts w:ascii="Times New Roman" w:hAnsi="Times New Roman" w:cs="Times New Roman"/>
          <w:color w:val="000000" w:themeColor="text1"/>
          <w:sz w:val="28"/>
          <w:szCs w:val="32"/>
        </w:rPr>
        <w:t>Zafar Azad</w:t>
      </w:r>
    </w:p>
    <w:p w14:paraId="10F59E5E" w14:textId="77777777" w:rsidR="00AB5C00" w:rsidRPr="00193D34" w:rsidRDefault="00AB5C00" w:rsidP="00AB5C00">
      <w:pPr>
        <w:autoSpaceDE w:val="0"/>
        <w:autoSpaceDN w:val="0"/>
        <w:adjustRightInd w:val="0"/>
        <w:spacing w:line="360" w:lineRule="auto"/>
        <w:ind w:left="2160"/>
        <w:rPr>
          <w:rFonts w:ascii="Times New Roman" w:hAnsi="Times New Roman" w:cs="Times New Roman"/>
          <w:color w:val="000000"/>
          <w:sz w:val="32"/>
          <w:szCs w:val="32"/>
        </w:rPr>
      </w:pPr>
      <w:r w:rsidRPr="00193D34">
        <w:rPr>
          <w:rFonts w:ascii="Times New Roman" w:hAnsi="Times New Roman" w:cs="Times New Roman"/>
          <w:color w:val="000000" w:themeColor="text1"/>
          <w:sz w:val="28"/>
          <w:szCs w:val="32"/>
        </w:rPr>
        <w:t xml:space="preserve">Network Engineer: </w:t>
      </w:r>
      <w:r w:rsidRPr="00193D34">
        <w:rPr>
          <w:rFonts w:ascii="Times New Roman" w:hAnsi="Times New Roman" w:cs="Times New Roman"/>
          <w:color w:val="000000"/>
          <w:sz w:val="28"/>
          <w:szCs w:val="28"/>
        </w:rPr>
        <w:tab/>
      </w:r>
      <w:r w:rsidRPr="00193D34">
        <w:rPr>
          <w:rFonts w:ascii="Times New Roman" w:hAnsi="Times New Roman" w:cs="Times New Roman"/>
          <w:color w:val="000000" w:themeColor="text1"/>
          <w:sz w:val="28"/>
          <w:szCs w:val="32"/>
        </w:rPr>
        <w:t>Larissa Goh</w:t>
      </w:r>
    </w:p>
    <w:p w14:paraId="39C942A8" w14:textId="77777777" w:rsidR="00AB5C00" w:rsidRPr="00193D34" w:rsidRDefault="00AB5C00" w:rsidP="00AB5C00">
      <w:pPr>
        <w:autoSpaceDE w:val="0"/>
        <w:autoSpaceDN w:val="0"/>
        <w:adjustRightInd w:val="0"/>
        <w:spacing w:line="360" w:lineRule="auto"/>
        <w:ind w:left="2160"/>
        <w:rPr>
          <w:rFonts w:ascii="Times New Roman" w:hAnsi="Times New Roman" w:cs="Times New Roman"/>
          <w:color w:val="000000"/>
          <w:sz w:val="32"/>
          <w:szCs w:val="32"/>
        </w:rPr>
      </w:pPr>
      <w:r w:rsidRPr="00193D34">
        <w:rPr>
          <w:rFonts w:ascii="Times New Roman" w:hAnsi="Times New Roman" w:cs="Times New Roman"/>
          <w:color w:val="000000" w:themeColor="text1"/>
          <w:sz w:val="28"/>
          <w:szCs w:val="32"/>
        </w:rPr>
        <w:t xml:space="preserve">Network Engineer: </w:t>
      </w:r>
      <w:r w:rsidRPr="00193D34">
        <w:rPr>
          <w:rFonts w:ascii="Times New Roman" w:hAnsi="Times New Roman" w:cs="Times New Roman"/>
          <w:color w:val="000000"/>
          <w:sz w:val="28"/>
          <w:szCs w:val="28"/>
        </w:rPr>
        <w:tab/>
      </w:r>
      <w:r w:rsidRPr="00193D34">
        <w:rPr>
          <w:rFonts w:ascii="Times New Roman" w:hAnsi="Times New Roman" w:cs="Times New Roman"/>
          <w:color w:val="000000" w:themeColor="text1"/>
          <w:sz w:val="28"/>
          <w:szCs w:val="32"/>
        </w:rPr>
        <w:t>Charmi Patel</w:t>
      </w:r>
    </w:p>
    <w:p w14:paraId="790EFDF2" w14:textId="77777777" w:rsidR="00AB5C00" w:rsidRPr="00193D34" w:rsidRDefault="00AB5C00" w:rsidP="00AB5C00">
      <w:pPr>
        <w:autoSpaceDE w:val="0"/>
        <w:autoSpaceDN w:val="0"/>
        <w:adjustRightInd w:val="0"/>
        <w:spacing w:line="360" w:lineRule="auto"/>
        <w:ind w:left="2160"/>
        <w:rPr>
          <w:rFonts w:ascii="Times New Roman" w:hAnsi="Times New Roman" w:cs="Times New Roman"/>
          <w:color w:val="000000"/>
          <w:sz w:val="32"/>
          <w:szCs w:val="32"/>
        </w:rPr>
      </w:pPr>
      <w:r w:rsidRPr="00193D34">
        <w:rPr>
          <w:rFonts w:ascii="Times New Roman" w:hAnsi="Times New Roman" w:cs="Times New Roman"/>
          <w:color w:val="000000" w:themeColor="text1"/>
          <w:sz w:val="28"/>
          <w:szCs w:val="32"/>
        </w:rPr>
        <w:t xml:space="preserve">Network Engineer: </w:t>
      </w:r>
      <w:r w:rsidRPr="00193D34">
        <w:rPr>
          <w:rFonts w:ascii="Times New Roman" w:hAnsi="Times New Roman" w:cs="Times New Roman"/>
          <w:color w:val="000000"/>
          <w:sz w:val="28"/>
          <w:szCs w:val="28"/>
        </w:rPr>
        <w:tab/>
      </w:r>
      <w:r w:rsidRPr="00193D34">
        <w:rPr>
          <w:rFonts w:ascii="Times New Roman" w:hAnsi="Times New Roman" w:cs="Times New Roman"/>
          <w:color w:val="000000" w:themeColor="text1"/>
          <w:sz w:val="28"/>
          <w:szCs w:val="32"/>
        </w:rPr>
        <w:t>Kylie Afable</w:t>
      </w:r>
    </w:p>
    <w:p w14:paraId="4F3121BA" w14:textId="77777777" w:rsidR="00AB5C00" w:rsidRPr="00193D34" w:rsidRDefault="00AB5C00" w:rsidP="00AB5C00">
      <w:pPr>
        <w:spacing w:after="160" w:line="278" w:lineRule="auto"/>
        <w:rPr>
          <w:rFonts w:ascii="Times New Roman" w:eastAsiaTheme="majorEastAsia" w:hAnsi="Times New Roman" w:cs="Times New Roman"/>
          <w:color w:val="0F4761" w:themeColor="accent1" w:themeShade="BF"/>
          <w:kern w:val="2"/>
          <w:sz w:val="36"/>
          <w:szCs w:val="40"/>
          <w:lang w:eastAsia="en-US"/>
          <w14:ligatures w14:val="standardContextual"/>
        </w:rPr>
      </w:pPr>
      <w:r w:rsidRPr="00193D34">
        <w:rPr>
          <w:rFonts w:ascii="Times New Roman" w:hAnsi="Times New Roman" w:cs="Times New Roman"/>
        </w:rPr>
        <w:br w:type="page"/>
      </w:r>
    </w:p>
    <w:p w14:paraId="2082EF64" w14:textId="77777777" w:rsidR="009C1DBE" w:rsidRPr="00193D34" w:rsidRDefault="57530373" w:rsidP="009C1DBE">
      <w:pPr>
        <w:pStyle w:val="Heading1"/>
        <w:jc w:val="center"/>
        <w:rPr>
          <w:rFonts w:ascii="Times New Roman" w:eastAsia="Times New Roman" w:hAnsi="Times New Roman" w:cs="Times New Roman"/>
        </w:rPr>
      </w:pPr>
      <w:bookmarkStart w:id="0" w:name="_Toc194879449"/>
      <w:bookmarkStart w:id="1" w:name="_Toc195128844"/>
      <w:bookmarkStart w:id="2" w:name="_Toc200837784"/>
      <w:r w:rsidRPr="7E095176">
        <w:rPr>
          <w:rFonts w:ascii="Times New Roman" w:eastAsia="Times New Roman" w:hAnsi="Times New Roman" w:cs="Times New Roman"/>
        </w:rPr>
        <w:lastRenderedPageBreak/>
        <w:t>Version Control</w:t>
      </w:r>
      <w:bookmarkEnd w:id="0"/>
      <w:bookmarkEnd w:id="1"/>
      <w:bookmarkEnd w:id="2"/>
    </w:p>
    <w:p w14:paraId="171047D3" w14:textId="77777777" w:rsidR="005E1396" w:rsidRPr="00193D34" w:rsidRDefault="005E1396" w:rsidP="005E1396">
      <w:pPr>
        <w:rPr>
          <w:rFonts w:ascii="Times New Roman" w:hAnsi="Times New Roman" w:cs="Times New Roman"/>
        </w:rPr>
      </w:pPr>
    </w:p>
    <w:tbl>
      <w:tblPr>
        <w:tblStyle w:val="TableGrid"/>
        <w:tblW w:w="0" w:type="auto"/>
        <w:tblInd w:w="0" w:type="dxa"/>
        <w:tblLook w:val="04A0" w:firstRow="1" w:lastRow="0" w:firstColumn="1" w:lastColumn="0" w:noHBand="0" w:noVBand="1"/>
      </w:tblPr>
      <w:tblGrid>
        <w:gridCol w:w="1405"/>
        <w:gridCol w:w="1002"/>
        <w:gridCol w:w="1983"/>
        <w:gridCol w:w="4626"/>
      </w:tblGrid>
      <w:tr w:rsidR="005E1396" w:rsidRPr="00165F6C" w14:paraId="2411C545" w14:textId="77777777" w:rsidTr="005E1396">
        <w:tc>
          <w:tcPr>
            <w:tcW w:w="14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56DD5CC" w14:textId="77777777" w:rsidR="005E1396" w:rsidRPr="00193D34" w:rsidRDefault="005E1396" w:rsidP="005E1396">
            <w:pPr>
              <w:rPr>
                <w:rFonts w:ascii="Times New Roman" w:hAnsi="Times New Roman" w:cs="Times New Roman"/>
                <w:b/>
              </w:rPr>
            </w:pPr>
            <w:r w:rsidRPr="00193D34">
              <w:rPr>
                <w:rFonts w:ascii="Times New Roman" w:hAnsi="Times New Roman" w:cs="Times New Roman"/>
                <w:b/>
              </w:rPr>
              <w:t>Date</w:t>
            </w:r>
          </w:p>
        </w:tc>
        <w:tc>
          <w:tcPr>
            <w:tcW w:w="100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1AFCAB4" w14:textId="77777777" w:rsidR="005E1396" w:rsidRPr="00193D34" w:rsidRDefault="005E1396" w:rsidP="005E1396">
            <w:pPr>
              <w:rPr>
                <w:rFonts w:ascii="Times New Roman" w:hAnsi="Times New Roman" w:cs="Times New Roman"/>
                <w:b/>
              </w:rPr>
            </w:pPr>
            <w:r w:rsidRPr="00193D34">
              <w:rPr>
                <w:rFonts w:ascii="Times New Roman" w:hAnsi="Times New Roman" w:cs="Times New Roman"/>
                <w:b/>
              </w:rPr>
              <w:t>Version</w:t>
            </w:r>
          </w:p>
        </w:tc>
        <w:tc>
          <w:tcPr>
            <w:tcW w:w="198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0001BD4" w14:textId="77777777" w:rsidR="005E1396" w:rsidRPr="00193D34" w:rsidRDefault="005E1396" w:rsidP="005E1396">
            <w:pPr>
              <w:rPr>
                <w:rFonts w:ascii="Times New Roman" w:hAnsi="Times New Roman" w:cs="Times New Roman"/>
                <w:b/>
              </w:rPr>
            </w:pPr>
            <w:r w:rsidRPr="00193D34">
              <w:rPr>
                <w:rFonts w:ascii="Times New Roman" w:hAnsi="Times New Roman" w:cs="Times New Roman"/>
                <w:b/>
              </w:rPr>
              <w:t>Author</w:t>
            </w:r>
          </w:p>
        </w:tc>
        <w:tc>
          <w:tcPr>
            <w:tcW w:w="462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F3875F3" w14:textId="77777777" w:rsidR="005E1396" w:rsidRPr="00193D34" w:rsidRDefault="005E1396" w:rsidP="005E1396">
            <w:pPr>
              <w:rPr>
                <w:rFonts w:ascii="Times New Roman" w:hAnsi="Times New Roman" w:cs="Times New Roman"/>
                <w:b/>
              </w:rPr>
            </w:pPr>
            <w:r w:rsidRPr="00193D34">
              <w:rPr>
                <w:rFonts w:ascii="Times New Roman" w:hAnsi="Times New Roman" w:cs="Times New Roman"/>
                <w:b/>
              </w:rPr>
              <w:t>Note</w:t>
            </w:r>
          </w:p>
        </w:tc>
      </w:tr>
      <w:tr w:rsidR="005E1396" w:rsidRPr="00165F6C" w14:paraId="77C1FF96" w14:textId="77777777" w:rsidTr="005E1396">
        <w:tc>
          <w:tcPr>
            <w:tcW w:w="14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8C9A14F" w14:textId="53BA63CD" w:rsidR="005E1396" w:rsidRPr="00193D34" w:rsidRDefault="005E1396" w:rsidP="005E1396">
            <w:pPr>
              <w:rPr>
                <w:rFonts w:ascii="Times New Roman" w:hAnsi="Times New Roman" w:cs="Times New Roman"/>
              </w:rPr>
            </w:pPr>
            <w:r w:rsidRPr="00193D34">
              <w:rPr>
                <w:rFonts w:ascii="Times New Roman" w:hAnsi="Times New Roman" w:cs="Times New Roman"/>
              </w:rPr>
              <w:t>25/05/2025</w:t>
            </w:r>
          </w:p>
        </w:tc>
        <w:tc>
          <w:tcPr>
            <w:tcW w:w="100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A3E4B36" w14:textId="77777777" w:rsidR="005E1396" w:rsidRPr="00193D34" w:rsidRDefault="005E1396" w:rsidP="005E1396">
            <w:pPr>
              <w:rPr>
                <w:rFonts w:ascii="Times New Roman" w:hAnsi="Times New Roman" w:cs="Times New Roman"/>
              </w:rPr>
            </w:pPr>
            <w:r w:rsidRPr="00193D34">
              <w:rPr>
                <w:rFonts w:ascii="Times New Roman" w:hAnsi="Times New Roman" w:cs="Times New Roman"/>
              </w:rPr>
              <w:t>0.1</w:t>
            </w:r>
          </w:p>
        </w:tc>
        <w:tc>
          <w:tcPr>
            <w:tcW w:w="198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2D82597" w14:textId="6C6B69F4" w:rsidR="005E1396" w:rsidRPr="00193D34" w:rsidRDefault="00180FF1" w:rsidP="005E1396">
            <w:pPr>
              <w:rPr>
                <w:rFonts w:ascii="Times New Roman" w:hAnsi="Times New Roman" w:cs="Times New Roman"/>
              </w:rPr>
            </w:pPr>
            <w:r w:rsidRPr="00193D34">
              <w:rPr>
                <w:rFonts w:ascii="Times New Roman" w:hAnsi="Times New Roman" w:cs="Times New Roman"/>
              </w:rPr>
              <w:t>Win Phyo</w:t>
            </w:r>
          </w:p>
        </w:tc>
        <w:tc>
          <w:tcPr>
            <w:tcW w:w="462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926FCEE" w14:textId="77777777" w:rsidR="005E1396" w:rsidRPr="00193D34" w:rsidRDefault="005E1396" w:rsidP="005E1396">
            <w:pPr>
              <w:rPr>
                <w:rFonts w:ascii="Times New Roman" w:hAnsi="Times New Roman" w:cs="Times New Roman"/>
              </w:rPr>
            </w:pPr>
            <w:r w:rsidRPr="00193D34">
              <w:rPr>
                <w:rFonts w:ascii="Times New Roman" w:hAnsi="Times New Roman" w:cs="Times New Roman"/>
              </w:rPr>
              <w:t>Initial document creation.</w:t>
            </w:r>
          </w:p>
        </w:tc>
      </w:tr>
      <w:tr w:rsidR="005E1396" w:rsidRPr="00165F6C" w14:paraId="538BA06E" w14:textId="77777777" w:rsidTr="005E1396">
        <w:tc>
          <w:tcPr>
            <w:tcW w:w="140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877287B" w14:textId="100B1B43" w:rsidR="005E1396" w:rsidRPr="00193D34" w:rsidRDefault="00180FF1" w:rsidP="005E1396">
            <w:pPr>
              <w:rPr>
                <w:rFonts w:ascii="Times New Roman" w:hAnsi="Times New Roman" w:cs="Times New Roman"/>
              </w:rPr>
            </w:pPr>
            <w:r w:rsidRPr="00193D34">
              <w:rPr>
                <w:rFonts w:ascii="Times New Roman" w:hAnsi="Times New Roman" w:cs="Times New Roman"/>
              </w:rPr>
              <w:t>26/05/2025</w:t>
            </w:r>
          </w:p>
        </w:tc>
        <w:tc>
          <w:tcPr>
            <w:tcW w:w="100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E58F4CA" w14:textId="0DBA9764" w:rsidR="005E1396" w:rsidRPr="00193D34" w:rsidRDefault="0087690F" w:rsidP="005E1396">
            <w:pPr>
              <w:rPr>
                <w:rFonts w:ascii="Times New Roman" w:hAnsi="Times New Roman" w:cs="Times New Roman"/>
              </w:rPr>
            </w:pPr>
            <w:r w:rsidRPr="00193D34">
              <w:rPr>
                <w:rFonts w:ascii="Times New Roman" w:hAnsi="Times New Roman" w:cs="Times New Roman"/>
              </w:rPr>
              <w:t>1.0</w:t>
            </w:r>
          </w:p>
        </w:tc>
        <w:tc>
          <w:tcPr>
            <w:tcW w:w="198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5B3B7C1" w14:textId="0CAED428" w:rsidR="005E1396" w:rsidRPr="00193D34" w:rsidRDefault="00D825D2" w:rsidP="005E1396">
            <w:pPr>
              <w:rPr>
                <w:rFonts w:ascii="Times New Roman" w:hAnsi="Times New Roman" w:cs="Times New Roman"/>
              </w:rPr>
            </w:pPr>
            <w:r>
              <w:rPr>
                <w:rFonts w:ascii="Times New Roman" w:hAnsi="Times New Roman" w:cs="Times New Roman"/>
              </w:rPr>
              <w:t xml:space="preserve">Larissa </w:t>
            </w:r>
            <w:r w:rsidR="0083120A">
              <w:rPr>
                <w:rFonts w:ascii="Times New Roman" w:hAnsi="Times New Roman" w:cs="Times New Roman"/>
              </w:rPr>
              <w:t>and Win</w:t>
            </w:r>
          </w:p>
        </w:tc>
        <w:tc>
          <w:tcPr>
            <w:tcW w:w="462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A9D672B" w14:textId="6FF20864" w:rsidR="005E1396" w:rsidRPr="00193D34" w:rsidRDefault="0083120A" w:rsidP="005E1396">
            <w:pPr>
              <w:rPr>
                <w:rFonts w:ascii="Times New Roman" w:hAnsi="Times New Roman" w:cs="Times New Roman"/>
              </w:rPr>
            </w:pPr>
            <w:r>
              <w:rPr>
                <w:rFonts w:ascii="Times New Roman" w:hAnsi="Times New Roman" w:cs="Times New Roman"/>
              </w:rPr>
              <w:t>Inserted appropriate headers</w:t>
            </w:r>
            <w:r w:rsidR="00244590">
              <w:rPr>
                <w:rFonts w:ascii="Times New Roman" w:hAnsi="Times New Roman" w:cs="Times New Roman"/>
              </w:rPr>
              <w:t xml:space="preserve">, tables, and </w:t>
            </w:r>
            <w:r w:rsidR="00CA42F0">
              <w:rPr>
                <w:rFonts w:ascii="Times New Roman" w:hAnsi="Times New Roman" w:cs="Times New Roman"/>
              </w:rPr>
              <w:t xml:space="preserve">formatting the document. </w:t>
            </w:r>
          </w:p>
        </w:tc>
      </w:tr>
      <w:tr w:rsidR="005E1396" w:rsidRPr="00165F6C" w14:paraId="2475B1C1" w14:textId="77777777" w:rsidTr="005E1396">
        <w:tc>
          <w:tcPr>
            <w:tcW w:w="140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E968490" w14:textId="222FBCC0" w:rsidR="005E1396" w:rsidRPr="00193D34" w:rsidRDefault="009E334E" w:rsidP="005E1396">
            <w:pPr>
              <w:rPr>
                <w:rFonts w:ascii="Times New Roman" w:hAnsi="Times New Roman" w:cs="Times New Roman"/>
              </w:rPr>
            </w:pPr>
            <w:r>
              <w:rPr>
                <w:rFonts w:ascii="Times New Roman" w:hAnsi="Times New Roman" w:cs="Times New Roman"/>
              </w:rPr>
              <w:t>28/05/2025</w:t>
            </w:r>
          </w:p>
        </w:tc>
        <w:tc>
          <w:tcPr>
            <w:tcW w:w="100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F6851AA" w14:textId="2DB12B5D" w:rsidR="005E1396" w:rsidRPr="00193D34" w:rsidRDefault="009E334E" w:rsidP="005E1396">
            <w:pPr>
              <w:rPr>
                <w:rFonts w:ascii="Times New Roman" w:hAnsi="Times New Roman" w:cs="Times New Roman"/>
              </w:rPr>
            </w:pPr>
            <w:r>
              <w:rPr>
                <w:rFonts w:ascii="Times New Roman" w:hAnsi="Times New Roman" w:cs="Times New Roman"/>
              </w:rPr>
              <w:t>1.1</w:t>
            </w:r>
          </w:p>
        </w:tc>
        <w:tc>
          <w:tcPr>
            <w:tcW w:w="198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011E04B" w14:textId="620E7290" w:rsidR="005E1396" w:rsidRPr="00193D34" w:rsidRDefault="009E334E" w:rsidP="005E1396">
            <w:pPr>
              <w:rPr>
                <w:rFonts w:ascii="Times New Roman" w:hAnsi="Times New Roman" w:cs="Times New Roman"/>
              </w:rPr>
            </w:pPr>
            <w:r>
              <w:rPr>
                <w:rFonts w:ascii="Times New Roman" w:hAnsi="Times New Roman" w:cs="Times New Roman"/>
              </w:rPr>
              <w:t>All Team Members</w:t>
            </w:r>
          </w:p>
        </w:tc>
        <w:tc>
          <w:tcPr>
            <w:tcW w:w="462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8D6688D" w14:textId="1101E1FC" w:rsidR="005E1396" w:rsidRPr="00193D34" w:rsidRDefault="00CA4051" w:rsidP="005E1396">
            <w:pPr>
              <w:rPr>
                <w:rFonts w:ascii="Times New Roman" w:hAnsi="Times New Roman" w:cs="Times New Roman"/>
              </w:rPr>
            </w:pPr>
            <w:r w:rsidRPr="00C12A85">
              <w:rPr>
                <w:rFonts w:ascii="Times New Roman" w:hAnsi="Times New Roman" w:cs="Times New Roman"/>
              </w:rPr>
              <w:t>Brief, Overview, Status, and Team Contributions filled out. Finalisation of draft.</w:t>
            </w:r>
          </w:p>
        </w:tc>
      </w:tr>
      <w:tr w:rsidR="005E1396" w:rsidRPr="00165F6C" w14:paraId="6A3AEB6D" w14:textId="77777777" w:rsidTr="005E1396">
        <w:tc>
          <w:tcPr>
            <w:tcW w:w="140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2310C5C" w14:textId="7BBB66DA" w:rsidR="005E1396" w:rsidRPr="00193D34" w:rsidRDefault="003E4418" w:rsidP="005E1396">
            <w:pPr>
              <w:rPr>
                <w:rFonts w:ascii="Times New Roman" w:hAnsi="Times New Roman" w:cs="Times New Roman"/>
              </w:rPr>
            </w:pPr>
            <w:r>
              <w:rPr>
                <w:rFonts w:ascii="Times New Roman" w:hAnsi="Times New Roman" w:cs="Times New Roman"/>
              </w:rPr>
              <w:t>09/06/2025</w:t>
            </w:r>
          </w:p>
        </w:tc>
        <w:tc>
          <w:tcPr>
            <w:tcW w:w="100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EB3F7B2" w14:textId="4D86D08A" w:rsidR="005E1396" w:rsidRPr="00193D34" w:rsidRDefault="003E4418" w:rsidP="005E1396">
            <w:pPr>
              <w:rPr>
                <w:rFonts w:ascii="Times New Roman" w:hAnsi="Times New Roman" w:cs="Times New Roman"/>
              </w:rPr>
            </w:pPr>
            <w:r>
              <w:rPr>
                <w:rFonts w:ascii="Times New Roman" w:hAnsi="Times New Roman" w:cs="Times New Roman"/>
              </w:rPr>
              <w:t>1.2</w:t>
            </w:r>
          </w:p>
        </w:tc>
        <w:tc>
          <w:tcPr>
            <w:tcW w:w="198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9322C14" w14:textId="1E534423" w:rsidR="005E1396" w:rsidRPr="00193D34" w:rsidRDefault="003E4418" w:rsidP="005E1396">
            <w:pPr>
              <w:rPr>
                <w:rFonts w:ascii="Times New Roman" w:hAnsi="Times New Roman" w:cs="Times New Roman"/>
              </w:rPr>
            </w:pPr>
            <w:r>
              <w:rPr>
                <w:rFonts w:ascii="Times New Roman" w:hAnsi="Times New Roman" w:cs="Times New Roman"/>
              </w:rPr>
              <w:t>All Team Members</w:t>
            </w:r>
          </w:p>
        </w:tc>
        <w:tc>
          <w:tcPr>
            <w:tcW w:w="462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4D1A886" w14:textId="6BB4B852" w:rsidR="005E1396" w:rsidRPr="00193D34" w:rsidRDefault="003E4418" w:rsidP="005E1396">
            <w:pPr>
              <w:rPr>
                <w:rFonts w:ascii="Times New Roman" w:hAnsi="Times New Roman" w:cs="Times New Roman"/>
              </w:rPr>
            </w:pPr>
            <w:r>
              <w:rPr>
                <w:rFonts w:ascii="Times New Roman" w:hAnsi="Times New Roman" w:cs="Times New Roman"/>
              </w:rPr>
              <w:t>Improving status report from feedback</w:t>
            </w:r>
          </w:p>
        </w:tc>
      </w:tr>
      <w:tr w:rsidR="00406C7E" w:rsidRPr="00165F6C" w14:paraId="7F048E2B" w14:textId="77777777" w:rsidTr="005E1396">
        <w:tc>
          <w:tcPr>
            <w:tcW w:w="140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BEDFDCB" w14:textId="1A52A5DC" w:rsidR="00406C7E" w:rsidRDefault="00F25DA5" w:rsidP="005E1396">
            <w:pPr>
              <w:rPr>
                <w:rFonts w:ascii="Times New Roman" w:hAnsi="Times New Roman" w:cs="Times New Roman"/>
              </w:rPr>
            </w:pPr>
            <w:r>
              <w:rPr>
                <w:rFonts w:ascii="Times New Roman" w:hAnsi="Times New Roman" w:cs="Times New Roman"/>
              </w:rPr>
              <w:t>14/06/2025</w:t>
            </w:r>
          </w:p>
        </w:tc>
        <w:tc>
          <w:tcPr>
            <w:tcW w:w="100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42E2646" w14:textId="00017F60" w:rsidR="00406C7E" w:rsidRDefault="00F25DA5" w:rsidP="005E1396">
            <w:pPr>
              <w:rPr>
                <w:rFonts w:ascii="Times New Roman" w:hAnsi="Times New Roman" w:cs="Times New Roman"/>
              </w:rPr>
            </w:pPr>
            <w:r>
              <w:rPr>
                <w:rFonts w:ascii="Times New Roman" w:hAnsi="Times New Roman" w:cs="Times New Roman"/>
              </w:rPr>
              <w:t>1.3</w:t>
            </w:r>
          </w:p>
        </w:tc>
        <w:tc>
          <w:tcPr>
            <w:tcW w:w="198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97EF084" w14:textId="3244DE99" w:rsidR="00406C7E" w:rsidRDefault="00F25DA5" w:rsidP="005E1396">
            <w:pPr>
              <w:rPr>
                <w:rFonts w:ascii="Times New Roman" w:hAnsi="Times New Roman" w:cs="Times New Roman"/>
              </w:rPr>
            </w:pPr>
            <w:r>
              <w:rPr>
                <w:rFonts w:ascii="Times New Roman" w:hAnsi="Times New Roman" w:cs="Times New Roman"/>
              </w:rPr>
              <w:t>All Team Members</w:t>
            </w:r>
          </w:p>
        </w:tc>
        <w:tc>
          <w:tcPr>
            <w:tcW w:w="462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5DDF4C9" w14:textId="295B5C5C" w:rsidR="00406C7E" w:rsidRDefault="00F25DA5" w:rsidP="005E1396">
            <w:pPr>
              <w:rPr>
                <w:rFonts w:ascii="Times New Roman" w:hAnsi="Times New Roman" w:cs="Times New Roman"/>
              </w:rPr>
            </w:pPr>
            <w:r>
              <w:rPr>
                <w:rFonts w:ascii="Times New Roman" w:hAnsi="Times New Roman" w:cs="Times New Roman"/>
              </w:rPr>
              <w:t xml:space="preserve">Finalizing status report for submission. </w:t>
            </w:r>
          </w:p>
        </w:tc>
      </w:tr>
    </w:tbl>
    <w:p w14:paraId="0E1FE9DE" w14:textId="77777777" w:rsidR="00261585" w:rsidRPr="00193D34" w:rsidRDefault="00261585">
      <w:pPr>
        <w:rPr>
          <w:rFonts w:ascii="Times New Roman" w:hAnsi="Times New Roman" w:cs="Times New Roman"/>
        </w:rPr>
      </w:pPr>
    </w:p>
    <w:p w14:paraId="292B19E9" w14:textId="21A7C897" w:rsidR="00AA0A22" w:rsidRPr="00193D34" w:rsidRDefault="00AA0A22">
      <w:pPr>
        <w:spacing w:after="160" w:line="278" w:lineRule="auto"/>
        <w:rPr>
          <w:rFonts w:ascii="Times New Roman" w:hAnsi="Times New Roman" w:cs="Times New Roman"/>
        </w:rPr>
      </w:pPr>
    </w:p>
    <w:sdt>
      <w:sdtPr>
        <w:rPr>
          <w:rFonts w:ascii="Times New Roman" w:eastAsiaTheme="minorEastAsia" w:hAnsi="Times New Roman" w:cs="Times New Roman"/>
          <w:color w:val="auto"/>
          <w:sz w:val="22"/>
          <w:szCs w:val="24"/>
          <w:lang w:val="en-NZ" w:eastAsia="en-NZ"/>
        </w:rPr>
        <w:id w:val="1307987376"/>
        <w:docPartObj>
          <w:docPartGallery w:val="Table of Contents"/>
          <w:docPartUnique/>
        </w:docPartObj>
      </w:sdtPr>
      <w:sdtEndPr/>
      <w:sdtContent>
        <w:p w14:paraId="6350C685" w14:textId="6AA9AE54" w:rsidR="00963342" w:rsidRPr="005F6AE4" w:rsidRDefault="04721ED2">
          <w:pPr>
            <w:pStyle w:val="TOCHeading"/>
            <w:rPr>
              <w:rFonts w:ascii="Times New Roman" w:hAnsi="Times New Roman" w:cs="Times New Roman"/>
              <w:sz w:val="40"/>
              <w:szCs w:val="40"/>
            </w:rPr>
          </w:pPr>
          <w:r w:rsidRPr="7E095176">
            <w:rPr>
              <w:rFonts w:ascii="Times New Roman" w:hAnsi="Times New Roman" w:cs="Times New Roman"/>
              <w:sz w:val="40"/>
              <w:szCs w:val="40"/>
            </w:rPr>
            <w:t>Table of Contents</w:t>
          </w:r>
        </w:p>
        <w:p w14:paraId="59B9B648" w14:textId="06BBF1A9" w:rsidR="000A71CC" w:rsidRDefault="00281596">
          <w:pPr>
            <w:pStyle w:val="TOC1"/>
            <w:tabs>
              <w:tab w:val="right" w:leader="dot" w:pos="9016"/>
            </w:tabs>
            <w:rPr>
              <w:rFonts w:asciiTheme="minorHAnsi" w:hAnsiTheme="minorHAnsi" w:cstheme="minorBidi"/>
              <w:noProof/>
              <w:kern w:val="2"/>
              <w:sz w:val="24"/>
              <w:lang w:val="en-US" w:eastAsia="en-US"/>
              <w14:ligatures w14:val="standardContextual"/>
            </w:rPr>
          </w:pPr>
          <w:r w:rsidRPr="00165F6C">
            <w:rPr>
              <w:rFonts w:ascii="Times New Roman" w:hAnsi="Times New Roman" w:cs="Times New Roman"/>
            </w:rPr>
            <w:fldChar w:fldCharType="begin"/>
          </w:r>
          <w:r w:rsidR="00963342" w:rsidRPr="00165F6C">
            <w:rPr>
              <w:rFonts w:ascii="Times New Roman" w:hAnsi="Times New Roman" w:cs="Times New Roman"/>
            </w:rPr>
            <w:instrText>TOC \o "1-3" \z \u \h</w:instrText>
          </w:r>
          <w:r w:rsidRPr="00165F6C">
            <w:rPr>
              <w:rFonts w:ascii="Times New Roman" w:hAnsi="Times New Roman" w:cs="Times New Roman"/>
            </w:rPr>
            <w:fldChar w:fldCharType="separate"/>
          </w:r>
          <w:hyperlink w:anchor="_Toc200837784" w:history="1">
            <w:r w:rsidR="000A71CC" w:rsidRPr="003E3059">
              <w:rPr>
                <w:rStyle w:val="Hyperlink"/>
                <w:rFonts w:ascii="Times New Roman" w:eastAsia="Times New Roman" w:hAnsi="Times New Roman" w:cs="Times New Roman"/>
                <w:noProof/>
              </w:rPr>
              <w:t>Version Control</w:t>
            </w:r>
            <w:r w:rsidR="000A71CC">
              <w:rPr>
                <w:noProof/>
                <w:webHidden/>
              </w:rPr>
              <w:tab/>
            </w:r>
            <w:r w:rsidR="000A71CC">
              <w:rPr>
                <w:noProof/>
                <w:webHidden/>
              </w:rPr>
              <w:fldChar w:fldCharType="begin"/>
            </w:r>
            <w:r w:rsidR="000A71CC">
              <w:rPr>
                <w:noProof/>
                <w:webHidden/>
              </w:rPr>
              <w:instrText xml:space="preserve"> PAGEREF _Toc200837784 \h </w:instrText>
            </w:r>
            <w:r w:rsidR="000A71CC">
              <w:rPr>
                <w:noProof/>
                <w:webHidden/>
              </w:rPr>
            </w:r>
            <w:r w:rsidR="000A71CC">
              <w:rPr>
                <w:noProof/>
                <w:webHidden/>
              </w:rPr>
              <w:fldChar w:fldCharType="separate"/>
            </w:r>
            <w:r w:rsidR="000A71CC">
              <w:rPr>
                <w:noProof/>
                <w:webHidden/>
              </w:rPr>
              <w:t>2</w:t>
            </w:r>
            <w:r w:rsidR="000A71CC">
              <w:rPr>
                <w:noProof/>
                <w:webHidden/>
              </w:rPr>
              <w:fldChar w:fldCharType="end"/>
            </w:r>
          </w:hyperlink>
        </w:p>
        <w:p w14:paraId="4492C165" w14:textId="787EEB3D" w:rsidR="000A71CC" w:rsidRDefault="000A71CC">
          <w:pPr>
            <w:pStyle w:val="TOC1"/>
            <w:tabs>
              <w:tab w:val="right" w:leader="dot" w:pos="9016"/>
            </w:tabs>
            <w:rPr>
              <w:rFonts w:asciiTheme="minorHAnsi" w:hAnsiTheme="minorHAnsi" w:cstheme="minorBidi"/>
              <w:noProof/>
              <w:kern w:val="2"/>
              <w:sz w:val="24"/>
              <w:lang w:val="en-US" w:eastAsia="en-US"/>
              <w14:ligatures w14:val="standardContextual"/>
            </w:rPr>
          </w:pPr>
          <w:hyperlink w:anchor="_Toc200837785" w:history="1">
            <w:r w:rsidRPr="003E3059">
              <w:rPr>
                <w:rStyle w:val="Hyperlink"/>
                <w:rFonts w:ascii="Times New Roman" w:hAnsi="Times New Roman" w:cs="Times New Roman"/>
                <w:noProof/>
              </w:rPr>
              <w:t>Executive Summary</w:t>
            </w:r>
            <w:r>
              <w:rPr>
                <w:noProof/>
                <w:webHidden/>
              </w:rPr>
              <w:tab/>
            </w:r>
            <w:r>
              <w:rPr>
                <w:noProof/>
                <w:webHidden/>
              </w:rPr>
              <w:fldChar w:fldCharType="begin"/>
            </w:r>
            <w:r>
              <w:rPr>
                <w:noProof/>
                <w:webHidden/>
              </w:rPr>
              <w:instrText xml:space="preserve"> PAGEREF _Toc200837785 \h </w:instrText>
            </w:r>
            <w:r>
              <w:rPr>
                <w:noProof/>
                <w:webHidden/>
              </w:rPr>
            </w:r>
            <w:r>
              <w:rPr>
                <w:noProof/>
                <w:webHidden/>
              </w:rPr>
              <w:fldChar w:fldCharType="separate"/>
            </w:r>
            <w:r>
              <w:rPr>
                <w:noProof/>
                <w:webHidden/>
              </w:rPr>
              <w:t>3</w:t>
            </w:r>
            <w:r>
              <w:rPr>
                <w:noProof/>
                <w:webHidden/>
              </w:rPr>
              <w:fldChar w:fldCharType="end"/>
            </w:r>
          </w:hyperlink>
        </w:p>
        <w:p w14:paraId="4D122658" w14:textId="5DD76D39" w:rsidR="000A71CC" w:rsidRDefault="000A71CC">
          <w:pPr>
            <w:pStyle w:val="TOC1"/>
            <w:tabs>
              <w:tab w:val="right" w:leader="dot" w:pos="9016"/>
            </w:tabs>
            <w:rPr>
              <w:rFonts w:asciiTheme="minorHAnsi" w:hAnsiTheme="minorHAnsi" w:cstheme="minorBidi"/>
              <w:noProof/>
              <w:kern w:val="2"/>
              <w:sz w:val="24"/>
              <w:lang w:val="en-US" w:eastAsia="en-US"/>
              <w14:ligatures w14:val="standardContextual"/>
            </w:rPr>
          </w:pPr>
          <w:hyperlink w:anchor="_Toc200837786" w:history="1">
            <w:r w:rsidRPr="003E3059">
              <w:rPr>
                <w:rStyle w:val="Hyperlink"/>
                <w:rFonts w:ascii="Times New Roman" w:hAnsi="Times New Roman" w:cs="Times New Roman"/>
                <w:noProof/>
              </w:rPr>
              <w:t>Project Brief</w:t>
            </w:r>
            <w:r>
              <w:rPr>
                <w:noProof/>
                <w:webHidden/>
              </w:rPr>
              <w:tab/>
            </w:r>
            <w:r>
              <w:rPr>
                <w:noProof/>
                <w:webHidden/>
              </w:rPr>
              <w:fldChar w:fldCharType="begin"/>
            </w:r>
            <w:r>
              <w:rPr>
                <w:noProof/>
                <w:webHidden/>
              </w:rPr>
              <w:instrText xml:space="preserve"> PAGEREF _Toc200837786 \h </w:instrText>
            </w:r>
            <w:r>
              <w:rPr>
                <w:noProof/>
                <w:webHidden/>
              </w:rPr>
            </w:r>
            <w:r>
              <w:rPr>
                <w:noProof/>
                <w:webHidden/>
              </w:rPr>
              <w:fldChar w:fldCharType="separate"/>
            </w:r>
            <w:r>
              <w:rPr>
                <w:noProof/>
                <w:webHidden/>
              </w:rPr>
              <w:t>3</w:t>
            </w:r>
            <w:r>
              <w:rPr>
                <w:noProof/>
                <w:webHidden/>
              </w:rPr>
              <w:fldChar w:fldCharType="end"/>
            </w:r>
          </w:hyperlink>
        </w:p>
        <w:p w14:paraId="4C55D1F7" w14:textId="2D6ABDDE" w:rsidR="000A71CC" w:rsidRDefault="000A71CC">
          <w:pPr>
            <w:pStyle w:val="TOC1"/>
            <w:tabs>
              <w:tab w:val="right" w:leader="dot" w:pos="9016"/>
            </w:tabs>
            <w:rPr>
              <w:rFonts w:asciiTheme="minorHAnsi" w:hAnsiTheme="minorHAnsi" w:cstheme="minorBidi"/>
              <w:noProof/>
              <w:kern w:val="2"/>
              <w:sz w:val="24"/>
              <w:lang w:val="en-US" w:eastAsia="en-US"/>
              <w14:ligatures w14:val="standardContextual"/>
            </w:rPr>
          </w:pPr>
          <w:hyperlink w:anchor="_Toc200837787" w:history="1">
            <w:r w:rsidRPr="003E3059">
              <w:rPr>
                <w:rStyle w:val="Hyperlink"/>
                <w:rFonts w:ascii="Times New Roman" w:hAnsi="Times New Roman" w:cs="Times New Roman"/>
                <w:noProof/>
              </w:rPr>
              <w:t>Project Overview</w:t>
            </w:r>
            <w:r>
              <w:rPr>
                <w:noProof/>
                <w:webHidden/>
              </w:rPr>
              <w:tab/>
            </w:r>
            <w:r>
              <w:rPr>
                <w:noProof/>
                <w:webHidden/>
              </w:rPr>
              <w:fldChar w:fldCharType="begin"/>
            </w:r>
            <w:r>
              <w:rPr>
                <w:noProof/>
                <w:webHidden/>
              </w:rPr>
              <w:instrText xml:space="preserve"> PAGEREF _Toc200837787 \h </w:instrText>
            </w:r>
            <w:r>
              <w:rPr>
                <w:noProof/>
                <w:webHidden/>
              </w:rPr>
            </w:r>
            <w:r>
              <w:rPr>
                <w:noProof/>
                <w:webHidden/>
              </w:rPr>
              <w:fldChar w:fldCharType="separate"/>
            </w:r>
            <w:r>
              <w:rPr>
                <w:noProof/>
                <w:webHidden/>
              </w:rPr>
              <w:t>3</w:t>
            </w:r>
            <w:r>
              <w:rPr>
                <w:noProof/>
                <w:webHidden/>
              </w:rPr>
              <w:fldChar w:fldCharType="end"/>
            </w:r>
          </w:hyperlink>
        </w:p>
        <w:p w14:paraId="1364BBF6" w14:textId="48D1E471" w:rsidR="000A71CC" w:rsidRDefault="000A71CC">
          <w:pPr>
            <w:pStyle w:val="TOC1"/>
            <w:tabs>
              <w:tab w:val="right" w:leader="dot" w:pos="9016"/>
            </w:tabs>
            <w:rPr>
              <w:rFonts w:asciiTheme="minorHAnsi" w:hAnsiTheme="minorHAnsi" w:cstheme="minorBidi"/>
              <w:noProof/>
              <w:kern w:val="2"/>
              <w:sz w:val="24"/>
              <w:lang w:val="en-US" w:eastAsia="en-US"/>
              <w14:ligatures w14:val="standardContextual"/>
            </w:rPr>
          </w:pPr>
          <w:hyperlink w:anchor="_Toc200837788" w:history="1">
            <w:r w:rsidRPr="003E3059">
              <w:rPr>
                <w:rStyle w:val="Hyperlink"/>
                <w:rFonts w:ascii="Times New Roman" w:hAnsi="Times New Roman" w:cs="Times New Roman"/>
                <w:noProof/>
              </w:rPr>
              <w:t>Proposal Feedback / Recommendations</w:t>
            </w:r>
            <w:r>
              <w:rPr>
                <w:noProof/>
                <w:webHidden/>
              </w:rPr>
              <w:tab/>
            </w:r>
            <w:r>
              <w:rPr>
                <w:noProof/>
                <w:webHidden/>
              </w:rPr>
              <w:fldChar w:fldCharType="begin"/>
            </w:r>
            <w:r>
              <w:rPr>
                <w:noProof/>
                <w:webHidden/>
              </w:rPr>
              <w:instrText xml:space="preserve"> PAGEREF _Toc200837788 \h </w:instrText>
            </w:r>
            <w:r>
              <w:rPr>
                <w:noProof/>
                <w:webHidden/>
              </w:rPr>
            </w:r>
            <w:r>
              <w:rPr>
                <w:noProof/>
                <w:webHidden/>
              </w:rPr>
              <w:fldChar w:fldCharType="separate"/>
            </w:r>
            <w:r>
              <w:rPr>
                <w:noProof/>
                <w:webHidden/>
              </w:rPr>
              <w:t>3</w:t>
            </w:r>
            <w:r>
              <w:rPr>
                <w:noProof/>
                <w:webHidden/>
              </w:rPr>
              <w:fldChar w:fldCharType="end"/>
            </w:r>
          </w:hyperlink>
        </w:p>
        <w:p w14:paraId="1A8B8DEF" w14:textId="1DDF335E" w:rsidR="000A71CC" w:rsidRDefault="000A71CC">
          <w:pPr>
            <w:pStyle w:val="TOC1"/>
            <w:tabs>
              <w:tab w:val="right" w:leader="dot" w:pos="9016"/>
            </w:tabs>
            <w:rPr>
              <w:rFonts w:asciiTheme="minorHAnsi" w:hAnsiTheme="minorHAnsi" w:cstheme="minorBidi"/>
              <w:noProof/>
              <w:kern w:val="2"/>
              <w:sz w:val="24"/>
              <w:lang w:val="en-US" w:eastAsia="en-US"/>
              <w14:ligatures w14:val="standardContextual"/>
            </w:rPr>
          </w:pPr>
          <w:hyperlink w:anchor="_Toc200837789" w:history="1">
            <w:r w:rsidRPr="003E3059">
              <w:rPr>
                <w:rStyle w:val="Hyperlink"/>
                <w:rFonts w:ascii="Times New Roman" w:hAnsi="Times New Roman" w:cs="Times New Roman"/>
                <w:noProof/>
              </w:rPr>
              <w:t>Proposal Improvement</w:t>
            </w:r>
            <w:r>
              <w:rPr>
                <w:noProof/>
                <w:webHidden/>
              </w:rPr>
              <w:tab/>
            </w:r>
            <w:r>
              <w:rPr>
                <w:noProof/>
                <w:webHidden/>
              </w:rPr>
              <w:fldChar w:fldCharType="begin"/>
            </w:r>
            <w:r>
              <w:rPr>
                <w:noProof/>
                <w:webHidden/>
              </w:rPr>
              <w:instrText xml:space="preserve"> PAGEREF _Toc200837789 \h </w:instrText>
            </w:r>
            <w:r>
              <w:rPr>
                <w:noProof/>
                <w:webHidden/>
              </w:rPr>
            </w:r>
            <w:r>
              <w:rPr>
                <w:noProof/>
                <w:webHidden/>
              </w:rPr>
              <w:fldChar w:fldCharType="separate"/>
            </w:r>
            <w:r>
              <w:rPr>
                <w:noProof/>
                <w:webHidden/>
              </w:rPr>
              <w:t>4</w:t>
            </w:r>
            <w:r>
              <w:rPr>
                <w:noProof/>
                <w:webHidden/>
              </w:rPr>
              <w:fldChar w:fldCharType="end"/>
            </w:r>
          </w:hyperlink>
        </w:p>
        <w:p w14:paraId="76D0BAD3" w14:textId="37AD1B06" w:rsidR="000A71CC" w:rsidRDefault="000A71CC">
          <w:pPr>
            <w:pStyle w:val="TOC1"/>
            <w:tabs>
              <w:tab w:val="right" w:leader="dot" w:pos="9016"/>
            </w:tabs>
            <w:rPr>
              <w:rFonts w:asciiTheme="minorHAnsi" w:hAnsiTheme="minorHAnsi" w:cstheme="minorBidi"/>
              <w:noProof/>
              <w:kern w:val="2"/>
              <w:sz w:val="24"/>
              <w:lang w:val="en-US" w:eastAsia="en-US"/>
              <w14:ligatures w14:val="standardContextual"/>
            </w:rPr>
          </w:pPr>
          <w:hyperlink w:anchor="_Toc200837790" w:history="1">
            <w:r w:rsidRPr="003E3059">
              <w:rPr>
                <w:rStyle w:val="Hyperlink"/>
                <w:rFonts w:ascii="Times New Roman" w:hAnsi="Times New Roman" w:cs="Times New Roman"/>
                <w:noProof/>
              </w:rPr>
              <w:t>Project Status</w:t>
            </w:r>
            <w:r>
              <w:rPr>
                <w:noProof/>
                <w:webHidden/>
              </w:rPr>
              <w:tab/>
            </w:r>
            <w:r>
              <w:rPr>
                <w:noProof/>
                <w:webHidden/>
              </w:rPr>
              <w:fldChar w:fldCharType="begin"/>
            </w:r>
            <w:r>
              <w:rPr>
                <w:noProof/>
                <w:webHidden/>
              </w:rPr>
              <w:instrText xml:space="preserve"> PAGEREF _Toc200837790 \h </w:instrText>
            </w:r>
            <w:r>
              <w:rPr>
                <w:noProof/>
                <w:webHidden/>
              </w:rPr>
            </w:r>
            <w:r>
              <w:rPr>
                <w:noProof/>
                <w:webHidden/>
              </w:rPr>
              <w:fldChar w:fldCharType="separate"/>
            </w:r>
            <w:r>
              <w:rPr>
                <w:noProof/>
                <w:webHidden/>
              </w:rPr>
              <w:t>5</w:t>
            </w:r>
            <w:r>
              <w:rPr>
                <w:noProof/>
                <w:webHidden/>
              </w:rPr>
              <w:fldChar w:fldCharType="end"/>
            </w:r>
          </w:hyperlink>
        </w:p>
        <w:p w14:paraId="409C28EA" w14:textId="1E9FAFF2" w:rsidR="000A71CC" w:rsidRDefault="000A71CC">
          <w:pPr>
            <w:pStyle w:val="TOC1"/>
            <w:tabs>
              <w:tab w:val="right" w:leader="dot" w:pos="9016"/>
            </w:tabs>
            <w:rPr>
              <w:rFonts w:asciiTheme="minorHAnsi" w:hAnsiTheme="minorHAnsi" w:cstheme="minorBidi"/>
              <w:noProof/>
              <w:kern w:val="2"/>
              <w:sz w:val="24"/>
              <w:lang w:val="en-US" w:eastAsia="en-US"/>
              <w14:ligatures w14:val="standardContextual"/>
            </w:rPr>
          </w:pPr>
          <w:hyperlink w:anchor="_Toc200837791" w:history="1">
            <w:r w:rsidRPr="003E3059">
              <w:rPr>
                <w:rStyle w:val="Hyperlink"/>
                <w:rFonts w:ascii="Times New Roman" w:hAnsi="Times New Roman" w:cs="Times New Roman"/>
                <w:noProof/>
              </w:rPr>
              <w:t>Team Contribution &amp; Skills Learnt</w:t>
            </w:r>
            <w:r>
              <w:rPr>
                <w:noProof/>
                <w:webHidden/>
              </w:rPr>
              <w:tab/>
            </w:r>
            <w:r>
              <w:rPr>
                <w:noProof/>
                <w:webHidden/>
              </w:rPr>
              <w:fldChar w:fldCharType="begin"/>
            </w:r>
            <w:r>
              <w:rPr>
                <w:noProof/>
                <w:webHidden/>
              </w:rPr>
              <w:instrText xml:space="preserve"> PAGEREF _Toc200837791 \h </w:instrText>
            </w:r>
            <w:r>
              <w:rPr>
                <w:noProof/>
                <w:webHidden/>
              </w:rPr>
            </w:r>
            <w:r>
              <w:rPr>
                <w:noProof/>
                <w:webHidden/>
              </w:rPr>
              <w:fldChar w:fldCharType="separate"/>
            </w:r>
            <w:r>
              <w:rPr>
                <w:noProof/>
                <w:webHidden/>
              </w:rPr>
              <w:t>6</w:t>
            </w:r>
            <w:r>
              <w:rPr>
                <w:noProof/>
                <w:webHidden/>
              </w:rPr>
              <w:fldChar w:fldCharType="end"/>
            </w:r>
          </w:hyperlink>
        </w:p>
        <w:p w14:paraId="41DA6104" w14:textId="419BAA92" w:rsidR="000A71CC" w:rsidRDefault="000A71CC">
          <w:pPr>
            <w:pStyle w:val="TOC1"/>
            <w:tabs>
              <w:tab w:val="right" w:leader="dot" w:pos="9016"/>
            </w:tabs>
            <w:rPr>
              <w:rFonts w:asciiTheme="minorHAnsi" w:hAnsiTheme="minorHAnsi" w:cstheme="minorBidi"/>
              <w:noProof/>
              <w:kern w:val="2"/>
              <w:sz w:val="24"/>
              <w:lang w:val="en-US" w:eastAsia="en-US"/>
              <w14:ligatures w14:val="standardContextual"/>
            </w:rPr>
          </w:pPr>
          <w:hyperlink w:anchor="_Toc200837792" w:history="1">
            <w:r w:rsidRPr="003E3059">
              <w:rPr>
                <w:rStyle w:val="Hyperlink"/>
                <w:rFonts w:ascii="Times New Roman" w:hAnsi="Times New Roman" w:cs="Times New Roman"/>
                <w:noProof/>
              </w:rPr>
              <w:t>Recommendation on Team Performance Improvement</w:t>
            </w:r>
            <w:r>
              <w:rPr>
                <w:noProof/>
                <w:webHidden/>
              </w:rPr>
              <w:tab/>
            </w:r>
            <w:r>
              <w:rPr>
                <w:noProof/>
                <w:webHidden/>
              </w:rPr>
              <w:fldChar w:fldCharType="begin"/>
            </w:r>
            <w:r>
              <w:rPr>
                <w:noProof/>
                <w:webHidden/>
              </w:rPr>
              <w:instrText xml:space="preserve"> PAGEREF _Toc200837792 \h </w:instrText>
            </w:r>
            <w:r>
              <w:rPr>
                <w:noProof/>
                <w:webHidden/>
              </w:rPr>
            </w:r>
            <w:r>
              <w:rPr>
                <w:noProof/>
                <w:webHidden/>
              </w:rPr>
              <w:fldChar w:fldCharType="separate"/>
            </w:r>
            <w:r>
              <w:rPr>
                <w:noProof/>
                <w:webHidden/>
              </w:rPr>
              <w:t>6</w:t>
            </w:r>
            <w:r>
              <w:rPr>
                <w:noProof/>
                <w:webHidden/>
              </w:rPr>
              <w:fldChar w:fldCharType="end"/>
            </w:r>
          </w:hyperlink>
        </w:p>
        <w:p w14:paraId="71C89F48" w14:textId="61203811" w:rsidR="000A71CC" w:rsidRDefault="000A71CC">
          <w:pPr>
            <w:pStyle w:val="TOC1"/>
            <w:tabs>
              <w:tab w:val="right" w:leader="dot" w:pos="9016"/>
            </w:tabs>
            <w:rPr>
              <w:rFonts w:asciiTheme="minorHAnsi" w:hAnsiTheme="minorHAnsi" w:cstheme="minorBidi"/>
              <w:noProof/>
              <w:kern w:val="2"/>
              <w:sz w:val="24"/>
              <w:lang w:val="en-US" w:eastAsia="en-US"/>
              <w14:ligatures w14:val="standardContextual"/>
            </w:rPr>
          </w:pPr>
          <w:hyperlink w:anchor="_Toc200837793" w:history="1">
            <w:r w:rsidRPr="003E3059">
              <w:rPr>
                <w:rStyle w:val="Hyperlink"/>
                <w:rFonts w:ascii="Times New Roman" w:hAnsi="Times New Roman" w:cs="Times New Roman"/>
                <w:noProof/>
              </w:rPr>
              <w:t>Summary of Client and Mentor Meetings</w:t>
            </w:r>
            <w:r>
              <w:rPr>
                <w:noProof/>
                <w:webHidden/>
              </w:rPr>
              <w:tab/>
            </w:r>
            <w:r>
              <w:rPr>
                <w:noProof/>
                <w:webHidden/>
              </w:rPr>
              <w:fldChar w:fldCharType="begin"/>
            </w:r>
            <w:r>
              <w:rPr>
                <w:noProof/>
                <w:webHidden/>
              </w:rPr>
              <w:instrText xml:space="preserve"> PAGEREF _Toc200837793 \h </w:instrText>
            </w:r>
            <w:r>
              <w:rPr>
                <w:noProof/>
                <w:webHidden/>
              </w:rPr>
            </w:r>
            <w:r>
              <w:rPr>
                <w:noProof/>
                <w:webHidden/>
              </w:rPr>
              <w:fldChar w:fldCharType="separate"/>
            </w:r>
            <w:r>
              <w:rPr>
                <w:noProof/>
                <w:webHidden/>
              </w:rPr>
              <w:t>7</w:t>
            </w:r>
            <w:r>
              <w:rPr>
                <w:noProof/>
                <w:webHidden/>
              </w:rPr>
              <w:fldChar w:fldCharType="end"/>
            </w:r>
          </w:hyperlink>
        </w:p>
        <w:p w14:paraId="25D23AE4" w14:textId="38937C47" w:rsidR="00281596" w:rsidRPr="00165F6C" w:rsidRDefault="00281596" w:rsidP="7E095176">
          <w:pPr>
            <w:pStyle w:val="TOC1"/>
            <w:tabs>
              <w:tab w:val="right" w:leader="dot" w:pos="9015"/>
            </w:tabs>
            <w:rPr>
              <w:rStyle w:val="Hyperlink"/>
              <w:rFonts w:ascii="Times New Roman" w:hAnsi="Times New Roman" w:cs="Times New Roman"/>
              <w:kern w:val="2"/>
              <w:lang w:eastAsia="ja-JP"/>
              <w14:ligatures w14:val="standardContextual"/>
            </w:rPr>
          </w:pPr>
          <w:r w:rsidRPr="00165F6C">
            <w:rPr>
              <w:rFonts w:ascii="Times New Roman" w:hAnsi="Times New Roman" w:cs="Times New Roman"/>
            </w:rPr>
            <w:fldChar w:fldCharType="end"/>
          </w:r>
        </w:p>
      </w:sdtContent>
    </w:sdt>
    <w:p w14:paraId="2CDCD9D3" w14:textId="0D2A036A" w:rsidR="00963342" w:rsidRPr="00193D34" w:rsidRDefault="00963342">
      <w:pPr>
        <w:rPr>
          <w:rFonts w:ascii="Times New Roman" w:hAnsi="Times New Roman" w:cs="Times New Roman"/>
        </w:rPr>
      </w:pPr>
    </w:p>
    <w:p w14:paraId="6ADB9C5D" w14:textId="538F97AE" w:rsidR="7E095176" w:rsidRDefault="7E095176" w:rsidP="7E095176">
      <w:pPr>
        <w:rPr>
          <w:rFonts w:ascii="Times New Roman" w:hAnsi="Times New Roman" w:cs="Times New Roman"/>
        </w:rPr>
      </w:pPr>
    </w:p>
    <w:p w14:paraId="49558DFD" w14:textId="77777777" w:rsidR="00B656A8" w:rsidRDefault="00B656A8" w:rsidP="7E095176">
      <w:pPr>
        <w:rPr>
          <w:rFonts w:ascii="Times New Roman" w:hAnsi="Times New Roman" w:cs="Times New Roman"/>
        </w:rPr>
      </w:pPr>
    </w:p>
    <w:p w14:paraId="77387341" w14:textId="54FFEDF3" w:rsidR="00B656A8" w:rsidRDefault="00834435">
      <w:pPr>
        <w:spacing w:after="160" w:line="278" w:lineRule="auto"/>
        <w:rPr>
          <w:rFonts w:ascii="Times New Roman" w:hAnsi="Times New Roman" w:cs="Times New Roman"/>
        </w:rPr>
      </w:pPr>
      <w:r>
        <w:rPr>
          <w:rFonts w:ascii="Times New Roman" w:hAnsi="Times New Roman" w:cs="Times New Roman"/>
        </w:rPr>
        <w:br w:type="page"/>
      </w:r>
    </w:p>
    <w:p w14:paraId="1B552019" w14:textId="664BCB74" w:rsidR="004809C7" w:rsidRPr="008C66CB" w:rsidRDefault="75A01507" w:rsidP="008C66CB">
      <w:pPr>
        <w:pStyle w:val="Heading1"/>
        <w:spacing w:before="0" w:after="160" w:line="278" w:lineRule="auto"/>
        <w:jc w:val="center"/>
        <w:rPr>
          <w:rFonts w:ascii="Times New Roman" w:hAnsi="Times New Roman" w:cs="Times New Roman"/>
          <w:sz w:val="32"/>
          <w:szCs w:val="32"/>
        </w:rPr>
      </w:pPr>
      <w:bookmarkStart w:id="3" w:name="_Toc200837785"/>
      <w:r w:rsidRPr="008C66CB">
        <w:rPr>
          <w:rFonts w:ascii="Times New Roman" w:hAnsi="Times New Roman" w:cs="Times New Roman"/>
          <w:sz w:val="32"/>
          <w:szCs w:val="32"/>
        </w:rPr>
        <w:lastRenderedPageBreak/>
        <w:t xml:space="preserve">Executive </w:t>
      </w:r>
      <w:r w:rsidR="47697545" w:rsidRPr="008C66CB">
        <w:rPr>
          <w:rFonts w:ascii="Times New Roman" w:hAnsi="Times New Roman" w:cs="Times New Roman"/>
          <w:sz w:val="32"/>
          <w:szCs w:val="32"/>
        </w:rPr>
        <w:t>S</w:t>
      </w:r>
      <w:r w:rsidRPr="008C66CB">
        <w:rPr>
          <w:rFonts w:ascii="Times New Roman" w:hAnsi="Times New Roman" w:cs="Times New Roman"/>
          <w:sz w:val="32"/>
          <w:szCs w:val="32"/>
        </w:rPr>
        <w:t>ummary</w:t>
      </w:r>
      <w:bookmarkEnd w:id="3"/>
    </w:p>
    <w:p w14:paraId="0D96871B" w14:textId="6A7A86AA" w:rsidR="00E41CF7" w:rsidRPr="00B656A8" w:rsidRDefault="5EAA9E30" w:rsidP="00B656A8">
      <w:pPr>
        <w:spacing w:line="276" w:lineRule="auto"/>
        <w:ind w:firstLine="720"/>
        <w:rPr>
          <w:rFonts w:ascii="Times New Roman" w:eastAsia="Times New Roman" w:hAnsi="Times New Roman" w:cs="Times New Roman"/>
          <w:color w:val="000000" w:themeColor="text1"/>
          <w:szCs w:val="22"/>
        </w:rPr>
      </w:pPr>
      <w:r w:rsidRPr="00B656A8">
        <w:rPr>
          <w:rFonts w:ascii="Times New Roman" w:eastAsia="Times New Roman" w:hAnsi="Times New Roman" w:cs="Times New Roman"/>
          <w:color w:val="000000" w:themeColor="text1"/>
          <w:szCs w:val="22"/>
        </w:rPr>
        <w:t>This project evaluates the IPv4 and IPv6 network performance of three Linux-based software routers using D-ITG. Performance evaluation, encompassing throughput, delay, jitter, and packet loss, will be conducted across 12 packet sizes on a network comprised of four computers. The project, estimated at 300-360 hours, acknowledges potential risks such as Linux networking experience and hardware limitations, and includes a cost analysis for supervisor support and necessary equipment. Some of the risks and constraints to consider include lack of team experience with Linux networking, possible hardware failure, and potential budget restraints. The total project cost is budgeted at NZD$</w:t>
      </w:r>
      <w:r w:rsidR="510CC54B" w:rsidRPr="00B656A8">
        <w:rPr>
          <w:rFonts w:ascii="Times New Roman" w:eastAsia="Times New Roman" w:hAnsi="Times New Roman" w:cs="Times New Roman"/>
          <w:color w:val="000000" w:themeColor="text1"/>
          <w:szCs w:val="22"/>
        </w:rPr>
        <w:t>118,502.57</w:t>
      </w:r>
      <w:r w:rsidRPr="00B656A8">
        <w:rPr>
          <w:rFonts w:ascii="Times New Roman" w:eastAsia="Times New Roman" w:hAnsi="Times New Roman" w:cs="Times New Roman"/>
          <w:color w:val="000000" w:themeColor="text1"/>
          <w:szCs w:val="22"/>
        </w:rPr>
        <w:t xml:space="preserve">, which covers the hardware, labour, and tools needed for the </w:t>
      </w:r>
      <w:r w:rsidR="0F8D4AC9" w:rsidRPr="00B656A8">
        <w:rPr>
          <w:rFonts w:ascii="Times New Roman" w:eastAsia="Times New Roman" w:hAnsi="Times New Roman" w:cs="Times New Roman"/>
          <w:color w:val="000000" w:themeColor="text1"/>
          <w:szCs w:val="22"/>
        </w:rPr>
        <w:t>project. The</w:t>
      </w:r>
      <w:r w:rsidR="75EB69F7" w:rsidRPr="00B656A8">
        <w:rPr>
          <w:rFonts w:ascii="Times New Roman" w:eastAsia="Times New Roman" w:hAnsi="Times New Roman" w:cs="Times New Roman"/>
          <w:color w:val="000000" w:themeColor="text1"/>
          <w:szCs w:val="22"/>
        </w:rPr>
        <w:t xml:space="preserve"> team has </w:t>
      </w:r>
      <w:r w:rsidR="51911B8B" w:rsidRPr="00B656A8">
        <w:rPr>
          <w:rFonts w:ascii="Times New Roman" w:eastAsia="Times New Roman" w:hAnsi="Times New Roman" w:cs="Times New Roman"/>
          <w:color w:val="000000" w:themeColor="text1"/>
          <w:szCs w:val="22"/>
        </w:rPr>
        <w:t>started</w:t>
      </w:r>
      <w:r w:rsidR="75EB69F7" w:rsidRPr="00B656A8">
        <w:rPr>
          <w:rFonts w:ascii="Times New Roman" w:eastAsia="Times New Roman" w:hAnsi="Times New Roman" w:cs="Times New Roman"/>
          <w:color w:val="000000" w:themeColor="text1"/>
          <w:szCs w:val="22"/>
        </w:rPr>
        <w:t xml:space="preserve"> the </w:t>
      </w:r>
      <w:r w:rsidR="51911B8B" w:rsidRPr="00B656A8">
        <w:rPr>
          <w:rFonts w:ascii="Times New Roman" w:eastAsia="Times New Roman" w:hAnsi="Times New Roman" w:cs="Times New Roman"/>
          <w:color w:val="000000" w:themeColor="text1"/>
          <w:szCs w:val="22"/>
        </w:rPr>
        <w:t>Test Execution phase for Ubuntu</w:t>
      </w:r>
      <w:r w:rsidR="75EB69F7" w:rsidRPr="00B656A8">
        <w:rPr>
          <w:rFonts w:ascii="Times New Roman" w:eastAsia="Times New Roman" w:hAnsi="Times New Roman" w:cs="Times New Roman"/>
          <w:color w:val="000000" w:themeColor="text1"/>
          <w:szCs w:val="22"/>
        </w:rPr>
        <w:t xml:space="preserve"> and are currently working on </w:t>
      </w:r>
      <w:r w:rsidR="21B9EBBF" w:rsidRPr="00B656A8">
        <w:rPr>
          <w:rFonts w:ascii="Times New Roman" w:eastAsia="Times New Roman" w:hAnsi="Times New Roman" w:cs="Times New Roman"/>
          <w:color w:val="000000" w:themeColor="text1"/>
          <w:szCs w:val="22"/>
        </w:rPr>
        <w:t xml:space="preserve">testing IPv4 with TCP protocol. </w:t>
      </w:r>
    </w:p>
    <w:p w14:paraId="5DDEEE29" w14:textId="16B585D5" w:rsidR="003356BC" w:rsidRPr="008C66CB" w:rsidRDefault="75A01507" w:rsidP="008C66CB">
      <w:pPr>
        <w:pStyle w:val="Heading1"/>
        <w:spacing w:before="0"/>
        <w:jc w:val="center"/>
        <w:rPr>
          <w:rFonts w:ascii="Times New Roman" w:hAnsi="Times New Roman" w:cs="Times New Roman"/>
          <w:sz w:val="32"/>
          <w:szCs w:val="32"/>
        </w:rPr>
      </w:pPr>
      <w:bookmarkStart w:id="4" w:name="_Toc200837786"/>
      <w:r w:rsidRPr="008C66CB">
        <w:rPr>
          <w:rFonts w:ascii="Times New Roman" w:hAnsi="Times New Roman" w:cs="Times New Roman"/>
          <w:sz w:val="32"/>
          <w:szCs w:val="32"/>
        </w:rPr>
        <w:t>Project Brief</w:t>
      </w:r>
      <w:bookmarkEnd w:id="4"/>
    </w:p>
    <w:p w14:paraId="6B16D899" w14:textId="34D5B8B5" w:rsidR="000B11BE" w:rsidRPr="008C66CB" w:rsidRDefault="000B11BE" w:rsidP="00B656A8">
      <w:pPr>
        <w:ind w:firstLine="720"/>
        <w:rPr>
          <w:rFonts w:ascii="Times New Roman" w:hAnsi="Times New Roman" w:cs="Times New Roman"/>
          <w:szCs w:val="22"/>
        </w:rPr>
      </w:pPr>
      <w:r w:rsidRPr="008C66CB">
        <w:rPr>
          <w:rFonts w:ascii="Times New Roman" w:hAnsi="Times New Roman" w:cs="Times New Roman"/>
          <w:szCs w:val="22"/>
        </w:rPr>
        <w:t xml:space="preserve">Our client, Dr. Raymond Lutui, has requested an evaluation of the network performance of three Linux-based operating systems (Fedora, Ubuntu, and Kali Linux) configured as software routers, to determine which has the best performance and to compare the data with its previous evaluations. Despite IPv4's acknowledged scalability constraints and IPv6's intended role as a replacement, the limitations of real-world performance data for both protocols hinder network professionals from confidently </w:t>
      </w:r>
      <w:r w:rsidR="00165F6C" w:rsidRPr="00165F6C">
        <w:rPr>
          <w:rFonts w:ascii="Times New Roman" w:hAnsi="Times New Roman" w:cs="Times New Roman"/>
          <w:szCs w:val="22"/>
        </w:rPr>
        <w:t>strategizing</w:t>
      </w:r>
      <w:r w:rsidRPr="008C66CB">
        <w:rPr>
          <w:rFonts w:ascii="Times New Roman" w:hAnsi="Times New Roman" w:cs="Times New Roman"/>
          <w:szCs w:val="22"/>
        </w:rPr>
        <w:t xml:space="preserve"> and executing the transition</w:t>
      </w:r>
      <w:r w:rsidR="00CC556E">
        <w:rPr>
          <w:rFonts w:ascii="Times New Roman" w:hAnsi="Times New Roman" w:cs="Times New Roman"/>
          <w:szCs w:val="22"/>
        </w:rPr>
        <w:t>.</w:t>
      </w:r>
      <w:r w:rsidRPr="008C66CB">
        <w:rPr>
          <w:rFonts w:ascii="Times New Roman" w:hAnsi="Times New Roman" w:cs="Times New Roman"/>
          <w:szCs w:val="22"/>
        </w:rPr>
        <w:t xml:space="preserve"> This project addresses the lack of real-world data by undertaking </w:t>
      </w:r>
      <w:r w:rsidR="00FC1054">
        <w:rPr>
          <w:rFonts w:ascii="Times New Roman" w:hAnsi="Times New Roman" w:cs="Times New Roman"/>
          <w:szCs w:val="22"/>
        </w:rPr>
        <w:t xml:space="preserve">network </w:t>
      </w:r>
      <w:r w:rsidRPr="008C66CB">
        <w:rPr>
          <w:rFonts w:ascii="Times New Roman" w:hAnsi="Times New Roman" w:cs="Times New Roman"/>
          <w:szCs w:val="22"/>
        </w:rPr>
        <w:t xml:space="preserve">performance </w:t>
      </w:r>
      <w:r w:rsidR="00FC1054">
        <w:rPr>
          <w:rFonts w:ascii="Times New Roman" w:hAnsi="Times New Roman" w:cs="Times New Roman"/>
          <w:szCs w:val="22"/>
        </w:rPr>
        <w:t>evaluation</w:t>
      </w:r>
      <w:r w:rsidRPr="008C66CB">
        <w:rPr>
          <w:rFonts w:ascii="Times New Roman" w:hAnsi="Times New Roman" w:cs="Times New Roman"/>
          <w:szCs w:val="22"/>
        </w:rPr>
        <w:t xml:space="preserve"> using D-ITG across different packet sizes over IPv4 and IPv6</w:t>
      </w:r>
      <w:r w:rsidR="00FC1054">
        <w:rPr>
          <w:rFonts w:ascii="Times New Roman" w:hAnsi="Times New Roman" w:cs="Times New Roman"/>
          <w:szCs w:val="22"/>
        </w:rPr>
        <w:t>, TCP and UDP protocol</w:t>
      </w:r>
      <w:r w:rsidRPr="008C66CB">
        <w:rPr>
          <w:rFonts w:ascii="Times New Roman" w:hAnsi="Times New Roman" w:cs="Times New Roman"/>
          <w:szCs w:val="22"/>
        </w:rPr>
        <w:t xml:space="preserve"> within a four PC network topology. </w:t>
      </w:r>
      <w:r w:rsidR="00AD5852">
        <w:rPr>
          <w:rFonts w:ascii="Times New Roman" w:hAnsi="Times New Roman" w:cs="Times New Roman"/>
          <w:szCs w:val="22"/>
        </w:rPr>
        <w:br/>
      </w:r>
    </w:p>
    <w:p w14:paraId="078CEF58" w14:textId="0050B09F" w:rsidR="00043363" w:rsidRPr="008C66CB" w:rsidRDefault="75A01507" w:rsidP="008C66CB">
      <w:pPr>
        <w:pStyle w:val="Heading1"/>
        <w:spacing w:before="0"/>
        <w:jc w:val="center"/>
        <w:rPr>
          <w:rFonts w:ascii="Times New Roman" w:hAnsi="Times New Roman" w:cs="Times New Roman"/>
          <w:sz w:val="32"/>
          <w:szCs w:val="32"/>
        </w:rPr>
      </w:pPr>
      <w:bookmarkStart w:id="5" w:name="_Toc200837787"/>
      <w:r w:rsidRPr="008C66CB">
        <w:rPr>
          <w:rFonts w:ascii="Times New Roman" w:hAnsi="Times New Roman" w:cs="Times New Roman"/>
          <w:sz w:val="32"/>
          <w:szCs w:val="32"/>
        </w:rPr>
        <w:t>Project Overview</w:t>
      </w:r>
      <w:bookmarkEnd w:id="5"/>
    </w:p>
    <w:p w14:paraId="562BE486" w14:textId="72DE91BE" w:rsidR="14645B0F" w:rsidRPr="008C66CB" w:rsidRDefault="14645B0F" w:rsidP="00B656A8">
      <w:pPr>
        <w:ind w:firstLine="720"/>
        <w:rPr>
          <w:rFonts w:ascii="Times New Roman" w:hAnsi="Times New Roman" w:cs="Times New Roman"/>
          <w:szCs w:val="22"/>
        </w:rPr>
      </w:pPr>
      <w:r w:rsidRPr="008C66CB">
        <w:rPr>
          <w:rFonts w:ascii="Times New Roman" w:hAnsi="Times New Roman" w:cs="Times New Roman"/>
          <w:szCs w:val="22"/>
        </w:rPr>
        <w:t xml:space="preserve">The goal of this project is to evaluate the performance of </w:t>
      </w:r>
      <w:r w:rsidR="63583E60" w:rsidRPr="008C66CB">
        <w:rPr>
          <w:rFonts w:ascii="Times New Roman" w:hAnsi="Times New Roman" w:cs="Times New Roman"/>
          <w:szCs w:val="22"/>
        </w:rPr>
        <w:t>three</w:t>
      </w:r>
      <w:r w:rsidRPr="008C66CB">
        <w:rPr>
          <w:rFonts w:ascii="Times New Roman" w:hAnsi="Times New Roman" w:cs="Times New Roman"/>
          <w:szCs w:val="22"/>
        </w:rPr>
        <w:t xml:space="preserve"> Linux</w:t>
      </w:r>
      <w:r w:rsidR="63583E60" w:rsidRPr="008C66CB">
        <w:rPr>
          <w:rFonts w:ascii="Times New Roman" w:hAnsi="Times New Roman" w:cs="Times New Roman"/>
          <w:szCs w:val="22"/>
        </w:rPr>
        <w:t>-</w:t>
      </w:r>
      <w:r w:rsidRPr="008C66CB">
        <w:rPr>
          <w:rFonts w:ascii="Times New Roman" w:hAnsi="Times New Roman" w:cs="Times New Roman"/>
          <w:szCs w:val="22"/>
        </w:rPr>
        <w:t xml:space="preserve">based Operating Systems – Fedora, Ubuntu, </w:t>
      </w:r>
      <w:r w:rsidR="63583E60" w:rsidRPr="008C66CB">
        <w:rPr>
          <w:rFonts w:ascii="Times New Roman" w:hAnsi="Times New Roman" w:cs="Times New Roman"/>
          <w:szCs w:val="22"/>
        </w:rPr>
        <w:t xml:space="preserve">and </w:t>
      </w:r>
      <w:r w:rsidRPr="008C66CB">
        <w:rPr>
          <w:rFonts w:ascii="Times New Roman" w:hAnsi="Times New Roman" w:cs="Times New Roman"/>
          <w:szCs w:val="22"/>
        </w:rPr>
        <w:t xml:space="preserve">Kali. These operating systems need to be configured as software routers </w:t>
      </w:r>
      <w:r w:rsidR="38BCC185" w:rsidRPr="008C66CB">
        <w:rPr>
          <w:rFonts w:ascii="Times New Roman" w:hAnsi="Times New Roman" w:cs="Times New Roman"/>
          <w:szCs w:val="22"/>
        </w:rPr>
        <w:t>on two of four</w:t>
      </w:r>
      <w:r w:rsidR="40433278" w:rsidRPr="008C66CB">
        <w:rPr>
          <w:rFonts w:ascii="Times New Roman" w:hAnsi="Times New Roman" w:cs="Times New Roman"/>
          <w:szCs w:val="22"/>
        </w:rPr>
        <w:t xml:space="preserve"> computers</w:t>
      </w:r>
      <w:r w:rsidR="5FFC5881" w:rsidRPr="008C66CB">
        <w:rPr>
          <w:rFonts w:ascii="Times New Roman" w:hAnsi="Times New Roman" w:cs="Times New Roman"/>
          <w:szCs w:val="22"/>
        </w:rPr>
        <w:t xml:space="preserve"> in an isolated network</w:t>
      </w:r>
      <w:r w:rsidRPr="008C66CB">
        <w:rPr>
          <w:rFonts w:ascii="Times New Roman" w:hAnsi="Times New Roman" w:cs="Times New Roman"/>
          <w:szCs w:val="22"/>
        </w:rPr>
        <w:t xml:space="preserve">. </w:t>
      </w:r>
      <w:r w:rsidR="7D47EE3D" w:rsidRPr="008C66CB">
        <w:rPr>
          <w:rFonts w:ascii="Times New Roman" w:hAnsi="Times New Roman" w:cs="Times New Roman"/>
          <w:szCs w:val="22"/>
        </w:rPr>
        <w:t>The tool</w:t>
      </w:r>
      <w:r w:rsidRPr="008C66CB">
        <w:rPr>
          <w:rFonts w:ascii="Times New Roman" w:hAnsi="Times New Roman" w:cs="Times New Roman"/>
          <w:szCs w:val="22"/>
        </w:rPr>
        <w:t xml:space="preserve"> D-ITG </w:t>
      </w:r>
      <w:r w:rsidR="3AE2D803" w:rsidRPr="008C66CB">
        <w:rPr>
          <w:rFonts w:ascii="Times New Roman" w:hAnsi="Times New Roman" w:cs="Times New Roman"/>
          <w:szCs w:val="22"/>
        </w:rPr>
        <w:t>is</w:t>
      </w:r>
      <w:r w:rsidRPr="008C66CB">
        <w:rPr>
          <w:rFonts w:ascii="Times New Roman" w:hAnsi="Times New Roman" w:cs="Times New Roman"/>
          <w:szCs w:val="22"/>
        </w:rPr>
        <w:t xml:space="preserve"> to be employed to generate the evaluation traffic</w:t>
      </w:r>
      <w:r w:rsidR="260CFC1F" w:rsidRPr="008C66CB">
        <w:rPr>
          <w:rFonts w:ascii="Times New Roman" w:hAnsi="Times New Roman" w:cs="Times New Roman"/>
          <w:szCs w:val="22"/>
        </w:rPr>
        <w:t>.</w:t>
      </w:r>
      <w:r w:rsidR="30CA1891" w:rsidRPr="008C66CB">
        <w:rPr>
          <w:rFonts w:ascii="Times New Roman" w:hAnsi="Times New Roman" w:cs="Times New Roman"/>
          <w:szCs w:val="22"/>
        </w:rPr>
        <w:t xml:space="preserve"> </w:t>
      </w:r>
      <w:r w:rsidR="260CFC1F" w:rsidRPr="008C66CB">
        <w:rPr>
          <w:rFonts w:ascii="Times New Roman" w:hAnsi="Times New Roman" w:cs="Times New Roman"/>
          <w:szCs w:val="22"/>
        </w:rPr>
        <w:t>The project follows</w:t>
      </w:r>
      <w:r w:rsidR="30CA1891" w:rsidRPr="008C66CB">
        <w:rPr>
          <w:rFonts w:ascii="Times New Roman" w:hAnsi="Times New Roman" w:cs="Times New Roman"/>
          <w:szCs w:val="22"/>
        </w:rPr>
        <w:t xml:space="preserve"> the Software Testing Life Cycle (STLC) methodology</w:t>
      </w:r>
      <w:r w:rsidR="11828378" w:rsidRPr="008C66CB">
        <w:rPr>
          <w:rFonts w:ascii="Times New Roman" w:hAnsi="Times New Roman" w:cs="Times New Roman"/>
          <w:szCs w:val="22"/>
        </w:rPr>
        <w:t xml:space="preserve">, to </w:t>
      </w:r>
      <w:r w:rsidRPr="008C66CB">
        <w:rPr>
          <w:rFonts w:ascii="Times New Roman" w:hAnsi="Times New Roman" w:cs="Times New Roman"/>
          <w:szCs w:val="22"/>
        </w:rPr>
        <w:t>evaluate network throughput, delay, jitters, and packet loss for TCP and UDP transmissions on IPv4 and IPv6 protocols</w:t>
      </w:r>
      <w:r w:rsidR="637740CA" w:rsidRPr="008C66CB">
        <w:rPr>
          <w:rFonts w:ascii="Times New Roman" w:hAnsi="Times New Roman" w:cs="Times New Roman"/>
          <w:szCs w:val="22"/>
        </w:rPr>
        <w:t xml:space="preserve"> within a 95% confidence interval</w:t>
      </w:r>
      <w:r w:rsidR="4FC5F967" w:rsidRPr="008C66CB">
        <w:rPr>
          <w:rFonts w:ascii="Times New Roman" w:hAnsi="Times New Roman" w:cs="Times New Roman"/>
          <w:szCs w:val="22"/>
        </w:rPr>
        <w:t xml:space="preserve"> over ten runs per packet size</w:t>
      </w:r>
      <w:r w:rsidRPr="008C66CB">
        <w:rPr>
          <w:rFonts w:ascii="Times New Roman" w:hAnsi="Times New Roman" w:cs="Times New Roman"/>
          <w:szCs w:val="22"/>
        </w:rPr>
        <w:t xml:space="preserve">. </w:t>
      </w:r>
      <w:r w:rsidR="008C66CB" w:rsidRPr="008C66CB">
        <w:rPr>
          <w:rFonts w:ascii="Times New Roman" w:hAnsi="Times New Roman" w:cs="Times New Roman"/>
          <w:szCs w:val="22"/>
        </w:rPr>
        <w:br/>
      </w:r>
    </w:p>
    <w:p w14:paraId="46DB038C" w14:textId="4BDE77E0" w:rsidR="70CD683F" w:rsidRPr="00165F6C" w:rsidRDefault="70CD683F" w:rsidP="008C66CB">
      <w:pPr>
        <w:pStyle w:val="Heading1"/>
        <w:spacing w:before="0"/>
        <w:jc w:val="center"/>
        <w:rPr>
          <w:rFonts w:ascii="Times New Roman" w:hAnsi="Times New Roman" w:cs="Times New Roman"/>
          <w:sz w:val="32"/>
          <w:szCs w:val="32"/>
        </w:rPr>
      </w:pPr>
      <w:r w:rsidRPr="008C66CB">
        <w:rPr>
          <w:rFonts w:ascii="Times New Roman" w:hAnsi="Times New Roman" w:cs="Times New Roman"/>
          <w:sz w:val="32"/>
          <w:szCs w:val="32"/>
        </w:rPr>
        <w:t>Risk and Issues</w:t>
      </w:r>
    </w:p>
    <w:p w14:paraId="0B3A9D88" w14:textId="68AF36F9" w:rsidR="70CD683F" w:rsidRPr="008C66CB" w:rsidRDefault="70CD683F" w:rsidP="00B656A8">
      <w:pPr>
        <w:ind w:firstLine="360"/>
        <w:rPr>
          <w:rFonts w:ascii="Times New Roman" w:hAnsi="Times New Roman" w:cs="Times New Roman"/>
          <w:szCs w:val="22"/>
        </w:rPr>
      </w:pPr>
      <w:r w:rsidRPr="008C66CB">
        <w:rPr>
          <w:rFonts w:ascii="Times New Roman" w:hAnsi="Times New Roman" w:cs="Times New Roman"/>
          <w:szCs w:val="22"/>
        </w:rPr>
        <w:t>The team have continued to update the Risk Register and Issue log as needed.</w:t>
      </w:r>
      <w:r w:rsidR="44B97A47" w:rsidRPr="008C66CB">
        <w:rPr>
          <w:rFonts w:ascii="Times New Roman" w:hAnsi="Times New Roman" w:cs="Times New Roman"/>
          <w:szCs w:val="22"/>
        </w:rPr>
        <w:t xml:space="preserve"> As expected</w:t>
      </w:r>
      <w:r w:rsidR="06EA1050" w:rsidRPr="008C66CB">
        <w:rPr>
          <w:rFonts w:ascii="Times New Roman" w:hAnsi="Times New Roman" w:cs="Times New Roman"/>
          <w:szCs w:val="22"/>
        </w:rPr>
        <w:t xml:space="preserve">, sickness and transport issues have </w:t>
      </w:r>
      <w:r w:rsidR="4B2F78A5" w:rsidRPr="008C66CB">
        <w:rPr>
          <w:rFonts w:ascii="Times New Roman" w:hAnsi="Times New Roman" w:cs="Times New Roman"/>
          <w:szCs w:val="22"/>
        </w:rPr>
        <w:t>been the most common</w:t>
      </w:r>
      <w:r w:rsidR="06EA1050" w:rsidRPr="008C66CB">
        <w:rPr>
          <w:rFonts w:ascii="Times New Roman" w:hAnsi="Times New Roman" w:cs="Times New Roman"/>
          <w:szCs w:val="22"/>
        </w:rPr>
        <w:t xml:space="preserve">, </w:t>
      </w:r>
      <w:r w:rsidR="3DEC6E31" w:rsidRPr="008C66CB">
        <w:rPr>
          <w:rFonts w:ascii="Times New Roman" w:hAnsi="Times New Roman" w:cs="Times New Roman"/>
          <w:szCs w:val="22"/>
        </w:rPr>
        <w:t>impacting both</w:t>
      </w:r>
      <w:r w:rsidR="06EA1050" w:rsidRPr="008C66CB">
        <w:rPr>
          <w:rFonts w:ascii="Times New Roman" w:hAnsi="Times New Roman" w:cs="Times New Roman"/>
          <w:szCs w:val="22"/>
        </w:rPr>
        <w:t xml:space="preserve"> team and cl</w:t>
      </w:r>
      <w:r w:rsidR="70DBC13C" w:rsidRPr="008C66CB">
        <w:rPr>
          <w:rFonts w:ascii="Times New Roman" w:hAnsi="Times New Roman" w:cs="Times New Roman"/>
          <w:szCs w:val="22"/>
        </w:rPr>
        <w:t>ient meetings</w:t>
      </w:r>
      <w:r w:rsidR="0BEA101A" w:rsidRPr="008C66CB">
        <w:rPr>
          <w:rFonts w:ascii="Times New Roman" w:hAnsi="Times New Roman" w:cs="Times New Roman"/>
          <w:szCs w:val="22"/>
        </w:rPr>
        <w:t>.</w:t>
      </w:r>
      <w:r w:rsidR="70DBC13C" w:rsidRPr="008C66CB">
        <w:rPr>
          <w:rFonts w:ascii="Times New Roman" w:hAnsi="Times New Roman" w:cs="Times New Roman"/>
          <w:szCs w:val="22"/>
        </w:rPr>
        <w:t xml:space="preserve"> </w:t>
      </w:r>
      <w:r w:rsidR="052CEDD1" w:rsidRPr="008C66CB">
        <w:rPr>
          <w:rFonts w:ascii="Times New Roman" w:hAnsi="Times New Roman" w:cs="Times New Roman"/>
          <w:szCs w:val="22"/>
        </w:rPr>
        <w:t xml:space="preserve">We </w:t>
      </w:r>
      <w:r w:rsidR="70DBC13C" w:rsidRPr="008C66CB">
        <w:rPr>
          <w:rFonts w:ascii="Times New Roman" w:hAnsi="Times New Roman" w:cs="Times New Roman"/>
          <w:szCs w:val="22"/>
        </w:rPr>
        <w:t>have managed th</w:t>
      </w:r>
      <w:r w:rsidR="06C50E6F" w:rsidRPr="008C66CB">
        <w:rPr>
          <w:rFonts w:ascii="Times New Roman" w:hAnsi="Times New Roman" w:cs="Times New Roman"/>
          <w:szCs w:val="22"/>
        </w:rPr>
        <w:t>es</w:t>
      </w:r>
      <w:r w:rsidR="4ABBE62A" w:rsidRPr="008C66CB">
        <w:rPr>
          <w:rFonts w:ascii="Times New Roman" w:hAnsi="Times New Roman" w:cs="Times New Roman"/>
          <w:szCs w:val="22"/>
        </w:rPr>
        <w:t>e</w:t>
      </w:r>
      <w:r w:rsidR="06C50E6F" w:rsidRPr="008C66CB">
        <w:rPr>
          <w:rFonts w:ascii="Times New Roman" w:hAnsi="Times New Roman" w:cs="Times New Roman"/>
          <w:szCs w:val="22"/>
        </w:rPr>
        <w:t xml:space="preserve"> instances</w:t>
      </w:r>
      <w:r w:rsidR="4ABBE62A" w:rsidRPr="008C66CB">
        <w:rPr>
          <w:rFonts w:ascii="Times New Roman" w:hAnsi="Times New Roman" w:cs="Times New Roman"/>
          <w:szCs w:val="22"/>
        </w:rPr>
        <w:t xml:space="preserve"> </w:t>
      </w:r>
      <w:r w:rsidR="5CC81761" w:rsidRPr="008C66CB">
        <w:rPr>
          <w:rFonts w:ascii="Times New Roman" w:hAnsi="Times New Roman" w:cs="Times New Roman"/>
          <w:szCs w:val="22"/>
        </w:rPr>
        <w:t>with catch-up sessions online</w:t>
      </w:r>
      <w:r w:rsidR="4ABBE62A" w:rsidRPr="008C66CB">
        <w:rPr>
          <w:rFonts w:ascii="Times New Roman" w:hAnsi="Times New Roman" w:cs="Times New Roman"/>
          <w:szCs w:val="22"/>
        </w:rPr>
        <w:t xml:space="preserve">. </w:t>
      </w:r>
      <w:r w:rsidRPr="008C66CB">
        <w:rPr>
          <w:rFonts w:ascii="Times New Roman" w:hAnsi="Times New Roman" w:cs="Times New Roman"/>
          <w:szCs w:val="22"/>
        </w:rPr>
        <w:t xml:space="preserve">We have </w:t>
      </w:r>
      <w:r w:rsidR="4BC448EF" w:rsidRPr="008C66CB">
        <w:rPr>
          <w:rFonts w:ascii="Times New Roman" w:hAnsi="Times New Roman" w:cs="Times New Roman"/>
          <w:szCs w:val="22"/>
        </w:rPr>
        <w:t xml:space="preserve">also </w:t>
      </w:r>
      <w:r w:rsidRPr="008C66CB">
        <w:rPr>
          <w:rFonts w:ascii="Times New Roman" w:hAnsi="Times New Roman" w:cs="Times New Roman"/>
          <w:szCs w:val="22"/>
        </w:rPr>
        <w:t xml:space="preserve">identified </w:t>
      </w:r>
      <w:r w:rsidR="5C979409" w:rsidRPr="008C66CB">
        <w:rPr>
          <w:rFonts w:ascii="Times New Roman" w:hAnsi="Times New Roman" w:cs="Times New Roman"/>
          <w:szCs w:val="22"/>
        </w:rPr>
        <w:t>new major risk</w:t>
      </w:r>
      <w:r w:rsidR="3144CFF2" w:rsidRPr="008C66CB">
        <w:rPr>
          <w:rFonts w:ascii="Times New Roman" w:hAnsi="Times New Roman" w:cs="Times New Roman"/>
          <w:szCs w:val="22"/>
        </w:rPr>
        <w:t>s</w:t>
      </w:r>
      <w:r w:rsidR="5BB95387" w:rsidRPr="008C66CB">
        <w:rPr>
          <w:rFonts w:ascii="Times New Roman" w:hAnsi="Times New Roman" w:cs="Times New Roman"/>
          <w:szCs w:val="22"/>
        </w:rPr>
        <w:t>:</w:t>
      </w:r>
    </w:p>
    <w:p w14:paraId="4DA22932" w14:textId="2A8F417D" w:rsidR="5BB95387" w:rsidRPr="008C66CB" w:rsidRDefault="5BB95387" w:rsidP="7E095176">
      <w:pPr>
        <w:pStyle w:val="ListParagraph"/>
        <w:numPr>
          <w:ilvl w:val="0"/>
          <w:numId w:val="1"/>
        </w:numPr>
        <w:rPr>
          <w:rFonts w:ascii="Times New Roman" w:hAnsi="Times New Roman" w:cs="Times New Roman"/>
          <w:szCs w:val="22"/>
        </w:rPr>
      </w:pPr>
      <w:r w:rsidRPr="008C66CB">
        <w:rPr>
          <w:rFonts w:ascii="Times New Roman" w:hAnsi="Times New Roman" w:cs="Times New Roman"/>
          <w:szCs w:val="22"/>
        </w:rPr>
        <w:t>Fatigue and burnout</w:t>
      </w:r>
      <w:r w:rsidR="25274CA1" w:rsidRPr="008C66CB">
        <w:rPr>
          <w:rFonts w:ascii="Times New Roman" w:hAnsi="Times New Roman" w:cs="Times New Roman"/>
          <w:szCs w:val="22"/>
        </w:rPr>
        <w:t xml:space="preserve">, </w:t>
      </w:r>
      <w:r w:rsidRPr="008C66CB">
        <w:rPr>
          <w:rFonts w:ascii="Times New Roman" w:hAnsi="Times New Roman" w:cs="Times New Roman"/>
          <w:szCs w:val="22"/>
        </w:rPr>
        <w:t>Inaccurate or invalid performance results</w:t>
      </w:r>
      <w:r w:rsidR="1C3DC987" w:rsidRPr="008C66CB">
        <w:rPr>
          <w:rFonts w:ascii="Times New Roman" w:hAnsi="Times New Roman" w:cs="Times New Roman"/>
          <w:szCs w:val="22"/>
        </w:rPr>
        <w:t>, and i</w:t>
      </w:r>
      <w:r w:rsidRPr="008C66CB">
        <w:rPr>
          <w:rFonts w:ascii="Times New Roman" w:hAnsi="Times New Roman" w:cs="Times New Roman"/>
          <w:szCs w:val="22"/>
        </w:rPr>
        <w:t>nconsistent format</w:t>
      </w:r>
      <w:r w:rsidR="0019FD24" w:rsidRPr="008C66CB">
        <w:rPr>
          <w:rFonts w:ascii="Times New Roman" w:hAnsi="Times New Roman" w:cs="Times New Roman"/>
          <w:szCs w:val="22"/>
        </w:rPr>
        <w:t>/</w:t>
      </w:r>
      <w:r w:rsidRPr="008C66CB">
        <w:rPr>
          <w:rFonts w:ascii="Times New Roman" w:hAnsi="Times New Roman" w:cs="Times New Roman"/>
          <w:szCs w:val="22"/>
        </w:rPr>
        <w:t xml:space="preserve"> presentation of results across operating systems.</w:t>
      </w:r>
    </w:p>
    <w:p w14:paraId="65C84E2F" w14:textId="3A89FAF6" w:rsidR="5BB95387" w:rsidRPr="008C66CB" w:rsidRDefault="5BB95387" w:rsidP="7E095176">
      <w:pPr>
        <w:rPr>
          <w:rFonts w:ascii="Times New Roman" w:hAnsi="Times New Roman" w:cs="Times New Roman"/>
          <w:szCs w:val="22"/>
        </w:rPr>
      </w:pPr>
      <w:r w:rsidRPr="008C66CB">
        <w:rPr>
          <w:rFonts w:ascii="Times New Roman" w:hAnsi="Times New Roman" w:cs="Times New Roman"/>
          <w:szCs w:val="22"/>
        </w:rPr>
        <w:t>A full list of all updated risks can be found in Risk Register v2.</w:t>
      </w:r>
    </w:p>
    <w:p w14:paraId="346F8198" w14:textId="77777777" w:rsidR="008C66CB" w:rsidRDefault="008C66CB" w:rsidP="7E095176">
      <w:pPr>
        <w:rPr>
          <w:rFonts w:ascii="Times New Roman" w:hAnsi="Times New Roman" w:cs="Times New Roman"/>
          <w:szCs w:val="22"/>
        </w:rPr>
      </w:pPr>
    </w:p>
    <w:p w14:paraId="1D77A3A9" w14:textId="475D12CA" w:rsidR="00257938" w:rsidRPr="008C66CB" w:rsidRDefault="169355D8" w:rsidP="008C66CB">
      <w:pPr>
        <w:pStyle w:val="Heading1"/>
        <w:spacing w:before="0"/>
        <w:rPr>
          <w:rFonts w:ascii="Times New Roman" w:hAnsi="Times New Roman" w:cs="Times New Roman"/>
          <w:sz w:val="32"/>
          <w:szCs w:val="32"/>
        </w:rPr>
      </w:pPr>
      <w:bookmarkStart w:id="6" w:name="_Toc200837788"/>
      <w:r w:rsidRPr="008C66CB">
        <w:rPr>
          <w:rFonts w:ascii="Times New Roman" w:hAnsi="Times New Roman" w:cs="Times New Roman"/>
          <w:sz w:val="32"/>
          <w:szCs w:val="32"/>
        </w:rPr>
        <w:t>Proposal Feedback</w:t>
      </w:r>
      <w:r w:rsidR="77C18209" w:rsidRPr="008C66CB">
        <w:rPr>
          <w:rFonts w:ascii="Times New Roman" w:hAnsi="Times New Roman" w:cs="Times New Roman"/>
          <w:sz w:val="32"/>
          <w:szCs w:val="32"/>
        </w:rPr>
        <w:t xml:space="preserve"> </w:t>
      </w:r>
      <w:r w:rsidRPr="008C66CB">
        <w:rPr>
          <w:rFonts w:ascii="Times New Roman" w:hAnsi="Times New Roman" w:cs="Times New Roman"/>
          <w:sz w:val="32"/>
          <w:szCs w:val="32"/>
        </w:rPr>
        <w:t>/ Recommendations</w:t>
      </w:r>
      <w:bookmarkEnd w:id="6"/>
    </w:p>
    <w:p w14:paraId="3D3447A5" w14:textId="77777777" w:rsidR="00A43F02" w:rsidRDefault="00A43F02" w:rsidP="00B656A8">
      <w:pPr>
        <w:ind w:firstLine="720"/>
        <w:rPr>
          <w:rFonts w:ascii="Times New Roman" w:hAnsi="Times New Roman" w:cs="Times New Roman"/>
          <w:szCs w:val="22"/>
        </w:rPr>
      </w:pPr>
    </w:p>
    <w:p w14:paraId="52DB31FB" w14:textId="45371D66" w:rsidR="001404F9" w:rsidRPr="00B656A8" w:rsidRDefault="3ED814DC" w:rsidP="00B656A8">
      <w:pPr>
        <w:ind w:firstLine="720"/>
        <w:rPr>
          <w:rFonts w:ascii="Times New Roman" w:hAnsi="Times New Roman" w:cs="Times New Roman"/>
          <w:szCs w:val="22"/>
        </w:rPr>
        <w:sectPr w:rsidR="001404F9" w:rsidRPr="00B656A8">
          <w:headerReference w:type="default" r:id="rId9"/>
          <w:footerReference w:type="default" r:id="rId10"/>
          <w:pgSz w:w="11906" w:h="16838"/>
          <w:pgMar w:top="1440" w:right="1440" w:bottom="1440" w:left="1440" w:header="708" w:footer="708" w:gutter="0"/>
          <w:cols w:space="708"/>
          <w:docGrid w:linePitch="360"/>
        </w:sectPr>
      </w:pPr>
      <w:r w:rsidRPr="00B656A8">
        <w:rPr>
          <w:rFonts w:ascii="Times New Roman" w:hAnsi="Times New Roman" w:cs="Times New Roman"/>
          <w:szCs w:val="22"/>
        </w:rPr>
        <w:t xml:space="preserve">The team </w:t>
      </w:r>
      <w:r w:rsidR="1052891C" w:rsidRPr="00B656A8">
        <w:rPr>
          <w:rFonts w:ascii="Times New Roman" w:hAnsi="Times New Roman" w:cs="Times New Roman"/>
          <w:szCs w:val="22"/>
        </w:rPr>
        <w:t xml:space="preserve">has carefully considered </w:t>
      </w:r>
      <w:r w:rsidR="668CF919" w:rsidRPr="00B656A8">
        <w:rPr>
          <w:rFonts w:ascii="Times New Roman" w:hAnsi="Times New Roman" w:cs="Times New Roman"/>
          <w:szCs w:val="22"/>
        </w:rPr>
        <w:t xml:space="preserve">and appropriately addressed the feedback and recommendations received </w:t>
      </w:r>
      <w:r w:rsidR="20A9CC53" w:rsidRPr="00B656A8">
        <w:rPr>
          <w:rFonts w:ascii="Times New Roman" w:hAnsi="Times New Roman" w:cs="Times New Roman"/>
          <w:szCs w:val="22"/>
        </w:rPr>
        <w:t xml:space="preserve">during </w:t>
      </w:r>
      <w:r w:rsidR="50927D61" w:rsidRPr="00B656A8">
        <w:rPr>
          <w:rFonts w:ascii="Times New Roman" w:hAnsi="Times New Roman" w:cs="Times New Roman"/>
          <w:szCs w:val="22"/>
        </w:rPr>
        <w:t>our</w:t>
      </w:r>
      <w:r w:rsidR="20A9CC53" w:rsidRPr="00B656A8">
        <w:rPr>
          <w:rFonts w:ascii="Times New Roman" w:hAnsi="Times New Roman" w:cs="Times New Roman"/>
          <w:szCs w:val="22"/>
        </w:rPr>
        <w:t xml:space="preserve"> proposal presentation.</w:t>
      </w:r>
      <w:r w:rsidR="2752DA0A" w:rsidRPr="00B656A8">
        <w:rPr>
          <w:rFonts w:ascii="Times New Roman" w:hAnsi="Times New Roman" w:cs="Times New Roman"/>
          <w:szCs w:val="22"/>
        </w:rPr>
        <w:t xml:space="preserve"> Team members were assigned </w:t>
      </w:r>
      <w:r w:rsidR="7C977665" w:rsidRPr="00B656A8">
        <w:rPr>
          <w:rFonts w:ascii="Times New Roman" w:hAnsi="Times New Roman" w:cs="Times New Roman"/>
          <w:szCs w:val="22"/>
        </w:rPr>
        <w:t>in pairs to work on refining the original proposals by implementing the changes for improvement.</w:t>
      </w:r>
      <w:r w:rsidR="3E59975E" w:rsidRPr="00B656A8">
        <w:rPr>
          <w:rFonts w:ascii="Times New Roman" w:hAnsi="Times New Roman" w:cs="Times New Roman"/>
          <w:szCs w:val="22"/>
        </w:rPr>
        <w:t xml:space="preserve"> The completion work of assigned tasks </w:t>
      </w:r>
      <w:r w:rsidR="099224F9" w:rsidRPr="00B656A8">
        <w:rPr>
          <w:rFonts w:ascii="Times New Roman" w:hAnsi="Times New Roman" w:cs="Times New Roman"/>
          <w:szCs w:val="22"/>
        </w:rPr>
        <w:t>was</w:t>
      </w:r>
      <w:r w:rsidR="3E59975E" w:rsidRPr="00B656A8">
        <w:rPr>
          <w:rFonts w:ascii="Times New Roman" w:hAnsi="Times New Roman" w:cs="Times New Roman"/>
          <w:szCs w:val="22"/>
        </w:rPr>
        <w:t xml:space="preserve"> later peer</w:t>
      </w:r>
      <w:r w:rsidR="26C37B31" w:rsidRPr="00B656A8">
        <w:rPr>
          <w:rFonts w:ascii="Times New Roman" w:hAnsi="Times New Roman" w:cs="Times New Roman"/>
          <w:szCs w:val="22"/>
        </w:rPr>
        <w:t>-</w:t>
      </w:r>
      <w:r w:rsidR="3E59975E" w:rsidRPr="00B656A8">
        <w:rPr>
          <w:rFonts w:ascii="Times New Roman" w:hAnsi="Times New Roman" w:cs="Times New Roman"/>
          <w:szCs w:val="22"/>
        </w:rPr>
        <w:t xml:space="preserve">reviewed within the team to ensure </w:t>
      </w:r>
      <w:r w:rsidR="74BC18EB" w:rsidRPr="00B656A8">
        <w:rPr>
          <w:rFonts w:ascii="Times New Roman" w:hAnsi="Times New Roman" w:cs="Times New Roman"/>
          <w:szCs w:val="22"/>
        </w:rPr>
        <w:t>the work meets the high standard</w:t>
      </w:r>
      <w:r w:rsidR="08AD5A8B" w:rsidRPr="00B656A8">
        <w:rPr>
          <w:rFonts w:ascii="Times New Roman" w:hAnsi="Times New Roman" w:cs="Times New Roman"/>
          <w:szCs w:val="22"/>
        </w:rPr>
        <w:t xml:space="preserve">s of quality, </w:t>
      </w:r>
      <w:r w:rsidR="6949FA53" w:rsidRPr="00B656A8">
        <w:rPr>
          <w:rFonts w:ascii="Times New Roman" w:hAnsi="Times New Roman" w:cs="Times New Roman"/>
          <w:szCs w:val="22"/>
        </w:rPr>
        <w:t>accuracy and credibility</w:t>
      </w:r>
      <w:r w:rsidR="66BC3505" w:rsidRPr="00B656A8">
        <w:rPr>
          <w:rFonts w:ascii="Times New Roman" w:hAnsi="Times New Roman" w:cs="Times New Roman"/>
          <w:szCs w:val="22"/>
        </w:rPr>
        <w:t xml:space="preserve"> following the quality assurance plan. </w:t>
      </w:r>
      <w:r w:rsidRPr="00B656A8">
        <w:rPr>
          <w:rFonts w:ascii="Times New Roman" w:hAnsi="Times New Roman" w:cs="Times New Roman"/>
          <w:szCs w:val="22"/>
        </w:rPr>
        <w:t xml:space="preserve">The following </w:t>
      </w:r>
      <w:r w:rsidR="09F9876F" w:rsidRPr="00B656A8">
        <w:rPr>
          <w:rFonts w:ascii="Times New Roman" w:hAnsi="Times New Roman" w:cs="Times New Roman"/>
          <w:szCs w:val="22"/>
        </w:rPr>
        <w:t>table shows the list o</w:t>
      </w:r>
      <w:r w:rsidRPr="00B656A8">
        <w:rPr>
          <w:rFonts w:ascii="Times New Roman" w:hAnsi="Times New Roman" w:cs="Times New Roman"/>
          <w:szCs w:val="22"/>
        </w:rPr>
        <w:t>f feedback and recommendations our team has received for the proposal.</w:t>
      </w:r>
    </w:p>
    <w:p w14:paraId="049366FE" w14:textId="4EDAC906" w:rsidR="003356BC" w:rsidRPr="008C66CB" w:rsidRDefault="4AC38B75" w:rsidP="008C66CB">
      <w:pPr>
        <w:pStyle w:val="Heading1"/>
        <w:spacing w:before="0"/>
        <w:rPr>
          <w:rFonts w:ascii="Times New Roman" w:hAnsi="Times New Roman" w:cs="Times New Roman"/>
          <w:sz w:val="32"/>
          <w:szCs w:val="32"/>
        </w:rPr>
      </w:pPr>
      <w:bookmarkStart w:id="7" w:name="_Toc200837789"/>
      <w:r w:rsidRPr="008C66CB">
        <w:rPr>
          <w:rFonts w:ascii="Times New Roman" w:hAnsi="Times New Roman" w:cs="Times New Roman"/>
          <w:sz w:val="32"/>
          <w:szCs w:val="32"/>
        </w:rPr>
        <w:lastRenderedPageBreak/>
        <w:t>Proposal Improvement</w:t>
      </w:r>
      <w:bookmarkEnd w:id="7"/>
      <w:r w:rsidRPr="008C66CB">
        <w:rPr>
          <w:rFonts w:ascii="Times New Roman" w:hAnsi="Times New Roman" w:cs="Times New Roman"/>
          <w:sz w:val="32"/>
          <w:szCs w:val="32"/>
        </w:rPr>
        <w:t xml:space="preserve"> </w:t>
      </w:r>
    </w:p>
    <w:p w14:paraId="305062F7" w14:textId="77777777" w:rsidR="00766DD4" w:rsidRPr="00193D34" w:rsidRDefault="00505F8B" w:rsidP="00505F8B">
      <w:pPr>
        <w:rPr>
          <w:rFonts w:ascii="Times New Roman" w:hAnsi="Times New Roman" w:cs="Times New Roman"/>
        </w:rPr>
      </w:pPr>
      <w:r w:rsidRPr="00193D34">
        <w:rPr>
          <w:rFonts w:ascii="Times New Roman" w:hAnsi="Times New Roman" w:cs="Times New Roman"/>
        </w:rPr>
        <w:t>The following table below shows the changes implemented based on the feedb</w:t>
      </w:r>
      <w:r w:rsidR="00A9662D" w:rsidRPr="00193D34">
        <w:rPr>
          <w:rFonts w:ascii="Times New Roman" w:hAnsi="Times New Roman" w:cs="Times New Roman"/>
        </w:rPr>
        <w:t>ack and recommendations for our</w:t>
      </w:r>
      <w:r w:rsidR="00766DD4" w:rsidRPr="00193D34">
        <w:rPr>
          <w:rFonts w:ascii="Times New Roman" w:hAnsi="Times New Roman" w:cs="Times New Roman"/>
        </w:rPr>
        <w:t xml:space="preserve"> proposal document. </w:t>
      </w:r>
    </w:p>
    <w:p w14:paraId="6FD9E2A0" w14:textId="0F0790F3" w:rsidR="00505F8B" w:rsidRPr="00193D34" w:rsidRDefault="00A9662D" w:rsidP="00505F8B">
      <w:pPr>
        <w:rPr>
          <w:rFonts w:ascii="Times New Roman" w:hAnsi="Times New Roman" w:cs="Times New Roman"/>
        </w:rPr>
      </w:pPr>
      <w:r w:rsidRPr="00193D34">
        <w:rPr>
          <w:rFonts w:ascii="Times New Roman" w:hAnsi="Times New Roman" w:cs="Times New Roman"/>
        </w:rPr>
        <w:t xml:space="preserve"> </w:t>
      </w:r>
    </w:p>
    <w:tbl>
      <w:tblPr>
        <w:tblStyle w:val="TableGrid"/>
        <w:tblW w:w="15701" w:type="dxa"/>
        <w:tblInd w:w="0" w:type="dxa"/>
        <w:tblLayout w:type="fixed"/>
        <w:tblLook w:val="06A0" w:firstRow="1" w:lastRow="0" w:firstColumn="1" w:lastColumn="0" w:noHBand="1" w:noVBand="1"/>
        <w:tblPrChange w:id="8" w:author="Win Phyo" w:date="2025-06-15T20:55:00Z" w16du:dateUtc="2025-06-15T08:55:00Z">
          <w:tblPr>
            <w:tblStyle w:val="TableGrid"/>
            <w:tblW w:w="15701" w:type="dxa"/>
            <w:tblInd w:w="0" w:type="dxa"/>
            <w:tblLayout w:type="fixed"/>
            <w:tblLook w:val="06A0" w:firstRow="1" w:lastRow="0" w:firstColumn="1" w:lastColumn="0" w:noHBand="1" w:noVBand="1"/>
          </w:tblPr>
        </w:tblPrChange>
      </w:tblPr>
      <w:tblGrid>
        <w:gridCol w:w="5524"/>
        <w:gridCol w:w="5670"/>
        <w:gridCol w:w="4507"/>
        <w:tblGridChange w:id="9">
          <w:tblGrid>
            <w:gridCol w:w="5524"/>
            <w:gridCol w:w="283"/>
            <w:gridCol w:w="5387"/>
            <w:gridCol w:w="4507"/>
          </w:tblGrid>
        </w:tblGridChange>
      </w:tblGrid>
      <w:tr w:rsidR="001524EE" w:rsidRPr="00165F6C" w14:paraId="09AFCF0A" w14:textId="77777777" w:rsidTr="00BE1474">
        <w:trPr>
          <w:trHeight w:val="308"/>
          <w:trPrChange w:id="10" w:author="Win Phyo" w:date="2025-06-15T20:55:00Z" w16du:dateUtc="2025-06-15T08:55:00Z">
            <w:trPr>
              <w:trHeight w:val="308"/>
            </w:trPr>
          </w:trPrChange>
        </w:trPr>
        <w:tc>
          <w:tcPr>
            <w:tcW w:w="5524" w:type="dxa"/>
            <w:shd w:val="clear" w:color="auto" w:fill="BFBFBF" w:themeFill="background1" w:themeFillShade="BF"/>
            <w:tcPrChange w:id="11" w:author="Win Phyo" w:date="2025-06-15T20:55:00Z" w16du:dateUtc="2025-06-15T08:55:00Z">
              <w:tcPr>
                <w:tcW w:w="5807" w:type="dxa"/>
                <w:gridSpan w:val="2"/>
                <w:shd w:val="clear" w:color="auto" w:fill="BFBFBF" w:themeFill="background1" w:themeFillShade="BF"/>
              </w:tcPr>
            </w:tcPrChange>
          </w:tcPr>
          <w:p w14:paraId="3C785623" w14:textId="3E5D1595" w:rsidR="6CA44310" w:rsidRPr="00A43F02" w:rsidRDefault="00874910" w:rsidP="002A5586">
            <w:pPr>
              <w:jc w:val="center"/>
              <w:rPr>
                <w:rFonts w:ascii="Times New Roman" w:hAnsi="Times New Roman" w:cs="Times New Roman"/>
                <w:b/>
                <w:sz w:val="20"/>
                <w:szCs w:val="22"/>
              </w:rPr>
            </w:pPr>
            <w:r w:rsidRPr="00A43F02">
              <w:rPr>
                <w:rFonts w:ascii="Times New Roman" w:hAnsi="Times New Roman" w:cs="Times New Roman"/>
                <w:b/>
                <w:sz w:val="20"/>
                <w:szCs w:val="22"/>
              </w:rPr>
              <w:t>Original Proposal</w:t>
            </w:r>
          </w:p>
        </w:tc>
        <w:tc>
          <w:tcPr>
            <w:tcW w:w="5670" w:type="dxa"/>
            <w:shd w:val="clear" w:color="auto" w:fill="BFBFBF" w:themeFill="background1" w:themeFillShade="BF"/>
            <w:tcPrChange w:id="12" w:author="Win Phyo" w:date="2025-06-15T20:55:00Z" w16du:dateUtc="2025-06-15T08:55:00Z">
              <w:tcPr>
                <w:tcW w:w="5387" w:type="dxa"/>
                <w:shd w:val="clear" w:color="auto" w:fill="BFBFBF" w:themeFill="background1" w:themeFillShade="BF"/>
              </w:tcPr>
            </w:tcPrChange>
          </w:tcPr>
          <w:p w14:paraId="222F60D1" w14:textId="3FAEF0F3" w:rsidR="6CA44310" w:rsidRPr="00A43F02" w:rsidRDefault="00874910" w:rsidP="002A5586">
            <w:pPr>
              <w:jc w:val="center"/>
              <w:rPr>
                <w:rFonts w:ascii="Times New Roman" w:hAnsi="Times New Roman" w:cs="Times New Roman"/>
                <w:b/>
                <w:sz w:val="20"/>
                <w:szCs w:val="22"/>
              </w:rPr>
            </w:pPr>
            <w:r w:rsidRPr="00A43F02">
              <w:rPr>
                <w:rFonts w:ascii="Times New Roman" w:hAnsi="Times New Roman" w:cs="Times New Roman"/>
                <w:b/>
                <w:sz w:val="20"/>
                <w:szCs w:val="22"/>
              </w:rPr>
              <w:t>Revised Proposal</w:t>
            </w:r>
          </w:p>
        </w:tc>
        <w:tc>
          <w:tcPr>
            <w:tcW w:w="4507" w:type="dxa"/>
            <w:shd w:val="clear" w:color="auto" w:fill="BFBFBF" w:themeFill="background1" w:themeFillShade="BF"/>
            <w:tcPrChange w:id="13" w:author="Win Phyo" w:date="2025-06-15T20:55:00Z" w16du:dateUtc="2025-06-15T08:55:00Z">
              <w:tcPr>
                <w:tcW w:w="4507" w:type="dxa"/>
                <w:shd w:val="clear" w:color="auto" w:fill="BFBFBF" w:themeFill="background1" w:themeFillShade="BF"/>
              </w:tcPr>
            </w:tcPrChange>
          </w:tcPr>
          <w:p w14:paraId="7A38F315" w14:textId="491F6FC8" w:rsidR="6CA44310" w:rsidRPr="00A43F02" w:rsidRDefault="0011396A" w:rsidP="002A5586">
            <w:pPr>
              <w:jc w:val="center"/>
              <w:rPr>
                <w:rFonts w:ascii="Times New Roman" w:hAnsi="Times New Roman" w:cs="Times New Roman"/>
                <w:b/>
                <w:sz w:val="20"/>
                <w:szCs w:val="22"/>
              </w:rPr>
            </w:pPr>
            <w:r w:rsidRPr="00A43F02">
              <w:rPr>
                <w:rFonts w:ascii="Times New Roman" w:hAnsi="Times New Roman" w:cs="Times New Roman"/>
                <w:b/>
                <w:sz w:val="20"/>
                <w:szCs w:val="22"/>
              </w:rPr>
              <w:t>Reason for changes</w:t>
            </w:r>
          </w:p>
        </w:tc>
      </w:tr>
      <w:tr w:rsidR="183C4869" w:rsidRPr="00165F6C" w14:paraId="476374DF" w14:textId="77777777" w:rsidTr="00BE1474">
        <w:trPr>
          <w:trHeight w:val="412"/>
          <w:trPrChange w:id="14" w:author="Win Phyo" w:date="2025-06-15T20:55:00Z" w16du:dateUtc="2025-06-15T08:55:00Z">
            <w:trPr>
              <w:trHeight w:val="412"/>
            </w:trPr>
          </w:trPrChange>
        </w:trPr>
        <w:tc>
          <w:tcPr>
            <w:tcW w:w="5524" w:type="dxa"/>
            <w:tcPrChange w:id="15" w:author="Win Phyo" w:date="2025-06-15T20:55:00Z" w16du:dateUtc="2025-06-15T08:55:00Z">
              <w:tcPr>
                <w:tcW w:w="5807" w:type="dxa"/>
                <w:gridSpan w:val="2"/>
              </w:tcPr>
            </w:tcPrChange>
          </w:tcPr>
          <w:p w14:paraId="528C3A89" w14:textId="67BD2953" w:rsidR="002B6E67" w:rsidRPr="00C74851" w:rsidRDefault="002B6E67" w:rsidP="003706C1">
            <w:pPr>
              <w:rPr>
                <w:rFonts w:ascii="Times New Roman" w:hAnsi="Times New Roman" w:cs="Times New Roman"/>
                <w:b/>
                <w:bCs/>
                <w:sz w:val="18"/>
                <w:szCs w:val="20"/>
                <w:u w:val="single"/>
              </w:rPr>
            </w:pPr>
            <w:r w:rsidRPr="00C74851">
              <w:rPr>
                <w:rFonts w:ascii="Times New Roman" w:hAnsi="Times New Roman" w:cs="Times New Roman"/>
                <w:b/>
                <w:bCs/>
                <w:sz w:val="18"/>
                <w:szCs w:val="20"/>
                <w:u w:val="single"/>
              </w:rPr>
              <w:t>Scope Statement:</w:t>
            </w:r>
          </w:p>
          <w:p w14:paraId="0986A9BC" w14:textId="77777777" w:rsidR="003706C1" w:rsidRPr="00660F91" w:rsidRDefault="00874910" w:rsidP="003706C1">
            <w:pPr>
              <w:rPr>
                <w:rFonts w:ascii="Times New Roman" w:hAnsi="Times New Roman" w:cs="Times New Roman"/>
                <w:sz w:val="18"/>
                <w:szCs w:val="20"/>
              </w:rPr>
            </w:pPr>
            <w:r w:rsidRPr="00660F91">
              <w:rPr>
                <w:rFonts w:ascii="Times New Roman" w:hAnsi="Times New Roman" w:cs="Times New Roman"/>
                <w:sz w:val="18"/>
                <w:szCs w:val="20"/>
              </w:rPr>
              <w:t xml:space="preserve">Functional Requirements </w:t>
            </w:r>
          </w:p>
          <w:p w14:paraId="3BAE3992" w14:textId="0E66F11F" w:rsidR="00EE0529" w:rsidRPr="00660F91" w:rsidRDefault="00800628" w:rsidP="00EE0529">
            <w:pPr>
              <w:spacing w:after="160" w:line="259" w:lineRule="auto"/>
              <w:contextualSpacing/>
              <w:rPr>
                <w:rFonts w:ascii="Times New Roman" w:eastAsia="MS Mincho" w:hAnsi="Times New Roman" w:cs="Times New Roman"/>
                <w:sz w:val="18"/>
                <w:szCs w:val="20"/>
                <w:lang w:bidi="my-MM"/>
              </w:rPr>
            </w:pPr>
            <w:r w:rsidRPr="00660F91">
              <w:rPr>
                <w:rFonts w:ascii="Times New Roman" w:eastAsia="MS Mincho" w:hAnsi="Times New Roman" w:cs="Times New Roman"/>
                <w:b/>
                <w:bCs/>
                <w:sz w:val="18"/>
                <w:szCs w:val="20"/>
                <w:lang w:bidi="my-MM"/>
              </w:rPr>
              <w:t>R7.</w:t>
            </w:r>
            <w:r w:rsidRPr="00660F91">
              <w:rPr>
                <w:rFonts w:ascii="Times New Roman" w:eastAsia="MS Mincho" w:hAnsi="Times New Roman" w:cs="Times New Roman"/>
                <w:sz w:val="18"/>
                <w:szCs w:val="20"/>
                <w:lang w:bidi="my-MM"/>
              </w:rPr>
              <w:t xml:space="preserve"> </w:t>
            </w:r>
            <w:r w:rsidR="00656E7E" w:rsidRPr="00660F91">
              <w:rPr>
                <w:rFonts w:ascii="Times New Roman" w:eastAsia="MS Mincho" w:hAnsi="Times New Roman" w:cs="Times New Roman"/>
                <w:sz w:val="18"/>
                <w:szCs w:val="20"/>
                <w:lang w:bidi="my-MM"/>
              </w:rPr>
              <w:t>Generate network traffic using D-ITG or iPerf</w:t>
            </w:r>
          </w:p>
          <w:p w14:paraId="7BE2BBBA" w14:textId="7563E179" w:rsidR="00EE0529" w:rsidRPr="00660F91" w:rsidRDefault="00FC415D" w:rsidP="00EE0529">
            <w:pPr>
              <w:spacing w:after="160" w:line="259" w:lineRule="auto"/>
              <w:contextualSpacing/>
              <w:rPr>
                <w:rFonts w:ascii="Times New Roman" w:eastAsia="MS Mincho" w:hAnsi="Times New Roman" w:cs="Times New Roman"/>
                <w:sz w:val="18"/>
                <w:szCs w:val="20"/>
                <w:lang w:bidi="my-MM"/>
              </w:rPr>
            </w:pPr>
            <w:r w:rsidRPr="00660F91">
              <w:rPr>
                <w:rFonts w:ascii="Times New Roman" w:eastAsia="MS Mincho" w:hAnsi="Times New Roman" w:cs="Times New Roman"/>
                <w:b/>
                <w:bCs/>
                <w:sz w:val="18"/>
                <w:szCs w:val="20"/>
                <w:lang w:bidi="my-MM"/>
              </w:rPr>
              <w:t>R</w:t>
            </w:r>
            <w:r w:rsidR="00EE0529" w:rsidRPr="00660F91">
              <w:rPr>
                <w:rFonts w:ascii="Times New Roman" w:eastAsia="MS Mincho" w:hAnsi="Times New Roman" w:cs="Times New Roman"/>
                <w:b/>
                <w:bCs/>
                <w:sz w:val="18"/>
                <w:szCs w:val="20"/>
                <w:lang w:bidi="my-MM"/>
              </w:rPr>
              <w:t xml:space="preserve">11. </w:t>
            </w:r>
            <w:r w:rsidR="00EE0529" w:rsidRPr="00660F91">
              <w:rPr>
                <w:rFonts w:ascii="Times New Roman" w:eastAsia="MS Mincho" w:hAnsi="Times New Roman" w:cs="Times New Roman"/>
                <w:sz w:val="18"/>
                <w:szCs w:val="20"/>
                <w:lang w:bidi="my-MM"/>
              </w:rPr>
              <w:t>Record throughput performance across all evaluation scenarios</w:t>
            </w:r>
          </w:p>
          <w:p w14:paraId="2ABF40C7" w14:textId="4D6F29A4" w:rsidR="00011E3D" w:rsidRPr="00660F91" w:rsidRDefault="00BB2BCB" w:rsidP="00011E3D">
            <w:pPr>
              <w:spacing w:after="160" w:line="259" w:lineRule="auto"/>
              <w:contextualSpacing/>
              <w:rPr>
                <w:rFonts w:ascii="Times New Roman" w:eastAsia="MS Mincho" w:hAnsi="Times New Roman" w:cs="Times New Roman"/>
                <w:sz w:val="18"/>
                <w:szCs w:val="20"/>
                <w:lang w:bidi="my-MM"/>
              </w:rPr>
            </w:pPr>
            <w:r w:rsidRPr="00660F91">
              <w:rPr>
                <w:rFonts w:ascii="Times New Roman" w:eastAsia="MS Mincho" w:hAnsi="Times New Roman" w:cs="Times New Roman"/>
                <w:b/>
                <w:bCs/>
                <w:sz w:val="18"/>
                <w:szCs w:val="20"/>
                <w:lang w:bidi="my-MM"/>
              </w:rPr>
              <w:t xml:space="preserve">R12. </w:t>
            </w:r>
            <w:r w:rsidR="00011E3D" w:rsidRPr="00660F91">
              <w:rPr>
                <w:rFonts w:ascii="Times New Roman" w:eastAsia="MS Mincho" w:hAnsi="Times New Roman" w:cs="Times New Roman"/>
                <w:sz w:val="18"/>
                <w:szCs w:val="20"/>
                <w:lang w:bidi="my-MM"/>
              </w:rPr>
              <w:t xml:space="preserve">All evaluations must be run 10 times each with all evaluations at 95% confidence </w:t>
            </w:r>
          </w:p>
          <w:p w14:paraId="0624D86E" w14:textId="6FDC9A7B" w:rsidR="00011E3D" w:rsidRPr="00660F91" w:rsidRDefault="00BB2BCB" w:rsidP="00BB2BCB">
            <w:pPr>
              <w:spacing w:after="160" w:line="278" w:lineRule="auto"/>
              <w:contextualSpacing/>
              <w:rPr>
                <w:rFonts w:ascii="Times New Roman" w:eastAsia="MS Mincho" w:hAnsi="Times New Roman" w:cs="Times New Roman"/>
                <w:sz w:val="18"/>
                <w:szCs w:val="20"/>
                <w:lang w:bidi="my-MM"/>
              </w:rPr>
            </w:pPr>
            <w:r w:rsidRPr="00660F91">
              <w:rPr>
                <w:rFonts w:ascii="Times New Roman" w:eastAsia="MS Mincho" w:hAnsi="Times New Roman" w:cs="Times New Roman"/>
                <w:b/>
                <w:bCs/>
                <w:sz w:val="18"/>
                <w:szCs w:val="20"/>
                <w:lang w:bidi="my-MM"/>
              </w:rPr>
              <w:t xml:space="preserve">R13. </w:t>
            </w:r>
            <w:r w:rsidR="00011E3D" w:rsidRPr="00660F91">
              <w:rPr>
                <w:rFonts w:ascii="Times New Roman" w:eastAsia="MS Mincho" w:hAnsi="Times New Roman" w:cs="Times New Roman"/>
                <w:sz w:val="18"/>
                <w:szCs w:val="20"/>
                <w:lang w:bidi="my-MM"/>
              </w:rPr>
              <w:t>Measure network delays in all evaluation configurations</w:t>
            </w:r>
          </w:p>
          <w:p w14:paraId="4E8FA809" w14:textId="54C4FFD8" w:rsidR="00011E3D" w:rsidRPr="00660F91" w:rsidRDefault="00BB2BCB" w:rsidP="00BB2BCB">
            <w:pPr>
              <w:spacing w:after="160" w:line="278" w:lineRule="auto"/>
              <w:contextualSpacing/>
              <w:rPr>
                <w:rFonts w:ascii="Times New Roman" w:eastAsia="MS Mincho" w:hAnsi="Times New Roman" w:cs="Times New Roman"/>
                <w:sz w:val="18"/>
                <w:szCs w:val="20"/>
                <w:lang w:bidi="my-MM"/>
              </w:rPr>
            </w:pPr>
            <w:r w:rsidRPr="00660F91">
              <w:rPr>
                <w:rFonts w:ascii="Times New Roman" w:eastAsia="MS Mincho" w:hAnsi="Times New Roman" w:cs="Times New Roman"/>
                <w:b/>
                <w:bCs/>
                <w:sz w:val="18"/>
                <w:szCs w:val="20"/>
                <w:lang w:bidi="my-MM"/>
              </w:rPr>
              <w:t xml:space="preserve">R14. </w:t>
            </w:r>
            <w:r w:rsidR="00011E3D" w:rsidRPr="00660F91">
              <w:rPr>
                <w:rFonts w:ascii="Times New Roman" w:eastAsia="MS Mincho" w:hAnsi="Times New Roman" w:cs="Times New Roman"/>
                <w:sz w:val="18"/>
                <w:szCs w:val="20"/>
                <w:lang w:bidi="my-MM"/>
              </w:rPr>
              <w:t>Calculate jitter values throughout evaluations</w:t>
            </w:r>
          </w:p>
          <w:p w14:paraId="3E6C4900" w14:textId="77777777" w:rsidR="00BB2BCB" w:rsidRPr="00660F91" w:rsidRDefault="00BB2BCB" w:rsidP="00BB2BCB">
            <w:pPr>
              <w:spacing w:line="259" w:lineRule="auto"/>
              <w:rPr>
                <w:rFonts w:ascii="Times New Roman" w:eastAsia="MS Mincho" w:hAnsi="Times New Roman" w:cs="Times New Roman"/>
                <w:sz w:val="18"/>
                <w:szCs w:val="20"/>
                <w:lang w:bidi="my-MM"/>
              </w:rPr>
            </w:pPr>
            <w:r w:rsidRPr="00660F91">
              <w:rPr>
                <w:rFonts w:ascii="Times New Roman" w:eastAsia="MS Mincho" w:hAnsi="Times New Roman" w:cs="Times New Roman"/>
                <w:b/>
                <w:bCs/>
                <w:sz w:val="18"/>
                <w:szCs w:val="20"/>
                <w:lang w:bidi="my-MM"/>
              </w:rPr>
              <w:t xml:space="preserve">R15. </w:t>
            </w:r>
            <w:r w:rsidR="00011E3D" w:rsidRPr="00660F91">
              <w:rPr>
                <w:rFonts w:ascii="Times New Roman" w:eastAsia="MS Mincho" w:hAnsi="Times New Roman" w:cs="Times New Roman"/>
                <w:sz w:val="18"/>
                <w:szCs w:val="20"/>
                <w:lang w:bidi="my-MM"/>
              </w:rPr>
              <w:t>Track packet loss rates for all evaluation cases</w:t>
            </w:r>
          </w:p>
          <w:p w14:paraId="3B6E7A03" w14:textId="3E1B50CD" w:rsidR="00A759F2" w:rsidRPr="00660F91" w:rsidRDefault="00BB2BCB" w:rsidP="00233D59">
            <w:pPr>
              <w:spacing w:line="259" w:lineRule="auto"/>
              <w:rPr>
                <w:rFonts w:ascii="Times New Roman" w:hAnsi="Times New Roman" w:cs="Times New Roman"/>
                <w:sz w:val="18"/>
                <w:szCs w:val="20"/>
              </w:rPr>
            </w:pPr>
            <w:r w:rsidRPr="00660F91">
              <w:rPr>
                <w:rFonts w:ascii="Times New Roman" w:eastAsia="MS Mincho" w:hAnsi="Times New Roman" w:cs="Times New Roman"/>
                <w:b/>
                <w:bCs/>
                <w:sz w:val="18"/>
                <w:szCs w:val="20"/>
                <w:lang w:bidi="my-MM"/>
              </w:rPr>
              <w:t xml:space="preserve">R16. </w:t>
            </w:r>
            <w:r w:rsidR="00011E3D" w:rsidRPr="00660F91">
              <w:rPr>
                <w:rFonts w:ascii="Times New Roman" w:eastAsia="MS Mincho" w:hAnsi="Times New Roman" w:cs="Times New Roman"/>
                <w:sz w:val="18"/>
                <w:szCs w:val="20"/>
                <w:lang w:bidi="my-MM"/>
              </w:rPr>
              <w:t>Log all evaluations</w:t>
            </w:r>
          </w:p>
        </w:tc>
        <w:tc>
          <w:tcPr>
            <w:tcW w:w="5670" w:type="dxa"/>
            <w:tcPrChange w:id="16" w:author="Win Phyo" w:date="2025-06-15T20:55:00Z" w16du:dateUtc="2025-06-15T08:55:00Z">
              <w:tcPr>
                <w:tcW w:w="5387" w:type="dxa"/>
              </w:tcPr>
            </w:tcPrChange>
          </w:tcPr>
          <w:p w14:paraId="25379EAC" w14:textId="0592BB05" w:rsidR="008D26AF" w:rsidRPr="00660F91" w:rsidRDefault="008D26AF" w:rsidP="008D26AF">
            <w:pPr>
              <w:spacing w:after="160" w:line="259" w:lineRule="auto"/>
              <w:contextualSpacing/>
              <w:rPr>
                <w:rFonts w:ascii="Times New Roman" w:eastAsia="MS Mincho" w:hAnsi="Times New Roman" w:cs="Times New Roman"/>
                <w:sz w:val="18"/>
                <w:szCs w:val="20"/>
                <w:lang w:bidi="my-MM"/>
              </w:rPr>
            </w:pPr>
            <w:r w:rsidRPr="00660F91">
              <w:rPr>
                <w:rFonts w:ascii="Times New Roman" w:eastAsia="MS Mincho" w:hAnsi="Times New Roman" w:cs="Times New Roman"/>
                <w:b/>
                <w:bCs/>
                <w:sz w:val="18"/>
                <w:szCs w:val="20"/>
                <w:lang w:bidi="my-MM"/>
              </w:rPr>
              <w:t>R7.</w:t>
            </w:r>
            <w:r w:rsidRPr="00660F91">
              <w:rPr>
                <w:rFonts w:ascii="Times New Roman" w:eastAsia="MS Mincho" w:hAnsi="Times New Roman" w:cs="Times New Roman"/>
                <w:sz w:val="18"/>
                <w:szCs w:val="20"/>
                <w:lang w:bidi="my-MM"/>
              </w:rPr>
              <w:t xml:space="preserve"> Generate network traffic using D-ITG</w:t>
            </w:r>
          </w:p>
          <w:p w14:paraId="169DB647" w14:textId="77777777" w:rsidR="00193D34" w:rsidRPr="00660F91" w:rsidRDefault="00193D34" w:rsidP="00193D34">
            <w:pPr>
              <w:spacing w:line="259" w:lineRule="auto"/>
              <w:rPr>
                <w:rFonts w:ascii="Times New Roman" w:hAnsi="Times New Roman" w:cs="Times New Roman"/>
                <w:sz w:val="18"/>
                <w:szCs w:val="20"/>
              </w:rPr>
            </w:pPr>
            <w:r w:rsidRPr="00660F91">
              <w:rPr>
                <w:rFonts w:ascii="Times New Roman" w:eastAsia="MS Mincho" w:hAnsi="Times New Roman" w:cs="Times New Roman"/>
                <w:b/>
                <w:bCs/>
                <w:sz w:val="18"/>
                <w:szCs w:val="20"/>
                <w:lang w:bidi="my-MM"/>
              </w:rPr>
              <w:t xml:space="preserve">R11. </w:t>
            </w:r>
            <w:r w:rsidRPr="00660F91">
              <w:rPr>
                <w:rFonts w:ascii="Times New Roman" w:hAnsi="Times New Roman" w:cs="Times New Roman"/>
                <w:sz w:val="18"/>
                <w:szCs w:val="20"/>
              </w:rPr>
              <w:t>Record performance across all test scenarios for delay, jitter, throughput and packet loss</w:t>
            </w:r>
          </w:p>
          <w:p w14:paraId="24B5C6EC" w14:textId="0D2C8052" w:rsidR="008D26AF" w:rsidRPr="00660F91" w:rsidRDefault="00E143D7" w:rsidP="008D26AF">
            <w:pPr>
              <w:spacing w:after="160" w:line="259" w:lineRule="auto"/>
              <w:contextualSpacing/>
              <w:rPr>
                <w:rFonts w:ascii="Times New Roman" w:eastAsia="MS Mincho" w:hAnsi="Times New Roman" w:cs="Times New Roman"/>
                <w:sz w:val="18"/>
                <w:szCs w:val="20"/>
                <w:lang w:bidi="my-MM"/>
              </w:rPr>
            </w:pPr>
            <w:r w:rsidRPr="00660F91">
              <w:rPr>
                <w:rFonts w:ascii="Times New Roman" w:eastAsia="MS Mincho" w:hAnsi="Times New Roman" w:cs="Times New Roman"/>
                <w:b/>
                <w:bCs/>
                <w:sz w:val="18"/>
                <w:szCs w:val="20"/>
                <w:lang w:bidi="my-MM"/>
              </w:rPr>
              <w:t>R12.</w:t>
            </w:r>
            <w:r w:rsidRPr="00660F91">
              <w:rPr>
                <w:rFonts w:ascii="Times New Roman" w:eastAsia="MS Mincho" w:hAnsi="Times New Roman" w:cs="Times New Roman"/>
                <w:sz w:val="18"/>
                <w:szCs w:val="20"/>
                <w:lang w:bidi="my-MM"/>
              </w:rPr>
              <w:t xml:space="preserve"> Log all evaluations in Excel spreadsheet</w:t>
            </w:r>
          </w:p>
          <w:p w14:paraId="6E07DB5E" w14:textId="428D2725" w:rsidR="00221E6F" w:rsidRPr="00660F91" w:rsidRDefault="00BB1F1E" w:rsidP="00590631">
            <w:pPr>
              <w:rPr>
                <w:rFonts w:ascii="Times New Roman" w:hAnsi="Times New Roman" w:cs="Times New Roman"/>
                <w:sz w:val="18"/>
                <w:szCs w:val="20"/>
              </w:rPr>
            </w:pPr>
            <w:r w:rsidRPr="00660F91">
              <w:rPr>
                <w:rFonts w:ascii="Times New Roman" w:hAnsi="Times New Roman" w:cs="Times New Roman"/>
                <w:b/>
                <w:bCs/>
                <w:sz w:val="18"/>
                <w:szCs w:val="20"/>
              </w:rPr>
              <w:t>R13.</w:t>
            </w:r>
            <w:r w:rsidRPr="00660F91">
              <w:rPr>
                <w:rFonts w:ascii="Times New Roman" w:hAnsi="Times New Roman" w:cs="Times New Roman"/>
                <w:sz w:val="18"/>
                <w:szCs w:val="20"/>
              </w:rPr>
              <w:t xml:space="preserve"> Generate visual graphs which shows average performance metrics for all packet sizes</w:t>
            </w:r>
          </w:p>
        </w:tc>
        <w:tc>
          <w:tcPr>
            <w:tcW w:w="4507" w:type="dxa"/>
            <w:tcPrChange w:id="17" w:author="Win Phyo" w:date="2025-06-15T20:55:00Z" w16du:dateUtc="2025-06-15T08:55:00Z">
              <w:tcPr>
                <w:tcW w:w="4507" w:type="dxa"/>
              </w:tcPr>
            </w:tcPrChange>
          </w:tcPr>
          <w:p w14:paraId="00F2C2DF" w14:textId="77777777" w:rsidR="183C4869" w:rsidRDefault="00193D34" w:rsidP="183C4869">
            <w:pPr>
              <w:rPr>
                <w:rFonts w:ascii="Times New Roman" w:hAnsi="Times New Roman" w:cs="Times New Roman"/>
                <w:sz w:val="18"/>
                <w:szCs w:val="20"/>
              </w:rPr>
            </w:pPr>
            <w:r w:rsidRPr="00660F91">
              <w:rPr>
                <w:rFonts w:ascii="Times New Roman" w:hAnsi="Times New Roman" w:cs="Times New Roman"/>
                <w:sz w:val="18"/>
                <w:szCs w:val="20"/>
              </w:rPr>
              <w:t>Improved Functional requirements and removed repetitive functional requirements</w:t>
            </w:r>
            <w:r w:rsidR="00CC556E">
              <w:rPr>
                <w:rFonts w:ascii="Times New Roman" w:hAnsi="Times New Roman" w:cs="Times New Roman"/>
                <w:sz w:val="18"/>
                <w:szCs w:val="20"/>
              </w:rPr>
              <w:t xml:space="preserve">. </w:t>
            </w:r>
          </w:p>
          <w:p w14:paraId="5E23E316" w14:textId="505B8258" w:rsidR="183C4869" w:rsidRPr="00660F91" w:rsidRDefault="00FB474A" w:rsidP="183C4869">
            <w:pPr>
              <w:rPr>
                <w:rFonts w:ascii="Times New Roman" w:hAnsi="Times New Roman" w:cs="Times New Roman"/>
                <w:sz w:val="18"/>
                <w:szCs w:val="20"/>
              </w:rPr>
            </w:pPr>
            <w:r>
              <w:rPr>
                <w:rFonts w:ascii="Times New Roman" w:hAnsi="Times New Roman" w:cs="Times New Roman"/>
                <w:sz w:val="18"/>
                <w:szCs w:val="20"/>
              </w:rPr>
              <w:t>Identified more relevant functional requirements and added into scope statement.</w:t>
            </w:r>
            <w:r w:rsidR="00193D34" w:rsidRPr="00660F91">
              <w:rPr>
                <w:rFonts w:ascii="Times New Roman" w:hAnsi="Times New Roman" w:cs="Times New Roman"/>
                <w:sz w:val="18"/>
                <w:szCs w:val="20"/>
              </w:rPr>
              <w:t xml:space="preserve"> </w:t>
            </w:r>
          </w:p>
        </w:tc>
      </w:tr>
      <w:tr w:rsidR="183C4869" w:rsidRPr="00165F6C" w14:paraId="75B8A676" w14:textId="77777777" w:rsidTr="00BE1474">
        <w:trPr>
          <w:trHeight w:val="412"/>
          <w:trPrChange w:id="18" w:author="Win Phyo" w:date="2025-06-15T20:55:00Z" w16du:dateUtc="2025-06-15T08:55:00Z">
            <w:trPr>
              <w:trHeight w:val="412"/>
            </w:trPr>
          </w:trPrChange>
        </w:trPr>
        <w:tc>
          <w:tcPr>
            <w:tcW w:w="5524" w:type="dxa"/>
            <w:tcPrChange w:id="19" w:author="Win Phyo" w:date="2025-06-15T20:55:00Z" w16du:dateUtc="2025-06-15T08:55:00Z">
              <w:tcPr>
                <w:tcW w:w="5807" w:type="dxa"/>
                <w:gridSpan w:val="2"/>
              </w:tcPr>
            </w:tcPrChange>
          </w:tcPr>
          <w:p w14:paraId="1685D54E" w14:textId="0E6482C6" w:rsidR="00233D59" w:rsidRPr="00C12A85" w:rsidRDefault="00D82A3D" w:rsidP="001524EE">
            <w:pPr>
              <w:rPr>
                <w:rFonts w:ascii="Times New Roman" w:hAnsi="Times New Roman" w:cs="Times New Roman"/>
                <w:sz w:val="18"/>
                <w:szCs w:val="20"/>
              </w:rPr>
            </w:pPr>
            <w:r w:rsidRPr="001F3B95">
              <w:rPr>
                <w:rFonts w:ascii="Times New Roman" w:hAnsi="Times New Roman" w:cs="Times New Roman"/>
                <w:b/>
                <w:bCs/>
                <w:sz w:val="18"/>
                <w:szCs w:val="20"/>
                <w:u w:val="single"/>
              </w:rPr>
              <w:t xml:space="preserve">Non-Functional </w:t>
            </w:r>
            <w:r w:rsidR="00C74851" w:rsidRPr="001F3B95">
              <w:rPr>
                <w:rFonts w:ascii="Times New Roman" w:hAnsi="Times New Roman" w:cs="Times New Roman"/>
                <w:b/>
                <w:bCs/>
                <w:sz w:val="18"/>
                <w:szCs w:val="20"/>
                <w:u w:val="single"/>
              </w:rPr>
              <w:t>R</w:t>
            </w:r>
            <w:r w:rsidRPr="001F3B95">
              <w:rPr>
                <w:rFonts w:ascii="Times New Roman" w:hAnsi="Times New Roman" w:cs="Times New Roman"/>
                <w:b/>
                <w:bCs/>
                <w:sz w:val="18"/>
                <w:szCs w:val="20"/>
                <w:u w:val="single"/>
              </w:rPr>
              <w:t>equirements</w:t>
            </w:r>
            <w:r w:rsidR="00C74851" w:rsidRPr="001F3B95">
              <w:rPr>
                <w:rFonts w:ascii="Times New Roman" w:hAnsi="Times New Roman" w:cs="Times New Roman"/>
                <w:b/>
                <w:bCs/>
                <w:sz w:val="18"/>
                <w:szCs w:val="20"/>
                <w:u w:val="single"/>
              </w:rPr>
              <w:t>:</w:t>
            </w:r>
            <w:r w:rsidR="00DC6286" w:rsidRPr="00C12A85">
              <w:rPr>
                <w:rFonts w:ascii="Times New Roman" w:hAnsi="Times New Roman" w:cs="Times New Roman"/>
                <w:b/>
                <w:bCs/>
                <w:sz w:val="18"/>
                <w:szCs w:val="20"/>
                <w:u w:val="single"/>
              </w:rPr>
              <w:br/>
            </w:r>
            <w:r w:rsidR="00DC6286" w:rsidRPr="00C12A85">
              <w:rPr>
                <w:rFonts w:ascii="Times New Roman" w:hAnsi="Times New Roman" w:cs="Times New Roman"/>
                <w:sz w:val="18"/>
                <w:szCs w:val="20"/>
              </w:rPr>
              <w:t>Missing</w:t>
            </w:r>
            <w:r w:rsidR="0058151B" w:rsidRPr="00C12A85">
              <w:rPr>
                <w:rFonts w:ascii="Times New Roman" w:hAnsi="Times New Roman" w:cs="Times New Roman"/>
                <w:sz w:val="18"/>
                <w:szCs w:val="20"/>
              </w:rPr>
              <w:t xml:space="preserve"> some key requirements.</w:t>
            </w:r>
          </w:p>
        </w:tc>
        <w:tc>
          <w:tcPr>
            <w:tcW w:w="5670" w:type="dxa"/>
            <w:tcPrChange w:id="20" w:author="Win Phyo" w:date="2025-06-15T20:55:00Z" w16du:dateUtc="2025-06-15T08:55:00Z">
              <w:tcPr>
                <w:tcW w:w="5387" w:type="dxa"/>
              </w:tcPr>
            </w:tcPrChange>
          </w:tcPr>
          <w:p w14:paraId="10C3BFA7" w14:textId="063AC00D" w:rsidR="0082761D" w:rsidRPr="00660F91" w:rsidRDefault="0082761D" w:rsidP="0082761D">
            <w:pPr>
              <w:rPr>
                <w:rFonts w:ascii="Times New Roman" w:hAnsi="Times New Roman" w:cs="Times New Roman"/>
                <w:sz w:val="18"/>
                <w:szCs w:val="20"/>
              </w:rPr>
            </w:pPr>
            <w:r w:rsidRPr="00660F91">
              <w:rPr>
                <w:rFonts w:ascii="Times New Roman" w:hAnsi="Times New Roman" w:cs="Times New Roman"/>
                <w:b/>
                <w:bCs/>
                <w:sz w:val="18"/>
                <w:szCs w:val="20"/>
              </w:rPr>
              <w:t>R12</w:t>
            </w:r>
            <w:r w:rsidRPr="00660F91">
              <w:rPr>
                <w:rFonts w:ascii="Times New Roman" w:hAnsi="Times New Roman" w:cs="Times New Roman"/>
                <w:sz w:val="18"/>
                <w:szCs w:val="20"/>
              </w:rPr>
              <w:t>. Clock across all 4 computers must be synchronised</w:t>
            </w:r>
          </w:p>
          <w:p w14:paraId="409C150D" w14:textId="21CE6E79" w:rsidR="0082761D" w:rsidRPr="00660F91" w:rsidRDefault="0082761D" w:rsidP="0082761D">
            <w:pPr>
              <w:rPr>
                <w:rFonts w:ascii="Times New Roman" w:hAnsi="Times New Roman" w:cs="Times New Roman"/>
                <w:sz w:val="18"/>
                <w:szCs w:val="20"/>
              </w:rPr>
            </w:pPr>
            <w:r w:rsidRPr="00660F91">
              <w:rPr>
                <w:rFonts w:ascii="Times New Roman" w:hAnsi="Times New Roman" w:cs="Times New Roman"/>
                <w:b/>
                <w:bCs/>
                <w:sz w:val="18"/>
                <w:szCs w:val="20"/>
              </w:rPr>
              <w:t>R13.</w:t>
            </w:r>
            <w:r w:rsidRPr="00660F91">
              <w:rPr>
                <w:rFonts w:ascii="Times New Roman" w:hAnsi="Times New Roman" w:cs="Times New Roman"/>
                <w:sz w:val="18"/>
                <w:szCs w:val="20"/>
              </w:rPr>
              <w:t xml:space="preserve"> Finding the optimal value for packet rate</w:t>
            </w:r>
          </w:p>
          <w:p w14:paraId="034AA97D" w14:textId="2343ECA6" w:rsidR="00211751" w:rsidRPr="00660F91" w:rsidRDefault="0082761D" w:rsidP="0082761D">
            <w:pPr>
              <w:rPr>
                <w:rFonts w:ascii="Times New Roman" w:hAnsi="Times New Roman" w:cs="Times New Roman"/>
                <w:sz w:val="18"/>
                <w:szCs w:val="20"/>
              </w:rPr>
            </w:pPr>
            <w:r w:rsidRPr="00660F91">
              <w:rPr>
                <w:rFonts w:ascii="Times New Roman" w:hAnsi="Times New Roman" w:cs="Times New Roman"/>
                <w:b/>
                <w:bCs/>
                <w:sz w:val="18"/>
                <w:szCs w:val="20"/>
              </w:rPr>
              <w:t>R14.</w:t>
            </w:r>
            <w:r w:rsidRPr="00660F91">
              <w:rPr>
                <w:rFonts w:ascii="Times New Roman" w:hAnsi="Times New Roman" w:cs="Times New Roman"/>
                <w:sz w:val="18"/>
                <w:szCs w:val="20"/>
              </w:rPr>
              <w:t xml:space="preserve"> To keep each run</w:t>
            </w:r>
            <w:r w:rsidR="00A34FC8" w:rsidRPr="00660F91">
              <w:rPr>
                <w:rFonts w:ascii="Times New Roman" w:hAnsi="Times New Roman" w:cs="Times New Roman"/>
                <w:sz w:val="18"/>
                <w:szCs w:val="20"/>
              </w:rPr>
              <w:t xml:space="preserve"> </w:t>
            </w:r>
            <w:r w:rsidRPr="00660F91">
              <w:rPr>
                <w:rFonts w:ascii="Times New Roman" w:hAnsi="Times New Roman" w:cs="Times New Roman"/>
                <w:sz w:val="18"/>
                <w:szCs w:val="20"/>
              </w:rPr>
              <w:t>10 seconds</w:t>
            </w:r>
          </w:p>
        </w:tc>
        <w:tc>
          <w:tcPr>
            <w:tcW w:w="4507" w:type="dxa"/>
            <w:tcPrChange w:id="21" w:author="Win Phyo" w:date="2025-06-15T20:55:00Z" w16du:dateUtc="2025-06-15T08:55:00Z">
              <w:tcPr>
                <w:tcW w:w="4507" w:type="dxa"/>
              </w:tcPr>
            </w:tcPrChange>
          </w:tcPr>
          <w:p w14:paraId="40A3A0BB" w14:textId="09DD4A42" w:rsidR="183C4869" w:rsidRPr="00660F91" w:rsidRDefault="00211751" w:rsidP="183C4869">
            <w:pPr>
              <w:rPr>
                <w:rFonts w:ascii="Times New Roman" w:hAnsi="Times New Roman" w:cs="Times New Roman"/>
                <w:sz w:val="18"/>
                <w:szCs w:val="20"/>
              </w:rPr>
            </w:pPr>
            <w:r w:rsidRPr="00660F91">
              <w:rPr>
                <w:rFonts w:ascii="Times New Roman" w:hAnsi="Times New Roman" w:cs="Times New Roman"/>
                <w:sz w:val="18"/>
                <w:szCs w:val="20"/>
              </w:rPr>
              <w:t xml:space="preserve">Added relevant </w:t>
            </w:r>
            <w:r w:rsidR="005B4460" w:rsidRPr="00660F91">
              <w:rPr>
                <w:rFonts w:ascii="Times New Roman" w:hAnsi="Times New Roman" w:cs="Times New Roman"/>
                <w:sz w:val="18"/>
                <w:szCs w:val="20"/>
              </w:rPr>
              <w:t xml:space="preserve">non-functional requirements </w:t>
            </w:r>
          </w:p>
        </w:tc>
      </w:tr>
      <w:tr w:rsidR="183C4869" w:rsidRPr="00165F6C" w14:paraId="54BCCFCD" w14:textId="77777777" w:rsidTr="00BE1474">
        <w:trPr>
          <w:trHeight w:val="412"/>
          <w:trPrChange w:id="22" w:author="Win Phyo" w:date="2025-06-15T20:55:00Z" w16du:dateUtc="2025-06-15T08:55:00Z">
            <w:trPr>
              <w:trHeight w:val="412"/>
            </w:trPr>
          </w:trPrChange>
        </w:trPr>
        <w:tc>
          <w:tcPr>
            <w:tcW w:w="5524" w:type="dxa"/>
            <w:tcPrChange w:id="23" w:author="Win Phyo" w:date="2025-06-15T20:55:00Z" w16du:dateUtc="2025-06-15T08:55:00Z">
              <w:tcPr>
                <w:tcW w:w="5807" w:type="dxa"/>
                <w:gridSpan w:val="2"/>
              </w:tcPr>
            </w:tcPrChange>
          </w:tcPr>
          <w:p w14:paraId="3C4434A5" w14:textId="4791F9F2" w:rsidR="0087534F" w:rsidRPr="00252D34" w:rsidRDefault="00D82A3D" w:rsidP="00633E6A">
            <w:pPr>
              <w:rPr>
                <w:rFonts w:ascii="Times New Roman" w:hAnsi="Times New Roman" w:cs="Times New Roman"/>
                <w:b/>
                <w:bCs/>
                <w:sz w:val="18"/>
                <w:szCs w:val="20"/>
                <w:u w:val="single"/>
              </w:rPr>
            </w:pPr>
            <w:r w:rsidRPr="00252D34">
              <w:rPr>
                <w:rFonts w:ascii="Times New Roman" w:hAnsi="Times New Roman" w:cs="Times New Roman"/>
                <w:b/>
                <w:bCs/>
                <w:sz w:val="18"/>
                <w:szCs w:val="20"/>
                <w:u w:val="single"/>
              </w:rPr>
              <w:t>Out of Scope</w:t>
            </w:r>
            <w:r w:rsidR="00C74851" w:rsidRPr="00252D34">
              <w:rPr>
                <w:rFonts w:ascii="Times New Roman" w:hAnsi="Times New Roman" w:cs="Times New Roman"/>
                <w:b/>
                <w:bCs/>
                <w:sz w:val="18"/>
                <w:szCs w:val="20"/>
                <w:u w:val="single"/>
              </w:rPr>
              <w:t>:</w:t>
            </w:r>
          </w:p>
          <w:p w14:paraId="0092DE3A" w14:textId="77777777" w:rsidR="00633E6A" w:rsidRPr="00660F91" w:rsidRDefault="00347576" w:rsidP="00633E6A">
            <w:pPr>
              <w:rPr>
                <w:rFonts w:ascii="Times New Roman" w:hAnsi="Times New Roman" w:cs="Times New Roman"/>
                <w:b/>
                <w:bCs/>
                <w:sz w:val="18"/>
                <w:szCs w:val="20"/>
              </w:rPr>
            </w:pPr>
            <w:r w:rsidRPr="00660F91">
              <w:rPr>
                <w:rFonts w:ascii="Times New Roman" w:hAnsi="Times New Roman" w:cs="Times New Roman"/>
                <w:b/>
                <w:sz w:val="18"/>
                <w:szCs w:val="20"/>
              </w:rPr>
              <w:t>R3</w:t>
            </w:r>
            <w:r w:rsidRPr="00660F91">
              <w:rPr>
                <w:rFonts w:ascii="Times New Roman" w:hAnsi="Times New Roman" w:cs="Times New Roman"/>
                <w:sz w:val="18"/>
                <w:szCs w:val="20"/>
              </w:rPr>
              <w:t>. Comparison data must allow for direct analysis between operating systems</w:t>
            </w:r>
          </w:p>
          <w:p w14:paraId="6CC05FE6" w14:textId="273DCFC4" w:rsidR="00975732" w:rsidRPr="00660F91" w:rsidRDefault="00975732" w:rsidP="00633E6A">
            <w:pPr>
              <w:rPr>
                <w:rFonts w:ascii="Times New Roman" w:hAnsi="Times New Roman" w:cs="Times New Roman"/>
                <w:sz w:val="18"/>
                <w:szCs w:val="20"/>
              </w:rPr>
            </w:pPr>
            <w:r w:rsidRPr="00660F91">
              <w:rPr>
                <w:rFonts w:ascii="Times New Roman" w:hAnsi="Times New Roman" w:cs="Times New Roman"/>
                <w:b/>
                <w:bCs/>
                <w:sz w:val="18"/>
                <w:szCs w:val="20"/>
              </w:rPr>
              <w:t>R15</w:t>
            </w:r>
            <w:r w:rsidRPr="00660F91">
              <w:rPr>
                <w:rFonts w:ascii="Times New Roman" w:hAnsi="Times New Roman" w:cs="Times New Roman"/>
                <w:sz w:val="18"/>
                <w:szCs w:val="20"/>
              </w:rPr>
              <w:t xml:space="preserve">. </w:t>
            </w:r>
            <w:r w:rsidRPr="00660F91">
              <w:rPr>
                <w:rFonts w:ascii="Times New Roman" w:hAnsi="Times New Roman" w:cs="Times New Roman"/>
                <w:sz w:val="18"/>
                <w:szCs w:val="20"/>
              </w:rPr>
              <w:tab/>
              <w:t>Addressing performance issues identified during evaluation</w:t>
            </w:r>
          </w:p>
          <w:p w14:paraId="7888D276" w14:textId="38482F65" w:rsidR="00347576" w:rsidRPr="00660F91" w:rsidRDefault="009D0EAE" w:rsidP="00633E6A">
            <w:pPr>
              <w:rPr>
                <w:rFonts w:ascii="Times New Roman" w:hAnsi="Times New Roman" w:cs="Times New Roman"/>
                <w:sz w:val="18"/>
                <w:szCs w:val="20"/>
              </w:rPr>
            </w:pPr>
            <w:r w:rsidRPr="00660F91">
              <w:rPr>
                <w:rFonts w:ascii="Times New Roman" w:hAnsi="Times New Roman" w:cs="Times New Roman"/>
                <w:b/>
                <w:bCs/>
                <w:sz w:val="18"/>
                <w:szCs w:val="20"/>
              </w:rPr>
              <w:t>R17</w:t>
            </w:r>
            <w:r w:rsidRPr="00660F91">
              <w:rPr>
                <w:rFonts w:ascii="Times New Roman" w:hAnsi="Times New Roman" w:cs="Times New Roman"/>
                <w:sz w:val="18"/>
                <w:szCs w:val="20"/>
              </w:rPr>
              <w:t xml:space="preserve">. </w:t>
            </w:r>
            <w:r w:rsidRPr="00660F91">
              <w:rPr>
                <w:rFonts w:ascii="Times New Roman" w:hAnsi="Times New Roman" w:cs="Times New Roman"/>
                <w:sz w:val="18"/>
                <w:szCs w:val="20"/>
              </w:rPr>
              <w:tab/>
              <w:t>Troubleshooting underlying hardware issues</w:t>
            </w:r>
          </w:p>
        </w:tc>
        <w:tc>
          <w:tcPr>
            <w:tcW w:w="5670" w:type="dxa"/>
            <w:tcPrChange w:id="24" w:author="Win Phyo" w:date="2025-06-15T20:55:00Z" w16du:dateUtc="2025-06-15T08:55:00Z">
              <w:tcPr>
                <w:tcW w:w="5387" w:type="dxa"/>
              </w:tcPr>
            </w:tcPrChange>
          </w:tcPr>
          <w:p w14:paraId="6FEFAA86" w14:textId="77777777" w:rsidR="009D0EAE" w:rsidRPr="00660F91" w:rsidRDefault="00975732" w:rsidP="00FE6AC5">
            <w:pPr>
              <w:rPr>
                <w:rFonts w:ascii="Times New Roman" w:hAnsi="Times New Roman" w:cs="Times New Roman"/>
                <w:sz w:val="18"/>
                <w:szCs w:val="20"/>
              </w:rPr>
            </w:pPr>
            <w:r w:rsidRPr="00660F91">
              <w:rPr>
                <w:rFonts w:ascii="Times New Roman" w:hAnsi="Times New Roman" w:cs="Times New Roman"/>
                <w:sz w:val="18"/>
                <w:szCs w:val="20"/>
              </w:rPr>
              <w:t xml:space="preserve">The 3 requirements shown </w:t>
            </w:r>
            <w:r w:rsidR="00F773D0" w:rsidRPr="00660F91">
              <w:rPr>
                <w:rFonts w:ascii="Times New Roman" w:hAnsi="Times New Roman" w:cs="Times New Roman"/>
                <w:sz w:val="18"/>
                <w:szCs w:val="20"/>
              </w:rPr>
              <w:t xml:space="preserve">on left hand side has been removed. </w:t>
            </w:r>
          </w:p>
          <w:p w14:paraId="3809D100" w14:textId="5C06424D" w:rsidR="00F773D0" w:rsidRPr="00660F91" w:rsidRDefault="00F773D0" w:rsidP="00FE6AC5">
            <w:pPr>
              <w:rPr>
                <w:rFonts w:ascii="Times New Roman" w:hAnsi="Times New Roman" w:cs="Times New Roman"/>
                <w:sz w:val="18"/>
                <w:szCs w:val="20"/>
              </w:rPr>
            </w:pPr>
          </w:p>
        </w:tc>
        <w:tc>
          <w:tcPr>
            <w:tcW w:w="4507" w:type="dxa"/>
            <w:tcPrChange w:id="25" w:author="Win Phyo" w:date="2025-06-15T20:55:00Z" w16du:dateUtc="2025-06-15T08:55:00Z">
              <w:tcPr>
                <w:tcW w:w="4507" w:type="dxa"/>
              </w:tcPr>
            </w:tcPrChange>
          </w:tcPr>
          <w:p w14:paraId="07CED28F" w14:textId="451B206C" w:rsidR="183C4869" w:rsidRPr="00660F91" w:rsidRDefault="00484F01" w:rsidP="183C4869">
            <w:pPr>
              <w:rPr>
                <w:rFonts w:ascii="Times New Roman" w:hAnsi="Times New Roman" w:cs="Times New Roman"/>
                <w:sz w:val="18"/>
                <w:szCs w:val="20"/>
              </w:rPr>
            </w:pPr>
            <w:r w:rsidRPr="00660F91">
              <w:rPr>
                <w:rFonts w:ascii="Times New Roman" w:hAnsi="Times New Roman" w:cs="Times New Roman"/>
                <w:sz w:val="18"/>
                <w:szCs w:val="20"/>
              </w:rPr>
              <w:t>Removed irrelevant out of scopes</w:t>
            </w:r>
            <w:r w:rsidR="00362C70" w:rsidRPr="00660F91">
              <w:rPr>
                <w:rFonts w:ascii="Times New Roman" w:hAnsi="Times New Roman" w:cs="Times New Roman"/>
                <w:sz w:val="18"/>
                <w:szCs w:val="20"/>
              </w:rPr>
              <w:t xml:space="preserve"> </w:t>
            </w:r>
          </w:p>
        </w:tc>
      </w:tr>
      <w:tr w:rsidR="183C4869" w:rsidRPr="00165F6C" w14:paraId="0C93155C" w14:textId="77777777" w:rsidTr="00BE1474">
        <w:trPr>
          <w:trHeight w:val="751"/>
          <w:trPrChange w:id="26" w:author="Win Phyo" w:date="2025-06-15T20:55:00Z" w16du:dateUtc="2025-06-15T08:55:00Z">
            <w:trPr>
              <w:trHeight w:val="412"/>
            </w:trPr>
          </w:trPrChange>
        </w:trPr>
        <w:tc>
          <w:tcPr>
            <w:tcW w:w="5524" w:type="dxa"/>
            <w:tcPrChange w:id="27" w:author="Win Phyo" w:date="2025-06-15T20:55:00Z" w16du:dateUtc="2025-06-15T08:55:00Z">
              <w:tcPr>
                <w:tcW w:w="5807" w:type="dxa"/>
                <w:gridSpan w:val="2"/>
              </w:tcPr>
            </w:tcPrChange>
          </w:tcPr>
          <w:p w14:paraId="0E201BBE" w14:textId="1C8DE156" w:rsidR="183C4869" w:rsidRPr="001F3B95" w:rsidRDefault="00D0583F" w:rsidP="183C4869">
            <w:pPr>
              <w:rPr>
                <w:rFonts w:ascii="Times New Roman" w:hAnsi="Times New Roman" w:cs="Times New Roman"/>
                <w:b/>
                <w:bCs/>
                <w:sz w:val="18"/>
                <w:szCs w:val="20"/>
                <w:u w:val="single"/>
              </w:rPr>
            </w:pPr>
            <w:r w:rsidRPr="001F3B95">
              <w:rPr>
                <w:rFonts w:ascii="Times New Roman" w:hAnsi="Times New Roman" w:cs="Times New Roman"/>
                <w:b/>
                <w:bCs/>
                <w:sz w:val="18"/>
                <w:szCs w:val="20"/>
                <w:u w:val="single"/>
              </w:rPr>
              <w:t>Project Scope</w:t>
            </w:r>
            <w:r w:rsidR="001F3B95" w:rsidRPr="001F3B95">
              <w:rPr>
                <w:rFonts w:ascii="Times New Roman" w:hAnsi="Times New Roman" w:cs="Times New Roman"/>
                <w:b/>
                <w:bCs/>
                <w:sz w:val="18"/>
                <w:szCs w:val="20"/>
                <w:u w:val="single"/>
              </w:rPr>
              <w:t>:</w:t>
            </w:r>
          </w:p>
          <w:p w14:paraId="0DD2F365" w14:textId="16BFFCAA" w:rsidR="00D0583F" w:rsidRPr="00660F91" w:rsidRDefault="007A7AA5" w:rsidP="183C4869">
            <w:pPr>
              <w:rPr>
                <w:rFonts w:ascii="Times New Roman" w:hAnsi="Times New Roman" w:cs="Times New Roman"/>
                <w:sz w:val="18"/>
                <w:szCs w:val="20"/>
              </w:rPr>
            </w:pPr>
            <w:r w:rsidRPr="00660F91">
              <w:rPr>
                <w:rFonts w:ascii="Times New Roman" w:hAnsi="Times New Roman" w:cs="Times New Roman"/>
                <w:sz w:val="18"/>
                <w:szCs w:val="20"/>
                <w:lang w:eastAsia="en-US"/>
              </w:rPr>
              <w:t>Each configuration will undergo 10 evaluation runs to ensure statistical validity, with additional runs conducted for any results falling outside the 95% confidence interval.</w:t>
            </w:r>
          </w:p>
        </w:tc>
        <w:tc>
          <w:tcPr>
            <w:tcW w:w="5670" w:type="dxa"/>
            <w:tcPrChange w:id="28" w:author="Win Phyo" w:date="2025-06-15T20:55:00Z" w16du:dateUtc="2025-06-15T08:55:00Z">
              <w:tcPr>
                <w:tcW w:w="5387" w:type="dxa"/>
              </w:tcPr>
            </w:tcPrChange>
          </w:tcPr>
          <w:p w14:paraId="692D894D" w14:textId="54917A92" w:rsidR="00996382" w:rsidRPr="00660F91" w:rsidRDefault="00996382" w:rsidP="00996382">
            <w:pPr>
              <w:rPr>
                <w:rFonts w:ascii="Times New Roman" w:hAnsi="Times New Roman" w:cs="Times New Roman"/>
                <w:sz w:val="18"/>
                <w:szCs w:val="20"/>
                <w:lang w:eastAsia="en-US"/>
              </w:rPr>
            </w:pPr>
            <w:r w:rsidRPr="00660F91">
              <w:rPr>
                <w:rFonts w:ascii="Times New Roman" w:hAnsi="Times New Roman" w:cs="Times New Roman"/>
                <w:sz w:val="18"/>
                <w:szCs w:val="20"/>
                <w:lang w:eastAsia="en-US"/>
              </w:rPr>
              <w:t>The evaluation runs involve the sender to initiate the packet sending in specified network topology to receiver. Each evaluation runs use DITG to generate traffic for 10 seconds with different packet rates and logs will be decoded to export the average performance metrics.</w:t>
            </w:r>
          </w:p>
          <w:p w14:paraId="6AEA9DC2" w14:textId="30B8CE69" w:rsidR="183C4869" w:rsidRPr="00660F91" w:rsidRDefault="183C4869" w:rsidP="183C4869">
            <w:pPr>
              <w:rPr>
                <w:rFonts w:ascii="Times New Roman" w:hAnsi="Times New Roman" w:cs="Times New Roman"/>
                <w:sz w:val="18"/>
                <w:szCs w:val="20"/>
              </w:rPr>
            </w:pPr>
          </w:p>
        </w:tc>
        <w:tc>
          <w:tcPr>
            <w:tcW w:w="4507" w:type="dxa"/>
            <w:tcPrChange w:id="29" w:author="Win Phyo" w:date="2025-06-15T20:55:00Z" w16du:dateUtc="2025-06-15T08:55:00Z">
              <w:tcPr>
                <w:tcW w:w="4507" w:type="dxa"/>
              </w:tcPr>
            </w:tcPrChange>
          </w:tcPr>
          <w:p w14:paraId="57853061" w14:textId="44F8A570" w:rsidR="183C4869" w:rsidRPr="00660F91" w:rsidRDefault="00AD29B6" w:rsidP="183C4869">
            <w:pPr>
              <w:rPr>
                <w:rFonts w:ascii="Times New Roman" w:hAnsi="Times New Roman" w:cs="Times New Roman"/>
                <w:sz w:val="18"/>
                <w:szCs w:val="20"/>
              </w:rPr>
            </w:pPr>
            <w:r w:rsidRPr="00660F91">
              <w:rPr>
                <w:rFonts w:ascii="Times New Roman" w:hAnsi="Times New Roman" w:cs="Times New Roman"/>
                <w:sz w:val="18"/>
                <w:szCs w:val="20"/>
              </w:rPr>
              <w:t xml:space="preserve">Added more specific details on each evaluation testing  </w:t>
            </w:r>
          </w:p>
        </w:tc>
      </w:tr>
      <w:tr w:rsidR="00F43C15" w:rsidRPr="00165F6C" w14:paraId="3C3E57AB" w14:textId="77777777" w:rsidTr="00BE1474">
        <w:trPr>
          <w:trHeight w:val="412"/>
          <w:trPrChange w:id="30" w:author="Win Phyo" w:date="2025-06-15T20:55:00Z" w16du:dateUtc="2025-06-15T08:55:00Z">
            <w:trPr>
              <w:trHeight w:val="412"/>
            </w:trPr>
          </w:trPrChange>
        </w:trPr>
        <w:tc>
          <w:tcPr>
            <w:tcW w:w="5524" w:type="dxa"/>
            <w:tcPrChange w:id="31" w:author="Win Phyo" w:date="2025-06-15T20:55:00Z" w16du:dateUtc="2025-06-15T08:55:00Z">
              <w:tcPr>
                <w:tcW w:w="5807" w:type="dxa"/>
                <w:gridSpan w:val="2"/>
              </w:tcPr>
            </w:tcPrChange>
          </w:tcPr>
          <w:p w14:paraId="086F531E" w14:textId="77777777" w:rsidR="00F43C15" w:rsidRPr="001F3B95" w:rsidRDefault="00F51576" w:rsidP="183C4869">
            <w:pPr>
              <w:rPr>
                <w:rFonts w:ascii="Times New Roman" w:hAnsi="Times New Roman" w:cs="Times New Roman"/>
                <w:b/>
                <w:bCs/>
                <w:sz w:val="18"/>
                <w:szCs w:val="20"/>
                <w:u w:val="single"/>
              </w:rPr>
            </w:pPr>
            <w:r w:rsidRPr="001F3B95">
              <w:rPr>
                <w:rFonts w:ascii="Times New Roman" w:hAnsi="Times New Roman" w:cs="Times New Roman"/>
                <w:b/>
                <w:bCs/>
                <w:sz w:val="18"/>
                <w:szCs w:val="20"/>
                <w:u w:val="single"/>
              </w:rPr>
              <w:t>Project Phases:</w:t>
            </w:r>
          </w:p>
          <w:p w14:paraId="2E27A810" w14:textId="4D354EE9" w:rsidR="00F51576" w:rsidRPr="00660F91" w:rsidRDefault="005E568D" w:rsidP="183C4869">
            <w:pPr>
              <w:rPr>
                <w:rFonts w:ascii="Times New Roman" w:hAnsi="Times New Roman" w:cs="Times New Roman"/>
                <w:sz w:val="18"/>
                <w:szCs w:val="20"/>
              </w:rPr>
            </w:pPr>
            <w:r w:rsidRPr="00660F91">
              <w:rPr>
                <w:rFonts w:ascii="Times New Roman" w:hAnsi="Times New Roman" w:cs="Times New Roman"/>
                <w:sz w:val="18"/>
                <w:szCs w:val="20"/>
              </w:rPr>
              <w:t>Requirement Analysis, Evaluation Planning, Evaluation Case Development, Evaluation Environment Setup, Evaluation Execution, Evaluation Closure.</w:t>
            </w:r>
          </w:p>
        </w:tc>
        <w:tc>
          <w:tcPr>
            <w:tcW w:w="5670" w:type="dxa"/>
            <w:tcPrChange w:id="32" w:author="Win Phyo" w:date="2025-06-15T20:55:00Z" w16du:dateUtc="2025-06-15T08:55:00Z">
              <w:tcPr>
                <w:tcW w:w="5387" w:type="dxa"/>
              </w:tcPr>
            </w:tcPrChange>
          </w:tcPr>
          <w:p w14:paraId="426747E0" w14:textId="5830B990" w:rsidR="00F43C15" w:rsidRPr="00660F91" w:rsidRDefault="00746A01" w:rsidP="00996382">
            <w:pPr>
              <w:rPr>
                <w:rFonts w:ascii="Times New Roman" w:hAnsi="Times New Roman" w:cs="Times New Roman"/>
                <w:sz w:val="18"/>
                <w:szCs w:val="20"/>
                <w:lang w:eastAsia="en-US"/>
              </w:rPr>
            </w:pPr>
            <w:r w:rsidRPr="00660F91">
              <w:rPr>
                <w:rFonts w:ascii="Times New Roman" w:hAnsi="Times New Roman" w:cs="Times New Roman"/>
                <w:sz w:val="18"/>
                <w:szCs w:val="20"/>
                <w:lang w:eastAsia="en-US"/>
              </w:rPr>
              <w:t xml:space="preserve">Requirement Analysis, Test Planning, Test Case Development, Test Environment Setup, Test Execution, Test Closure. </w:t>
            </w:r>
          </w:p>
        </w:tc>
        <w:tc>
          <w:tcPr>
            <w:tcW w:w="4507" w:type="dxa"/>
            <w:tcPrChange w:id="33" w:author="Win Phyo" w:date="2025-06-15T20:55:00Z" w16du:dateUtc="2025-06-15T08:55:00Z">
              <w:tcPr>
                <w:tcW w:w="4507" w:type="dxa"/>
              </w:tcPr>
            </w:tcPrChange>
          </w:tcPr>
          <w:p w14:paraId="0F3D42F5" w14:textId="52FDC6F9" w:rsidR="00F43C15" w:rsidRPr="00660F91" w:rsidRDefault="00746A01" w:rsidP="183C4869">
            <w:pPr>
              <w:rPr>
                <w:rFonts w:ascii="Times New Roman" w:hAnsi="Times New Roman" w:cs="Times New Roman"/>
                <w:sz w:val="18"/>
                <w:szCs w:val="20"/>
              </w:rPr>
            </w:pPr>
            <w:r w:rsidRPr="00660F91">
              <w:rPr>
                <w:rFonts w:ascii="Times New Roman" w:hAnsi="Times New Roman" w:cs="Times New Roman"/>
                <w:sz w:val="18"/>
                <w:szCs w:val="20"/>
              </w:rPr>
              <w:t>All project phase names have been reverted to their original terminology from the STLC framework for clarity and consistency.</w:t>
            </w:r>
          </w:p>
        </w:tc>
      </w:tr>
      <w:tr w:rsidR="00F43C15" w:rsidRPr="00165F6C" w14:paraId="5917DEA5" w14:textId="77777777" w:rsidTr="00BE1474">
        <w:trPr>
          <w:trHeight w:val="412"/>
          <w:trPrChange w:id="34" w:author="Win Phyo" w:date="2025-06-15T20:55:00Z" w16du:dateUtc="2025-06-15T08:55:00Z">
            <w:trPr>
              <w:trHeight w:val="412"/>
            </w:trPr>
          </w:trPrChange>
        </w:trPr>
        <w:tc>
          <w:tcPr>
            <w:tcW w:w="5524" w:type="dxa"/>
            <w:tcPrChange w:id="35" w:author="Win Phyo" w:date="2025-06-15T20:55:00Z" w16du:dateUtc="2025-06-15T08:55:00Z">
              <w:tcPr>
                <w:tcW w:w="5807" w:type="dxa"/>
                <w:gridSpan w:val="2"/>
              </w:tcPr>
            </w:tcPrChange>
          </w:tcPr>
          <w:p w14:paraId="5121F804" w14:textId="4651EF53" w:rsidR="00F43C15" w:rsidRPr="008C73FC" w:rsidRDefault="001F3B95" w:rsidP="7CCCE431">
            <w:pPr>
              <w:rPr>
                <w:rFonts w:ascii="Times New Roman" w:hAnsi="Times New Roman" w:cs="Times New Roman"/>
                <w:sz w:val="18"/>
                <w:szCs w:val="20"/>
              </w:rPr>
            </w:pPr>
            <w:r w:rsidRPr="001F3B95">
              <w:rPr>
                <w:rFonts w:ascii="Times New Roman" w:hAnsi="Times New Roman" w:cs="Times New Roman"/>
                <w:b/>
                <w:bCs/>
                <w:sz w:val="18"/>
                <w:szCs w:val="20"/>
                <w:u w:val="single"/>
              </w:rPr>
              <w:t>Quality Assurance:</w:t>
            </w:r>
            <w:r>
              <w:rPr>
                <w:rFonts w:ascii="Times New Roman" w:hAnsi="Times New Roman" w:cs="Times New Roman"/>
                <w:sz w:val="18"/>
                <w:szCs w:val="20"/>
              </w:rPr>
              <w:br/>
            </w:r>
            <w:r w:rsidR="4F799CD9" w:rsidRPr="008C73FC">
              <w:rPr>
                <w:rFonts w:ascii="Times New Roman" w:hAnsi="Times New Roman" w:cs="Times New Roman"/>
                <w:sz w:val="18"/>
                <w:szCs w:val="20"/>
              </w:rPr>
              <w:t xml:space="preserve">QA/QC plan </w:t>
            </w:r>
            <w:r w:rsidR="2CCB1EC1" w:rsidRPr="008C73FC">
              <w:rPr>
                <w:rFonts w:ascii="Times New Roman" w:hAnsi="Times New Roman" w:cs="Times New Roman"/>
                <w:sz w:val="18"/>
                <w:szCs w:val="20"/>
              </w:rPr>
              <w:t xml:space="preserve">can be </w:t>
            </w:r>
            <w:r w:rsidR="000C570F" w:rsidRPr="008C73FC">
              <w:rPr>
                <w:rFonts w:ascii="Times New Roman" w:hAnsi="Times New Roman" w:cs="Times New Roman"/>
                <w:sz w:val="18"/>
                <w:szCs w:val="20"/>
              </w:rPr>
              <w:t>clearer</w:t>
            </w:r>
            <w:r w:rsidR="2CCB1EC1" w:rsidRPr="008C73FC">
              <w:rPr>
                <w:rFonts w:ascii="Times New Roman" w:hAnsi="Times New Roman" w:cs="Times New Roman"/>
                <w:sz w:val="18"/>
                <w:szCs w:val="20"/>
              </w:rPr>
              <w:t xml:space="preserve"> on how it integrates with the methodology </w:t>
            </w:r>
          </w:p>
        </w:tc>
        <w:tc>
          <w:tcPr>
            <w:tcW w:w="5670" w:type="dxa"/>
            <w:tcPrChange w:id="36" w:author="Win Phyo" w:date="2025-06-15T20:55:00Z" w16du:dateUtc="2025-06-15T08:55:00Z">
              <w:tcPr>
                <w:tcW w:w="5387" w:type="dxa"/>
              </w:tcPr>
            </w:tcPrChange>
          </w:tcPr>
          <w:p w14:paraId="1F349DE0" w14:textId="62270DBE" w:rsidR="00F43C15" w:rsidRPr="00660F91" w:rsidRDefault="0DF957DD" w:rsidP="00996382">
            <w:pPr>
              <w:rPr>
                <w:rFonts w:ascii="Times New Roman" w:hAnsi="Times New Roman" w:cs="Times New Roman"/>
                <w:sz w:val="18"/>
                <w:szCs w:val="18"/>
                <w:lang w:eastAsia="en-US"/>
              </w:rPr>
            </w:pPr>
            <w:r w:rsidRPr="1B841218">
              <w:rPr>
                <w:rFonts w:ascii="Times New Roman" w:hAnsi="Times New Roman" w:cs="Times New Roman"/>
                <w:sz w:val="18"/>
                <w:szCs w:val="18"/>
                <w:lang w:eastAsia="en-US"/>
              </w:rPr>
              <w:t>Q</w:t>
            </w:r>
            <w:r w:rsidR="000C570F" w:rsidRPr="1B841218">
              <w:rPr>
                <w:rFonts w:ascii="Times New Roman" w:hAnsi="Times New Roman" w:cs="Times New Roman"/>
                <w:sz w:val="18"/>
                <w:szCs w:val="18"/>
                <w:lang w:eastAsia="en-US"/>
              </w:rPr>
              <w:t>A</w:t>
            </w:r>
            <w:r w:rsidRPr="1B841218">
              <w:rPr>
                <w:rFonts w:ascii="Times New Roman" w:hAnsi="Times New Roman" w:cs="Times New Roman"/>
                <w:sz w:val="18"/>
                <w:szCs w:val="18"/>
                <w:lang w:eastAsia="en-US"/>
              </w:rPr>
              <w:t xml:space="preserve">/QC Walkthrough Procedures by Project Phase table has been modified to relate back to project management methodology </w:t>
            </w:r>
            <w:r w:rsidR="233C39D8" w:rsidRPr="5D480809">
              <w:rPr>
                <w:rFonts w:ascii="Times New Roman" w:hAnsi="Times New Roman" w:cs="Times New Roman"/>
                <w:sz w:val="18"/>
                <w:szCs w:val="18"/>
                <w:lang w:eastAsia="en-US"/>
              </w:rPr>
              <w:t>along with the</w:t>
            </w:r>
            <w:r w:rsidR="233C39D8" w:rsidRPr="1373F5C7">
              <w:rPr>
                <w:rFonts w:ascii="Times New Roman" w:hAnsi="Times New Roman" w:cs="Times New Roman"/>
                <w:sz w:val="18"/>
                <w:szCs w:val="18"/>
                <w:lang w:eastAsia="en-US"/>
              </w:rPr>
              <w:t xml:space="preserve"> </w:t>
            </w:r>
            <w:r w:rsidR="233C39D8" w:rsidRPr="02408145">
              <w:rPr>
                <w:rFonts w:ascii="Times New Roman" w:hAnsi="Times New Roman" w:cs="Times New Roman"/>
                <w:sz w:val="18"/>
                <w:szCs w:val="18"/>
                <w:lang w:eastAsia="en-US"/>
              </w:rPr>
              <w:t xml:space="preserve">project </w:t>
            </w:r>
            <w:r w:rsidR="233C39D8" w:rsidRPr="19CC4945">
              <w:rPr>
                <w:rFonts w:ascii="Times New Roman" w:hAnsi="Times New Roman" w:cs="Times New Roman"/>
                <w:sz w:val="18"/>
                <w:szCs w:val="18"/>
                <w:lang w:eastAsia="en-US"/>
              </w:rPr>
              <w:t xml:space="preserve">phases link to the </w:t>
            </w:r>
            <w:r w:rsidR="233C39D8" w:rsidRPr="5BA04C84">
              <w:rPr>
                <w:rFonts w:ascii="Times New Roman" w:hAnsi="Times New Roman" w:cs="Times New Roman"/>
                <w:sz w:val="18"/>
                <w:szCs w:val="18"/>
                <w:lang w:eastAsia="en-US"/>
              </w:rPr>
              <w:t>QA is well</w:t>
            </w:r>
          </w:p>
        </w:tc>
        <w:tc>
          <w:tcPr>
            <w:tcW w:w="4507" w:type="dxa"/>
            <w:tcPrChange w:id="37" w:author="Win Phyo" w:date="2025-06-15T20:55:00Z" w16du:dateUtc="2025-06-15T08:55:00Z">
              <w:tcPr>
                <w:tcW w:w="4507" w:type="dxa"/>
              </w:tcPr>
            </w:tcPrChange>
          </w:tcPr>
          <w:p w14:paraId="40996DD8" w14:textId="6BFE4F55" w:rsidR="00F43C15" w:rsidRPr="00660F91" w:rsidRDefault="46A5CB6D" w:rsidP="183C4869">
            <w:pPr>
              <w:rPr>
                <w:rFonts w:ascii="Times New Roman" w:hAnsi="Times New Roman" w:cs="Times New Roman"/>
                <w:sz w:val="18"/>
                <w:szCs w:val="20"/>
              </w:rPr>
            </w:pPr>
            <w:r w:rsidRPr="00660F91">
              <w:rPr>
                <w:rFonts w:ascii="Times New Roman" w:hAnsi="Times New Roman" w:cs="Times New Roman"/>
                <w:sz w:val="18"/>
                <w:szCs w:val="20"/>
              </w:rPr>
              <w:t>Comments based on proposal review indicated the QA plan didn't link strongly to STLC</w:t>
            </w:r>
          </w:p>
        </w:tc>
      </w:tr>
      <w:tr w:rsidR="183C4869" w:rsidRPr="00165F6C" w14:paraId="1A0F9C85" w14:textId="77777777" w:rsidTr="00BE1474">
        <w:trPr>
          <w:trHeight w:val="412"/>
          <w:trPrChange w:id="38" w:author="Win Phyo" w:date="2025-06-15T20:55:00Z" w16du:dateUtc="2025-06-15T08:55:00Z">
            <w:trPr>
              <w:trHeight w:val="412"/>
            </w:trPr>
          </w:trPrChange>
        </w:trPr>
        <w:tc>
          <w:tcPr>
            <w:tcW w:w="5524" w:type="dxa"/>
            <w:tcPrChange w:id="39" w:author="Win Phyo" w:date="2025-06-15T20:55:00Z" w16du:dateUtc="2025-06-15T08:55:00Z">
              <w:tcPr>
                <w:tcW w:w="5807" w:type="dxa"/>
                <w:gridSpan w:val="2"/>
              </w:tcPr>
            </w:tcPrChange>
          </w:tcPr>
          <w:p w14:paraId="5DC8E1C1" w14:textId="7A97FFEF" w:rsidR="183C4869" w:rsidRPr="00660F91" w:rsidRDefault="001F3B95" w:rsidP="183C4869">
            <w:pPr>
              <w:rPr>
                <w:rFonts w:ascii="Times New Roman" w:hAnsi="Times New Roman" w:cs="Times New Roman"/>
                <w:sz w:val="18"/>
                <w:szCs w:val="20"/>
              </w:rPr>
            </w:pPr>
            <w:r w:rsidRPr="001F3B95">
              <w:rPr>
                <w:rFonts w:ascii="Times New Roman" w:hAnsi="Times New Roman" w:cs="Times New Roman"/>
                <w:b/>
                <w:bCs/>
                <w:sz w:val="18"/>
                <w:szCs w:val="20"/>
                <w:u w:val="single"/>
              </w:rPr>
              <w:t>WBS:</w:t>
            </w:r>
            <w:r>
              <w:rPr>
                <w:rFonts w:ascii="Times New Roman" w:hAnsi="Times New Roman" w:cs="Times New Roman"/>
                <w:sz w:val="18"/>
                <w:szCs w:val="20"/>
              </w:rPr>
              <w:br/>
            </w:r>
            <w:r w:rsidR="003016F9" w:rsidRPr="00660F91">
              <w:rPr>
                <w:rFonts w:ascii="Times New Roman" w:hAnsi="Times New Roman" w:cs="Times New Roman"/>
                <w:sz w:val="18"/>
                <w:szCs w:val="20"/>
              </w:rPr>
              <w:t>High Level Work Breakdown Structure</w:t>
            </w:r>
            <w:r w:rsidR="00051E07" w:rsidRPr="00660F91">
              <w:rPr>
                <w:rFonts w:ascii="Times New Roman" w:hAnsi="Times New Roman" w:cs="Times New Roman"/>
                <w:sz w:val="18"/>
                <w:szCs w:val="20"/>
              </w:rPr>
              <w:t xml:space="preserve"> (WBS) shows the 6 phases along with the milestones.</w:t>
            </w:r>
          </w:p>
        </w:tc>
        <w:tc>
          <w:tcPr>
            <w:tcW w:w="5670" w:type="dxa"/>
            <w:tcPrChange w:id="40" w:author="Win Phyo" w:date="2025-06-15T20:55:00Z" w16du:dateUtc="2025-06-15T08:55:00Z">
              <w:tcPr>
                <w:tcW w:w="5387" w:type="dxa"/>
              </w:tcPr>
            </w:tcPrChange>
          </w:tcPr>
          <w:p w14:paraId="2BEA1343" w14:textId="58993297" w:rsidR="183C4869" w:rsidRPr="00660F91" w:rsidRDefault="00724CFD" w:rsidP="183C4869">
            <w:pPr>
              <w:rPr>
                <w:rFonts w:ascii="Times New Roman" w:hAnsi="Times New Roman" w:cs="Times New Roman"/>
                <w:sz w:val="18"/>
                <w:szCs w:val="20"/>
              </w:rPr>
            </w:pPr>
            <w:r>
              <w:rPr>
                <w:rFonts w:ascii="Times New Roman" w:hAnsi="Times New Roman" w:cs="Times New Roman"/>
                <w:sz w:val="18"/>
                <w:szCs w:val="20"/>
              </w:rPr>
              <w:t xml:space="preserve">The initial </w:t>
            </w:r>
            <w:r w:rsidR="00825869">
              <w:rPr>
                <w:rFonts w:ascii="Times New Roman" w:hAnsi="Times New Roman" w:cs="Times New Roman"/>
                <w:sz w:val="18"/>
                <w:szCs w:val="20"/>
              </w:rPr>
              <w:t>WBS was modified to show more technical aspect of the project as well as</w:t>
            </w:r>
            <w:r w:rsidR="00051E07" w:rsidRPr="00660F91">
              <w:rPr>
                <w:rFonts w:ascii="Times New Roman" w:hAnsi="Times New Roman" w:cs="Times New Roman"/>
                <w:sz w:val="18"/>
                <w:szCs w:val="20"/>
              </w:rPr>
              <w:t xml:space="preserve"> to show </w:t>
            </w:r>
            <w:r w:rsidR="000100C8">
              <w:rPr>
                <w:rFonts w:ascii="Times New Roman" w:hAnsi="Times New Roman" w:cs="Times New Roman"/>
                <w:sz w:val="18"/>
                <w:szCs w:val="20"/>
              </w:rPr>
              <w:t xml:space="preserve">iteration between the Test </w:t>
            </w:r>
            <w:r w:rsidR="00E70C88" w:rsidRPr="00C12A85">
              <w:rPr>
                <w:rFonts w:ascii="Times New Roman" w:hAnsi="Times New Roman" w:cs="Times New Roman"/>
                <w:sz w:val="18"/>
                <w:szCs w:val="20"/>
              </w:rPr>
              <w:t>E</w:t>
            </w:r>
            <w:r w:rsidR="000100C8" w:rsidRPr="00C12A85">
              <w:rPr>
                <w:rFonts w:ascii="Times New Roman" w:hAnsi="Times New Roman" w:cs="Times New Roman"/>
                <w:sz w:val="18"/>
                <w:szCs w:val="20"/>
              </w:rPr>
              <w:t>nvironment</w:t>
            </w:r>
            <w:r w:rsidR="000100C8">
              <w:rPr>
                <w:rFonts w:ascii="Times New Roman" w:hAnsi="Times New Roman" w:cs="Times New Roman"/>
                <w:sz w:val="18"/>
                <w:szCs w:val="20"/>
              </w:rPr>
              <w:t xml:space="preserve"> Setup and Test Execution </w:t>
            </w:r>
            <w:r w:rsidR="000100C8" w:rsidRPr="00C12A85">
              <w:rPr>
                <w:rFonts w:ascii="Times New Roman" w:hAnsi="Times New Roman" w:cs="Times New Roman"/>
                <w:sz w:val="18"/>
                <w:szCs w:val="20"/>
              </w:rPr>
              <w:t>phase</w:t>
            </w:r>
            <w:r w:rsidR="00E70C88" w:rsidRPr="00C12A85">
              <w:rPr>
                <w:rFonts w:ascii="Times New Roman" w:hAnsi="Times New Roman" w:cs="Times New Roman"/>
                <w:sz w:val="18"/>
                <w:szCs w:val="20"/>
              </w:rPr>
              <w:t>s</w:t>
            </w:r>
            <w:r w:rsidR="000100C8">
              <w:rPr>
                <w:rFonts w:ascii="Times New Roman" w:hAnsi="Times New Roman" w:cs="Times New Roman"/>
                <w:sz w:val="18"/>
                <w:szCs w:val="20"/>
              </w:rPr>
              <w:t xml:space="preserve"> for each of the </w:t>
            </w:r>
            <w:r w:rsidR="00E70C88" w:rsidRPr="00C12A85">
              <w:rPr>
                <w:rFonts w:ascii="Times New Roman" w:hAnsi="Times New Roman" w:cs="Times New Roman"/>
                <w:sz w:val="18"/>
                <w:szCs w:val="20"/>
              </w:rPr>
              <w:t>operating systems</w:t>
            </w:r>
            <w:r w:rsidR="000100C8">
              <w:rPr>
                <w:rFonts w:ascii="Times New Roman" w:hAnsi="Times New Roman" w:cs="Times New Roman"/>
                <w:sz w:val="18"/>
                <w:szCs w:val="20"/>
              </w:rPr>
              <w:t xml:space="preserve">. </w:t>
            </w:r>
          </w:p>
        </w:tc>
        <w:tc>
          <w:tcPr>
            <w:tcW w:w="4507" w:type="dxa"/>
            <w:tcPrChange w:id="41" w:author="Win Phyo" w:date="2025-06-15T20:55:00Z" w16du:dateUtc="2025-06-15T08:55:00Z">
              <w:tcPr>
                <w:tcW w:w="4507" w:type="dxa"/>
              </w:tcPr>
            </w:tcPrChange>
          </w:tcPr>
          <w:p w14:paraId="35B4F887" w14:textId="65AB2FD9" w:rsidR="183C4869" w:rsidRPr="00660F91" w:rsidRDefault="000100C8" w:rsidP="183C4869">
            <w:pPr>
              <w:rPr>
                <w:rFonts w:ascii="Times New Roman" w:hAnsi="Times New Roman" w:cs="Times New Roman"/>
                <w:sz w:val="18"/>
                <w:szCs w:val="20"/>
              </w:rPr>
            </w:pPr>
            <w:r>
              <w:rPr>
                <w:rFonts w:ascii="Times New Roman" w:hAnsi="Times New Roman" w:cs="Times New Roman"/>
                <w:sz w:val="18"/>
                <w:szCs w:val="20"/>
              </w:rPr>
              <w:t xml:space="preserve">The WBS Diagram needed to show iteration and milestones. </w:t>
            </w:r>
          </w:p>
        </w:tc>
      </w:tr>
      <w:tr w:rsidR="183C4869" w:rsidRPr="00165F6C" w14:paraId="5828929D" w14:textId="77777777" w:rsidTr="00BE1474">
        <w:trPr>
          <w:trHeight w:val="412"/>
          <w:trPrChange w:id="42" w:author="Win Phyo" w:date="2025-06-15T20:55:00Z" w16du:dateUtc="2025-06-15T08:55:00Z">
            <w:trPr>
              <w:trHeight w:val="412"/>
            </w:trPr>
          </w:trPrChange>
        </w:trPr>
        <w:tc>
          <w:tcPr>
            <w:tcW w:w="5524" w:type="dxa"/>
            <w:tcPrChange w:id="43" w:author="Win Phyo" w:date="2025-06-15T20:55:00Z" w16du:dateUtc="2025-06-15T08:55:00Z">
              <w:tcPr>
                <w:tcW w:w="5807" w:type="dxa"/>
                <w:gridSpan w:val="2"/>
              </w:tcPr>
            </w:tcPrChange>
          </w:tcPr>
          <w:p w14:paraId="4CAE34A6" w14:textId="1B372D4E" w:rsidR="183C4869" w:rsidRPr="00C12A85" w:rsidRDefault="00220AD5" w:rsidP="183C4869">
            <w:pPr>
              <w:rPr>
                <w:rFonts w:ascii="Times New Roman" w:hAnsi="Times New Roman" w:cs="Times New Roman"/>
                <w:sz w:val="18"/>
                <w:szCs w:val="20"/>
              </w:rPr>
            </w:pPr>
            <w:r w:rsidRPr="00C12A85">
              <w:rPr>
                <w:rFonts w:ascii="Times New Roman" w:hAnsi="Times New Roman" w:cs="Times New Roman"/>
                <w:b/>
                <w:bCs/>
                <w:sz w:val="18"/>
                <w:szCs w:val="20"/>
                <w:u w:val="single"/>
              </w:rPr>
              <w:t>Gantt Chart</w:t>
            </w:r>
            <w:r w:rsidR="001F3B95" w:rsidRPr="00C12A85">
              <w:rPr>
                <w:rFonts w:ascii="Times New Roman" w:hAnsi="Times New Roman" w:cs="Times New Roman"/>
                <w:b/>
                <w:bCs/>
                <w:sz w:val="18"/>
                <w:szCs w:val="20"/>
                <w:u w:val="single"/>
              </w:rPr>
              <w:t>:</w:t>
            </w:r>
            <w:r w:rsidR="00E70C88" w:rsidRPr="00C12A85">
              <w:rPr>
                <w:rFonts w:ascii="Times New Roman" w:hAnsi="Times New Roman" w:cs="Times New Roman"/>
                <w:b/>
                <w:bCs/>
                <w:sz w:val="18"/>
                <w:szCs w:val="20"/>
                <w:u w:val="single"/>
              </w:rPr>
              <w:br/>
            </w:r>
            <w:r w:rsidR="00E70C88" w:rsidRPr="00C12A85">
              <w:rPr>
                <w:rFonts w:ascii="Times New Roman" w:hAnsi="Times New Roman" w:cs="Times New Roman"/>
                <w:sz w:val="18"/>
                <w:szCs w:val="20"/>
              </w:rPr>
              <w:t>Reworked based on revised WBS and project feedback.</w:t>
            </w:r>
          </w:p>
        </w:tc>
        <w:tc>
          <w:tcPr>
            <w:tcW w:w="5670" w:type="dxa"/>
            <w:tcPrChange w:id="44" w:author="Win Phyo" w:date="2025-06-15T20:55:00Z" w16du:dateUtc="2025-06-15T08:55:00Z">
              <w:tcPr>
                <w:tcW w:w="5387" w:type="dxa"/>
              </w:tcPr>
            </w:tcPrChange>
          </w:tcPr>
          <w:p w14:paraId="505ED852" w14:textId="52D96CA9" w:rsidR="183C4869" w:rsidRPr="00660F91" w:rsidRDefault="00B656A8" w:rsidP="183C4869">
            <w:pPr>
              <w:rPr>
                <w:rFonts w:ascii="Times New Roman" w:hAnsi="Times New Roman" w:cs="Times New Roman"/>
                <w:sz w:val="18"/>
                <w:szCs w:val="20"/>
              </w:rPr>
            </w:pPr>
            <w:r>
              <w:rPr>
                <w:rFonts w:ascii="Times New Roman" w:hAnsi="Times New Roman" w:cs="Times New Roman"/>
                <w:sz w:val="18"/>
                <w:szCs w:val="20"/>
              </w:rPr>
              <w:t xml:space="preserve">We updated the project schedule based on our current project status. A high-level project schedule from Gantt Chart is provided in </w:t>
            </w:r>
            <w:ins w:id="45" w:author="Win Phyo" w:date="2025-06-15T20:55:00Z" w16du:dateUtc="2025-06-15T08:55:00Z">
              <w:r w:rsidR="005257A6" w:rsidRPr="005257A6">
                <w:rPr>
                  <w:rFonts w:ascii="Times New Roman" w:hAnsi="Times New Roman" w:cs="Times New Roman"/>
                  <w:b/>
                  <w:bCs/>
                  <w:sz w:val="18"/>
                  <w:szCs w:val="20"/>
                </w:rPr>
                <w:t>Appendix A</w:t>
              </w:r>
            </w:ins>
            <w:del w:id="46" w:author="Win Phyo" w:date="2025-06-15T20:55:00Z" w16du:dateUtc="2025-06-15T08:55:00Z">
              <w:r>
                <w:rPr>
                  <w:rFonts w:ascii="Times New Roman" w:hAnsi="Times New Roman" w:cs="Times New Roman"/>
                  <w:sz w:val="18"/>
                  <w:szCs w:val="20"/>
                </w:rPr>
                <w:delText>the appendix</w:delText>
              </w:r>
            </w:del>
            <w:r w:rsidRPr="005257A6">
              <w:rPr>
                <w:rFonts w:ascii="Times New Roman" w:hAnsi="Times New Roman"/>
                <w:b/>
                <w:sz w:val="18"/>
                <w:rPrChange w:id="47" w:author="Win Phyo" w:date="2025-06-15T20:55:00Z" w16du:dateUtc="2025-06-15T08:55:00Z">
                  <w:rPr>
                    <w:rFonts w:ascii="Times New Roman" w:hAnsi="Times New Roman" w:cs="Times New Roman"/>
                    <w:sz w:val="18"/>
                    <w:szCs w:val="20"/>
                  </w:rPr>
                </w:rPrChange>
              </w:rPr>
              <w:t>.</w:t>
            </w:r>
            <w:r>
              <w:rPr>
                <w:rFonts w:ascii="Times New Roman" w:hAnsi="Times New Roman" w:cs="Times New Roman"/>
                <w:sz w:val="18"/>
                <w:szCs w:val="20"/>
              </w:rPr>
              <w:t xml:space="preserve">  </w:t>
            </w:r>
          </w:p>
        </w:tc>
        <w:tc>
          <w:tcPr>
            <w:tcW w:w="4507" w:type="dxa"/>
            <w:tcPrChange w:id="48" w:author="Win Phyo" w:date="2025-06-15T20:55:00Z" w16du:dateUtc="2025-06-15T08:55:00Z">
              <w:tcPr>
                <w:tcW w:w="4507" w:type="dxa"/>
              </w:tcPr>
            </w:tcPrChange>
          </w:tcPr>
          <w:p w14:paraId="637B07FF" w14:textId="6F70BBEF" w:rsidR="183C4869" w:rsidRPr="00660F91" w:rsidRDefault="00E80FA7" w:rsidP="183C4869">
            <w:pPr>
              <w:rPr>
                <w:rFonts w:ascii="Times New Roman" w:hAnsi="Times New Roman" w:cs="Times New Roman"/>
                <w:sz w:val="18"/>
                <w:szCs w:val="20"/>
              </w:rPr>
            </w:pPr>
            <w:r w:rsidRPr="00C12A85">
              <w:rPr>
                <w:rFonts w:ascii="Times New Roman" w:hAnsi="Times New Roman" w:cs="Times New Roman"/>
                <w:sz w:val="18"/>
                <w:szCs w:val="20"/>
              </w:rPr>
              <w:t>Work in progress (to be finished for final submission of mid-term review).</w:t>
            </w:r>
          </w:p>
        </w:tc>
      </w:tr>
      <w:tr w:rsidR="183C4869" w:rsidRPr="00165F6C" w14:paraId="75DD4070" w14:textId="77777777" w:rsidTr="00BE1474">
        <w:trPr>
          <w:trHeight w:val="412"/>
          <w:trPrChange w:id="49" w:author="Win Phyo" w:date="2025-06-15T20:55:00Z" w16du:dateUtc="2025-06-15T08:55:00Z">
            <w:trPr>
              <w:trHeight w:val="412"/>
            </w:trPr>
          </w:trPrChange>
        </w:trPr>
        <w:tc>
          <w:tcPr>
            <w:tcW w:w="5524" w:type="dxa"/>
            <w:tcPrChange w:id="50" w:author="Win Phyo" w:date="2025-06-15T20:55:00Z" w16du:dateUtc="2025-06-15T08:55:00Z">
              <w:tcPr>
                <w:tcW w:w="5807" w:type="dxa"/>
                <w:gridSpan w:val="2"/>
              </w:tcPr>
            </w:tcPrChange>
          </w:tcPr>
          <w:p w14:paraId="74E34C36" w14:textId="2C8415A7" w:rsidR="00B3151B" w:rsidRPr="00B3151B" w:rsidRDefault="00B3151B" w:rsidP="183C4869">
            <w:pPr>
              <w:rPr>
                <w:rFonts w:ascii="Times New Roman" w:hAnsi="Times New Roman" w:cs="Times New Roman"/>
                <w:b/>
                <w:bCs/>
                <w:sz w:val="18"/>
                <w:szCs w:val="20"/>
                <w:u w:val="single"/>
              </w:rPr>
            </w:pPr>
            <w:r w:rsidRPr="00B3151B">
              <w:rPr>
                <w:rFonts w:ascii="Times New Roman" w:hAnsi="Times New Roman" w:cs="Times New Roman"/>
                <w:b/>
                <w:bCs/>
                <w:sz w:val="18"/>
                <w:szCs w:val="20"/>
                <w:u w:val="single"/>
              </w:rPr>
              <w:t>Project Feasibility:</w:t>
            </w:r>
          </w:p>
          <w:p w14:paraId="6E4BE2BA" w14:textId="7AED18F4" w:rsidR="183C4869" w:rsidRPr="00660F91" w:rsidRDefault="00666B6B" w:rsidP="183C4869">
            <w:pPr>
              <w:rPr>
                <w:rFonts w:ascii="Times New Roman" w:hAnsi="Times New Roman" w:cs="Times New Roman"/>
                <w:sz w:val="18"/>
                <w:szCs w:val="20"/>
              </w:rPr>
            </w:pPr>
            <w:r w:rsidRPr="00660F91">
              <w:rPr>
                <w:rFonts w:ascii="Times New Roman" w:hAnsi="Times New Roman" w:cs="Times New Roman"/>
                <w:sz w:val="18"/>
                <w:szCs w:val="20"/>
              </w:rPr>
              <w:t>Original project feasibility sectio</w:t>
            </w:r>
            <w:r w:rsidR="000D0FDE" w:rsidRPr="00660F91">
              <w:rPr>
                <w:rFonts w:ascii="Times New Roman" w:hAnsi="Times New Roman" w:cs="Times New Roman"/>
                <w:sz w:val="18"/>
                <w:szCs w:val="20"/>
              </w:rPr>
              <w:t xml:space="preserve">n </w:t>
            </w:r>
            <w:r w:rsidR="00E07A43" w:rsidRPr="00660F91">
              <w:rPr>
                <w:rFonts w:ascii="Times New Roman" w:hAnsi="Times New Roman" w:cs="Times New Roman"/>
                <w:sz w:val="18"/>
                <w:szCs w:val="20"/>
              </w:rPr>
              <w:t xml:space="preserve">did not have references to quality assurance. </w:t>
            </w:r>
          </w:p>
        </w:tc>
        <w:tc>
          <w:tcPr>
            <w:tcW w:w="5670" w:type="dxa"/>
            <w:tcPrChange w:id="51" w:author="Win Phyo" w:date="2025-06-15T20:55:00Z" w16du:dateUtc="2025-06-15T08:55:00Z">
              <w:tcPr>
                <w:tcW w:w="5387" w:type="dxa"/>
              </w:tcPr>
            </w:tcPrChange>
          </w:tcPr>
          <w:p w14:paraId="030EE20F" w14:textId="77777777" w:rsidR="002846D7" w:rsidRPr="00660F91" w:rsidRDefault="002846D7" w:rsidP="002846D7">
            <w:pPr>
              <w:rPr>
                <w:rFonts w:ascii="Times New Roman" w:hAnsi="Times New Roman" w:cs="Times New Roman"/>
                <w:sz w:val="18"/>
                <w:szCs w:val="20"/>
              </w:rPr>
            </w:pPr>
            <w:r w:rsidRPr="00660F91">
              <w:rPr>
                <w:rFonts w:ascii="Times New Roman" w:hAnsi="Times New Roman" w:cs="Times New Roman"/>
                <w:sz w:val="18"/>
                <w:szCs w:val="20"/>
              </w:rPr>
              <w:t>To ensure the project remains feasible throughout its lifecycle, we apply structured quality assurance measures. For full details, please refer to the Quality Assurance Plan in Appendix T. This includes:</w:t>
            </w:r>
          </w:p>
          <w:p w14:paraId="6D031E4E" w14:textId="0D9635DA" w:rsidR="002846D7" w:rsidRPr="00660F91" w:rsidRDefault="002846D7" w:rsidP="00A16B94">
            <w:pPr>
              <w:pStyle w:val="ListParagraph"/>
              <w:numPr>
                <w:ilvl w:val="0"/>
                <w:numId w:val="28"/>
              </w:numPr>
              <w:rPr>
                <w:rFonts w:ascii="Times New Roman" w:hAnsi="Times New Roman" w:cs="Times New Roman"/>
                <w:sz w:val="18"/>
                <w:szCs w:val="20"/>
              </w:rPr>
            </w:pPr>
            <w:r w:rsidRPr="00660F91">
              <w:rPr>
                <w:rFonts w:ascii="Times New Roman" w:hAnsi="Times New Roman" w:cs="Times New Roman"/>
                <w:sz w:val="18"/>
                <w:szCs w:val="20"/>
              </w:rPr>
              <w:t>Tool validation to confirm D-ITG work across all</w:t>
            </w:r>
            <w:r w:rsidR="00692811">
              <w:rPr>
                <w:rFonts w:ascii="Times New Roman" w:hAnsi="Times New Roman" w:cs="Times New Roman"/>
                <w:sz w:val="18"/>
                <w:szCs w:val="20"/>
              </w:rPr>
              <w:t xml:space="preserve"> </w:t>
            </w:r>
            <w:r w:rsidRPr="00660F91">
              <w:rPr>
                <w:rFonts w:ascii="Times New Roman" w:hAnsi="Times New Roman" w:cs="Times New Roman"/>
                <w:sz w:val="18"/>
                <w:szCs w:val="20"/>
              </w:rPr>
              <w:t>Linux systems.</w:t>
            </w:r>
          </w:p>
          <w:p w14:paraId="2BAE93C5" w14:textId="487BF2E3" w:rsidR="002846D7" w:rsidRPr="00660F91" w:rsidRDefault="002846D7" w:rsidP="00A16B94">
            <w:pPr>
              <w:pStyle w:val="ListParagraph"/>
              <w:numPr>
                <w:ilvl w:val="0"/>
                <w:numId w:val="28"/>
              </w:numPr>
              <w:rPr>
                <w:rFonts w:ascii="Times New Roman" w:hAnsi="Times New Roman" w:cs="Times New Roman"/>
                <w:sz w:val="18"/>
                <w:szCs w:val="20"/>
              </w:rPr>
            </w:pPr>
            <w:r w:rsidRPr="00660F91">
              <w:rPr>
                <w:rFonts w:ascii="Times New Roman" w:hAnsi="Times New Roman" w:cs="Times New Roman"/>
                <w:sz w:val="18"/>
                <w:szCs w:val="20"/>
              </w:rPr>
              <w:t>Structured upskilling to ensure team is prepared.</w:t>
            </w:r>
          </w:p>
          <w:p w14:paraId="6367B984" w14:textId="01EC2876" w:rsidR="002846D7" w:rsidRPr="00660F91" w:rsidRDefault="002846D7" w:rsidP="00A16B94">
            <w:pPr>
              <w:pStyle w:val="ListParagraph"/>
              <w:numPr>
                <w:ilvl w:val="0"/>
                <w:numId w:val="28"/>
              </w:numPr>
              <w:rPr>
                <w:rFonts w:ascii="Times New Roman" w:hAnsi="Times New Roman" w:cs="Times New Roman"/>
                <w:sz w:val="18"/>
                <w:szCs w:val="20"/>
              </w:rPr>
            </w:pPr>
            <w:r w:rsidRPr="00660F91">
              <w:rPr>
                <w:rFonts w:ascii="Times New Roman" w:hAnsi="Times New Roman" w:cs="Times New Roman"/>
                <w:sz w:val="18"/>
                <w:szCs w:val="20"/>
              </w:rPr>
              <w:t>Peer-reviewed configurations to reduce errors and ensure consistency.</w:t>
            </w:r>
          </w:p>
          <w:p w14:paraId="7C290FE2" w14:textId="6BEC944B" w:rsidR="000A66BB" w:rsidRPr="00B656A8" w:rsidRDefault="002846D7" w:rsidP="002846D7">
            <w:pPr>
              <w:pStyle w:val="ListParagraph"/>
              <w:numPr>
                <w:ilvl w:val="0"/>
                <w:numId w:val="28"/>
              </w:numPr>
              <w:rPr>
                <w:rFonts w:ascii="Times New Roman" w:hAnsi="Times New Roman" w:cs="Times New Roman"/>
                <w:sz w:val="18"/>
                <w:szCs w:val="20"/>
              </w:rPr>
            </w:pPr>
            <w:r w:rsidRPr="00660F91">
              <w:rPr>
                <w:rFonts w:ascii="Times New Roman" w:hAnsi="Times New Roman" w:cs="Times New Roman"/>
                <w:sz w:val="18"/>
                <w:szCs w:val="20"/>
              </w:rPr>
              <w:lastRenderedPageBreak/>
              <w:t>Requiring all results to meet the 95% confidence interval with re-tests for all outliers.</w:t>
            </w:r>
          </w:p>
        </w:tc>
        <w:tc>
          <w:tcPr>
            <w:tcW w:w="4507" w:type="dxa"/>
            <w:tcPrChange w:id="52" w:author="Win Phyo" w:date="2025-06-15T20:55:00Z" w16du:dateUtc="2025-06-15T08:55:00Z">
              <w:tcPr>
                <w:tcW w:w="4507" w:type="dxa"/>
              </w:tcPr>
            </w:tcPrChange>
          </w:tcPr>
          <w:p w14:paraId="5945B096" w14:textId="5538C9AA" w:rsidR="183C4869" w:rsidRPr="00660F91" w:rsidRDefault="00BB6AB1" w:rsidP="183C4869">
            <w:pPr>
              <w:rPr>
                <w:rFonts w:ascii="Times New Roman" w:hAnsi="Times New Roman" w:cs="Times New Roman"/>
                <w:sz w:val="18"/>
                <w:szCs w:val="20"/>
              </w:rPr>
            </w:pPr>
            <w:r w:rsidRPr="00660F91">
              <w:rPr>
                <w:rFonts w:ascii="Times New Roman" w:hAnsi="Times New Roman" w:cs="Times New Roman"/>
                <w:sz w:val="18"/>
                <w:szCs w:val="20"/>
              </w:rPr>
              <w:lastRenderedPageBreak/>
              <w:t xml:space="preserve">Feedback from </w:t>
            </w:r>
            <w:r w:rsidR="00FF6D3B" w:rsidRPr="00660F91">
              <w:rPr>
                <w:rFonts w:ascii="Times New Roman" w:hAnsi="Times New Roman" w:cs="Times New Roman"/>
                <w:sz w:val="18"/>
                <w:szCs w:val="20"/>
              </w:rPr>
              <w:t xml:space="preserve">proposal </w:t>
            </w:r>
            <w:r w:rsidR="00C4360C" w:rsidRPr="00660F91">
              <w:rPr>
                <w:rFonts w:ascii="Times New Roman" w:hAnsi="Times New Roman" w:cs="Times New Roman"/>
                <w:sz w:val="18"/>
                <w:szCs w:val="20"/>
              </w:rPr>
              <w:t xml:space="preserve">emphasised the need </w:t>
            </w:r>
            <w:r w:rsidR="00394F26" w:rsidRPr="00660F91">
              <w:rPr>
                <w:rFonts w:ascii="Times New Roman" w:hAnsi="Times New Roman" w:cs="Times New Roman"/>
                <w:sz w:val="18"/>
                <w:szCs w:val="20"/>
              </w:rPr>
              <w:t>for quality assurance</w:t>
            </w:r>
            <w:r w:rsidR="004E6CE1" w:rsidRPr="00660F91">
              <w:rPr>
                <w:rFonts w:ascii="Times New Roman" w:hAnsi="Times New Roman" w:cs="Times New Roman"/>
                <w:sz w:val="18"/>
                <w:szCs w:val="20"/>
              </w:rPr>
              <w:t xml:space="preserve"> of the project feasibility. </w:t>
            </w:r>
          </w:p>
        </w:tc>
      </w:tr>
      <w:tr w:rsidR="000A66BB" w:rsidRPr="00165F6C" w14:paraId="61B2A05A" w14:textId="77777777" w:rsidTr="00BE1474">
        <w:trPr>
          <w:trHeight w:val="412"/>
          <w:trPrChange w:id="53" w:author="Win Phyo" w:date="2025-06-15T20:55:00Z" w16du:dateUtc="2025-06-15T08:55:00Z">
            <w:trPr>
              <w:trHeight w:val="412"/>
            </w:trPr>
          </w:trPrChange>
        </w:trPr>
        <w:tc>
          <w:tcPr>
            <w:tcW w:w="5524" w:type="dxa"/>
            <w:tcPrChange w:id="54" w:author="Win Phyo" w:date="2025-06-15T20:55:00Z" w16du:dateUtc="2025-06-15T08:55:00Z">
              <w:tcPr>
                <w:tcW w:w="5807" w:type="dxa"/>
                <w:gridSpan w:val="2"/>
              </w:tcPr>
            </w:tcPrChange>
          </w:tcPr>
          <w:p w14:paraId="5F906DB1" w14:textId="32B23D79" w:rsidR="000A66BB" w:rsidRPr="00B3151B" w:rsidRDefault="00605B52" w:rsidP="183C4869">
            <w:pPr>
              <w:rPr>
                <w:rFonts w:ascii="Times New Roman" w:hAnsi="Times New Roman" w:cs="Times New Roman"/>
                <w:b/>
                <w:sz w:val="18"/>
                <w:szCs w:val="20"/>
                <w:u w:val="single"/>
              </w:rPr>
            </w:pPr>
            <w:r w:rsidRPr="00B3151B">
              <w:rPr>
                <w:rFonts w:ascii="Times New Roman" w:hAnsi="Times New Roman" w:cs="Times New Roman"/>
                <w:b/>
                <w:sz w:val="18"/>
                <w:szCs w:val="20"/>
                <w:u w:val="single"/>
              </w:rPr>
              <w:t>QA Plan</w:t>
            </w:r>
            <w:r w:rsidR="00B3151B" w:rsidRPr="00B3151B">
              <w:rPr>
                <w:rFonts w:ascii="Times New Roman" w:hAnsi="Times New Roman" w:cs="Times New Roman"/>
                <w:b/>
                <w:bCs/>
                <w:sz w:val="18"/>
                <w:szCs w:val="20"/>
                <w:u w:val="single"/>
              </w:rPr>
              <w:t>:</w:t>
            </w:r>
          </w:p>
          <w:p w14:paraId="27746345" w14:textId="77777777" w:rsidR="00605B52" w:rsidRPr="00660F91" w:rsidRDefault="00605B52" w:rsidP="183C4869">
            <w:pPr>
              <w:rPr>
                <w:rFonts w:ascii="Times New Roman" w:hAnsi="Times New Roman" w:cs="Times New Roman"/>
                <w:sz w:val="18"/>
                <w:szCs w:val="20"/>
              </w:rPr>
            </w:pPr>
            <w:r w:rsidRPr="00660F91">
              <w:rPr>
                <w:rFonts w:ascii="Times New Roman" w:hAnsi="Times New Roman" w:cs="Times New Roman"/>
                <w:sz w:val="18"/>
                <w:szCs w:val="20"/>
              </w:rPr>
              <w:t>Section 6.0</w:t>
            </w:r>
          </w:p>
          <w:p w14:paraId="296EB3EC" w14:textId="22C2417D" w:rsidR="00605B52" w:rsidRPr="00660F91" w:rsidRDefault="00605B52" w:rsidP="183C4869">
            <w:pPr>
              <w:rPr>
                <w:rFonts w:ascii="Times New Roman" w:hAnsi="Times New Roman" w:cs="Times New Roman"/>
                <w:sz w:val="18"/>
                <w:szCs w:val="20"/>
              </w:rPr>
            </w:pPr>
            <w:r w:rsidRPr="00660F91">
              <w:rPr>
                <w:rFonts w:ascii="Times New Roman" w:hAnsi="Times New Roman" w:cs="Times New Roman"/>
                <w:sz w:val="18"/>
                <w:szCs w:val="20"/>
              </w:rPr>
              <w:t>evaluation case template, router configuration checklist, evaluation log template, bug report form, peer review checklist</w:t>
            </w:r>
          </w:p>
        </w:tc>
        <w:tc>
          <w:tcPr>
            <w:tcW w:w="5670" w:type="dxa"/>
            <w:tcPrChange w:id="55" w:author="Win Phyo" w:date="2025-06-15T20:55:00Z" w16du:dateUtc="2025-06-15T08:55:00Z">
              <w:tcPr>
                <w:tcW w:w="5387" w:type="dxa"/>
              </w:tcPr>
            </w:tcPrChange>
          </w:tcPr>
          <w:p w14:paraId="16F93C7A" w14:textId="1562E6B4" w:rsidR="000A66BB" w:rsidRPr="00660F91" w:rsidRDefault="00605B52" w:rsidP="002846D7">
            <w:pPr>
              <w:rPr>
                <w:rFonts w:ascii="Times New Roman" w:hAnsi="Times New Roman" w:cs="Times New Roman"/>
                <w:sz w:val="18"/>
                <w:szCs w:val="20"/>
              </w:rPr>
            </w:pPr>
            <w:r w:rsidRPr="00660F91">
              <w:rPr>
                <w:rFonts w:ascii="Times New Roman" w:hAnsi="Times New Roman" w:cs="Times New Roman"/>
                <w:sz w:val="18"/>
                <w:szCs w:val="20"/>
              </w:rPr>
              <w:t xml:space="preserve">Router configuration checklist, evaluation log template, peer review checklist. </w:t>
            </w:r>
          </w:p>
        </w:tc>
        <w:tc>
          <w:tcPr>
            <w:tcW w:w="4507" w:type="dxa"/>
            <w:tcPrChange w:id="56" w:author="Win Phyo" w:date="2025-06-15T20:55:00Z" w16du:dateUtc="2025-06-15T08:55:00Z">
              <w:tcPr>
                <w:tcW w:w="4507" w:type="dxa"/>
              </w:tcPr>
            </w:tcPrChange>
          </w:tcPr>
          <w:p w14:paraId="7291E2B1" w14:textId="54777029" w:rsidR="00445EE9" w:rsidRPr="00660F91" w:rsidRDefault="00445EE9" w:rsidP="00445EE9">
            <w:pPr>
              <w:rPr>
                <w:rFonts w:ascii="Times New Roman" w:hAnsi="Times New Roman" w:cs="Times New Roman"/>
                <w:sz w:val="18"/>
                <w:szCs w:val="20"/>
              </w:rPr>
            </w:pPr>
            <w:r w:rsidRPr="00660F91">
              <w:rPr>
                <w:rFonts w:ascii="Times New Roman" w:hAnsi="Times New Roman" w:cs="Times New Roman"/>
                <w:sz w:val="18"/>
                <w:szCs w:val="20"/>
              </w:rPr>
              <w:t xml:space="preserve">Evaluation Case template and Bug Report form were removed from the QA Plan to avoid duplication. Evaluation procedures are detailed in the Requirement Traceability Matrix and project phases, while all issues will be logged </w:t>
            </w:r>
            <w:r w:rsidR="009D0782" w:rsidRPr="00660F91">
              <w:rPr>
                <w:rFonts w:ascii="Times New Roman" w:hAnsi="Times New Roman" w:cs="Times New Roman"/>
                <w:sz w:val="18"/>
                <w:szCs w:val="20"/>
              </w:rPr>
              <w:t>into the Issue Log.</w:t>
            </w:r>
          </w:p>
        </w:tc>
      </w:tr>
      <w:tr w:rsidR="00C74851" w:rsidRPr="00165F6C" w14:paraId="2021D3D7" w14:textId="77777777" w:rsidTr="00BE1474">
        <w:trPr>
          <w:trHeight w:val="412"/>
          <w:trPrChange w:id="57" w:author="Win Phyo" w:date="2025-06-15T20:55:00Z" w16du:dateUtc="2025-06-15T08:55:00Z">
            <w:trPr>
              <w:trHeight w:val="412"/>
            </w:trPr>
          </w:trPrChange>
        </w:trPr>
        <w:tc>
          <w:tcPr>
            <w:tcW w:w="5524" w:type="dxa"/>
            <w:tcPrChange w:id="58" w:author="Win Phyo" w:date="2025-06-15T20:55:00Z" w16du:dateUtc="2025-06-15T08:55:00Z">
              <w:tcPr>
                <w:tcW w:w="5807" w:type="dxa"/>
                <w:gridSpan w:val="2"/>
              </w:tcPr>
            </w:tcPrChange>
          </w:tcPr>
          <w:p w14:paraId="51BBB3C5" w14:textId="67307772" w:rsidR="00C74851" w:rsidRPr="00A86A82" w:rsidRDefault="00C74851" w:rsidP="183C4869">
            <w:pPr>
              <w:rPr>
                <w:rFonts w:ascii="Times New Roman" w:hAnsi="Times New Roman" w:cs="Times New Roman"/>
                <w:sz w:val="18"/>
                <w:szCs w:val="20"/>
              </w:rPr>
            </w:pPr>
            <w:r w:rsidRPr="00B3151B">
              <w:rPr>
                <w:rFonts w:ascii="Times New Roman" w:hAnsi="Times New Roman" w:cs="Times New Roman"/>
                <w:b/>
                <w:bCs/>
                <w:sz w:val="18"/>
                <w:szCs w:val="20"/>
                <w:u w:val="single"/>
              </w:rPr>
              <w:t>Estimated Costs:</w:t>
            </w:r>
            <w:r w:rsidR="002F13CF">
              <w:rPr>
                <w:rFonts w:ascii="Times New Roman" w:hAnsi="Times New Roman" w:cs="Times New Roman"/>
                <w:b/>
                <w:bCs/>
                <w:sz w:val="18"/>
                <w:szCs w:val="20"/>
                <w:u w:val="single"/>
              </w:rPr>
              <w:br/>
            </w:r>
            <w:r w:rsidR="00F34D43">
              <w:rPr>
                <w:rFonts w:ascii="Times New Roman" w:hAnsi="Times New Roman" w:cs="Times New Roman"/>
                <w:sz w:val="18"/>
                <w:szCs w:val="20"/>
              </w:rPr>
              <w:t>Original estimate assumed four monitors, four keyboards/mice, and 6 NICs.</w:t>
            </w:r>
            <w:r w:rsidR="0083289C">
              <w:rPr>
                <w:rFonts w:ascii="Times New Roman" w:hAnsi="Times New Roman" w:cs="Times New Roman"/>
                <w:b/>
                <w:bCs/>
                <w:sz w:val="18"/>
                <w:szCs w:val="20"/>
                <w:u w:val="single"/>
              </w:rPr>
              <w:br/>
            </w:r>
            <w:r w:rsidR="00EF2F94">
              <w:rPr>
                <w:rFonts w:ascii="Times New Roman" w:hAnsi="Times New Roman" w:cs="Times New Roman"/>
                <w:sz w:val="18"/>
                <w:szCs w:val="20"/>
              </w:rPr>
              <w:t xml:space="preserve">Total was </w:t>
            </w:r>
            <w:r w:rsidR="00A86A82">
              <w:rPr>
                <w:rFonts w:ascii="Times New Roman" w:hAnsi="Times New Roman" w:cs="Times New Roman"/>
                <w:sz w:val="18"/>
                <w:szCs w:val="20"/>
              </w:rPr>
              <w:t>NZD</w:t>
            </w:r>
            <w:r w:rsidR="0083289C" w:rsidRPr="0083289C">
              <w:rPr>
                <w:rFonts w:ascii="Times New Roman" w:hAnsi="Times New Roman" w:cs="Times New Roman"/>
                <w:sz w:val="18"/>
                <w:szCs w:val="20"/>
              </w:rPr>
              <w:t>$118,774.71</w:t>
            </w:r>
            <w:r w:rsidR="00EF2F94">
              <w:rPr>
                <w:rFonts w:ascii="Times New Roman" w:hAnsi="Times New Roman" w:cs="Times New Roman"/>
                <w:sz w:val="18"/>
                <w:szCs w:val="20"/>
              </w:rPr>
              <w:t>.</w:t>
            </w:r>
          </w:p>
        </w:tc>
        <w:tc>
          <w:tcPr>
            <w:tcW w:w="5670" w:type="dxa"/>
            <w:tcPrChange w:id="59" w:author="Win Phyo" w:date="2025-06-15T20:55:00Z" w16du:dateUtc="2025-06-15T08:55:00Z">
              <w:tcPr>
                <w:tcW w:w="5387" w:type="dxa"/>
              </w:tcPr>
            </w:tcPrChange>
          </w:tcPr>
          <w:p w14:paraId="36CAFCCB" w14:textId="77777777" w:rsidR="00202434" w:rsidRPr="00F71074" w:rsidRDefault="00F34D43" w:rsidP="002846D7">
            <w:pPr>
              <w:rPr>
                <w:rFonts w:ascii="Times New Roman" w:eastAsia="Times New Roman" w:hAnsi="Times New Roman" w:cs="Times New Roman"/>
                <w:color w:val="000000" w:themeColor="text1"/>
                <w:sz w:val="18"/>
                <w:szCs w:val="18"/>
              </w:rPr>
            </w:pPr>
            <w:r w:rsidRPr="00F71074">
              <w:rPr>
                <w:rFonts w:ascii="Times New Roman" w:eastAsia="Times New Roman" w:hAnsi="Times New Roman" w:cs="Times New Roman"/>
                <w:color w:val="000000" w:themeColor="text1"/>
                <w:sz w:val="18"/>
                <w:szCs w:val="18"/>
              </w:rPr>
              <w:t>Cost</w:t>
            </w:r>
            <w:r w:rsidR="00B82229" w:rsidRPr="00F71074">
              <w:rPr>
                <w:rFonts w:ascii="Times New Roman" w:eastAsia="Times New Roman" w:hAnsi="Times New Roman" w:cs="Times New Roman"/>
                <w:color w:val="000000" w:themeColor="text1"/>
                <w:sz w:val="18"/>
                <w:szCs w:val="18"/>
              </w:rPr>
              <w:t>s reduced</w:t>
            </w:r>
            <w:r w:rsidR="00202434" w:rsidRPr="00F71074">
              <w:rPr>
                <w:rFonts w:ascii="Times New Roman" w:eastAsia="Times New Roman" w:hAnsi="Times New Roman" w:cs="Times New Roman"/>
                <w:color w:val="000000" w:themeColor="text1"/>
                <w:sz w:val="18"/>
                <w:szCs w:val="18"/>
              </w:rPr>
              <w:t>:</w:t>
            </w:r>
            <w:r w:rsidR="00B82229" w:rsidRPr="00F71074">
              <w:rPr>
                <w:rFonts w:ascii="Times New Roman" w:eastAsia="Times New Roman" w:hAnsi="Times New Roman" w:cs="Times New Roman"/>
                <w:color w:val="000000" w:themeColor="text1"/>
                <w:sz w:val="18"/>
                <w:szCs w:val="18"/>
              </w:rPr>
              <w:t xml:space="preserve"> </w:t>
            </w:r>
          </w:p>
          <w:p w14:paraId="134EF8AE" w14:textId="76C60C77" w:rsidR="001F087A" w:rsidRPr="00F71074" w:rsidRDefault="008E55EE" w:rsidP="008E55EE">
            <w:pPr>
              <w:rPr>
                <w:rFonts w:ascii="Times New Roman" w:eastAsia="Times New Roman" w:hAnsi="Times New Roman" w:cs="Times New Roman"/>
                <w:color w:val="000000" w:themeColor="text1"/>
                <w:sz w:val="18"/>
                <w:szCs w:val="18"/>
              </w:rPr>
            </w:pPr>
            <w:r w:rsidRPr="00F71074">
              <w:rPr>
                <w:rFonts w:ascii="Times New Roman" w:eastAsia="Times New Roman" w:hAnsi="Times New Roman" w:cs="Times New Roman"/>
                <w:color w:val="000000" w:themeColor="text1"/>
                <w:sz w:val="18"/>
                <w:szCs w:val="18"/>
              </w:rPr>
              <w:t>6 NICs -&gt; 2 NICs</w:t>
            </w:r>
          </w:p>
          <w:p w14:paraId="723F440A" w14:textId="1A071B7F" w:rsidR="008E55EE" w:rsidRPr="00F71074" w:rsidRDefault="00223BBD" w:rsidP="008E55EE">
            <w:pPr>
              <w:rPr>
                <w:rFonts w:ascii="Times New Roman" w:eastAsia="Times New Roman" w:hAnsi="Times New Roman" w:cs="Times New Roman"/>
                <w:color w:val="000000" w:themeColor="text1"/>
                <w:sz w:val="18"/>
                <w:szCs w:val="18"/>
              </w:rPr>
            </w:pPr>
            <w:r w:rsidRPr="00F71074">
              <w:rPr>
                <w:rFonts w:ascii="Times New Roman" w:eastAsia="Times New Roman" w:hAnsi="Times New Roman" w:cs="Times New Roman"/>
                <w:color w:val="000000" w:themeColor="text1"/>
                <w:sz w:val="18"/>
                <w:szCs w:val="18"/>
              </w:rPr>
              <w:t>4 monitors -&gt; 3 monitors</w:t>
            </w:r>
          </w:p>
          <w:p w14:paraId="03546825" w14:textId="13BB1F72" w:rsidR="00223BBD" w:rsidRPr="00F71074" w:rsidRDefault="00F52910" w:rsidP="008E55EE">
            <w:pPr>
              <w:rPr>
                <w:rFonts w:ascii="Times New Roman" w:eastAsia="Times New Roman" w:hAnsi="Times New Roman" w:cs="Times New Roman"/>
                <w:color w:val="000000" w:themeColor="text1"/>
                <w:sz w:val="18"/>
                <w:szCs w:val="18"/>
              </w:rPr>
            </w:pPr>
            <w:r w:rsidRPr="00F71074">
              <w:rPr>
                <w:rFonts w:ascii="Times New Roman" w:eastAsia="Times New Roman" w:hAnsi="Times New Roman" w:cs="Times New Roman"/>
                <w:color w:val="000000" w:themeColor="text1"/>
                <w:sz w:val="18"/>
                <w:szCs w:val="18"/>
              </w:rPr>
              <w:t>4 keyboards/mice -&gt; 3 keyboards/mice</w:t>
            </w:r>
          </w:p>
          <w:p w14:paraId="28EC5BEB" w14:textId="49633F62" w:rsidR="00C74851" w:rsidRPr="00660F91" w:rsidRDefault="003C737F" w:rsidP="002846D7">
            <w:pPr>
              <w:rPr>
                <w:rFonts w:ascii="Times New Roman" w:hAnsi="Times New Roman" w:cs="Times New Roman"/>
                <w:sz w:val="18"/>
                <w:szCs w:val="20"/>
              </w:rPr>
            </w:pPr>
            <w:r w:rsidRPr="00F71074">
              <w:rPr>
                <w:rFonts w:ascii="Times New Roman" w:eastAsia="Times New Roman" w:hAnsi="Times New Roman" w:cs="Times New Roman"/>
                <w:color w:val="000000" w:themeColor="text1"/>
                <w:sz w:val="18"/>
                <w:szCs w:val="18"/>
              </w:rPr>
              <w:t xml:space="preserve">Now down to </w:t>
            </w:r>
            <w:r w:rsidR="0083289C" w:rsidRPr="00F71074">
              <w:rPr>
                <w:rFonts w:ascii="Times New Roman" w:eastAsia="Times New Roman" w:hAnsi="Times New Roman" w:cs="Times New Roman"/>
                <w:color w:val="000000" w:themeColor="text1"/>
                <w:sz w:val="18"/>
                <w:szCs w:val="18"/>
              </w:rPr>
              <w:t>NZD</w:t>
            </w:r>
            <w:r w:rsidR="00BE1612" w:rsidRPr="00F71074">
              <w:rPr>
                <w:rFonts w:ascii="Times New Roman" w:eastAsia="Times New Roman" w:hAnsi="Times New Roman" w:cs="Times New Roman"/>
                <w:color w:val="000000" w:themeColor="text1"/>
                <w:sz w:val="18"/>
                <w:szCs w:val="18"/>
              </w:rPr>
              <w:t>$118,</w:t>
            </w:r>
            <w:r w:rsidR="0083289C" w:rsidRPr="00F71074">
              <w:rPr>
                <w:rFonts w:ascii="Times New Roman" w:eastAsia="Times New Roman" w:hAnsi="Times New Roman" w:cs="Times New Roman"/>
                <w:color w:val="000000" w:themeColor="text1"/>
                <w:sz w:val="18"/>
                <w:szCs w:val="18"/>
              </w:rPr>
              <w:t>502.57</w:t>
            </w:r>
            <w:r w:rsidR="00EF2F94" w:rsidRPr="00F71074">
              <w:rPr>
                <w:rFonts w:ascii="Times New Roman" w:eastAsia="Times New Roman" w:hAnsi="Times New Roman" w:cs="Times New Roman"/>
                <w:color w:val="000000" w:themeColor="text1"/>
                <w:sz w:val="18"/>
                <w:szCs w:val="18"/>
              </w:rPr>
              <w:t>.</w:t>
            </w:r>
          </w:p>
        </w:tc>
        <w:tc>
          <w:tcPr>
            <w:tcW w:w="4507" w:type="dxa"/>
            <w:tcPrChange w:id="60" w:author="Win Phyo" w:date="2025-06-15T20:55:00Z" w16du:dateUtc="2025-06-15T08:55:00Z">
              <w:tcPr>
                <w:tcW w:w="4507" w:type="dxa"/>
              </w:tcPr>
            </w:tcPrChange>
          </w:tcPr>
          <w:p w14:paraId="0CB20B98" w14:textId="457356B7" w:rsidR="00F52910" w:rsidRPr="00F71074" w:rsidRDefault="00F52910" w:rsidP="00F52910">
            <w:pPr>
              <w:rPr>
                <w:rFonts w:ascii="Times New Roman" w:eastAsia="Times New Roman" w:hAnsi="Times New Roman" w:cs="Times New Roman"/>
                <w:color w:val="000000" w:themeColor="text1"/>
                <w:sz w:val="18"/>
                <w:szCs w:val="18"/>
              </w:rPr>
            </w:pPr>
            <w:r w:rsidRPr="00F71074">
              <w:rPr>
                <w:rFonts w:ascii="Times New Roman" w:eastAsia="Times New Roman" w:hAnsi="Times New Roman" w:cs="Times New Roman"/>
                <w:color w:val="000000" w:themeColor="text1"/>
                <w:sz w:val="18"/>
                <w:szCs w:val="18"/>
              </w:rPr>
              <w:t xml:space="preserve">PC motherboards have NICs on-board so only 2 extras needed. </w:t>
            </w:r>
            <w:r w:rsidR="006637D3" w:rsidRPr="00F71074">
              <w:rPr>
                <w:rFonts w:ascii="Times New Roman" w:eastAsia="Times New Roman" w:hAnsi="Times New Roman" w:cs="Times New Roman"/>
                <w:color w:val="000000" w:themeColor="text1"/>
                <w:sz w:val="18"/>
                <w:szCs w:val="18"/>
              </w:rPr>
              <w:br/>
            </w:r>
            <w:r w:rsidR="009F17B1" w:rsidRPr="00F71074">
              <w:rPr>
                <w:rFonts w:ascii="Times New Roman" w:eastAsia="Times New Roman" w:hAnsi="Times New Roman" w:cs="Times New Roman"/>
                <w:color w:val="000000" w:themeColor="text1"/>
                <w:sz w:val="18"/>
                <w:szCs w:val="18"/>
              </w:rPr>
              <w:t xml:space="preserve">SSH or swapping peripherals can be used for setting up </w:t>
            </w:r>
            <w:r w:rsidR="00174D0D" w:rsidRPr="00F71074">
              <w:rPr>
                <w:rFonts w:ascii="Times New Roman" w:eastAsia="Times New Roman" w:hAnsi="Times New Roman" w:cs="Times New Roman"/>
                <w:color w:val="000000" w:themeColor="text1"/>
                <w:sz w:val="18"/>
                <w:szCs w:val="18"/>
              </w:rPr>
              <w:t xml:space="preserve">either or both routers </w:t>
            </w:r>
            <w:r w:rsidR="006637D3" w:rsidRPr="00F71074">
              <w:rPr>
                <w:rFonts w:ascii="Times New Roman" w:eastAsia="Times New Roman" w:hAnsi="Times New Roman" w:cs="Times New Roman"/>
                <w:color w:val="000000" w:themeColor="text1"/>
                <w:sz w:val="18"/>
                <w:szCs w:val="18"/>
              </w:rPr>
              <w:t>since they don’t need</w:t>
            </w:r>
            <w:r w:rsidR="009201B3" w:rsidRPr="00F71074">
              <w:rPr>
                <w:rFonts w:ascii="Times New Roman" w:eastAsia="Times New Roman" w:hAnsi="Times New Roman" w:cs="Times New Roman"/>
                <w:color w:val="000000" w:themeColor="text1"/>
                <w:sz w:val="18"/>
                <w:szCs w:val="18"/>
              </w:rPr>
              <w:t xml:space="preserve"> </w:t>
            </w:r>
            <w:r w:rsidR="00D3351E" w:rsidRPr="00F71074">
              <w:rPr>
                <w:rFonts w:ascii="Times New Roman" w:eastAsia="Times New Roman" w:hAnsi="Times New Roman" w:cs="Times New Roman"/>
                <w:color w:val="000000" w:themeColor="text1"/>
                <w:sz w:val="18"/>
                <w:szCs w:val="18"/>
              </w:rPr>
              <w:t>independent operation during evaluations.</w:t>
            </w:r>
          </w:p>
          <w:p w14:paraId="0E8F0790" w14:textId="056C3C9E" w:rsidR="00C74851" w:rsidRPr="00660F91" w:rsidRDefault="00130589" w:rsidP="00445EE9">
            <w:pPr>
              <w:rPr>
                <w:rFonts w:ascii="Times New Roman" w:hAnsi="Times New Roman" w:cs="Times New Roman"/>
                <w:sz w:val="18"/>
                <w:szCs w:val="20"/>
              </w:rPr>
            </w:pPr>
            <w:r>
              <w:rPr>
                <w:rFonts w:ascii="Times New Roman" w:hAnsi="Times New Roman" w:cs="Times New Roman"/>
                <w:sz w:val="18"/>
                <w:szCs w:val="20"/>
              </w:rPr>
              <w:t>Whilst it’s p</w:t>
            </w:r>
            <w:r w:rsidR="002533FE">
              <w:rPr>
                <w:rFonts w:ascii="Times New Roman" w:hAnsi="Times New Roman" w:cs="Times New Roman"/>
                <w:sz w:val="18"/>
                <w:szCs w:val="20"/>
              </w:rPr>
              <w:t>oss</w:t>
            </w:r>
            <w:r w:rsidR="00D3351E">
              <w:rPr>
                <w:rFonts w:ascii="Times New Roman" w:hAnsi="Times New Roman" w:cs="Times New Roman"/>
                <w:sz w:val="18"/>
                <w:szCs w:val="20"/>
              </w:rPr>
              <w:t xml:space="preserve">ible to reduce costs further using </w:t>
            </w:r>
            <w:r>
              <w:rPr>
                <w:rFonts w:ascii="Times New Roman" w:hAnsi="Times New Roman" w:cs="Times New Roman"/>
                <w:sz w:val="18"/>
                <w:szCs w:val="20"/>
              </w:rPr>
              <w:t>only SSH</w:t>
            </w:r>
            <w:r w:rsidR="005A6C7F">
              <w:rPr>
                <w:rFonts w:ascii="Times New Roman" w:hAnsi="Times New Roman" w:cs="Times New Roman"/>
                <w:sz w:val="18"/>
                <w:szCs w:val="20"/>
              </w:rPr>
              <w:t xml:space="preserve">, having one set of peripherals for the routers is preferable for </w:t>
            </w:r>
            <w:r w:rsidR="00284C3D">
              <w:rPr>
                <w:rFonts w:ascii="Times New Roman" w:hAnsi="Times New Roman" w:cs="Times New Roman"/>
                <w:sz w:val="18"/>
                <w:szCs w:val="20"/>
              </w:rPr>
              <w:t>troubleshooting.</w:t>
            </w:r>
          </w:p>
        </w:tc>
      </w:tr>
    </w:tbl>
    <w:p w14:paraId="3AA30FA5" w14:textId="77777777" w:rsidR="00F71074" w:rsidRDefault="00F71074" w:rsidP="00F71074"/>
    <w:p w14:paraId="427CAF5C" w14:textId="1C9C07FB" w:rsidR="00A563DA" w:rsidRPr="008C66CB" w:rsidRDefault="00A563DA" w:rsidP="00A563DA">
      <w:pPr>
        <w:pStyle w:val="Heading1"/>
        <w:spacing w:before="0"/>
        <w:rPr>
          <w:rFonts w:ascii="Times New Roman" w:hAnsi="Times New Roman" w:cs="Times New Roman"/>
          <w:sz w:val="32"/>
          <w:szCs w:val="32"/>
        </w:rPr>
      </w:pPr>
      <w:bookmarkStart w:id="61" w:name="_Toc200837790"/>
      <w:r w:rsidRPr="008C66CB">
        <w:rPr>
          <w:rFonts w:ascii="Times New Roman" w:hAnsi="Times New Roman" w:cs="Times New Roman"/>
          <w:sz w:val="32"/>
          <w:szCs w:val="32"/>
        </w:rPr>
        <w:t>Project Status</w:t>
      </w:r>
      <w:bookmarkEnd w:id="61"/>
    </w:p>
    <w:tbl>
      <w:tblPr>
        <w:tblStyle w:val="TableGrid"/>
        <w:tblW w:w="15168" w:type="dxa"/>
        <w:tblInd w:w="-5" w:type="dxa"/>
        <w:tblLook w:val="04A0" w:firstRow="1" w:lastRow="0" w:firstColumn="1" w:lastColumn="0" w:noHBand="0" w:noVBand="1"/>
      </w:tblPr>
      <w:tblGrid>
        <w:gridCol w:w="3294"/>
        <w:gridCol w:w="2093"/>
        <w:gridCol w:w="1843"/>
        <w:gridCol w:w="7938"/>
      </w:tblGrid>
      <w:tr w:rsidR="00A563DA" w:rsidRPr="00165F6C" w14:paraId="4AD31245" w14:textId="77777777" w:rsidTr="00A43F02">
        <w:trPr>
          <w:trHeight w:val="162"/>
        </w:trPr>
        <w:tc>
          <w:tcPr>
            <w:tcW w:w="3294" w:type="dxa"/>
            <w:shd w:val="clear" w:color="auto" w:fill="BFBFBF" w:themeFill="background1" w:themeFillShade="BF"/>
          </w:tcPr>
          <w:p w14:paraId="44603330" w14:textId="77777777" w:rsidR="00A563DA" w:rsidRPr="00A43F02" w:rsidRDefault="00A563DA" w:rsidP="00A43F02">
            <w:pPr>
              <w:jc w:val="center"/>
              <w:rPr>
                <w:rFonts w:ascii="Times New Roman" w:hAnsi="Times New Roman" w:cs="Times New Roman"/>
                <w:b/>
                <w:sz w:val="20"/>
                <w:szCs w:val="22"/>
              </w:rPr>
            </w:pPr>
            <w:r w:rsidRPr="00A43F02">
              <w:rPr>
                <w:rFonts w:ascii="Times New Roman" w:hAnsi="Times New Roman" w:cs="Times New Roman"/>
                <w:b/>
                <w:sz w:val="20"/>
                <w:szCs w:val="22"/>
              </w:rPr>
              <w:t>Phases</w:t>
            </w:r>
          </w:p>
        </w:tc>
        <w:tc>
          <w:tcPr>
            <w:tcW w:w="2093" w:type="dxa"/>
            <w:shd w:val="clear" w:color="auto" w:fill="BFBFBF" w:themeFill="background1" w:themeFillShade="BF"/>
          </w:tcPr>
          <w:p w14:paraId="39989F51" w14:textId="77777777" w:rsidR="00A563DA" w:rsidRPr="00A43F02" w:rsidRDefault="00A563DA" w:rsidP="00A43F02">
            <w:pPr>
              <w:jc w:val="center"/>
              <w:rPr>
                <w:rFonts w:ascii="Times New Roman" w:hAnsi="Times New Roman" w:cs="Times New Roman"/>
                <w:b/>
                <w:sz w:val="20"/>
                <w:szCs w:val="22"/>
              </w:rPr>
            </w:pPr>
            <w:r w:rsidRPr="00A43F02">
              <w:rPr>
                <w:rFonts w:ascii="Times New Roman" w:hAnsi="Times New Roman" w:cs="Times New Roman"/>
                <w:b/>
                <w:sz w:val="20"/>
                <w:szCs w:val="22"/>
              </w:rPr>
              <w:t>Planned Completion</w:t>
            </w:r>
          </w:p>
        </w:tc>
        <w:tc>
          <w:tcPr>
            <w:tcW w:w="1843" w:type="dxa"/>
            <w:shd w:val="clear" w:color="auto" w:fill="BFBFBF" w:themeFill="background1" w:themeFillShade="BF"/>
          </w:tcPr>
          <w:p w14:paraId="2F24A8F7" w14:textId="77777777" w:rsidR="00A563DA" w:rsidRPr="00A43F02" w:rsidRDefault="00A563DA" w:rsidP="00A43F02">
            <w:pPr>
              <w:jc w:val="center"/>
              <w:rPr>
                <w:rFonts w:ascii="Times New Roman" w:hAnsi="Times New Roman" w:cs="Times New Roman"/>
                <w:b/>
                <w:sz w:val="20"/>
                <w:szCs w:val="22"/>
              </w:rPr>
            </w:pPr>
            <w:r w:rsidRPr="00A43F02">
              <w:rPr>
                <w:rFonts w:ascii="Times New Roman" w:hAnsi="Times New Roman" w:cs="Times New Roman"/>
                <w:b/>
                <w:sz w:val="20"/>
                <w:szCs w:val="22"/>
              </w:rPr>
              <w:t>Actual Status</w:t>
            </w:r>
          </w:p>
        </w:tc>
        <w:tc>
          <w:tcPr>
            <w:tcW w:w="7938" w:type="dxa"/>
            <w:shd w:val="clear" w:color="auto" w:fill="BFBFBF" w:themeFill="background1" w:themeFillShade="BF"/>
          </w:tcPr>
          <w:p w14:paraId="2C72CA99" w14:textId="77777777" w:rsidR="00A563DA" w:rsidRPr="00A43F02" w:rsidRDefault="00A563DA" w:rsidP="00A43F02">
            <w:pPr>
              <w:jc w:val="center"/>
              <w:rPr>
                <w:rFonts w:ascii="Times New Roman" w:hAnsi="Times New Roman" w:cs="Times New Roman"/>
                <w:b/>
                <w:sz w:val="20"/>
                <w:szCs w:val="22"/>
              </w:rPr>
            </w:pPr>
            <w:r w:rsidRPr="00A43F02">
              <w:rPr>
                <w:rFonts w:ascii="Times New Roman" w:hAnsi="Times New Roman" w:cs="Times New Roman"/>
                <w:b/>
                <w:sz w:val="20"/>
                <w:szCs w:val="22"/>
              </w:rPr>
              <w:t>Explanation</w:t>
            </w:r>
          </w:p>
        </w:tc>
      </w:tr>
      <w:tr w:rsidR="00A563DA" w:rsidRPr="00165F6C" w14:paraId="653DDC0C" w14:textId="77777777" w:rsidTr="00A43F02">
        <w:trPr>
          <w:trHeight w:val="446"/>
        </w:trPr>
        <w:tc>
          <w:tcPr>
            <w:tcW w:w="3294" w:type="dxa"/>
          </w:tcPr>
          <w:p w14:paraId="1E70ADDF" w14:textId="77777777" w:rsidR="00A563DA" w:rsidRPr="00012EA1" w:rsidRDefault="00A563DA">
            <w:pPr>
              <w:rPr>
                <w:rFonts w:ascii="Times New Roman" w:hAnsi="Times New Roman" w:cs="Times New Roman"/>
                <w:sz w:val="20"/>
                <w:szCs w:val="20"/>
              </w:rPr>
            </w:pPr>
            <w:r w:rsidRPr="00012EA1">
              <w:rPr>
                <w:rFonts w:ascii="Times New Roman" w:hAnsi="Times New Roman" w:cs="Times New Roman"/>
                <w:sz w:val="20"/>
                <w:szCs w:val="20"/>
              </w:rPr>
              <w:t>Requirement Analysis</w:t>
            </w:r>
          </w:p>
        </w:tc>
        <w:tc>
          <w:tcPr>
            <w:tcW w:w="2093" w:type="dxa"/>
          </w:tcPr>
          <w:p w14:paraId="63CAFE74" w14:textId="77777777" w:rsidR="00A563DA" w:rsidRPr="00012EA1" w:rsidRDefault="00A563DA" w:rsidP="00A43F02">
            <w:pPr>
              <w:jc w:val="center"/>
              <w:rPr>
                <w:rFonts w:ascii="Times New Roman" w:hAnsi="Times New Roman" w:cs="Times New Roman"/>
                <w:sz w:val="20"/>
                <w:szCs w:val="20"/>
              </w:rPr>
            </w:pPr>
            <w:r w:rsidRPr="00012EA1">
              <w:rPr>
                <w:rFonts w:ascii="Times New Roman" w:hAnsi="Times New Roman" w:cs="Times New Roman"/>
                <w:sz w:val="20"/>
                <w:szCs w:val="20"/>
              </w:rPr>
              <w:t>11/04/2025</w:t>
            </w:r>
          </w:p>
        </w:tc>
        <w:tc>
          <w:tcPr>
            <w:tcW w:w="1843" w:type="dxa"/>
          </w:tcPr>
          <w:p w14:paraId="01F2EC1E" w14:textId="77777777" w:rsidR="00A563DA" w:rsidRDefault="00A563DA" w:rsidP="00A43F02">
            <w:pPr>
              <w:jc w:val="center"/>
              <w:rPr>
                <w:rFonts w:ascii="Times New Roman" w:hAnsi="Times New Roman" w:cs="Times New Roman"/>
                <w:sz w:val="20"/>
                <w:szCs w:val="20"/>
              </w:rPr>
            </w:pPr>
            <w:r w:rsidRPr="00012EA1">
              <w:rPr>
                <w:rFonts w:ascii="Times New Roman" w:hAnsi="Times New Roman" w:cs="Times New Roman"/>
                <w:sz w:val="20"/>
                <w:szCs w:val="20"/>
              </w:rPr>
              <w:t>11/04/2025</w:t>
            </w:r>
          </w:p>
          <w:p w14:paraId="7D909C0D" w14:textId="28F86670" w:rsidR="00A563DA" w:rsidRPr="00012EA1" w:rsidRDefault="005626D8" w:rsidP="00A43F02">
            <w:pPr>
              <w:jc w:val="center"/>
              <w:rPr>
                <w:rFonts w:ascii="Times New Roman" w:hAnsi="Times New Roman" w:cs="Times New Roman"/>
                <w:sz w:val="20"/>
                <w:szCs w:val="20"/>
              </w:rPr>
            </w:pPr>
            <w:r>
              <w:rPr>
                <w:rFonts w:ascii="Times New Roman" w:hAnsi="Times New Roman" w:cs="Times New Roman"/>
                <w:sz w:val="20"/>
                <w:szCs w:val="20"/>
              </w:rPr>
              <w:t>Completed</w:t>
            </w:r>
          </w:p>
        </w:tc>
        <w:tc>
          <w:tcPr>
            <w:tcW w:w="7938" w:type="dxa"/>
          </w:tcPr>
          <w:p w14:paraId="2FBF9EDA" w14:textId="77777777" w:rsidR="00A563DA" w:rsidRPr="00012EA1" w:rsidRDefault="00A563DA">
            <w:pPr>
              <w:rPr>
                <w:rFonts w:ascii="Times New Roman" w:hAnsi="Times New Roman" w:cs="Times New Roman"/>
                <w:sz w:val="20"/>
                <w:szCs w:val="20"/>
              </w:rPr>
            </w:pPr>
            <w:r w:rsidRPr="00012EA1">
              <w:rPr>
                <w:rFonts w:ascii="Times New Roman" w:eastAsia="Times New Roman" w:hAnsi="Times New Roman" w:cs="Times New Roman"/>
                <w:color w:val="000000" w:themeColor="text1"/>
                <w:sz w:val="20"/>
                <w:szCs w:val="20"/>
              </w:rPr>
              <w:t xml:space="preserve">Proposal was successfully submitted by scheduled date. The project's objectives, deliverables, methodology and scope were clearly outlined. Functional requirements were identified. </w:t>
            </w:r>
          </w:p>
        </w:tc>
      </w:tr>
      <w:tr w:rsidR="00A563DA" w:rsidRPr="00165F6C" w14:paraId="0982E30D" w14:textId="77777777" w:rsidTr="00A43F02">
        <w:trPr>
          <w:trHeight w:val="474"/>
        </w:trPr>
        <w:tc>
          <w:tcPr>
            <w:tcW w:w="3294" w:type="dxa"/>
          </w:tcPr>
          <w:p w14:paraId="112FA3CF" w14:textId="77777777" w:rsidR="00A563DA" w:rsidRPr="00012EA1" w:rsidRDefault="00A563DA">
            <w:pPr>
              <w:rPr>
                <w:rFonts w:ascii="Times New Roman" w:hAnsi="Times New Roman" w:cs="Times New Roman"/>
                <w:sz w:val="20"/>
                <w:szCs w:val="20"/>
              </w:rPr>
            </w:pPr>
            <w:r w:rsidRPr="00012EA1">
              <w:rPr>
                <w:rFonts w:ascii="Times New Roman" w:hAnsi="Times New Roman" w:cs="Times New Roman"/>
                <w:sz w:val="20"/>
                <w:szCs w:val="20"/>
              </w:rPr>
              <w:t>Test Planning - Ubuntu</w:t>
            </w:r>
          </w:p>
        </w:tc>
        <w:tc>
          <w:tcPr>
            <w:tcW w:w="2093" w:type="dxa"/>
          </w:tcPr>
          <w:p w14:paraId="6BAC01CE" w14:textId="77777777" w:rsidR="00A563DA" w:rsidRPr="00012EA1" w:rsidRDefault="00A563DA" w:rsidP="00A43F02">
            <w:pPr>
              <w:jc w:val="center"/>
              <w:rPr>
                <w:rFonts w:ascii="Times New Roman" w:hAnsi="Times New Roman" w:cs="Times New Roman"/>
                <w:sz w:val="20"/>
                <w:szCs w:val="20"/>
              </w:rPr>
            </w:pPr>
            <w:r w:rsidRPr="00012EA1">
              <w:rPr>
                <w:rFonts w:ascii="Times New Roman" w:hAnsi="Times New Roman" w:cs="Times New Roman"/>
                <w:sz w:val="20"/>
                <w:szCs w:val="20"/>
              </w:rPr>
              <w:t>02./05/2025</w:t>
            </w:r>
          </w:p>
        </w:tc>
        <w:tc>
          <w:tcPr>
            <w:tcW w:w="1843" w:type="dxa"/>
          </w:tcPr>
          <w:p w14:paraId="1C332E59" w14:textId="77777777" w:rsidR="00A563DA" w:rsidRDefault="00A563DA" w:rsidP="00A43F02">
            <w:pPr>
              <w:jc w:val="center"/>
              <w:rPr>
                <w:rFonts w:ascii="Times New Roman" w:hAnsi="Times New Roman" w:cs="Times New Roman"/>
                <w:sz w:val="20"/>
                <w:szCs w:val="20"/>
              </w:rPr>
            </w:pPr>
            <w:r w:rsidRPr="00012EA1">
              <w:rPr>
                <w:rFonts w:ascii="Times New Roman" w:hAnsi="Times New Roman" w:cs="Times New Roman"/>
                <w:sz w:val="20"/>
                <w:szCs w:val="20"/>
              </w:rPr>
              <w:t>26/04/2025</w:t>
            </w:r>
          </w:p>
          <w:p w14:paraId="40CE3239" w14:textId="700844EA" w:rsidR="00071AED" w:rsidRPr="00012EA1" w:rsidRDefault="00071AED" w:rsidP="00A43F02">
            <w:pPr>
              <w:jc w:val="center"/>
              <w:rPr>
                <w:rFonts w:ascii="Times New Roman" w:hAnsi="Times New Roman" w:cs="Times New Roman"/>
                <w:sz w:val="20"/>
                <w:szCs w:val="20"/>
              </w:rPr>
            </w:pPr>
            <w:r>
              <w:rPr>
                <w:rFonts w:ascii="Times New Roman" w:hAnsi="Times New Roman" w:cs="Times New Roman"/>
                <w:sz w:val="20"/>
                <w:szCs w:val="20"/>
              </w:rPr>
              <w:t>Completed</w:t>
            </w:r>
          </w:p>
        </w:tc>
        <w:tc>
          <w:tcPr>
            <w:tcW w:w="7938" w:type="dxa"/>
          </w:tcPr>
          <w:p w14:paraId="41698E3F" w14:textId="7C378221" w:rsidR="00A563DA" w:rsidRPr="00012EA1" w:rsidRDefault="00966AE8">
            <w:pPr>
              <w:rPr>
                <w:rFonts w:ascii="Times New Roman" w:eastAsia="Times New Roman" w:hAnsi="Times New Roman" w:cs="Times New Roman"/>
                <w:color w:val="000000" w:themeColor="text1"/>
                <w:sz w:val="20"/>
                <w:szCs w:val="20"/>
              </w:rPr>
            </w:pPr>
            <w:r>
              <w:rPr>
                <w:rFonts w:ascii="Times New Roman" w:eastAsia="Times New Roman" w:hAnsi="Times New Roman" w:cs="Times New Roman"/>
                <w:color w:val="000000" w:themeColor="text1"/>
                <w:sz w:val="20"/>
                <w:szCs w:val="20"/>
              </w:rPr>
              <w:t xml:space="preserve">Team members assigned roles and responsibilities (IPv4 and IPv6 teams). </w:t>
            </w:r>
            <w:r w:rsidR="00980E8B">
              <w:rPr>
                <w:rFonts w:ascii="Times New Roman" w:eastAsia="Times New Roman" w:hAnsi="Times New Roman" w:cs="Times New Roman"/>
                <w:color w:val="000000" w:themeColor="text1"/>
                <w:sz w:val="20"/>
                <w:szCs w:val="20"/>
              </w:rPr>
              <w:t xml:space="preserve">Testing </w:t>
            </w:r>
            <w:r w:rsidR="003C0192">
              <w:rPr>
                <w:rFonts w:ascii="Times New Roman" w:eastAsia="Times New Roman" w:hAnsi="Times New Roman" w:cs="Times New Roman"/>
                <w:color w:val="000000" w:themeColor="text1"/>
                <w:sz w:val="20"/>
                <w:szCs w:val="20"/>
              </w:rPr>
              <w:t>objectives</w:t>
            </w:r>
            <w:r w:rsidR="00980E8B">
              <w:rPr>
                <w:rFonts w:ascii="Times New Roman" w:eastAsia="Times New Roman" w:hAnsi="Times New Roman" w:cs="Times New Roman"/>
                <w:color w:val="000000" w:themeColor="text1"/>
                <w:sz w:val="20"/>
                <w:szCs w:val="20"/>
              </w:rPr>
              <w:t>, environment setup prerequi</w:t>
            </w:r>
            <w:r w:rsidR="003C0192">
              <w:rPr>
                <w:rFonts w:ascii="Times New Roman" w:eastAsia="Times New Roman" w:hAnsi="Times New Roman" w:cs="Times New Roman"/>
                <w:color w:val="000000" w:themeColor="text1"/>
                <w:sz w:val="20"/>
                <w:szCs w:val="20"/>
              </w:rPr>
              <w:t>sites,</w:t>
            </w:r>
            <w:r w:rsidR="00E5204A">
              <w:rPr>
                <w:rFonts w:ascii="Times New Roman" w:eastAsia="Times New Roman" w:hAnsi="Times New Roman" w:cs="Times New Roman"/>
                <w:color w:val="000000" w:themeColor="text1"/>
                <w:sz w:val="20"/>
                <w:szCs w:val="20"/>
              </w:rPr>
              <w:t xml:space="preserve"> and test plan documents were created. </w:t>
            </w:r>
            <w:r w:rsidR="00A43F02">
              <w:rPr>
                <w:rFonts w:ascii="Times New Roman" w:eastAsia="Times New Roman" w:hAnsi="Times New Roman" w:cs="Times New Roman"/>
                <w:color w:val="000000" w:themeColor="text1"/>
                <w:sz w:val="20"/>
                <w:szCs w:val="20"/>
              </w:rPr>
              <w:t xml:space="preserve">All members undergone 2 weeks of upskilling.  </w:t>
            </w:r>
          </w:p>
        </w:tc>
      </w:tr>
      <w:tr w:rsidR="00A563DA" w:rsidRPr="00165F6C" w14:paraId="055CB34E" w14:textId="77777777" w:rsidTr="00A43F02">
        <w:trPr>
          <w:trHeight w:val="585"/>
        </w:trPr>
        <w:tc>
          <w:tcPr>
            <w:tcW w:w="3294" w:type="dxa"/>
          </w:tcPr>
          <w:p w14:paraId="7D4D2D3B" w14:textId="77777777" w:rsidR="00A563DA" w:rsidRPr="00012EA1" w:rsidRDefault="00A563DA">
            <w:pPr>
              <w:rPr>
                <w:rFonts w:ascii="Times New Roman" w:hAnsi="Times New Roman" w:cs="Times New Roman"/>
                <w:sz w:val="20"/>
                <w:szCs w:val="20"/>
              </w:rPr>
            </w:pPr>
            <w:r w:rsidRPr="00012EA1">
              <w:rPr>
                <w:rFonts w:ascii="Times New Roman" w:hAnsi="Times New Roman" w:cs="Times New Roman"/>
                <w:sz w:val="20"/>
                <w:szCs w:val="20"/>
              </w:rPr>
              <w:t>Test Case Development - Ubuntu</w:t>
            </w:r>
          </w:p>
        </w:tc>
        <w:tc>
          <w:tcPr>
            <w:tcW w:w="2093" w:type="dxa"/>
          </w:tcPr>
          <w:p w14:paraId="14CD2387" w14:textId="77777777" w:rsidR="00A563DA" w:rsidRPr="00012EA1" w:rsidRDefault="00A563DA" w:rsidP="00A43F02">
            <w:pPr>
              <w:jc w:val="center"/>
              <w:rPr>
                <w:rFonts w:ascii="Times New Roman" w:hAnsi="Times New Roman" w:cs="Times New Roman"/>
                <w:sz w:val="20"/>
                <w:szCs w:val="20"/>
              </w:rPr>
            </w:pPr>
            <w:r w:rsidRPr="00012EA1">
              <w:rPr>
                <w:rFonts w:ascii="Times New Roman" w:hAnsi="Times New Roman" w:cs="Times New Roman"/>
                <w:sz w:val="20"/>
                <w:szCs w:val="20"/>
              </w:rPr>
              <w:t>06/06/2025</w:t>
            </w:r>
          </w:p>
        </w:tc>
        <w:tc>
          <w:tcPr>
            <w:tcW w:w="1843" w:type="dxa"/>
          </w:tcPr>
          <w:p w14:paraId="3E372F63" w14:textId="77777777" w:rsidR="00A563DA" w:rsidRDefault="00A563DA" w:rsidP="00A43F02">
            <w:pPr>
              <w:jc w:val="center"/>
              <w:rPr>
                <w:rFonts w:ascii="Times New Roman" w:hAnsi="Times New Roman" w:cs="Times New Roman"/>
                <w:sz w:val="20"/>
                <w:szCs w:val="20"/>
              </w:rPr>
            </w:pPr>
            <w:r w:rsidRPr="00012EA1">
              <w:rPr>
                <w:rFonts w:ascii="Times New Roman" w:hAnsi="Times New Roman" w:cs="Times New Roman"/>
                <w:sz w:val="20"/>
                <w:szCs w:val="20"/>
              </w:rPr>
              <w:t>26/04/2025</w:t>
            </w:r>
          </w:p>
          <w:p w14:paraId="1CD8A585" w14:textId="6621CB32" w:rsidR="00071AED" w:rsidRPr="00012EA1" w:rsidRDefault="00071AED" w:rsidP="00A43F02">
            <w:pPr>
              <w:jc w:val="center"/>
              <w:rPr>
                <w:rFonts w:ascii="Times New Roman" w:hAnsi="Times New Roman" w:cs="Times New Roman"/>
                <w:sz w:val="20"/>
                <w:szCs w:val="20"/>
              </w:rPr>
            </w:pPr>
            <w:r>
              <w:rPr>
                <w:rFonts w:ascii="Times New Roman" w:hAnsi="Times New Roman" w:cs="Times New Roman"/>
                <w:sz w:val="20"/>
                <w:szCs w:val="20"/>
              </w:rPr>
              <w:t>Completed</w:t>
            </w:r>
          </w:p>
        </w:tc>
        <w:tc>
          <w:tcPr>
            <w:tcW w:w="7938" w:type="dxa"/>
          </w:tcPr>
          <w:p w14:paraId="3E52B0FD" w14:textId="74AA6F52" w:rsidR="00A563DA" w:rsidRPr="00012EA1" w:rsidRDefault="00DA5BAC">
            <w:pPr>
              <w:rPr>
                <w:rFonts w:ascii="Times New Roman" w:eastAsia="Times New Roman" w:hAnsi="Times New Roman" w:cs="Times New Roman"/>
                <w:color w:val="000000" w:themeColor="text1"/>
                <w:sz w:val="20"/>
                <w:szCs w:val="20"/>
              </w:rPr>
            </w:pPr>
            <w:r>
              <w:rPr>
                <w:rFonts w:ascii="Times New Roman" w:eastAsia="Times New Roman" w:hAnsi="Times New Roman" w:cs="Times New Roman"/>
                <w:color w:val="000000" w:themeColor="text1"/>
                <w:sz w:val="20"/>
                <w:szCs w:val="20"/>
              </w:rPr>
              <w:t>Detailed test</w:t>
            </w:r>
            <w:r w:rsidR="00D04061">
              <w:rPr>
                <w:rFonts w:ascii="Times New Roman" w:eastAsia="Times New Roman" w:hAnsi="Times New Roman" w:cs="Times New Roman"/>
                <w:color w:val="000000" w:themeColor="text1"/>
                <w:sz w:val="20"/>
                <w:szCs w:val="20"/>
              </w:rPr>
              <w:t xml:space="preserve"> cases were </w:t>
            </w:r>
            <w:r>
              <w:rPr>
                <w:rFonts w:ascii="Times New Roman" w:eastAsia="Times New Roman" w:hAnsi="Times New Roman" w:cs="Times New Roman"/>
                <w:color w:val="000000" w:themeColor="text1"/>
                <w:sz w:val="20"/>
                <w:szCs w:val="20"/>
              </w:rPr>
              <w:t>defined</w:t>
            </w:r>
            <w:r w:rsidR="00D04061">
              <w:rPr>
                <w:rFonts w:ascii="Times New Roman" w:eastAsia="Times New Roman" w:hAnsi="Times New Roman" w:cs="Times New Roman"/>
                <w:color w:val="000000" w:themeColor="text1"/>
                <w:sz w:val="20"/>
                <w:szCs w:val="20"/>
              </w:rPr>
              <w:t xml:space="preserve"> and </w:t>
            </w:r>
            <w:r w:rsidR="005861B0">
              <w:rPr>
                <w:rFonts w:ascii="Times New Roman" w:eastAsia="Times New Roman" w:hAnsi="Times New Roman" w:cs="Times New Roman"/>
                <w:color w:val="000000" w:themeColor="text1"/>
                <w:sz w:val="20"/>
                <w:szCs w:val="20"/>
              </w:rPr>
              <w:t xml:space="preserve">aligned with the requirements. </w:t>
            </w:r>
            <w:r w:rsidR="0064352A">
              <w:rPr>
                <w:rFonts w:ascii="Times New Roman" w:eastAsia="Times New Roman" w:hAnsi="Times New Roman" w:cs="Times New Roman"/>
                <w:color w:val="000000" w:themeColor="text1"/>
                <w:sz w:val="20"/>
                <w:szCs w:val="20"/>
              </w:rPr>
              <w:t xml:space="preserve">Instructions for executing each </w:t>
            </w:r>
            <w:r w:rsidR="00CB72D5">
              <w:rPr>
                <w:rFonts w:ascii="Times New Roman" w:eastAsia="Times New Roman" w:hAnsi="Times New Roman" w:cs="Times New Roman"/>
                <w:color w:val="000000" w:themeColor="text1"/>
                <w:sz w:val="20"/>
                <w:szCs w:val="20"/>
              </w:rPr>
              <w:t xml:space="preserve">test cases were identified and documents. </w:t>
            </w:r>
            <w:r w:rsidR="005861B0">
              <w:rPr>
                <w:rFonts w:ascii="Times New Roman" w:eastAsia="Times New Roman" w:hAnsi="Times New Roman" w:cs="Times New Roman"/>
                <w:color w:val="000000" w:themeColor="text1"/>
                <w:sz w:val="20"/>
                <w:szCs w:val="20"/>
              </w:rPr>
              <w:t xml:space="preserve">Bash scripts </w:t>
            </w:r>
            <w:r w:rsidR="00CB72D5">
              <w:rPr>
                <w:rFonts w:ascii="Times New Roman" w:eastAsia="Times New Roman" w:hAnsi="Times New Roman" w:cs="Times New Roman"/>
                <w:color w:val="000000" w:themeColor="text1"/>
                <w:sz w:val="20"/>
                <w:szCs w:val="20"/>
              </w:rPr>
              <w:t xml:space="preserve">were created </w:t>
            </w:r>
            <w:r w:rsidR="005861B0">
              <w:rPr>
                <w:rFonts w:ascii="Times New Roman" w:eastAsia="Times New Roman" w:hAnsi="Times New Roman" w:cs="Times New Roman"/>
                <w:color w:val="000000" w:themeColor="text1"/>
                <w:sz w:val="20"/>
                <w:szCs w:val="20"/>
              </w:rPr>
              <w:t xml:space="preserve">for automation </w:t>
            </w:r>
            <w:r w:rsidR="00BB085E">
              <w:rPr>
                <w:rFonts w:ascii="Times New Roman" w:eastAsia="Times New Roman" w:hAnsi="Times New Roman" w:cs="Times New Roman"/>
                <w:color w:val="000000" w:themeColor="text1"/>
                <w:sz w:val="20"/>
                <w:szCs w:val="20"/>
              </w:rPr>
              <w:t>on running evaluations</w:t>
            </w:r>
            <w:r w:rsidR="00E448E4">
              <w:rPr>
                <w:rFonts w:ascii="Times New Roman" w:eastAsia="Times New Roman" w:hAnsi="Times New Roman" w:cs="Times New Roman"/>
                <w:color w:val="000000" w:themeColor="text1"/>
                <w:sz w:val="20"/>
                <w:szCs w:val="20"/>
              </w:rPr>
              <w:t>.</w:t>
            </w:r>
            <w:r w:rsidR="00BB085E">
              <w:rPr>
                <w:rFonts w:ascii="Times New Roman" w:eastAsia="Times New Roman" w:hAnsi="Times New Roman" w:cs="Times New Roman"/>
                <w:color w:val="000000" w:themeColor="text1"/>
                <w:sz w:val="20"/>
                <w:szCs w:val="20"/>
              </w:rPr>
              <w:t xml:space="preserve"> </w:t>
            </w:r>
            <w:r w:rsidR="005861B0">
              <w:rPr>
                <w:rFonts w:ascii="Times New Roman" w:eastAsia="Times New Roman" w:hAnsi="Times New Roman" w:cs="Times New Roman"/>
                <w:color w:val="000000" w:themeColor="text1"/>
                <w:sz w:val="20"/>
                <w:szCs w:val="20"/>
              </w:rPr>
              <w:t xml:space="preserve"> </w:t>
            </w:r>
          </w:p>
        </w:tc>
      </w:tr>
      <w:tr w:rsidR="00A563DA" w:rsidRPr="00165F6C" w14:paraId="2249CC65" w14:textId="77777777" w:rsidTr="00A43F02">
        <w:trPr>
          <w:trHeight w:val="585"/>
        </w:trPr>
        <w:tc>
          <w:tcPr>
            <w:tcW w:w="3294" w:type="dxa"/>
          </w:tcPr>
          <w:p w14:paraId="50575F32" w14:textId="77777777" w:rsidR="00A563DA" w:rsidRPr="00012EA1" w:rsidRDefault="00A563DA">
            <w:pPr>
              <w:rPr>
                <w:rFonts w:ascii="Times New Roman" w:hAnsi="Times New Roman" w:cs="Times New Roman"/>
                <w:sz w:val="20"/>
                <w:szCs w:val="20"/>
              </w:rPr>
            </w:pPr>
            <w:r w:rsidRPr="00012EA1">
              <w:rPr>
                <w:rFonts w:ascii="Times New Roman" w:hAnsi="Times New Roman" w:cs="Times New Roman"/>
                <w:sz w:val="20"/>
                <w:szCs w:val="20"/>
              </w:rPr>
              <w:t>Test Environment Setup - Ubuntu</w:t>
            </w:r>
          </w:p>
        </w:tc>
        <w:tc>
          <w:tcPr>
            <w:tcW w:w="2093" w:type="dxa"/>
          </w:tcPr>
          <w:p w14:paraId="42EBF348" w14:textId="77777777" w:rsidR="00A563DA" w:rsidRPr="00012EA1" w:rsidRDefault="00A563DA" w:rsidP="00A43F02">
            <w:pPr>
              <w:jc w:val="center"/>
              <w:rPr>
                <w:rFonts w:ascii="Times New Roman" w:hAnsi="Times New Roman" w:cs="Times New Roman"/>
                <w:sz w:val="20"/>
                <w:szCs w:val="20"/>
              </w:rPr>
            </w:pPr>
            <w:r w:rsidRPr="00012EA1">
              <w:rPr>
                <w:rFonts w:ascii="Times New Roman" w:hAnsi="Times New Roman" w:cs="Times New Roman"/>
                <w:sz w:val="20"/>
                <w:szCs w:val="20"/>
              </w:rPr>
              <w:t>04/07/2025</w:t>
            </w:r>
          </w:p>
        </w:tc>
        <w:tc>
          <w:tcPr>
            <w:tcW w:w="1843" w:type="dxa"/>
          </w:tcPr>
          <w:p w14:paraId="2EBCDE85" w14:textId="77777777" w:rsidR="00A563DA" w:rsidRDefault="00A563DA" w:rsidP="00A43F02">
            <w:pPr>
              <w:jc w:val="center"/>
              <w:rPr>
                <w:rFonts w:ascii="Times New Roman" w:hAnsi="Times New Roman" w:cs="Times New Roman"/>
                <w:sz w:val="20"/>
                <w:szCs w:val="20"/>
              </w:rPr>
            </w:pPr>
            <w:r w:rsidRPr="00012EA1">
              <w:rPr>
                <w:rFonts w:ascii="Times New Roman" w:hAnsi="Times New Roman" w:cs="Times New Roman"/>
                <w:sz w:val="20"/>
                <w:szCs w:val="20"/>
              </w:rPr>
              <w:t>03/05/2025</w:t>
            </w:r>
          </w:p>
          <w:p w14:paraId="70E0DD22" w14:textId="1EB15E7F" w:rsidR="00071AED" w:rsidRPr="00012EA1" w:rsidRDefault="00071AED" w:rsidP="00A43F02">
            <w:pPr>
              <w:jc w:val="center"/>
              <w:rPr>
                <w:rFonts w:ascii="Times New Roman" w:hAnsi="Times New Roman" w:cs="Times New Roman"/>
                <w:sz w:val="20"/>
                <w:szCs w:val="20"/>
              </w:rPr>
            </w:pPr>
            <w:r>
              <w:rPr>
                <w:rFonts w:ascii="Times New Roman" w:hAnsi="Times New Roman" w:cs="Times New Roman"/>
                <w:sz w:val="20"/>
                <w:szCs w:val="20"/>
              </w:rPr>
              <w:t>Completed</w:t>
            </w:r>
          </w:p>
        </w:tc>
        <w:tc>
          <w:tcPr>
            <w:tcW w:w="7938" w:type="dxa"/>
          </w:tcPr>
          <w:p w14:paraId="7D90423B" w14:textId="21BAEE7B" w:rsidR="00A563DA" w:rsidRPr="00012EA1" w:rsidRDefault="005F2AB3">
            <w:pPr>
              <w:rPr>
                <w:rFonts w:ascii="Times New Roman" w:eastAsia="Times New Roman" w:hAnsi="Times New Roman" w:cs="Times New Roman"/>
                <w:color w:val="000000" w:themeColor="text1"/>
                <w:sz w:val="20"/>
                <w:szCs w:val="20"/>
              </w:rPr>
            </w:pPr>
            <w:r>
              <w:rPr>
                <w:rFonts w:ascii="Times New Roman" w:eastAsia="Times New Roman" w:hAnsi="Times New Roman" w:cs="Times New Roman"/>
                <w:color w:val="000000" w:themeColor="text1"/>
                <w:sz w:val="20"/>
                <w:szCs w:val="20"/>
              </w:rPr>
              <w:t xml:space="preserve">Our team started environment setup earlier than planned, </w:t>
            </w:r>
            <w:r w:rsidR="007C65B1">
              <w:rPr>
                <w:rFonts w:ascii="Times New Roman" w:eastAsia="Times New Roman" w:hAnsi="Times New Roman" w:cs="Times New Roman"/>
                <w:color w:val="000000" w:themeColor="text1"/>
                <w:sz w:val="20"/>
                <w:szCs w:val="20"/>
              </w:rPr>
              <w:t xml:space="preserve">since we were able to get in touch with IT senior technician </w:t>
            </w:r>
            <w:r w:rsidR="004C355A">
              <w:rPr>
                <w:rFonts w:ascii="Times New Roman" w:eastAsia="Times New Roman" w:hAnsi="Times New Roman" w:cs="Times New Roman"/>
                <w:color w:val="000000" w:themeColor="text1"/>
                <w:sz w:val="20"/>
                <w:szCs w:val="20"/>
              </w:rPr>
              <w:t>for our required hardware.</w:t>
            </w:r>
            <w:r w:rsidR="007C65B1">
              <w:rPr>
                <w:rFonts w:ascii="Times New Roman" w:eastAsia="Times New Roman" w:hAnsi="Times New Roman" w:cs="Times New Roman"/>
                <w:color w:val="000000" w:themeColor="text1"/>
                <w:sz w:val="20"/>
                <w:szCs w:val="20"/>
              </w:rPr>
              <w:t xml:space="preserve"> </w:t>
            </w:r>
          </w:p>
        </w:tc>
      </w:tr>
      <w:tr w:rsidR="00A563DA" w:rsidRPr="00165F6C" w14:paraId="6C1B48D3" w14:textId="77777777" w:rsidTr="00A43F02">
        <w:trPr>
          <w:trHeight w:val="452"/>
        </w:trPr>
        <w:tc>
          <w:tcPr>
            <w:tcW w:w="3294" w:type="dxa"/>
          </w:tcPr>
          <w:p w14:paraId="0432F505" w14:textId="77777777" w:rsidR="00A563DA" w:rsidRPr="00012EA1" w:rsidRDefault="00A563DA">
            <w:pPr>
              <w:rPr>
                <w:rFonts w:ascii="Times New Roman" w:hAnsi="Times New Roman" w:cs="Times New Roman"/>
                <w:sz w:val="20"/>
                <w:szCs w:val="20"/>
              </w:rPr>
            </w:pPr>
            <w:r w:rsidRPr="00012EA1">
              <w:rPr>
                <w:rFonts w:ascii="Times New Roman" w:hAnsi="Times New Roman" w:cs="Times New Roman"/>
                <w:sz w:val="20"/>
                <w:szCs w:val="20"/>
              </w:rPr>
              <w:t>Test Execution - Ubuntu</w:t>
            </w:r>
          </w:p>
        </w:tc>
        <w:tc>
          <w:tcPr>
            <w:tcW w:w="2093" w:type="dxa"/>
          </w:tcPr>
          <w:p w14:paraId="31EE6861" w14:textId="77777777" w:rsidR="00A563DA" w:rsidRPr="00012EA1" w:rsidRDefault="00A563DA" w:rsidP="00A43F02">
            <w:pPr>
              <w:jc w:val="center"/>
              <w:rPr>
                <w:rFonts w:ascii="Times New Roman" w:hAnsi="Times New Roman" w:cs="Times New Roman"/>
                <w:sz w:val="20"/>
                <w:szCs w:val="20"/>
              </w:rPr>
            </w:pPr>
            <w:r w:rsidRPr="00012EA1">
              <w:rPr>
                <w:rFonts w:ascii="Times New Roman" w:hAnsi="Times New Roman" w:cs="Times New Roman"/>
                <w:sz w:val="20"/>
                <w:szCs w:val="20"/>
              </w:rPr>
              <w:t>31/07/2025</w:t>
            </w:r>
          </w:p>
        </w:tc>
        <w:tc>
          <w:tcPr>
            <w:tcW w:w="1843" w:type="dxa"/>
          </w:tcPr>
          <w:p w14:paraId="724A0B58" w14:textId="77777777" w:rsidR="00A563DA" w:rsidRPr="00966AE8" w:rsidRDefault="0096190D" w:rsidP="00A43F02">
            <w:pPr>
              <w:jc w:val="center"/>
              <w:rPr>
                <w:rFonts w:ascii="Times New Roman" w:hAnsi="Times New Roman" w:cs="Times New Roman"/>
                <w:b/>
                <w:sz w:val="20"/>
                <w:szCs w:val="20"/>
              </w:rPr>
            </w:pPr>
            <w:r w:rsidRPr="00966AE8">
              <w:rPr>
                <w:rFonts w:ascii="Times New Roman" w:hAnsi="Times New Roman" w:cs="Times New Roman"/>
                <w:b/>
                <w:sz w:val="20"/>
                <w:szCs w:val="20"/>
              </w:rPr>
              <w:t>Current Phase</w:t>
            </w:r>
          </w:p>
          <w:p w14:paraId="2227277C" w14:textId="2BC4C481" w:rsidR="00A563DA" w:rsidRPr="00012EA1" w:rsidRDefault="005B3F21" w:rsidP="00A43F02">
            <w:pPr>
              <w:jc w:val="center"/>
              <w:rPr>
                <w:rFonts w:ascii="Times New Roman" w:hAnsi="Times New Roman" w:cs="Times New Roman"/>
                <w:sz w:val="20"/>
                <w:szCs w:val="20"/>
              </w:rPr>
            </w:pPr>
            <w:r>
              <w:rPr>
                <w:rFonts w:ascii="Times New Roman" w:hAnsi="Times New Roman" w:cs="Times New Roman"/>
                <w:sz w:val="20"/>
                <w:szCs w:val="20"/>
              </w:rPr>
              <w:t>Schedule</w:t>
            </w:r>
            <w:r w:rsidR="00966AE8">
              <w:rPr>
                <w:rFonts w:ascii="Times New Roman" w:hAnsi="Times New Roman" w:cs="Times New Roman"/>
                <w:sz w:val="20"/>
                <w:szCs w:val="20"/>
              </w:rPr>
              <w:t>d</w:t>
            </w:r>
            <w:r>
              <w:rPr>
                <w:rFonts w:ascii="Times New Roman" w:hAnsi="Times New Roman" w:cs="Times New Roman"/>
                <w:sz w:val="20"/>
                <w:szCs w:val="20"/>
              </w:rPr>
              <w:t xml:space="preserve"> to finish on 22/07/2025</w:t>
            </w:r>
          </w:p>
        </w:tc>
        <w:tc>
          <w:tcPr>
            <w:tcW w:w="7938" w:type="dxa"/>
          </w:tcPr>
          <w:p w14:paraId="53227625" w14:textId="4F760738" w:rsidR="00A563DA" w:rsidRPr="00012EA1" w:rsidRDefault="00A563DA">
            <w:pPr>
              <w:rPr>
                <w:rFonts w:ascii="Times New Roman" w:eastAsia="Times New Roman" w:hAnsi="Times New Roman" w:cs="Times New Roman"/>
                <w:color w:val="000000" w:themeColor="text1"/>
                <w:sz w:val="20"/>
                <w:szCs w:val="20"/>
              </w:rPr>
            </w:pPr>
            <w:r w:rsidRPr="00012EA1">
              <w:rPr>
                <w:rFonts w:ascii="Times New Roman" w:eastAsia="Times New Roman" w:hAnsi="Times New Roman" w:cs="Times New Roman"/>
                <w:color w:val="000000" w:themeColor="text1"/>
                <w:sz w:val="20"/>
                <w:szCs w:val="20"/>
              </w:rPr>
              <w:t xml:space="preserve">We have conducted all the runs for IPv4 and IPv6 on both TCP and UDP. We are currently working on finding the confidence interval for each test cases, which is part of our functional requirement. </w:t>
            </w:r>
          </w:p>
        </w:tc>
      </w:tr>
      <w:tr w:rsidR="00A563DA" w:rsidRPr="00165F6C" w14:paraId="56C7DFA1" w14:textId="77777777" w:rsidTr="00A43F02">
        <w:trPr>
          <w:trHeight w:val="494"/>
        </w:trPr>
        <w:tc>
          <w:tcPr>
            <w:tcW w:w="3294" w:type="dxa"/>
          </w:tcPr>
          <w:p w14:paraId="6DC5A941" w14:textId="77777777" w:rsidR="00A563DA" w:rsidRPr="00012EA1" w:rsidRDefault="00A563DA">
            <w:pPr>
              <w:rPr>
                <w:rFonts w:ascii="Times New Roman" w:eastAsia="Times New Roman" w:hAnsi="Times New Roman" w:cs="Times New Roman"/>
                <w:color w:val="000000" w:themeColor="text1"/>
                <w:sz w:val="20"/>
                <w:szCs w:val="20"/>
              </w:rPr>
            </w:pPr>
            <w:r w:rsidRPr="00012EA1">
              <w:rPr>
                <w:rFonts w:ascii="Times New Roman" w:eastAsia="Times New Roman" w:hAnsi="Times New Roman" w:cs="Times New Roman"/>
                <w:color w:val="000000" w:themeColor="text1"/>
                <w:sz w:val="20"/>
                <w:szCs w:val="20"/>
              </w:rPr>
              <w:t>Test Planning - Fedora</w:t>
            </w:r>
          </w:p>
        </w:tc>
        <w:tc>
          <w:tcPr>
            <w:tcW w:w="11874" w:type="dxa"/>
            <w:gridSpan w:val="3"/>
          </w:tcPr>
          <w:p w14:paraId="122955A9" w14:textId="7A2A7837" w:rsidR="00A563DA" w:rsidRPr="00A43F02" w:rsidRDefault="00966AE8" w:rsidP="00A43F02">
            <w:pPr>
              <w:spacing w:before="240"/>
              <w:jc w:val="center"/>
              <w:rPr>
                <w:rFonts w:ascii="Times New Roman" w:eastAsia="Times New Roman" w:hAnsi="Times New Roman" w:cs="Times New Roman"/>
                <w:b/>
                <w:color w:val="000000" w:themeColor="text1"/>
                <w:sz w:val="20"/>
                <w:szCs w:val="20"/>
              </w:rPr>
            </w:pPr>
            <w:r w:rsidRPr="00A43F02">
              <w:rPr>
                <w:rFonts w:ascii="Times New Roman" w:hAnsi="Times New Roman" w:cs="Times New Roman"/>
                <w:b/>
                <w:sz w:val="20"/>
                <w:szCs w:val="20"/>
              </w:rPr>
              <w:t>Next Phase</w:t>
            </w:r>
            <w:ins w:id="62" w:author="Win Phyo" w:date="2025-06-15T20:55:00Z" w16du:dateUtc="2025-06-15T08:55:00Z">
              <w:r w:rsidR="001852F2">
                <w:rPr>
                  <w:rFonts w:ascii="Times New Roman" w:hAnsi="Times New Roman" w:cs="Times New Roman"/>
                  <w:b/>
                  <w:sz w:val="20"/>
                  <w:szCs w:val="20"/>
                </w:rPr>
                <w:t xml:space="preserve"> (Scheduled to start on 23/07/2025) </w:t>
              </w:r>
            </w:ins>
          </w:p>
        </w:tc>
      </w:tr>
    </w:tbl>
    <w:p w14:paraId="1BC5E4E2" w14:textId="05A8FD3D" w:rsidR="00F32E29" w:rsidRDefault="00A563DA" w:rsidP="00AC20B6">
      <w:pPr>
        <w:rPr>
          <w:del w:id="63" w:author="Win Phyo" w:date="2025-06-15T20:55:00Z" w16du:dateUtc="2025-06-15T08:55:00Z"/>
          <w:rFonts w:ascii="Times New Roman" w:hAnsi="Times New Roman" w:cs="Times New Roman"/>
        </w:rPr>
      </w:pPr>
      <w:r w:rsidRPr="00165F6C">
        <w:rPr>
          <w:rFonts w:ascii="Times New Roman" w:hAnsi="Times New Roman" w:cs="Times New Roman"/>
        </w:rPr>
        <w:br/>
      </w:r>
    </w:p>
    <w:p w14:paraId="345127ED" w14:textId="77777777" w:rsidR="00BA641C" w:rsidRDefault="00BA641C" w:rsidP="00AC20B6">
      <w:pPr>
        <w:rPr>
          <w:rFonts w:ascii="Times New Roman" w:hAnsi="Times New Roman" w:cs="Times New Roman"/>
        </w:rPr>
      </w:pPr>
    </w:p>
    <w:p w14:paraId="777A7966" w14:textId="77777777" w:rsidR="00F71074" w:rsidRPr="00165F6C" w:rsidRDefault="00F71074" w:rsidP="00F71074">
      <w:pPr>
        <w:rPr>
          <w:rFonts w:ascii="Times New Roman" w:hAnsi="Times New Roman" w:cs="Times New Roman"/>
          <w:sz w:val="20"/>
          <w:szCs w:val="22"/>
        </w:rPr>
      </w:pPr>
      <w:r w:rsidRPr="00165F6C">
        <w:rPr>
          <w:rFonts w:ascii="Times New Roman" w:hAnsi="Times New Roman" w:cs="Times New Roman"/>
          <w:sz w:val="20"/>
          <w:szCs w:val="22"/>
        </w:rPr>
        <w:t>The evaluation of Ubuntu started two months ahead of schedule but was delayed due to the team’s misunderstandings of how the evaluations should be conducted to gather accurate results. However, the team was able to diagnose and resolve this problem as it was caught early in the process, thus hopefully preventing similar problems for the rest of the project. Therefore, the entirety of the project schedule has been slightly shortened, despite the Ubuntu evaluation taking longer overall.</w:t>
      </w:r>
    </w:p>
    <w:p w14:paraId="05E418D4" w14:textId="77777777" w:rsidR="00F71074" w:rsidRDefault="00F71074" w:rsidP="00AC20B6">
      <w:pPr>
        <w:rPr>
          <w:rFonts w:ascii="Times New Roman" w:hAnsi="Times New Roman" w:cs="Times New Roman"/>
        </w:rPr>
      </w:pPr>
    </w:p>
    <w:p w14:paraId="1A994147" w14:textId="77777777" w:rsidR="00F71074" w:rsidRPr="00165F6C" w:rsidRDefault="00F71074" w:rsidP="00F71074">
      <w:pPr>
        <w:rPr>
          <w:rFonts w:ascii="Times New Roman" w:hAnsi="Times New Roman" w:cs="Times New Roman"/>
          <w:sz w:val="20"/>
          <w:szCs w:val="22"/>
        </w:rPr>
      </w:pPr>
      <w:r w:rsidRPr="00165F6C">
        <w:rPr>
          <w:rFonts w:ascii="Times New Roman" w:hAnsi="Times New Roman" w:cs="Times New Roman"/>
          <w:sz w:val="20"/>
          <w:szCs w:val="22"/>
        </w:rPr>
        <w:t xml:space="preserve">Documentation of the processes during the Ubuntu evaluation was lacking due to workload imbalance between team members and subpar delegation. </w:t>
      </w:r>
    </w:p>
    <w:p w14:paraId="024782E9" w14:textId="7FA6BF74" w:rsidR="00F32E29" w:rsidRPr="003F5DE2" w:rsidRDefault="00F71074" w:rsidP="00AC20B6">
      <w:pPr>
        <w:rPr>
          <w:rFonts w:ascii="Times New Roman" w:hAnsi="Times New Roman" w:cs="Times New Roman"/>
        </w:rPr>
        <w:sectPr w:rsidR="00F32E29" w:rsidRPr="003F5DE2" w:rsidSect="002748C2">
          <w:pgSz w:w="16838" w:h="11906" w:orient="landscape"/>
          <w:pgMar w:top="720" w:right="720" w:bottom="720" w:left="720" w:header="283" w:footer="283" w:gutter="0"/>
          <w:cols w:space="708"/>
          <w:docGrid w:linePitch="360"/>
        </w:sectPr>
      </w:pPr>
      <w:r w:rsidRPr="00165F6C">
        <w:rPr>
          <w:rFonts w:ascii="Times New Roman" w:hAnsi="Times New Roman" w:cs="Times New Roman"/>
          <w:sz w:val="20"/>
          <w:szCs w:val="22"/>
        </w:rPr>
        <w:t xml:space="preserve">This is a difficult, non-stop balancing act in team projects, but the team is actively working on improving these issues, as shown in the </w:t>
      </w:r>
      <w:r w:rsidRPr="00165F6C">
        <w:rPr>
          <w:rFonts w:ascii="Times New Roman" w:hAnsi="Times New Roman" w:cs="Times New Roman"/>
          <w:i/>
          <w:iCs/>
          <w:sz w:val="20"/>
          <w:szCs w:val="22"/>
        </w:rPr>
        <w:t>Recommendation on Team Performance Improvement</w:t>
      </w:r>
      <w:r w:rsidRPr="00165F6C">
        <w:rPr>
          <w:rFonts w:ascii="Times New Roman" w:hAnsi="Times New Roman" w:cs="Times New Roman"/>
          <w:sz w:val="20"/>
          <w:szCs w:val="22"/>
        </w:rPr>
        <w:t xml:space="preserve"> sectio</w:t>
      </w:r>
      <w:r w:rsidR="0096190D">
        <w:rPr>
          <w:rFonts w:ascii="Times New Roman" w:hAnsi="Times New Roman" w:cs="Times New Roman"/>
          <w:sz w:val="20"/>
          <w:szCs w:val="22"/>
        </w:rPr>
        <w:t>n.</w:t>
      </w:r>
    </w:p>
    <w:p w14:paraId="247D2ED4" w14:textId="7A8E08BA" w:rsidR="00DA0A74" w:rsidRPr="00012EA1" w:rsidRDefault="1270F026" w:rsidP="00012EA1">
      <w:pPr>
        <w:pStyle w:val="Heading1"/>
        <w:spacing w:before="0"/>
        <w:rPr>
          <w:rFonts w:ascii="Times New Roman" w:hAnsi="Times New Roman" w:cs="Times New Roman"/>
          <w:sz w:val="32"/>
          <w:szCs w:val="32"/>
        </w:rPr>
      </w:pPr>
      <w:bookmarkStart w:id="64" w:name="_Toc200837791"/>
      <w:r w:rsidRPr="00012EA1">
        <w:rPr>
          <w:rFonts w:ascii="Times New Roman" w:hAnsi="Times New Roman" w:cs="Times New Roman"/>
          <w:sz w:val="32"/>
          <w:szCs w:val="32"/>
        </w:rPr>
        <w:lastRenderedPageBreak/>
        <w:t xml:space="preserve">Team Contribution </w:t>
      </w:r>
      <w:r w:rsidR="5AB15D7F" w:rsidRPr="00012EA1">
        <w:rPr>
          <w:rFonts w:ascii="Times New Roman" w:hAnsi="Times New Roman" w:cs="Times New Roman"/>
          <w:sz w:val="32"/>
          <w:szCs w:val="32"/>
        </w:rPr>
        <w:t xml:space="preserve">&amp; Skills </w:t>
      </w:r>
      <w:r w:rsidR="2D994ABF" w:rsidRPr="00012EA1">
        <w:rPr>
          <w:rFonts w:ascii="Times New Roman" w:hAnsi="Times New Roman" w:cs="Times New Roman"/>
          <w:sz w:val="32"/>
          <w:szCs w:val="32"/>
        </w:rPr>
        <w:t>L</w:t>
      </w:r>
      <w:r w:rsidR="5AB15D7F" w:rsidRPr="00012EA1">
        <w:rPr>
          <w:rFonts w:ascii="Times New Roman" w:hAnsi="Times New Roman" w:cs="Times New Roman"/>
          <w:sz w:val="32"/>
          <w:szCs w:val="32"/>
        </w:rPr>
        <w:t>earnt</w:t>
      </w:r>
      <w:bookmarkEnd w:id="64"/>
      <w:r w:rsidR="5AB15D7F" w:rsidRPr="00012EA1">
        <w:rPr>
          <w:rFonts w:ascii="Times New Roman" w:hAnsi="Times New Roman" w:cs="Times New Roman"/>
          <w:sz w:val="32"/>
          <w:szCs w:val="32"/>
        </w:rPr>
        <w:t xml:space="preserve"> </w:t>
      </w:r>
    </w:p>
    <w:tbl>
      <w:tblPr>
        <w:tblStyle w:val="TableGrid"/>
        <w:tblW w:w="9209" w:type="dxa"/>
        <w:tblInd w:w="0" w:type="dxa"/>
        <w:tblLook w:val="04A0" w:firstRow="1" w:lastRow="0" w:firstColumn="1" w:lastColumn="0" w:noHBand="0" w:noVBand="1"/>
      </w:tblPr>
      <w:tblGrid>
        <w:gridCol w:w="1555"/>
        <w:gridCol w:w="3685"/>
        <w:gridCol w:w="3969"/>
      </w:tblGrid>
      <w:tr w:rsidR="00BF3043" w:rsidRPr="00165F6C" w14:paraId="1BC92A7F" w14:textId="32C4B8EF" w:rsidTr="00CA42CC">
        <w:trPr>
          <w:trHeight w:val="342"/>
        </w:trPr>
        <w:tc>
          <w:tcPr>
            <w:tcW w:w="1555" w:type="dxa"/>
            <w:shd w:val="clear" w:color="auto" w:fill="BFBFBF" w:themeFill="background1" w:themeFillShade="BF"/>
          </w:tcPr>
          <w:p w14:paraId="1EF98ABA" w14:textId="35D652CF" w:rsidR="00BF3043" w:rsidRPr="00CA42CC" w:rsidRDefault="00BF3043" w:rsidP="005D4D20">
            <w:pPr>
              <w:jc w:val="center"/>
              <w:rPr>
                <w:rFonts w:ascii="Times New Roman" w:hAnsi="Times New Roman" w:cs="Times New Roman"/>
                <w:b/>
                <w:sz w:val="20"/>
                <w:szCs w:val="20"/>
              </w:rPr>
            </w:pPr>
            <w:r w:rsidRPr="00CA42CC">
              <w:rPr>
                <w:rFonts w:ascii="Times New Roman" w:hAnsi="Times New Roman" w:cs="Times New Roman"/>
                <w:b/>
                <w:sz w:val="20"/>
                <w:szCs w:val="20"/>
              </w:rPr>
              <w:t>Team Members</w:t>
            </w:r>
          </w:p>
        </w:tc>
        <w:tc>
          <w:tcPr>
            <w:tcW w:w="3685" w:type="dxa"/>
            <w:shd w:val="clear" w:color="auto" w:fill="BFBFBF" w:themeFill="background1" w:themeFillShade="BF"/>
          </w:tcPr>
          <w:p w14:paraId="664BB139" w14:textId="3222A4EA" w:rsidR="00BF3043" w:rsidRPr="00CA42CC" w:rsidRDefault="00BF3043" w:rsidP="005D4D20">
            <w:pPr>
              <w:jc w:val="center"/>
              <w:rPr>
                <w:rFonts w:ascii="Times New Roman" w:hAnsi="Times New Roman" w:cs="Times New Roman"/>
                <w:b/>
                <w:sz w:val="20"/>
                <w:szCs w:val="20"/>
              </w:rPr>
            </w:pPr>
            <w:r w:rsidRPr="00CA42CC">
              <w:rPr>
                <w:rFonts w:ascii="Times New Roman" w:hAnsi="Times New Roman" w:cs="Times New Roman"/>
                <w:b/>
                <w:sz w:val="20"/>
                <w:szCs w:val="20"/>
              </w:rPr>
              <w:t>Tasks Completed</w:t>
            </w:r>
          </w:p>
        </w:tc>
        <w:tc>
          <w:tcPr>
            <w:tcW w:w="3969" w:type="dxa"/>
            <w:shd w:val="clear" w:color="auto" w:fill="BFBFBF" w:themeFill="background1" w:themeFillShade="BF"/>
          </w:tcPr>
          <w:p w14:paraId="63F67FAF" w14:textId="623D4348" w:rsidR="00BF3043" w:rsidRPr="00CA42CC" w:rsidRDefault="00BF3043" w:rsidP="005D4D20">
            <w:pPr>
              <w:jc w:val="center"/>
              <w:rPr>
                <w:rFonts w:ascii="Times New Roman" w:hAnsi="Times New Roman" w:cs="Times New Roman"/>
                <w:b/>
                <w:sz w:val="20"/>
                <w:szCs w:val="20"/>
              </w:rPr>
            </w:pPr>
            <w:r w:rsidRPr="00CA42CC">
              <w:rPr>
                <w:rFonts w:ascii="Times New Roman" w:hAnsi="Times New Roman" w:cs="Times New Roman"/>
                <w:b/>
                <w:sz w:val="20"/>
                <w:szCs w:val="20"/>
              </w:rPr>
              <w:t>Skills Learnt</w:t>
            </w:r>
          </w:p>
        </w:tc>
      </w:tr>
      <w:tr w:rsidR="00BF3043" w:rsidRPr="00165F6C" w14:paraId="7F86BC17" w14:textId="3B9A5807" w:rsidTr="00CA42CC">
        <w:trPr>
          <w:trHeight w:val="354"/>
        </w:trPr>
        <w:tc>
          <w:tcPr>
            <w:tcW w:w="1555" w:type="dxa"/>
          </w:tcPr>
          <w:p w14:paraId="5E63D731" w14:textId="2AEAD892" w:rsidR="00BF3043" w:rsidRPr="00CA42CC" w:rsidRDefault="00BF3043" w:rsidP="004809C7">
            <w:pPr>
              <w:rPr>
                <w:rFonts w:ascii="Times New Roman" w:hAnsi="Times New Roman" w:cs="Times New Roman"/>
                <w:sz w:val="18"/>
                <w:szCs w:val="18"/>
              </w:rPr>
            </w:pPr>
            <w:r w:rsidRPr="00CA42CC">
              <w:rPr>
                <w:rFonts w:ascii="Times New Roman" w:hAnsi="Times New Roman" w:cs="Times New Roman"/>
                <w:sz w:val="18"/>
                <w:szCs w:val="18"/>
              </w:rPr>
              <w:t>Thomas Robinson</w:t>
            </w:r>
          </w:p>
        </w:tc>
        <w:tc>
          <w:tcPr>
            <w:tcW w:w="3685" w:type="dxa"/>
          </w:tcPr>
          <w:p w14:paraId="0C8E8706" w14:textId="37B0C945" w:rsidR="00BF3043" w:rsidRPr="00CA42CC" w:rsidRDefault="00BF3043" w:rsidP="0051642E">
            <w:pPr>
              <w:pStyle w:val="ListParagraph"/>
              <w:numPr>
                <w:ilvl w:val="0"/>
                <w:numId w:val="28"/>
              </w:numPr>
              <w:rPr>
                <w:rFonts w:ascii="Times New Roman" w:hAnsi="Times New Roman" w:cs="Times New Roman"/>
                <w:sz w:val="18"/>
                <w:szCs w:val="18"/>
              </w:rPr>
            </w:pPr>
            <w:r w:rsidRPr="00CA42CC">
              <w:rPr>
                <w:rFonts w:ascii="Times New Roman" w:hAnsi="Times New Roman" w:cs="Times New Roman"/>
                <w:sz w:val="18"/>
                <w:szCs w:val="18"/>
              </w:rPr>
              <w:t>Executive Summary</w:t>
            </w:r>
          </w:p>
          <w:p w14:paraId="27D4E475" w14:textId="6DA5AC6E" w:rsidR="00BF3043" w:rsidRPr="00CA42CC" w:rsidRDefault="00BF3043" w:rsidP="00BF7697">
            <w:pPr>
              <w:pStyle w:val="ListParagraph"/>
              <w:numPr>
                <w:ilvl w:val="0"/>
                <w:numId w:val="28"/>
              </w:numPr>
              <w:rPr>
                <w:rFonts w:ascii="Times New Roman" w:hAnsi="Times New Roman" w:cs="Times New Roman"/>
                <w:sz w:val="18"/>
                <w:szCs w:val="18"/>
              </w:rPr>
            </w:pPr>
            <w:r w:rsidRPr="00CA42CC">
              <w:rPr>
                <w:rFonts w:ascii="Times New Roman" w:hAnsi="Times New Roman" w:cs="Times New Roman"/>
                <w:sz w:val="18"/>
                <w:szCs w:val="18"/>
              </w:rPr>
              <w:t>Terms of Reference</w:t>
            </w:r>
          </w:p>
          <w:p w14:paraId="1C9FBD19" w14:textId="4FD7285C" w:rsidR="00BF3043" w:rsidRPr="00CA42CC" w:rsidRDefault="00BF3043" w:rsidP="0051642E">
            <w:pPr>
              <w:pStyle w:val="ListParagraph"/>
              <w:numPr>
                <w:ilvl w:val="0"/>
                <w:numId w:val="28"/>
              </w:numPr>
              <w:rPr>
                <w:rFonts w:ascii="Times New Roman" w:hAnsi="Times New Roman" w:cs="Times New Roman"/>
                <w:sz w:val="18"/>
                <w:szCs w:val="18"/>
              </w:rPr>
            </w:pPr>
            <w:r w:rsidRPr="00CA42CC">
              <w:rPr>
                <w:rFonts w:ascii="Times New Roman" w:hAnsi="Times New Roman" w:cs="Times New Roman"/>
                <w:sz w:val="18"/>
                <w:szCs w:val="18"/>
              </w:rPr>
              <w:t>Project Scope</w:t>
            </w:r>
          </w:p>
          <w:p w14:paraId="688D53F4" w14:textId="0261D2AA" w:rsidR="00BF3043" w:rsidRPr="00CA42CC" w:rsidRDefault="00BF3043" w:rsidP="0051642E">
            <w:pPr>
              <w:pStyle w:val="ListParagraph"/>
              <w:numPr>
                <w:ilvl w:val="0"/>
                <w:numId w:val="28"/>
              </w:numPr>
              <w:rPr>
                <w:rFonts w:ascii="Times New Roman" w:hAnsi="Times New Roman" w:cs="Times New Roman"/>
                <w:sz w:val="18"/>
                <w:szCs w:val="18"/>
              </w:rPr>
            </w:pPr>
            <w:r w:rsidRPr="00CA42CC">
              <w:rPr>
                <w:rFonts w:ascii="Times New Roman" w:hAnsi="Times New Roman" w:cs="Times New Roman"/>
                <w:sz w:val="18"/>
                <w:szCs w:val="18"/>
              </w:rPr>
              <w:t>Project Feasibility</w:t>
            </w:r>
          </w:p>
          <w:p w14:paraId="7E7B99A4" w14:textId="2384BF45" w:rsidR="00BF3043" w:rsidRPr="00CA42CC" w:rsidRDefault="00BF3043" w:rsidP="0051642E">
            <w:pPr>
              <w:pStyle w:val="ListParagraph"/>
              <w:numPr>
                <w:ilvl w:val="0"/>
                <w:numId w:val="28"/>
              </w:numPr>
              <w:rPr>
                <w:rFonts w:ascii="Times New Roman" w:hAnsi="Times New Roman" w:cs="Times New Roman"/>
                <w:sz w:val="18"/>
                <w:szCs w:val="18"/>
              </w:rPr>
            </w:pPr>
            <w:r w:rsidRPr="00CA42CC">
              <w:rPr>
                <w:rFonts w:ascii="Times New Roman" w:hAnsi="Times New Roman" w:cs="Times New Roman"/>
                <w:sz w:val="18"/>
                <w:szCs w:val="18"/>
              </w:rPr>
              <w:t>Network Diagram</w:t>
            </w:r>
          </w:p>
          <w:p w14:paraId="0B9FD641" w14:textId="20F1AB7F" w:rsidR="00BF3043" w:rsidRPr="00CA42CC" w:rsidRDefault="00BF3043" w:rsidP="0051642E">
            <w:pPr>
              <w:pStyle w:val="ListParagraph"/>
              <w:numPr>
                <w:ilvl w:val="0"/>
                <w:numId w:val="28"/>
              </w:numPr>
              <w:rPr>
                <w:rFonts w:ascii="Times New Roman" w:hAnsi="Times New Roman" w:cs="Times New Roman"/>
                <w:sz w:val="18"/>
                <w:szCs w:val="18"/>
              </w:rPr>
            </w:pPr>
            <w:r w:rsidRPr="00CA42CC">
              <w:rPr>
                <w:rFonts w:ascii="Times New Roman" w:hAnsi="Times New Roman" w:cs="Times New Roman"/>
                <w:sz w:val="18"/>
                <w:szCs w:val="18"/>
              </w:rPr>
              <w:t>Estimated Costs</w:t>
            </w:r>
          </w:p>
          <w:p w14:paraId="77BFCDE6" w14:textId="0DEB219B" w:rsidR="00BF3043" w:rsidRPr="00CA42CC" w:rsidRDefault="00BF3043" w:rsidP="0051642E">
            <w:pPr>
              <w:pStyle w:val="ListParagraph"/>
              <w:numPr>
                <w:ilvl w:val="0"/>
                <w:numId w:val="28"/>
              </w:numPr>
              <w:rPr>
                <w:rFonts w:ascii="Times New Roman" w:hAnsi="Times New Roman" w:cs="Times New Roman"/>
                <w:sz w:val="18"/>
                <w:szCs w:val="18"/>
              </w:rPr>
            </w:pPr>
            <w:r w:rsidRPr="00CA42CC">
              <w:rPr>
                <w:rFonts w:ascii="Times New Roman" w:hAnsi="Times New Roman" w:cs="Times New Roman"/>
                <w:sz w:val="18"/>
                <w:szCs w:val="18"/>
              </w:rPr>
              <w:t>Upskilling Plan Schedule</w:t>
            </w:r>
          </w:p>
          <w:p w14:paraId="70E70C9C" w14:textId="06C158CC" w:rsidR="00BF3043" w:rsidRPr="00CA42CC" w:rsidRDefault="00BF3043" w:rsidP="0051642E">
            <w:pPr>
              <w:pStyle w:val="ListParagraph"/>
              <w:numPr>
                <w:ilvl w:val="0"/>
                <w:numId w:val="28"/>
              </w:numPr>
              <w:rPr>
                <w:rFonts w:ascii="Times New Roman" w:hAnsi="Times New Roman" w:cs="Times New Roman"/>
                <w:sz w:val="18"/>
                <w:szCs w:val="18"/>
              </w:rPr>
            </w:pPr>
            <w:r w:rsidRPr="00CA42CC">
              <w:rPr>
                <w:rFonts w:ascii="Times New Roman" w:hAnsi="Times New Roman" w:cs="Times New Roman"/>
                <w:sz w:val="18"/>
                <w:szCs w:val="18"/>
              </w:rPr>
              <w:t>Requirement Traceability Matrix</w:t>
            </w:r>
          </w:p>
          <w:p w14:paraId="3E40E50F" w14:textId="3617DC9B" w:rsidR="00BF3043" w:rsidRPr="00CA42CC" w:rsidRDefault="00BF3043" w:rsidP="0051642E">
            <w:pPr>
              <w:pStyle w:val="ListParagraph"/>
              <w:numPr>
                <w:ilvl w:val="0"/>
                <w:numId w:val="28"/>
              </w:numPr>
              <w:rPr>
                <w:rFonts w:ascii="Times New Roman" w:hAnsi="Times New Roman" w:cs="Times New Roman"/>
                <w:sz w:val="18"/>
                <w:szCs w:val="18"/>
              </w:rPr>
            </w:pPr>
            <w:r w:rsidRPr="00CA42CC">
              <w:rPr>
                <w:rFonts w:ascii="Times New Roman" w:hAnsi="Times New Roman" w:cs="Times New Roman"/>
                <w:sz w:val="18"/>
                <w:szCs w:val="18"/>
              </w:rPr>
              <w:t>Work Breakdown Structure</w:t>
            </w:r>
          </w:p>
          <w:p w14:paraId="3B7AC9A2" w14:textId="2A70C1EE" w:rsidR="00BF3043" w:rsidRPr="00CA42CC" w:rsidRDefault="00BF3043" w:rsidP="00A57E9E">
            <w:pPr>
              <w:pStyle w:val="ListParagraph"/>
              <w:numPr>
                <w:ilvl w:val="0"/>
                <w:numId w:val="28"/>
              </w:numPr>
              <w:rPr>
                <w:rFonts w:ascii="Times New Roman" w:hAnsi="Times New Roman" w:cs="Times New Roman"/>
                <w:sz w:val="18"/>
                <w:szCs w:val="18"/>
              </w:rPr>
            </w:pPr>
            <w:r w:rsidRPr="00CA42CC">
              <w:rPr>
                <w:rFonts w:ascii="Times New Roman" w:hAnsi="Times New Roman" w:cs="Times New Roman"/>
                <w:sz w:val="18"/>
                <w:szCs w:val="18"/>
              </w:rPr>
              <w:t>Referencing</w:t>
            </w:r>
          </w:p>
          <w:p w14:paraId="76BAAB37" w14:textId="382AC0F4" w:rsidR="00BF3043" w:rsidRPr="00CA42CC" w:rsidRDefault="00BF3043" w:rsidP="00A57E9E">
            <w:pPr>
              <w:pStyle w:val="ListParagraph"/>
              <w:numPr>
                <w:ilvl w:val="0"/>
                <w:numId w:val="28"/>
              </w:numPr>
              <w:rPr>
                <w:rFonts w:ascii="Times New Roman" w:hAnsi="Times New Roman" w:cs="Times New Roman"/>
                <w:sz w:val="18"/>
                <w:szCs w:val="18"/>
              </w:rPr>
            </w:pPr>
            <w:r w:rsidRPr="00CA42CC">
              <w:rPr>
                <w:rFonts w:ascii="Times New Roman" w:hAnsi="Times New Roman" w:cs="Times New Roman"/>
                <w:sz w:val="18"/>
                <w:szCs w:val="18"/>
              </w:rPr>
              <w:t>Meeting Agendas (Part 1)</w:t>
            </w:r>
          </w:p>
          <w:p w14:paraId="1526228A" w14:textId="77777777" w:rsidR="00BF3043" w:rsidRPr="00CA42CC" w:rsidRDefault="00BF3043" w:rsidP="0051642E">
            <w:pPr>
              <w:pStyle w:val="ListParagraph"/>
              <w:numPr>
                <w:ilvl w:val="0"/>
                <w:numId w:val="28"/>
              </w:numPr>
              <w:rPr>
                <w:rFonts w:ascii="Times New Roman" w:hAnsi="Times New Roman" w:cs="Times New Roman"/>
                <w:sz w:val="18"/>
                <w:szCs w:val="18"/>
              </w:rPr>
            </w:pPr>
            <w:r w:rsidRPr="00CA42CC">
              <w:rPr>
                <w:rFonts w:ascii="Times New Roman" w:hAnsi="Times New Roman" w:cs="Times New Roman"/>
                <w:sz w:val="18"/>
                <w:szCs w:val="18"/>
              </w:rPr>
              <w:t>Initial scripting for all evaluations</w:t>
            </w:r>
          </w:p>
          <w:p w14:paraId="2ACFB8EE" w14:textId="77777777" w:rsidR="00BF3043" w:rsidRPr="00CA42CC" w:rsidRDefault="00BF3043" w:rsidP="0051642E">
            <w:pPr>
              <w:pStyle w:val="ListParagraph"/>
              <w:numPr>
                <w:ilvl w:val="0"/>
                <w:numId w:val="28"/>
              </w:numPr>
              <w:rPr>
                <w:rFonts w:ascii="Times New Roman" w:hAnsi="Times New Roman" w:cs="Times New Roman"/>
                <w:sz w:val="18"/>
                <w:szCs w:val="18"/>
              </w:rPr>
            </w:pPr>
            <w:r w:rsidRPr="00CA42CC">
              <w:rPr>
                <w:rFonts w:ascii="Times New Roman" w:hAnsi="Times New Roman" w:cs="Times New Roman"/>
                <w:sz w:val="18"/>
                <w:szCs w:val="18"/>
              </w:rPr>
              <w:t>OS installations</w:t>
            </w:r>
          </w:p>
          <w:p w14:paraId="3C95635A" w14:textId="77777777" w:rsidR="00BF3043" w:rsidRPr="00CA42CC" w:rsidRDefault="00BF3043" w:rsidP="0051642E">
            <w:pPr>
              <w:pStyle w:val="ListParagraph"/>
              <w:numPr>
                <w:ilvl w:val="0"/>
                <w:numId w:val="28"/>
              </w:numPr>
              <w:rPr>
                <w:rFonts w:ascii="Times New Roman" w:hAnsi="Times New Roman" w:cs="Times New Roman"/>
                <w:sz w:val="18"/>
                <w:szCs w:val="18"/>
              </w:rPr>
            </w:pPr>
            <w:r w:rsidRPr="00CA42CC">
              <w:rPr>
                <w:rFonts w:ascii="Times New Roman" w:hAnsi="Times New Roman" w:cs="Times New Roman"/>
                <w:sz w:val="18"/>
                <w:szCs w:val="18"/>
              </w:rPr>
              <w:t>Network configuration</w:t>
            </w:r>
          </w:p>
          <w:p w14:paraId="17303976" w14:textId="77777777" w:rsidR="00BF3043" w:rsidRPr="00CA42CC" w:rsidRDefault="00BF3043" w:rsidP="0051642E">
            <w:pPr>
              <w:pStyle w:val="ListParagraph"/>
              <w:numPr>
                <w:ilvl w:val="0"/>
                <w:numId w:val="28"/>
              </w:numPr>
              <w:rPr>
                <w:rFonts w:ascii="Times New Roman" w:hAnsi="Times New Roman" w:cs="Times New Roman"/>
                <w:sz w:val="18"/>
                <w:szCs w:val="18"/>
              </w:rPr>
            </w:pPr>
            <w:r w:rsidRPr="00CA42CC">
              <w:rPr>
                <w:rFonts w:ascii="Times New Roman" w:hAnsi="Times New Roman" w:cs="Times New Roman"/>
                <w:sz w:val="18"/>
                <w:szCs w:val="18"/>
              </w:rPr>
              <w:t>Project Overview</w:t>
            </w:r>
          </w:p>
          <w:p w14:paraId="374364C4" w14:textId="01C82B28" w:rsidR="00BF3043" w:rsidRPr="00CA42CC" w:rsidRDefault="00BF3043" w:rsidP="00A4167C">
            <w:pPr>
              <w:pStyle w:val="ListParagraph"/>
              <w:numPr>
                <w:ilvl w:val="0"/>
                <w:numId w:val="28"/>
              </w:numPr>
              <w:rPr>
                <w:rFonts w:ascii="Times New Roman" w:hAnsi="Times New Roman" w:cs="Times New Roman"/>
                <w:sz w:val="18"/>
                <w:szCs w:val="18"/>
              </w:rPr>
            </w:pPr>
            <w:r w:rsidRPr="00CA42CC">
              <w:rPr>
                <w:rFonts w:ascii="Times New Roman" w:hAnsi="Times New Roman" w:cs="Times New Roman"/>
                <w:sz w:val="18"/>
                <w:szCs w:val="18"/>
              </w:rPr>
              <w:t>Project Status</w:t>
            </w:r>
          </w:p>
        </w:tc>
        <w:tc>
          <w:tcPr>
            <w:tcW w:w="3969" w:type="dxa"/>
          </w:tcPr>
          <w:p w14:paraId="612770FD" w14:textId="77777777" w:rsidR="00BF3043" w:rsidRPr="00CA42CC" w:rsidRDefault="00BF3043" w:rsidP="001D4502">
            <w:pPr>
              <w:pStyle w:val="ListParagraph"/>
              <w:numPr>
                <w:ilvl w:val="0"/>
                <w:numId w:val="28"/>
              </w:numPr>
              <w:rPr>
                <w:rFonts w:ascii="Times New Roman" w:hAnsi="Times New Roman" w:cs="Times New Roman"/>
                <w:sz w:val="18"/>
                <w:szCs w:val="18"/>
              </w:rPr>
            </w:pPr>
            <w:r w:rsidRPr="00CA42CC">
              <w:rPr>
                <w:rFonts w:ascii="Times New Roman" w:hAnsi="Times New Roman" w:cs="Times New Roman"/>
                <w:sz w:val="18"/>
                <w:szCs w:val="18"/>
              </w:rPr>
              <w:t>Netplan</w:t>
            </w:r>
          </w:p>
          <w:p w14:paraId="66F6D4DC" w14:textId="77777777" w:rsidR="00BF3043" w:rsidRPr="00CA42CC" w:rsidRDefault="00BF3043" w:rsidP="001D4502">
            <w:pPr>
              <w:pStyle w:val="ListParagraph"/>
              <w:numPr>
                <w:ilvl w:val="0"/>
                <w:numId w:val="28"/>
              </w:numPr>
              <w:rPr>
                <w:rFonts w:ascii="Times New Roman" w:hAnsi="Times New Roman" w:cs="Times New Roman"/>
                <w:sz w:val="18"/>
                <w:szCs w:val="18"/>
              </w:rPr>
            </w:pPr>
            <w:r w:rsidRPr="00CA42CC">
              <w:rPr>
                <w:rFonts w:ascii="Times New Roman" w:hAnsi="Times New Roman" w:cs="Times New Roman"/>
                <w:sz w:val="18"/>
                <w:szCs w:val="18"/>
              </w:rPr>
              <w:t>Linux router configuration</w:t>
            </w:r>
          </w:p>
          <w:p w14:paraId="2C61E084" w14:textId="2BB5C171" w:rsidR="00BF3043" w:rsidRPr="00CA42CC" w:rsidRDefault="00BF3043" w:rsidP="001D4502">
            <w:pPr>
              <w:pStyle w:val="ListParagraph"/>
              <w:numPr>
                <w:ilvl w:val="0"/>
                <w:numId w:val="28"/>
              </w:numPr>
              <w:rPr>
                <w:rFonts w:ascii="Times New Roman" w:hAnsi="Times New Roman" w:cs="Times New Roman"/>
                <w:sz w:val="18"/>
                <w:szCs w:val="18"/>
              </w:rPr>
            </w:pPr>
            <w:r w:rsidRPr="00CA42CC">
              <w:rPr>
                <w:rFonts w:ascii="Times New Roman" w:hAnsi="Times New Roman" w:cs="Times New Roman"/>
                <w:sz w:val="18"/>
                <w:szCs w:val="18"/>
              </w:rPr>
              <w:t>Chrony configuration</w:t>
            </w:r>
          </w:p>
          <w:p w14:paraId="563AB6D9" w14:textId="2AA71667" w:rsidR="00BF3043" w:rsidRPr="00CA42CC" w:rsidRDefault="00BF3043" w:rsidP="001D4502">
            <w:pPr>
              <w:pStyle w:val="ListParagraph"/>
              <w:numPr>
                <w:ilvl w:val="0"/>
                <w:numId w:val="28"/>
              </w:numPr>
              <w:rPr>
                <w:rFonts w:ascii="Times New Roman" w:hAnsi="Times New Roman" w:cs="Times New Roman"/>
                <w:sz w:val="18"/>
                <w:szCs w:val="18"/>
              </w:rPr>
            </w:pPr>
            <w:r w:rsidRPr="00CA42CC">
              <w:rPr>
                <w:rFonts w:ascii="Times New Roman" w:hAnsi="Times New Roman" w:cs="Times New Roman"/>
                <w:sz w:val="18"/>
                <w:szCs w:val="18"/>
              </w:rPr>
              <w:t>How to use D-ITG</w:t>
            </w:r>
          </w:p>
        </w:tc>
      </w:tr>
      <w:tr w:rsidR="00BF3043" w:rsidRPr="00165F6C" w14:paraId="00DC7EFE" w14:textId="3670800C" w:rsidTr="00CA42CC">
        <w:trPr>
          <w:trHeight w:val="342"/>
        </w:trPr>
        <w:tc>
          <w:tcPr>
            <w:tcW w:w="1555" w:type="dxa"/>
          </w:tcPr>
          <w:p w14:paraId="08B4437E" w14:textId="4944FC83" w:rsidR="00BF3043" w:rsidRPr="00CA42CC" w:rsidRDefault="00BF3043" w:rsidP="004809C7">
            <w:pPr>
              <w:rPr>
                <w:rFonts w:ascii="Times New Roman" w:hAnsi="Times New Roman" w:cs="Times New Roman"/>
                <w:sz w:val="18"/>
                <w:szCs w:val="18"/>
              </w:rPr>
            </w:pPr>
            <w:r w:rsidRPr="00CA42CC">
              <w:rPr>
                <w:rFonts w:ascii="Times New Roman" w:hAnsi="Times New Roman" w:cs="Times New Roman"/>
                <w:sz w:val="18"/>
                <w:szCs w:val="18"/>
              </w:rPr>
              <w:t>Win Phyo</w:t>
            </w:r>
          </w:p>
        </w:tc>
        <w:tc>
          <w:tcPr>
            <w:tcW w:w="3685" w:type="dxa"/>
          </w:tcPr>
          <w:p w14:paraId="25EC5FDC" w14:textId="2C7A0E20" w:rsidR="00BF3043" w:rsidRPr="00CA42CC" w:rsidRDefault="00BF3043" w:rsidP="00F42468">
            <w:pPr>
              <w:pStyle w:val="ListParagraph"/>
              <w:numPr>
                <w:ilvl w:val="0"/>
                <w:numId w:val="24"/>
              </w:numPr>
              <w:rPr>
                <w:rFonts w:ascii="Times New Roman" w:hAnsi="Times New Roman" w:cs="Times New Roman"/>
                <w:sz w:val="18"/>
                <w:szCs w:val="18"/>
              </w:rPr>
            </w:pPr>
            <w:r w:rsidRPr="00CA42CC">
              <w:rPr>
                <w:rFonts w:ascii="Times New Roman" w:hAnsi="Times New Roman" w:cs="Times New Roman"/>
                <w:sz w:val="18"/>
                <w:szCs w:val="18"/>
              </w:rPr>
              <w:t>Team Contract</w:t>
            </w:r>
          </w:p>
          <w:p w14:paraId="6E576F79" w14:textId="09CEAECB" w:rsidR="00BF3043" w:rsidRPr="00CA42CC" w:rsidRDefault="00BF3043" w:rsidP="00F42468">
            <w:pPr>
              <w:pStyle w:val="ListParagraph"/>
              <w:numPr>
                <w:ilvl w:val="0"/>
                <w:numId w:val="24"/>
              </w:numPr>
              <w:rPr>
                <w:rFonts w:ascii="Times New Roman" w:hAnsi="Times New Roman" w:cs="Times New Roman"/>
                <w:sz w:val="18"/>
                <w:szCs w:val="18"/>
              </w:rPr>
            </w:pPr>
            <w:r w:rsidRPr="00CA42CC">
              <w:rPr>
                <w:rFonts w:ascii="Times New Roman" w:hAnsi="Times New Roman" w:cs="Times New Roman"/>
                <w:sz w:val="18"/>
                <w:szCs w:val="18"/>
              </w:rPr>
              <w:t>Scope Statement</w:t>
            </w:r>
          </w:p>
          <w:p w14:paraId="5F90B85F" w14:textId="77777777" w:rsidR="00F42468" w:rsidRPr="00CA42CC" w:rsidRDefault="00F42468" w:rsidP="00F42468">
            <w:pPr>
              <w:pStyle w:val="ListParagraph"/>
              <w:numPr>
                <w:ilvl w:val="0"/>
                <w:numId w:val="24"/>
              </w:numPr>
              <w:rPr>
                <w:rFonts w:ascii="Times New Roman" w:hAnsi="Times New Roman" w:cs="Times New Roman"/>
                <w:sz w:val="18"/>
                <w:szCs w:val="18"/>
              </w:rPr>
            </w:pPr>
            <w:r w:rsidRPr="00CA42CC">
              <w:rPr>
                <w:rFonts w:ascii="Times New Roman" w:hAnsi="Times New Roman" w:cs="Times New Roman"/>
                <w:sz w:val="18"/>
                <w:szCs w:val="18"/>
              </w:rPr>
              <w:t>Work Breakdown Structure</w:t>
            </w:r>
          </w:p>
          <w:p w14:paraId="2F25C3DC" w14:textId="7C8C1813" w:rsidR="00BF3043" w:rsidRPr="00CA42CC" w:rsidRDefault="00BF3043" w:rsidP="00F42468">
            <w:pPr>
              <w:pStyle w:val="ListParagraph"/>
              <w:numPr>
                <w:ilvl w:val="0"/>
                <w:numId w:val="24"/>
              </w:numPr>
              <w:rPr>
                <w:rFonts w:ascii="Times New Roman" w:hAnsi="Times New Roman" w:cs="Times New Roman"/>
                <w:sz w:val="18"/>
                <w:szCs w:val="18"/>
              </w:rPr>
            </w:pPr>
            <w:r w:rsidRPr="00CA42CC">
              <w:rPr>
                <w:rFonts w:ascii="Times New Roman" w:hAnsi="Times New Roman" w:cs="Times New Roman"/>
                <w:sz w:val="18"/>
                <w:szCs w:val="18"/>
              </w:rPr>
              <w:t>Meeting Minutes</w:t>
            </w:r>
          </w:p>
          <w:p w14:paraId="01466D6E" w14:textId="0CDAACF3" w:rsidR="00BF3043" w:rsidRPr="00CA42CC" w:rsidRDefault="00BF3043" w:rsidP="00F42468">
            <w:pPr>
              <w:pStyle w:val="ListParagraph"/>
              <w:numPr>
                <w:ilvl w:val="0"/>
                <w:numId w:val="24"/>
              </w:numPr>
              <w:rPr>
                <w:rFonts w:ascii="Times New Roman" w:hAnsi="Times New Roman" w:cs="Times New Roman"/>
                <w:sz w:val="18"/>
                <w:szCs w:val="18"/>
              </w:rPr>
            </w:pPr>
            <w:r w:rsidRPr="00CA42CC">
              <w:rPr>
                <w:rFonts w:ascii="Times New Roman" w:hAnsi="Times New Roman" w:cs="Times New Roman"/>
                <w:sz w:val="18"/>
                <w:szCs w:val="18"/>
              </w:rPr>
              <w:t>Project Proposal</w:t>
            </w:r>
          </w:p>
          <w:p w14:paraId="6832C2CD" w14:textId="1E7041B9" w:rsidR="00BF3043" w:rsidRPr="00CA42CC" w:rsidRDefault="00BF3043" w:rsidP="00F42468">
            <w:pPr>
              <w:pStyle w:val="ListParagraph"/>
              <w:numPr>
                <w:ilvl w:val="0"/>
                <w:numId w:val="24"/>
              </w:numPr>
              <w:rPr>
                <w:rFonts w:ascii="Times New Roman" w:hAnsi="Times New Roman" w:cs="Times New Roman"/>
                <w:sz w:val="18"/>
                <w:szCs w:val="18"/>
              </w:rPr>
            </w:pPr>
            <w:r w:rsidRPr="00CA42CC">
              <w:rPr>
                <w:rFonts w:ascii="Times New Roman" w:hAnsi="Times New Roman" w:cs="Times New Roman"/>
                <w:sz w:val="18"/>
                <w:szCs w:val="18"/>
              </w:rPr>
              <w:t>Proposal Presentation Slides</w:t>
            </w:r>
          </w:p>
          <w:p w14:paraId="2856B269" w14:textId="5C0EA88C" w:rsidR="00BF3043" w:rsidRPr="00CA42CC" w:rsidRDefault="00BF3043" w:rsidP="00F42468">
            <w:pPr>
              <w:pStyle w:val="ListParagraph"/>
              <w:numPr>
                <w:ilvl w:val="0"/>
                <w:numId w:val="24"/>
              </w:numPr>
              <w:rPr>
                <w:rFonts w:ascii="Times New Roman" w:hAnsi="Times New Roman" w:cs="Times New Roman"/>
                <w:sz w:val="18"/>
                <w:szCs w:val="18"/>
              </w:rPr>
            </w:pPr>
            <w:r w:rsidRPr="00CA42CC">
              <w:rPr>
                <w:rFonts w:ascii="Times New Roman" w:hAnsi="Times New Roman" w:cs="Times New Roman"/>
                <w:sz w:val="18"/>
                <w:szCs w:val="18"/>
              </w:rPr>
              <w:t>Scripting</w:t>
            </w:r>
          </w:p>
          <w:p w14:paraId="50AECB1F" w14:textId="43C97DA1" w:rsidR="00BF3043" w:rsidRPr="00CA42CC" w:rsidRDefault="00BF3043" w:rsidP="00F42468">
            <w:pPr>
              <w:pStyle w:val="ListParagraph"/>
              <w:numPr>
                <w:ilvl w:val="0"/>
                <w:numId w:val="24"/>
              </w:numPr>
              <w:rPr>
                <w:rFonts w:ascii="Times New Roman" w:hAnsi="Times New Roman" w:cs="Times New Roman"/>
                <w:sz w:val="18"/>
                <w:szCs w:val="18"/>
              </w:rPr>
            </w:pPr>
            <w:r w:rsidRPr="00CA42CC">
              <w:rPr>
                <w:rFonts w:ascii="Times New Roman" w:hAnsi="Times New Roman" w:cs="Times New Roman"/>
                <w:sz w:val="18"/>
                <w:szCs w:val="18"/>
              </w:rPr>
              <w:t>Data Analysis on DITG</w:t>
            </w:r>
          </w:p>
          <w:p w14:paraId="625C03C8" w14:textId="22DC2368" w:rsidR="00BF3043" w:rsidRPr="00CA42CC" w:rsidRDefault="00BF3043" w:rsidP="00F42468">
            <w:pPr>
              <w:pStyle w:val="ListParagraph"/>
              <w:numPr>
                <w:ilvl w:val="0"/>
                <w:numId w:val="24"/>
              </w:numPr>
              <w:rPr>
                <w:rFonts w:ascii="Times New Roman" w:hAnsi="Times New Roman" w:cs="Times New Roman"/>
                <w:sz w:val="18"/>
                <w:szCs w:val="18"/>
              </w:rPr>
            </w:pPr>
            <w:r w:rsidRPr="00CA42CC">
              <w:rPr>
                <w:rFonts w:ascii="Times New Roman" w:hAnsi="Times New Roman" w:cs="Times New Roman"/>
                <w:sz w:val="18"/>
                <w:szCs w:val="18"/>
              </w:rPr>
              <w:t xml:space="preserve">IPv4 TCP Ubuntu Running Evaluations </w:t>
            </w:r>
          </w:p>
          <w:p w14:paraId="068E0042" w14:textId="33790635" w:rsidR="00BF3043" w:rsidRPr="00CA42CC" w:rsidRDefault="00BF3043" w:rsidP="00F42468">
            <w:pPr>
              <w:pStyle w:val="ListParagraph"/>
              <w:numPr>
                <w:ilvl w:val="0"/>
                <w:numId w:val="24"/>
              </w:numPr>
              <w:rPr>
                <w:rFonts w:ascii="Times New Roman" w:hAnsi="Times New Roman" w:cs="Times New Roman"/>
                <w:sz w:val="18"/>
                <w:szCs w:val="18"/>
              </w:rPr>
            </w:pPr>
            <w:r w:rsidRPr="00CA42CC">
              <w:rPr>
                <w:rFonts w:ascii="Times New Roman" w:hAnsi="Times New Roman" w:cs="Times New Roman"/>
                <w:sz w:val="18"/>
                <w:szCs w:val="18"/>
              </w:rPr>
              <w:t>Project Status Report</w:t>
            </w:r>
          </w:p>
        </w:tc>
        <w:tc>
          <w:tcPr>
            <w:tcW w:w="3969" w:type="dxa"/>
          </w:tcPr>
          <w:p w14:paraId="6EB46E53" w14:textId="7D596DF7" w:rsidR="00BF3043" w:rsidRPr="00CA42CC" w:rsidRDefault="00BF3043" w:rsidP="00D60D80">
            <w:pPr>
              <w:pStyle w:val="ListParagraph"/>
              <w:numPr>
                <w:ilvl w:val="0"/>
                <w:numId w:val="24"/>
              </w:numPr>
              <w:rPr>
                <w:rFonts w:ascii="Times New Roman" w:hAnsi="Times New Roman" w:cs="Times New Roman"/>
                <w:sz w:val="18"/>
                <w:szCs w:val="18"/>
              </w:rPr>
            </w:pPr>
            <w:r w:rsidRPr="00CA42CC">
              <w:rPr>
                <w:rFonts w:ascii="Times New Roman" w:hAnsi="Times New Roman" w:cs="Times New Roman"/>
                <w:sz w:val="18"/>
                <w:szCs w:val="18"/>
              </w:rPr>
              <w:t>Bash scripting</w:t>
            </w:r>
          </w:p>
          <w:p w14:paraId="6D8E14FC" w14:textId="77777777" w:rsidR="00BF3043" w:rsidRPr="00CA42CC" w:rsidRDefault="00BF3043" w:rsidP="00D60D80">
            <w:pPr>
              <w:pStyle w:val="ListParagraph"/>
              <w:numPr>
                <w:ilvl w:val="0"/>
                <w:numId w:val="24"/>
              </w:numPr>
              <w:rPr>
                <w:rFonts w:ascii="Times New Roman" w:hAnsi="Times New Roman" w:cs="Times New Roman"/>
                <w:sz w:val="18"/>
                <w:szCs w:val="18"/>
              </w:rPr>
            </w:pPr>
            <w:r w:rsidRPr="00CA42CC">
              <w:rPr>
                <w:rFonts w:ascii="Times New Roman" w:hAnsi="Times New Roman" w:cs="Times New Roman"/>
                <w:sz w:val="18"/>
                <w:szCs w:val="18"/>
              </w:rPr>
              <w:t>Chrony Configuration</w:t>
            </w:r>
          </w:p>
          <w:p w14:paraId="7626E6A7" w14:textId="77777777" w:rsidR="00BF3043" w:rsidRPr="00CA42CC" w:rsidRDefault="00BF3043" w:rsidP="00D60D80">
            <w:pPr>
              <w:pStyle w:val="ListParagraph"/>
              <w:numPr>
                <w:ilvl w:val="0"/>
                <w:numId w:val="24"/>
              </w:numPr>
              <w:rPr>
                <w:rFonts w:ascii="Times New Roman" w:hAnsi="Times New Roman" w:cs="Times New Roman"/>
                <w:sz w:val="18"/>
                <w:szCs w:val="18"/>
              </w:rPr>
            </w:pPr>
            <w:r w:rsidRPr="00CA42CC">
              <w:rPr>
                <w:rFonts w:ascii="Times New Roman" w:hAnsi="Times New Roman" w:cs="Times New Roman"/>
                <w:sz w:val="18"/>
                <w:szCs w:val="18"/>
              </w:rPr>
              <w:t xml:space="preserve">D-ITG </w:t>
            </w:r>
          </w:p>
          <w:p w14:paraId="3FE5AFF0" w14:textId="7A7AC0CB" w:rsidR="00BF3043" w:rsidRPr="00CA42CC" w:rsidRDefault="00BF3043" w:rsidP="00C35133">
            <w:pPr>
              <w:pStyle w:val="ListParagraph"/>
              <w:numPr>
                <w:ilvl w:val="0"/>
                <w:numId w:val="24"/>
              </w:numPr>
              <w:rPr>
                <w:rFonts w:ascii="Times New Roman" w:hAnsi="Times New Roman" w:cs="Times New Roman"/>
                <w:sz w:val="18"/>
                <w:szCs w:val="18"/>
              </w:rPr>
            </w:pPr>
            <w:r w:rsidRPr="00CA42CC">
              <w:rPr>
                <w:rFonts w:ascii="Times New Roman" w:hAnsi="Times New Roman" w:cs="Times New Roman"/>
                <w:sz w:val="18"/>
                <w:szCs w:val="18"/>
              </w:rPr>
              <w:t>Linux Network Configuration</w:t>
            </w:r>
          </w:p>
          <w:p w14:paraId="744B5948" w14:textId="1268BF79" w:rsidR="00BF3043" w:rsidRPr="00CA42CC" w:rsidRDefault="002E79FF" w:rsidP="00340F1F">
            <w:pPr>
              <w:pStyle w:val="ListParagraph"/>
              <w:numPr>
                <w:ilvl w:val="0"/>
                <w:numId w:val="24"/>
              </w:numPr>
              <w:rPr>
                <w:rFonts w:ascii="Times New Roman" w:hAnsi="Times New Roman" w:cs="Times New Roman"/>
                <w:sz w:val="18"/>
                <w:szCs w:val="18"/>
              </w:rPr>
            </w:pPr>
            <w:r>
              <w:rPr>
                <w:rFonts w:ascii="Times New Roman" w:hAnsi="Times New Roman" w:cs="Times New Roman"/>
                <w:sz w:val="18"/>
                <w:szCs w:val="18"/>
              </w:rPr>
              <w:t>Project Planning and Management</w:t>
            </w:r>
          </w:p>
          <w:p w14:paraId="3EDC3D7F" w14:textId="77777777" w:rsidR="00BF3043" w:rsidRDefault="00BF3043" w:rsidP="00D60D80">
            <w:pPr>
              <w:pStyle w:val="ListParagraph"/>
              <w:numPr>
                <w:ilvl w:val="0"/>
                <w:numId w:val="24"/>
              </w:numPr>
              <w:rPr>
                <w:rFonts w:ascii="Times New Roman" w:hAnsi="Times New Roman" w:cs="Times New Roman"/>
                <w:sz w:val="18"/>
                <w:szCs w:val="18"/>
              </w:rPr>
            </w:pPr>
            <w:r w:rsidRPr="00CA42CC">
              <w:rPr>
                <w:rFonts w:ascii="Times New Roman" w:hAnsi="Times New Roman" w:cs="Times New Roman"/>
                <w:sz w:val="18"/>
                <w:szCs w:val="18"/>
              </w:rPr>
              <w:t xml:space="preserve">Data logging and analysis </w:t>
            </w:r>
          </w:p>
          <w:p w14:paraId="1296AF3E" w14:textId="77777777" w:rsidR="00A32E33" w:rsidRDefault="00A32E33" w:rsidP="00A32E33">
            <w:pPr>
              <w:pStyle w:val="ListParagraph"/>
              <w:numPr>
                <w:ilvl w:val="0"/>
                <w:numId w:val="24"/>
              </w:numPr>
              <w:rPr>
                <w:rFonts w:ascii="Times New Roman" w:hAnsi="Times New Roman" w:cs="Times New Roman"/>
                <w:sz w:val="18"/>
                <w:szCs w:val="18"/>
              </w:rPr>
            </w:pPr>
            <w:r w:rsidRPr="00CA42CC">
              <w:rPr>
                <w:rFonts w:ascii="Times New Roman" w:hAnsi="Times New Roman" w:cs="Times New Roman"/>
                <w:sz w:val="18"/>
                <w:szCs w:val="18"/>
              </w:rPr>
              <w:t>Communication Skills</w:t>
            </w:r>
          </w:p>
          <w:p w14:paraId="6E11C457" w14:textId="237B9707" w:rsidR="00BF3043" w:rsidRPr="00CA42CC" w:rsidRDefault="00BF3043" w:rsidP="00D60D80">
            <w:pPr>
              <w:pStyle w:val="ListParagraph"/>
              <w:numPr>
                <w:ilvl w:val="0"/>
                <w:numId w:val="24"/>
              </w:numPr>
              <w:rPr>
                <w:rFonts w:ascii="Times New Roman" w:hAnsi="Times New Roman" w:cs="Times New Roman"/>
                <w:sz w:val="18"/>
                <w:szCs w:val="18"/>
              </w:rPr>
            </w:pPr>
          </w:p>
        </w:tc>
      </w:tr>
      <w:tr w:rsidR="00BF3043" w:rsidRPr="00165F6C" w14:paraId="599A59E2" w14:textId="3B81F7F1" w:rsidTr="00CA42CC">
        <w:trPr>
          <w:trHeight w:val="354"/>
        </w:trPr>
        <w:tc>
          <w:tcPr>
            <w:tcW w:w="1555" w:type="dxa"/>
          </w:tcPr>
          <w:p w14:paraId="0261F53D" w14:textId="68FE8987" w:rsidR="00BF3043" w:rsidRPr="00CA42CC" w:rsidRDefault="00BF3043" w:rsidP="004809C7">
            <w:pPr>
              <w:rPr>
                <w:rFonts w:ascii="Times New Roman" w:hAnsi="Times New Roman" w:cs="Times New Roman"/>
                <w:sz w:val="18"/>
                <w:szCs w:val="18"/>
              </w:rPr>
            </w:pPr>
            <w:r w:rsidRPr="00CA42CC">
              <w:rPr>
                <w:rFonts w:ascii="Times New Roman" w:hAnsi="Times New Roman" w:cs="Times New Roman"/>
                <w:sz w:val="18"/>
                <w:szCs w:val="18"/>
              </w:rPr>
              <w:t>Nathan Quai Hoi</w:t>
            </w:r>
          </w:p>
        </w:tc>
        <w:tc>
          <w:tcPr>
            <w:tcW w:w="3685" w:type="dxa"/>
          </w:tcPr>
          <w:p w14:paraId="689FA685" w14:textId="2A29E6B0" w:rsidR="00BF3043" w:rsidRPr="00CA42CC" w:rsidRDefault="00BF3043" w:rsidP="00F42468">
            <w:pPr>
              <w:pStyle w:val="ListParagraph"/>
              <w:numPr>
                <w:ilvl w:val="0"/>
                <w:numId w:val="23"/>
              </w:numPr>
              <w:rPr>
                <w:rFonts w:ascii="Times New Roman" w:hAnsi="Times New Roman" w:cs="Times New Roman"/>
                <w:sz w:val="18"/>
                <w:szCs w:val="18"/>
              </w:rPr>
            </w:pPr>
            <w:r w:rsidRPr="00CA42CC">
              <w:rPr>
                <w:rFonts w:ascii="Times New Roman" w:hAnsi="Times New Roman" w:cs="Times New Roman"/>
                <w:sz w:val="18"/>
                <w:szCs w:val="18"/>
              </w:rPr>
              <w:t>Stakeholder Register</w:t>
            </w:r>
          </w:p>
          <w:p w14:paraId="180ABF80" w14:textId="6E0CD50A" w:rsidR="00BF3043" w:rsidRPr="00CA42CC" w:rsidRDefault="00BF3043" w:rsidP="00F42468">
            <w:pPr>
              <w:pStyle w:val="ListParagraph"/>
              <w:numPr>
                <w:ilvl w:val="0"/>
                <w:numId w:val="23"/>
              </w:numPr>
              <w:rPr>
                <w:rFonts w:ascii="Times New Roman" w:hAnsi="Times New Roman" w:cs="Times New Roman"/>
                <w:sz w:val="18"/>
                <w:szCs w:val="18"/>
              </w:rPr>
            </w:pPr>
            <w:r w:rsidRPr="00CA42CC">
              <w:rPr>
                <w:rFonts w:ascii="Times New Roman" w:hAnsi="Times New Roman" w:cs="Times New Roman"/>
                <w:sz w:val="18"/>
                <w:szCs w:val="18"/>
              </w:rPr>
              <w:t>Stakeholder Management Plan</w:t>
            </w:r>
          </w:p>
          <w:p w14:paraId="2A368BCB" w14:textId="62D5E11B" w:rsidR="00BF3043" w:rsidRPr="00CA42CC" w:rsidRDefault="00BF3043" w:rsidP="00F42468">
            <w:pPr>
              <w:pStyle w:val="ListParagraph"/>
              <w:numPr>
                <w:ilvl w:val="0"/>
                <w:numId w:val="23"/>
              </w:numPr>
              <w:rPr>
                <w:rFonts w:ascii="Times New Roman" w:hAnsi="Times New Roman" w:cs="Times New Roman"/>
                <w:sz w:val="18"/>
                <w:szCs w:val="18"/>
              </w:rPr>
            </w:pPr>
            <w:r w:rsidRPr="00CA42CC">
              <w:rPr>
                <w:rFonts w:ascii="Times New Roman" w:hAnsi="Times New Roman" w:cs="Times New Roman"/>
                <w:sz w:val="18"/>
                <w:szCs w:val="18"/>
              </w:rPr>
              <w:t>Network Diagram</w:t>
            </w:r>
          </w:p>
          <w:p w14:paraId="36C0444A" w14:textId="541D7749" w:rsidR="00BF3043" w:rsidRPr="00CA42CC" w:rsidRDefault="00BF3043" w:rsidP="00F42468">
            <w:pPr>
              <w:pStyle w:val="ListParagraph"/>
              <w:numPr>
                <w:ilvl w:val="0"/>
                <w:numId w:val="23"/>
              </w:numPr>
              <w:rPr>
                <w:rFonts w:ascii="Times New Roman" w:hAnsi="Times New Roman" w:cs="Times New Roman"/>
                <w:sz w:val="18"/>
                <w:szCs w:val="18"/>
              </w:rPr>
            </w:pPr>
            <w:r w:rsidRPr="00CA42CC">
              <w:rPr>
                <w:rFonts w:ascii="Times New Roman" w:hAnsi="Times New Roman" w:cs="Times New Roman"/>
                <w:sz w:val="18"/>
                <w:szCs w:val="18"/>
              </w:rPr>
              <w:t>Gantt Chart</w:t>
            </w:r>
          </w:p>
          <w:p w14:paraId="371222EC" w14:textId="4F1D7426" w:rsidR="00BF3043" w:rsidRPr="00CA42CC" w:rsidRDefault="00BF3043" w:rsidP="00F42468">
            <w:pPr>
              <w:pStyle w:val="ListParagraph"/>
              <w:numPr>
                <w:ilvl w:val="0"/>
                <w:numId w:val="23"/>
              </w:numPr>
              <w:rPr>
                <w:rFonts w:ascii="Times New Roman" w:hAnsi="Times New Roman" w:cs="Times New Roman"/>
                <w:sz w:val="18"/>
                <w:szCs w:val="18"/>
              </w:rPr>
            </w:pPr>
            <w:r w:rsidRPr="00CA42CC">
              <w:rPr>
                <w:rFonts w:ascii="Times New Roman" w:hAnsi="Times New Roman" w:cs="Times New Roman"/>
                <w:sz w:val="18"/>
                <w:szCs w:val="18"/>
              </w:rPr>
              <w:t>Multiple contributions to proposal document</w:t>
            </w:r>
          </w:p>
          <w:p w14:paraId="5E6452B7" w14:textId="2F36EE5D" w:rsidR="00BF3043" w:rsidRPr="00CA42CC" w:rsidRDefault="00BF3043" w:rsidP="00F42468">
            <w:pPr>
              <w:pStyle w:val="ListParagraph"/>
              <w:numPr>
                <w:ilvl w:val="0"/>
                <w:numId w:val="23"/>
              </w:numPr>
              <w:rPr>
                <w:rFonts w:ascii="Times New Roman" w:hAnsi="Times New Roman" w:cs="Times New Roman"/>
                <w:sz w:val="18"/>
                <w:szCs w:val="18"/>
              </w:rPr>
            </w:pPr>
            <w:r w:rsidRPr="00CA42CC">
              <w:rPr>
                <w:rFonts w:ascii="Times New Roman" w:hAnsi="Times New Roman" w:cs="Times New Roman"/>
                <w:sz w:val="18"/>
                <w:szCs w:val="18"/>
              </w:rPr>
              <w:t>Configuration of Pcs/Routers</w:t>
            </w:r>
          </w:p>
          <w:p w14:paraId="471CF57A" w14:textId="77777777" w:rsidR="00BF3043" w:rsidRDefault="00BF3043" w:rsidP="00F42468">
            <w:pPr>
              <w:pStyle w:val="ListParagraph"/>
              <w:numPr>
                <w:ilvl w:val="0"/>
                <w:numId w:val="23"/>
              </w:numPr>
              <w:rPr>
                <w:rFonts w:ascii="Times New Roman" w:hAnsi="Times New Roman" w:cs="Times New Roman"/>
                <w:sz w:val="18"/>
                <w:szCs w:val="18"/>
              </w:rPr>
            </w:pPr>
            <w:r w:rsidRPr="00CA42CC">
              <w:rPr>
                <w:rFonts w:ascii="Times New Roman" w:hAnsi="Times New Roman" w:cs="Times New Roman"/>
                <w:sz w:val="18"/>
                <w:szCs w:val="18"/>
              </w:rPr>
              <w:t>Data Analysis of the D-ITG Data (on Excel)</w:t>
            </w:r>
          </w:p>
          <w:p w14:paraId="0309D8F1" w14:textId="46DB64EF" w:rsidR="00F42468" w:rsidRPr="00F42468" w:rsidRDefault="00F42468" w:rsidP="00F42468">
            <w:pPr>
              <w:pStyle w:val="ListParagraph"/>
              <w:numPr>
                <w:ilvl w:val="0"/>
                <w:numId w:val="23"/>
              </w:numPr>
              <w:rPr>
                <w:rFonts w:ascii="Times New Roman" w:hAnsi="Times New Roman" w:cs="Times New Roman"/>
                <w:sz w:val="18"/>
                <w:szCs w:val="18"/>
              </w:rPr>
            </w:pPr>
            <w:r w:rsidRPr="00CA42CC">
              <w:rPr>
                <w:rFonts w:ascii="Times New Roman" w:hAnsi="Times New Roman" w:cs="Times New Roman"/>
                <w:sz w:val="18"/>
                <w:szCs w:val="18"/>
              </w:rPr>
              <w:t>Work Breakdown Structure</w:t>
            </w:r>
          </w:p>
        </w:tc>
        <w:tc>
          <w:tcPr>
            <w:tcW w:w="3969" w:type="dxa"/>
          </w:tcPr>
          <w:p w14:paraId="73038639" w14:textId="0C6C0B0C" w:rsidR="00BF3043" w:rsidRPr="00CA42CC" w:rsidRDefault="00BF3043" w:rsidP="00E91417">
            <w:pPr>
              <w:pStyle w:val="ListParagraph"/>
              <w:numPr>
                <w:ilvl w:val="0"/>
                <w:numId w:val="22"/>
              </w:numPr>
              <w:rPr>
                <w:rFonts w:ascii="Times New Roman" w:hAnsi="Times New Roman" w:cs="Times New Roman"/>
                <w:sz w:val="18"/>
                <w:szCs w:val="18"/>
              </w:rPr>
            </w:pPr>
            <w:r w:rsidRPr="00CA42CC">
              <w:rPr>
                <w:rFonts w:ascii="Times New Roman" w:hAnsi="Times New Roman" w:cs="Times New Roman"/>
                <w:sz w:val="18"/>
                <w:szCs w:val="18"/>
              </w:rPr>
              <w:t>Hardware / Configuration Ubuntu Router</w:t>
            </w:r>
          </w:p>
          <w:p w14:paraId="37C0A1FD" w14:textId="4AC6AAA1" w:rsidR="00BF3043" w:rsidRPr="00CA42CC" w:rsidRDefault="00BF3043" w:rsidP="00E91417">
            <w:pPr>
              <w:pStyle w:val="ListParagraph"/>
              <w:numPr>
                <w:ilvl w:val="0"/>
                <w:numId w:val="22"/>
              </w:numPr>
              <w:rPr>
                <w:rFonts w:ascii="Times New Roman" w:hAnsi="Times New Roman" w:cs="Times New Roman"/>
                <w:sz w:val="18"/>
                <w:szCs w:val="18"/>
              </w:rPr>
            </w:pPr>
            <w:r w:rsidRPr="00CA42CC">
              <w:rPr>
                <w:rFonts w:ascii="Times New Roman" w:hAnsi="Times New Roman" w:cs="Times New Roman"/>
                <w:sz w:val="18"/>
                <w:szCs w:val="18"/>
              </w:rPr>
              <w:t>BASH scripting to automate runs</w:t>
            </w:r>
          </w:p>
          <w:p w14:paraId="438D1A60" w14:textId="77777777" w:rsidR="00BF3043" w:rsidRPr="00CA42CC" w:rsidRDefault="00BF3043" w:rsidP="00E91417">
            <w:pPr>
              <w:pStyle w:val="ListParagraph"/>
              <w:numPr>
                <w:ilvl w:val="0"/>
                <w:numId w:val="22"/>
              </w:numPr>
              <w:rPr>
                <w:rFonts w:ascii="Times New Roman" w:hAnsi="Times New Roman" w:cs="Times New Roman"/>
                <w:sz w:val="18"/>
                <w:szCs w:val="18"/>
              </w:rPr>
            </w:pPr>
            <w:r w:rsidRPr="00CA42CC">
              <w:rPr>
                <w:rFonts w:ascii="Times New Roman" w:hAnsi="Times New Roman" w:cs="Times New Roman"/>
                <w:sz w:val="18"/>
                <w:szCs w:val="18"/>
              </w:rPr>
              <w:t>Initial Project Management Skills</w:t>
            </w:r>
          </w:p>
          <w:p w14:paraId="0D93FDB9" w14:textId="77777777" w:rsidR="00BF3043" w:rsidRPr="00CA42CC" w:rsidRDefault="00BF3043" w:rsidP="00E91417">
            <w:pPr>
              <w:pStyle w:val="ListParagraph"/>
              <w:numPr>
                <w:ilvl w:val="0"/>
                <w:numId w:val="22"/>
              </w:numPr>
              <w:rPr>
                <w:rFonts w:ascii="Times New Roman" w:hAnsi="Times New Roman" w:cs="Times New Roman"/>
                <w:sz w:val="18"/>
                <w:szCs w:val="18"/>
              </w:rPr>
            </w:pPr>
            <w:r w:rsidRPr="00CA42CC">
              <w:rPr>
                <w:rFonts w:ascii="Times New Roman" w:hAnsi="Times New Roman" w:cs="Times New Roman"/>
                <w:sz w:val="18"/>
                <w:szCs w:val="18"/>
              </w:rPr>
              <w:t>Excel formula knowledge to help automate calculations</w:t>
            </w:r>
          </w:p>
          <w:p w14:paraId="3F048815" w14:textId="77777777" w:rsidR="00BF3043" w:rsidRPr="00CA42CC" w:rsidRDefault="00BF3043" w:rsidP="00E91417">
            <w:pPr>
              <w:pStyle w:val="ListParagraph"/>
              <w:numPr>
                <w:ilvl w:val="0"/>
                <w:numId w:val="22"/>
              </w:numPr>
              <w:rPr>
                <w:rFonts w:ascii="Times New Roman" w:hAnsi="Times New Roman" w:cs="Times New Roman"/>
                <w:sz w:val="18"/>
                <w:szCs w:val="18"/>
              </w:rPr>
            </w:pPr>
            <w:r w:rsidRPr="00CA42CC">
              <w:rPr>
                <w:rFonts w:ascii="Times New Roman" w:hAnsi="Times New Roman" w:cs="Times New Roman"/>
                <w:sz w:val="18"/>
                <w:szCs w:val="18"/>
              </w:rPr>
              <w:t>Bit of python to automate the dat files into excel files</w:t>
            </w:r>
          </w:p>
          <w:p w14:paraId="32924706" w14:textId="2C0B16A9" w:rsidR="00BF3043" w:rsidRPr="00CA42CC" w:rsidRDefault="00BF3043" w:rsidP="00E91417">
            <w:pPr>
              <w:pStyle w:val="ListParagraph"/>
              <w:numPr>
                <w:ilvl w:val="0"/>
                <w:numId w:val="22"/>
              </w:numPr>
              <w:rPr>
                <w:rFonts w:ascii="Times New Roman" w:hAnsi="Times New Roman" w:cs="Times New Roman"/>
                <w:sz w:val="18"/>
                <w:szCs w:val="18"/>
              </w:rPr>
            </w:pPr>
            <w:r w:rsidRPr="00CA42CC">
              <w:rPr>
                <w:rFonts w:ascii="Times New Roman" w:hAnsi="Times New Roman" w:cs="Times New Roman"/>
                <w:sz w:val="18"/>
                <w:szCs w:val="18"/>
              </w:rPr>
              <w:t>D-ITG</w:t>
            </w:r>
          </w:p>
        </w:tc>
      </w:tr>
      <w:tr w:rsidR="00BF3043" w:rsidRPr="00165F6C" w14:paraId="3A5BD718" w14:textId="5E5A87F3" w:rsidTr="00CA42CC">
        <w:trPr>
          <w:trHeight w:val="342"/>
        </w:trPr>
        <w:tc>
          <w:tcPr>
            <w:tcW w:w="1555" w:type="dxa"/>
          </w:tcPr>
          <w:p w14:paraId="31DB72FA" w14:textId="46AB749A" w:rsidR="00BF3043" w:rsidRPr="00CA42CC" w:rsidRDefault="00BF3043" w:rsidP="004809C7">
            <w:pPr>
              <w:rPr>
                <w:rFonts w:ascii="Times New Roman" w:hAnsi="Times New Roman" w:cs="Times New Roman"/>
                <w:sz w:val="18"/>
                <w:szCs w:val="18"/>
              </w:rPr>
            </w:pPr>
            <w:r w:rsidRPr="00CA42CC">
              <w:rPr>
                <w:rFonts w:ascii="Times New Roman" w:hAnsi="Times New Roman" w:cs="Times New Roman"/>
                <w:sz w:val="18"/>
                <w:szCs w:val="18"/>
              </w:rPr>
              <w:t>Zafar Azad</w:t>
            </w:r>
          </w:p>
        </w:tc>
        <w:tc>
          <w:tcPr>
            <w:tcW w:w="3685" w:type="dxa"/>
          </w:tcPr>
          <w:p w14:paraId="74776114" w14:textId="409483FF" w:rsidR="00BF3043" w:rsidRPr="00CA42CC" w:rsidRDefault="00BF3043" w:rsidP="00E91417">
            <w:pPr>
              <w:pStyle w:val="ListParagraph"/>
              <w:numPr>
                <w:ilvl w:val="0"/>
                <w:numId w:val="22"/>
              </w:numPr>
              <w:rPr>
                <w:rFonts w:ascii="Times New Roman" w:hAnsi="Times New Roman" w:cs="Times New Roman"/>
                <w:sz w:val="18"/>
                <w:szCs w:val="18"/>
              </w:rPr>
            </w:pPr>
            <w:r w:rsidRPr="00CA42CC">
              <w:rPr>
                <w:rFonts w:ascii="Times New Roman" w:hAnsi="Times New Roman" w:cs="Times New Roman"/>
                <w:sz w:val="18"/>
                <w:szCs w:val="18"/>
              </w:rPr>
              <w:t>Issue Log V1</w:t>
            </w:r>
          </w:p>
          <w:p w14:paraId="0794437C" w14:textId="0B292AEC" w:rsidR="00BF3043" w:rsidRPr="00CA42CC" w:rsidRDefault="00BF3043" w:rsidP="00E91417">
            <w:pPr>
              <w:pStyle w:val="ListParagraph"/>
              <w:numPr>
                <w:ilvl w:val="0"/>
                <w:numId w:val="22"/>
              </w:numPr>
              <w:rPr>
                <w:rFonts w:ascii="Times New Roman" w:hAnsi="Times New Roman" w:cs="Times New Roman"/>
                <w:sz w:val="18"/>
                <w:szCs w:val="18"/>
              </w:rPr>
            </w:pPr>
            <w:r w:rsidRPr="00CA42CC">
              <w:rPr>
                <w:rFonts w:ascii="Times New Roman" w:hAnsi="Times New Roman" w:cs="Times New Roman"/>
                <w:sz w:val="18"/>
                <w:szCs w:val="18"/>
              </w:rPr>
              <w:t>Risk Register V1</w:t>
            </w:r>
          </w:p>
          <w:p w14:paraId="09BCF284" w14:textId="1C2E473D" w:rsidR="00BF3043" w:rsidRPr="00CA42CC" w:rsidRDefault="00BF3043" w:rsidP="00E91417">
            <w:pPr>
              <w:pStyle w:val="ListParagraph"/>
              <w:numPr>
                <w:ilvl w:val="0"/>
                <w:numId w:val="22"/>
              </w:numPr>
              <w:rPr>
                <w:rFonts w:ascii="Times New Roman" w:hAnsi="Times New Roman" w:cs="Times New Roman"/>
                <w:sz w:val="18"/>
                <w:szCs w:val="18"/>
              </w:rPr>
            </w:pPr>
            <w:r w:rsidRPr="00CA42CC">
              <w:rPr>
                <w:rFonts w:ascii="Times New Roman" w:hAnsi="Times New Roman" w:cs="Times New Roman"/>
                <w:sz w:val="18"/>
                <w:szCs w:val="18"/>
              </w:rPr>
              <w:t>Methodology Comparison</w:t>
            </w:r>
          </w:p>
          <w:p w14:paraId="05C2CE43" w14:textId="7670F9D8" w:rsidR="00BF3043" w:rsidRPr="00CA42CC" w:rsidRDefault="00BF3043" w:rsidP="00E91417">
            <w:pPr>
              <w:pStyle w:val="ListParagraph"/>
              <w:numPr>
                <w:ilvl w:val="0"/>
                <w:numId w:val="22"/>
              </w:numPr>
              <w:rPr>
                <w:rFonts w:ascii="Times New Roman" w:hAnsi="Times New Roman" w:cs="Times New Roman"/>
                <w:sz w:val="18"/>
                <w:szCs w:val="18"/>
              </w:rPr>
            </w:pPr>
            <w:r w:rsidRPr="00CA42CC">
              <w:rPr>
                <w:rFonts w:ascii="Times New Roman" w:hAnsi="Times New Roman" w:cs="Times New Roman"/>
                <w:sz w:val="18"/>
                <w:szCs w:val="18"/>
              </w:rPr>
              <w:t>Methodology Breakdown</w:t>
            </w:r>
          </w:p>
          <w:p w14:paraId="7AD84945" w14:textId="6AD86A96" w:rsidR="00BF3043" w:rsidRPr="00CA42CC" w:rsidRDefault="00BF3043" w:rsidP="00E91417">
            <w:pPr>
              <w:pStyle w:val="ListParagraph"/>
              <w:numPr>
                <w:ilvl w:val="0"/>
                <w:numId w:val="22"/>
              </w:numPr>
              <w:rPr>
                <w:rFonts w:ascii="Times New Roman" w:hAnsi="Times New Roman" w:cs="Times New Roman"/>
                <w:sz w:val="18"/>
                <w:szCs w:val="18"/>
              </w:rPr>
            </w:pPr>
            <w:r w:rsidRPr="00CA42CC">
              <w:rPr>
                <w:rFonts w:ascii="Times New Roman" w:hAnsi="Times New Roman" w:cs="Times New Roman"/>
                <w:sz w:val="18"/>
                <w:szCs w:val="18"/>
              </w:rPr>
              <w:t>Project Phases</w:t>
            </w:r>
          </w:p>
          <w:p w14:paraId="208E88F6" w14:textId="654EF185" w:rsidR="00BF3043" w:rsidRPr="00CA42CC" w:rsidRDefault="00BF3043" w:rsidP="00E91417">
            <w:pPr>
              <w:pStyle w:val="ListParagraph"/>
              <w:numPr>
                <w:ilvl w:val="0"/>
                <w:numId w:val="22"/>
              </w:numPr>
              <w:rPr>
                <w:rFonts w:ascii="Times New Roman" w:hAnsi="Times New Roman" w:cs="Times New Roman"/>
                <w:sz w:val="18"/>
                <w:szCs w:val="18"/>
              </w:rPr>
            </w:pPr>
            <w:r w:rsidRPr="00CA42CC">
              <w:rPr>
                <w:rFonts w:ascii="Times New Roman" w:hAnsi="Times New Roman" w:cs="Times New Roman"/>
                <w:sz w:val="18"/>
                <w:szCs w:val="18"/>
              </w:rPr>
              <w:t>Octave Graphing</w:t>
            </w:r>
          </w:p>
          <w:p w14:paraId="4AD6BFE7" w14:textId="27DFC91C" w:rsidR="00BF3043" w:rsidRPr="00CA42CC" w:rsidRDefault="00BF3043" w:rsidP="00E91417">
            <w:pPr>
              <w:pStyle w:val="ListParagraph"/>
              <w:numPr>
                <w:ilvl w:val="0"/>
                <w:numId w:val="22"/>
              </w:numPr>
              <w:rPr>
                <w:rFonts w:ascii="Times New Roman" w:hAnsi="Times New Roman" w:cs="Times New Roman"/>
                <w:sz w:val="18"/>
                <w:szCs w:val="18"/>
              </w:rPr>
            </w:pPr>
            <w:r w:rsidRPr="00CA42CC">
              <w:rPr>
                <w:rFonts w:ascii="Times New Roman" w:hAnsi="Times New Roman" w:cs="Times New Roman"/>
                <w:sz w:val="18"/>
                <w:szCs w:val="18"/>
              </w:rPr>
              <w:t>IPv6 D-ITG Script</w:t>
            </w:r>
          </w:p>
        </w:tc>
        <w:tc>
          <w:tcPr>
            <w:tcW w:w="3969" w:type="dxa"/>
          </w:tcPr>
          <w:p w14:paraId="22729767" w14:textId="5D3E005B" w:rsidR="00BF3043" w:rsidRPr="00CA42CC" w:rsidRDefault="00BF3043" w:rsidP="00E91417">
            <w:pPr>
              <w:pStyle w:val="ListParagraph"/>
              <w:numPr>
                <w:ilvl w:val="0"/>
                <w:numId w:val="22"/>
              </w:numPr>
              <w:rPr>
                <w:rFonts w:ascii="Times New Roman" w:hAnsi="Times New Roman" w:cs="Times New Roman"/>
                <w:sz w:val="18"/>
                <w:szCs w:val="18"/>
              </w:rPr>
            </w:pPr>
            <w:r w:rsidRPr="00CA42CC">
              <w:rPr>
                <w:rFonts w:ascii="Times New Roman" w:hAnsi="Times New Roman" w:cs="Times New Roman"/>
                <w:sz w:val="18"/>
                <w:szCs w:val="18"/>
              </w:rPr>
              <w:t>IPv6 D-ITG scripting</w:t>
            </w:r>
          </w:p>
          <w:p w14:paraId="280D55E5" w14:textId="4EBEA4F1" w:rsidR="00BF3043" w:rsidRPr="00CA42CC" w:rsidRDefault="00BF3043" w:rsidP="00E91417">
            <w:pPr>
              <w:pStyle w:val="ListParagraph"/>
              <w:numPr>
                <w:ilvl w:val="0"/>
                <w:numId w:val="22"/>
              </w:numPr>
              <w:rPr>
                <w:rFonts w:ascii="Times New Roman" w:hAnsi="Times New Roman" w:cs="Times New Roman"/>
                <w:sz w:val="18"/>
                <w:szCs w:val="18"/>
              </w:rPr>
            </w:pPr>
            <w:r w:rsidRPr="00CA42CC">
              <w:rPr>
                <w:rFonts w:ascii="Times New Roman" w:hAnsi="Times New Roman" w:cs="Times New Roman"/>
                <w:sz w:val="18"/>
                <w:szCs w:val="18"/>
              </w:rPr>
              <w:t>Hardware setup ubuntu</w:t>
            </w:r>
          </w:p>
          <w:p w14:paraId="79A853CB" w14:textId="77777777" w:rsidR="00BF3043" w:rsidRPr="00CA42CC" w:rsidRDefault="00BF3043" w:rsidP="00E91417">
            <w:pPr>
              <w:pStyle w:val="ListParagraph"/>
              <w:numPr>
                <w:ilvl w:val="0"/>
                <w:numId w:val="22"/>
              </w:numPr>
              <w:rPr>
                <w:rFonts w:ascii="Times New Roman" w:hAnsi="Times New Roman" w:cs="Times New Roman"/>
                <w:sz w:val="18"/>
                <w:szCs w:val="18"/>
              </w:rPr>
            </w:pPr>
            <w:r w:rsidRPr="00CA42CC">
              <w:rPr>
                <w:rFonts w:ascii="Times New Roman" w:hAnsi="Times New Roman" w:cs="Times New Roman"/>
                <w:sz w:val="18"/>
                <w:szCs w:val="18"/>
              </w:rPr>
              <w:t xml:space="preserve">Octave </w:t>
            </w:r>
          </w:p>
          <w:p w14:paraId="24E73367" w14:textId="77777777" w:rsidR="00BF3043" w:rsidRPr="00CA42CC" w:rsidRDefault="00BF3043" w:rsidP="00C46BE8">
            <w:pPr>
              <w:rPr>
                <w:rFonts w:ascii="Times New Roman" w:hAnsi="Times New Roman" w:cs="Times New Roman"/>
                <w:sz w:val="18"/>
                <w:szCs w:val="18"/>
              </w:rPr>
            </w:pPr>
          </w:p>
          <w:p w14:paraId="1795D2B3" w14:textId="3471F89F" w:rsidR="00BF3043" w:rsidRPr="00CA42CC" w:rsidRDefault="00BF3043" w:rsidP="00C46BE8">
            <w:pPr>
              <w:rPr>
                <w:rFonts w:ascii="Times New Roman" w:hAnsi="Times New Roman" w:cs="Times New Roman"/>
                <w:sz w:val="18"/>
                <w:szCs w:val="18"/>
              </w:rPr>
            </w:pPr>
          </w:p>
        </w:tc>
      </w:tr>
      <w:tr w:rsidR="00BF3043" w:rsidRPr="00165F6C" w14:paraId="19A768E7" w14:textId="3D870AF2" w:rsidTr="00CA42CC">
        <w:trPr>
          <w:trHeight w:val="354"/>
        </w:trPr>
        <w:tc>
          <w:tcPr>
            <w:tcW w:w="1555" w:type="dxa"/>
          </w:tcPr>
          <w:p w14:paraId="54CC7151" w14:textId="11EB16B6" w:rsidR="00BF3043" w:rsidRPr="00CA42CC" w:rsidRDefault="00BF3043" w:rsidP="004809C7">
            <w:pPr>
              <w:rPr>
                <w:rFonts w:ascii="Times New Roman" w:hAnsi="Times New Roman" w:cs="Times New Roman"/>
                <w:sz w:val="18"/>
                <w:szCs w:val="18"/>
              </w:rPr>
            </w:pPr>
            <w:r w:rsidRPr="00CA42CC">
              <w:rPr>
                <w:rFonts w:ascii="Times New Roman" w:hAnsi="Times New Roman" w:cs="Times New Roman"/>
                <w:sz w:val="18"/>
                <w:szCs w:val="18"/>
              </w:rPr>
              <w:t>Larissa Goh</w:t>
            </w:r>
          </w:p>
        </w:tc>
        <w:tc>
          <w:tcPr>
            <w:tcW w:w="3685" w:type="dxa"/>
          </w:tcPr>
          <w:p w14:paraId="7AB62CAE" w14:textId="2CFC7E15" w:rsidR="00BF3043" w:rsidRPr="00CA42CC" w:rsidRDefault="00BF3043" w:rsidP="00D60D80">
            <w:pPr>
              <w:pStyle w:val="ListParagraph"/>
              <w:numPr>
                <w:ilvl w:val="0"/>
                <w:numId w:val="22"/>
              </w:numPr>
              <w:rPr>
                <w:rFonts w:ascii="Times New Roman" w:hAnsi="Times New Roman" w:cs="Times New Roman"/>
                <w:sz w:val="18"/>
                <w:szCs w:val="18"/>
              </w:rPr>
            </w:pPr>
            <w:r w:rsidRPr="00CA42CC">
              <w:rPr>
                <w:rFonts w:ascii="Times New Roman" w:hAnsi="Times New Roman" w:cs="Times New Roman"/>
                <w:sz w:val="18"/>
                <w:szCs w:val="18"/>
              </w:rPr>
              <w:t>Risk Register V1 &amp; V2</w:t>
            </w:r>
          </w:p>
          <w:p w14:paraId="372851D1" w14:textId="49A89064" w:rsidR="00BF3043" w:rsidRPr="00CA42CC" w:rsidRDefault="00BF3043" w:rsidP="00D60D80">
            <w:pPr>
              <w:pStyle w:val="ListParagraph"/>
              <w:numPr>
                <w:ilvl w:val="0"/>
                <w:numId w:val="22"/>
              </w:numPr>
              <w:rPr>
                <w:rFonts w:ascii="Times New Roman" w:hAnsi="Times New Roman" w:cs="Times New Roman"/>
                <w:sz w:val="18"/>
                <w:szCs w:val="18"/>
              </w:rPr>
            </w:pPr>
            <w:r w:rsidRPr="00CA42CC">
              <w:rPr>
                <w:rFonts w:ascii="Times New Roman" w:hAnsi="Times New Roman" w:cs="Times New Roman"/>
                <w:sz w:val="18"/>
                <w:szCs w:val="18"/>
              </w:rPr>
              <w:t>Issue Log V1 &amp; V2</w:t>
            </w:r>
          </w:p>
          <w:p w14:paraId="6F4DD7FC" w14:textId="2066DE59" w:rsidR="00BF3043" w:rsidRPr="00CA42CC" w:rsidRDefault="00BF3043" w:rsidP="00D60D80">
            <w:pPr>
              <w:pStyle w:val="ListParagraph"/>
              <w:numPr>
                <w:ilvl w:val="0"/>
                <w:numId w:val="22"/>
              </w:numPr>
              <w:rPr>
                <w:rFonts w:ascii="Times New Roman" w:hAnsi="Times New Roman" w:cs="Times New Roman"/>
                <w:sz w:val="18"/>
                <w:szCs w:val="18"/>
              </w:rPr>
            </w:pPr>
            <w:r w:rsidRPr="00CA42CC">
              <w:rPr>
                <w:rFonts w:ascii="Times New Roman" w:hAnsi="Times New Roman" w:cs="Times New Roman"/>
                <w:sz w:val="18"/>
                <w:szCs w:val="18"/>
              </w:rPr>
              <w:t>Quality Assurance Plan V1 &amp; V2</w:t>
            </w:r>
          </w:p>
          <w:p w14:paraId="58643FA5" w14:textId="5A197666" w:rsidR="00BF3043" w:rsidRPr="00CA42CC" w:rsidRDefault="00BF3043" w:rsidP="00D60D80">
            <w:pPr>
              <w:pStyle w:val="ListParagraph"/>
              <w:numPr>
                <w:ilvl w:val="0"/>
                <w:numId w:val="22"/>
              </w:numPr>
              <w:rPr>
                <w:rFonts w:ascii="Times New Roman" w:hAnsi="Times New Roman" w:cs="Times New Roman"/>
                <w:sz w:val="18"/>
                <w:szCs w:val="18"/>
              </w:rPr>
            </w:pPr>
            <w:r w:rsidRPr="00CA42CC">
              <w:rPr>
                <w:rFonts w:ascii="Times New Roman" w:hAnsi="Times New Roman" w:cs="Times New Roman"/>
                <w:sz w:val="18"/>
                <w:szCs w:val="18"/>
              </w:rPr>
              <w:t>Milestone Report V1</w:t>
            </w:r>
          </w:p>
          <w:p w14:paraId="6DDB5B5F" w14:textId="1FC56848" w:rsidR="00BF3043" w:rsidRPr="00CA42CC" w:rsidRDefault="00BF3043" w:rsidP="00D60D80">
            <w:pPr>
              <w:pStyle w:val="ListParagraph"/>
              <w:numPr>
                <w:ilvl w:val="0"/>
                <w:numId w:val="22"/>
              </w:numPr>
              <w:rPr>
                <w:rFonts w:ascii="Times New Roman" w:hAnsi="Times New Roman" w:cs="Times New Roman"/>
                <w:sz w:val="18"/>
                <w:szCs w:val="18"/>
              </w:rPr>
            </w:pPr>
            <w:r w:rsidRPr="00CA42CC">
              <w:rPr>
                <w:rFonts w:ascii="Times New Roman" w:hAnsi="Times New Roman" w:cs="Times New Roman"/>
                <w:sz w:val="18"/>
                <w:szCs w:val="18"/>
              </w:rPr>
              <w:t>Labour Breakdown</w:t>
            </w:r>
          </w:p>
          <w:p w14:paraId="422419C6" w14:textId="71884799" w:rsidR="00BF3043" w:rsidRPr="00CA42CC" w:rsidRDefault="00BF3043" w:rsidP="0F66D096">
            <w:pPr>
              <w:pStyle w:val="ListParagraph"/>
              <w:numPr>
                <w:ilvl w:val="0"/>
                <w:numId w:val="22"/>
              </w:numPr>
              <w:rPr>
                <w:rFonts w:ascii="Times New Roman" w:hAnsi="Times New Roman" w:cs="Times New Roman"/>
                <w:sz w:val="18"/>
                <w:szCs w:val="18"/>
              </w:rPr>
            </w:pPr>
            <w:r w:rsidRPr="00CA42CC">
              <w:rPr>
                <w:rFonts w:ascii="Times New Roman" w:hAnsi="Times New Roman" w:cs="Times New Roman"/>
                <w:sz w:val="18"/>
                <w:szCs w:val="18"/>
              </w:rPr>
              <w:t xml:space="preserve">Meeting Minutes </w:t>
            </w:r>
          </w:p>
        </w:tc>
        <w:tc>
          <w:tcPr>
            <w:tcW w:w="3969" w:type="dxa"/>
          </w:tcPr>
          <w:p w14:paraId="2C0F197D" w14:textId="573ED850" w:rsidR="00BF3043" w:rsidRPr="00CA42CC" w:rsidRDefault="00BF3043" w:rsidP="00D60D80">
            <w:pPr>
              <w:pStyle w:val="ListParagraph"/>
              <w:numPr>
                <w:ilvl w:val="0"/>
                <w:numId w:val="22"/>
              </w:numPr>
              <w:rPr>
                <w:rFonts w:ascii="Times New Roman" w:hAnsi="Times New Roman" w:cs="Times New Roman"/>
                <w:sz w:val="18"/>
                <w:szCs w:val="18"/>
              </w:rPr>
            </w:pPr>
            <w:r w:rsidRPr="00CA42CC">
              <w:rPr>
                <w:rFonts w:ascii="Times New Roman" w:hAnsi="Times New Roman" w:cs="Times New Roman"/>
                <w:sz w:val="18"/>
                <w:szCs w:val="18"/>
              </w:rPr>
              <w:t xml:space="preserve">BASH scripting </w:t>
            </w:r>
          </w:p>
          <w:p w14:paraId="26F9BE96" w14:textId="33AD0B80" w:rsidR="00BF3043" w:rsidRPr="00CA42CC" w:rsidRDefault="00BF3043" w:rsidP="00D60D80">
            <w:pPr>
              <w:pStyle w:val="ListParagraph"/>
              <w:numPr>
                <w:ilvl w:val="0"/>
                <w:numId w:val="22"/>
              </w:numPr>
              <w:tabs>
                <w:tab w:val="left" w:pos="1289"/>
              </w:tabs>
              <w:rPr>
                <w:rFonts w:ascii="Times New Roman" w:hAnsi="Times New Roman" w:cs="Times New Roman"/>
                <w:sz w:val="18"/>
                <w:szCs w:val="18"/>
              </w:rPr>
            </w:pPr>
            <w:r w:rsidRPr="00CA42CC">
              <w:rPr>
                <w:rFonts w:ascii="Times New Roman" w:hAnsi="Times New Roman" w:cs="Times New Roman"/>
                <w:sz w:val="18"/>
                <w:szCs w:val="18"/>
              </w:rPr>
              <w:t>MATLAB basics &amp; scripting</w:t>
            </w:r>
          </w:p>
          <w:p w14:paraId="24C42810" w14:textId="14D36665" w:rsidR="00BF3043" w:rsidRPr="00CA42CC" w:rsidRDefault="00BF3043" w:rsidP="00D60D80">
            <w:pPr>
              <w:pStyle w:val="ListParagraph"/>
              <w:numPr>
                <w:ilvl w:val="0"/>
                <w:numId w:val="22"/>
              </w:numPr>
              <w:tabs>
                <w:tab w:val="left" w:pos="1289"/>
              </w:tabs>
              <w:rPr>
                <w:rFonts w:ascii="Times New Roman" w:hAnsi="Times New Roman" w:cs="Times New Roman"/>
                <w:sz w:val="18"/>
                <w:szCs w:val="18"/>
              </w:rPr>
            </w:pPr>
            <w:r w:rsidRPr="00CA42CC">
              <w:rPr>
                <w:rFonts w:ascii="Times New Roman" w:hAnsi="Times New Roman" w:cs="Times New Roman"/>
                <w:sz w:val="18"/>
                <w:szCs w:val="18"/>
              </w:rPr>
              <w:t xml:space="preserve">Linux Familiarity </w:t>
            </w:r>
          </w:p>
          <w:p w14:paraId="6FFD51A3" w14:textId="6C816FB5" w:rsidR="00BF3043" w:rsidRPr="00CA42CC" w:rsidRDefault="00BF3043" w:rsidP="00D60D80">
            <w:pPr>
              <w:pStyle w:val="ListParagraph"/>
              <w:numPr>
                <w:ilvl w:val="0"/>
                <w:numId w:val="22"/>
              </w:numPr>
              <w:tabs>
                <w:tab w:val="left" w:pos="1289"/>
              </w:tabs>
              <w:rPr>
                <w:rFonts w:ascii="Times New Roman" w:hAnsi="Times New Roman" w:cs="Times New Roman"/>
                <w:sz w:val="18"/>
                <w:szCs w:val="18"/>
              </w:rPr>
            </w:pPr>
            <w:r w:rsidRPr="00CA42CC">
              <w:rPr>
                <w:rFonts w:ascii="Times New Roman" w:hAnsi="Times New Roman" w:cs="Times New Roman"/>
                <w:sz w:val="18"/>
                <w:szCs w:val="18"/>
              </w:rPr>
              <w:t>Adaptability, giving and receiving feedback, time management, collaboration</w:t>
            </w:r>
          </w:p>
          <w:p w14:paraId="64F5D7F7" w14:textId="2D4668F7" w:rsidR="00BF3043" w:rsidRPr="00CA42CC" w:rsidRDefault="00BF3043" w:rsidP="5CF6D8CE">
            <w:pPr>
              <w:rPr>
                <w:rFonts w:ascii="Times New Roman" w:hAnsi="Times New Roman" w:cs="Times New Roman"/>
                <w:sz w:val="18"/>
                <w:szCs w:val="18"/>
              </w:rPr>
            </w:pPr>
          </w:p>
        </w:tc>
      </w:tr>
      <w:tr w:rsidR="00BF3043" w:rsidRPr="00165F6C" w14:paraId="2875BCDF" w14:textId="0809A3F3" w:rsidTr="00CA42CC">
        <w:trPr>
          <w:trHeight w:val="342"/>
        </w:trPr>
        <w:tc>
          <w:tcPr>
            <w:tcW w:w="1555" w:type="dxa"/>
          </w:tcPr>
          <w:p w14:paraId="222B2A85" w14:textId="662039BD" w:rsidR="00BF3043" w:rsidRPr="00CA42CC" w:rsidRDefault="00BF3043" w:rsidP="004809C7">
            <w:pPr>
              <w:rPr>
                <w:rFonts w:ascii="Times New Roman" w:hAnsi="Times New Roman" w:cs="Times New Roman"/>
                <w:sz w:val="18"/>
                <w:szCs w:val="18"/>
              </w:rPr>
            </w:pPr>
            <w:r w:rsidRPr="00CA42CC">
              <w:rPr>
                <w:rFonts w:ascii="Times New Roman" w:hAnsi="Times New Roman" w:cs="Times New Roman"/>
                <w:sz w:val="18"/>
                <w:szCs w:val="18"/>
              </w:rPr>
              <w:t>Charmi Patel</w:t>
            </w:r>
          </w:p>
        </w:tc>
        <w:tc>
          <w:tcPr>
            <w:tcW w:w="3685" w:type="dxa"/>
          </w:tcPr>
          <w:p w14:paraId="3404C172" w14:textId="762BBA88" w:rsidR="00BF3043" w:rsidRPr="00CA42CC" w:rsidRDefault="00BF3043" w:rsidP="7FAFD330">
            <w:pPr>
              <w:pStyle w:val="ListParagraph"/>
              <w:numPr>
                <w:ilvl w:val="0"/>
                <w:numId w:val="27"/>
              </w:numPr>
              <w:rPr>
                <w:rFonts w:ascii="Times New Roman" w:hAnsi="Times New Roman" w:cs="Times New Roman"/>
                <w:sz w:val="18"/>
                <w:szCs w:val="18"/>
              </w:rPr>
            </w:pPr>
            <w:r w:rsidRPr="00CA42CC">
              <w:rPr>
                <w:rFonts w:ascii="Times New Roman" w:hAnsi="Times New Roman" w:cs="Times New Roman"/>
                <w:sz w:val="18"/>
                <w:szCs w:val="18"/>
              </w:rPr>
              <w:t>Communication Plan V1</w:t>
            </w:r>
          </w:p>
          <w:p w14:paraId="4DDA8420" w14:textId="0D651CEE" w:rsidR="00BF3043" w:rsidRPr="00CA42CC" w:rsidRDefault="00BF3043" w:rsidP="00B0241C">
            <w:pPr>
              <w:pStyle w:val="ListParagraph"/>
              <w:numPr>
                <w:ilvl w:val="0"/>
                <w:numId w:val="27"/>
              </w:numPr>
              <w:rPr>
                <w:rFonts w:ascii="Times New Roman" w:hAnsi="Times New Roman" w:cs="Times New Roman"/>
                <w:sz w:val="18"/>
                <w:szCs w:val="18"/>
              </w:rPr>
            </w:pPr>
            <w:r w:rsidRPr="00CA42CC">
              <w:rPr>
                <w:rFonts w:ascii="Times New Roman" w:hAnsi="Times New Roman" w:cs="Times New Roman"/>
                <w:sz w:val="18"/>
                <w:szCs w:val="18"/>
              </w:rPr>
              <w:t>Estimated Costs</w:t>
            </w:r>
          </w:p>
          <w:p w14:paraId="402CF284" w14:textId="22653A90" w:rsidR="00BF3043" w:rsidRPr="00CA42CC" w:rsidRDefault="00BF3043" w:rsidP="1CC5B9A9">
            <w:pPr>
              <w:pStyle w:val="ListParagraph"/>
              <w:numPr>
                <w:ilvl w:val="0"/>
                <w:numId w:val="27"/>
              </w:numPr>
              <w:rPr>
                <w:rFonts w:ascii="Times New Roman" w:hAnsi="Times New Roman" w:cs="Times New Roman"/>
                <w:sz w:val="18"/>
                <w:szCs w:val="18"/>
              </w:rPr>
            </w:pPr>
            <w:r w:rsidRPr="00CA42CC">
              <w:rPr>
                <w:rFonts w:ascii="Times New Roman" w:hAnsi="Times New Roman" w:cs="Times New Roman"/>
                <w:sz w:val="18"/>
                <w:szCs w:val="18"/>
              </w:rPr>
              <w:t xml:space="preserve">Proposal Presentation Slides </w:t>
            </w:r>
          </w:p>
          <w:p w14:paraId="767E0057" w14:textId="136F29C9" w:rsidR="00BF3043" w:rsidRPr="00CA42CC" w:rsidRDefault="00BF3043" w:rsidP="1CC5B9A9">
            <w:pPr>
              <w:pStyle w:val="ListParagraph"/>
              <w:numPr>
                <w:ilvl w:val="0"/>
                <w:numId w:val="27"/>
              </w:numPr>
              <w:rPr>
                <w:rFonts w:ascii="Times New Roman" w:hAnsi="Times New Roman" w:cs="Times New Roman"/>
                <w:sz w:val="18"/>
                <w:szCs w:val="18"/>
              </w:rPr>
            </w:pPr>
            <w:r w:rsidRPr="00CA42CC">
              <w:rPr>
                <w:rFonts w:ascii="Times New Roman" w:hAnsi="Times New Roman" w:cs="Times New Roman"/>
                <w:sz w:val="18"/>
                <w:szCs w:val="18"/>
              </w:rPr>
              <w:t>Conflict Resolution Plan</w:t>
            </w:r>
          </w:p>
          <w:p w14:paraId="6D0AEC08" w14:textId="6CFAAF38" w:rsidR="00BF3043" w:rsidRPr="00CA42CC" w:rsidRDefault="00BF3043" w:rsidP="1CC5B9A9">
            <w:pPr>
              <w:pStyle w:val="ListParagraph"/>
              <w:numPr>
                <w:ilvl w:val="0"/>
                <w:numId w:val="27"/>
              </w:numPr>
              <w:rPr>
                <w:rFonts w:ascii="Times New Roman" w:hAnsi="Times New Roman" w:cs="Times New Roman"/>
                <w:sz w:val="18"/>
                <w:szCs w:val="18"/>
              </w:rPr>
            </w:pPr>
            <w:r w:rsidRPr="00CA42CC">
              <w:rPr>
                <w:rFonts w:ascii="Times New Roman" w:hAnsi="Times New Roman" w:cs="Times New Roman"/>
                <w:sz w:val="18"/>
                <w:szCs w:val="18"/>
              </w:rPr>
              <w:t>Project Status</w:t>
            </w:r>
          </w:p>
        </w:tc>
        <w:tc>
          <w:tcPr>
            <w:tcW w:w="3969" w:type="dxa"/>
          </w:tcPr>
          <w:p w14:paraId="3012C15C" w14:textId="5FB99EB5" w:rsidR="00BF3043" w:rsidRPr="00CA42CC" w:rsidRDefault="00BF3043" w:rsidP="67E6F5CA">
            <w:pPr>
              <w:pStyle w:val="ListParagraph"/>
              <w:numPr>
                <w:ilvl w:val="0"/>
                <w:numId w:val="3"/>
              </w:numPr>
              <w:rPr>
                <w:rFonts w:ascii="Times New Roman" w:hAnsi="Times New Roman" w:cs="Times New Roman"/>
                <w:sz w:val="18"/>
                <w:szCs w:val="18"/>
              </w:rPr>
            </w:pPr>
            <w:r w:rsidRPr="00CA42CC">
              <w:rPr>
                <w:rFonts w:ascii="Times New Roman" w:hAnsi="Times New Roman" w:cs="Times New Roman"/>
                <w:sz w:val="18"/>
                <w:szCs w:val="18"/>
              </w:rPr>
              <w:t xml:space="preserve">Linux Familiarity </w:t>
            </w:r>
          </w:p>
          <w:p w14:paraId="2CB999F9" w14:textId="6ACFF766" w:rsidR="00BF3043" w:rsidRPr="00CA42CC" w:rsidRDefault="00BF3043" w:rsidP="67E6F5CA">
            <w:pPr>
              <w:pStyle w:val="ListParagraph"/>
              <w:numPr>
                <w:ilvl w:val="0"/>
                <w:numId w:val="3"/>
              </w:numPr>
              <w:rPr>
                <w:rFonts w:ascii="Times New Roman" w:hAnsi="Times New Roman" w:cs="Times New Roman"/>
                <w:sz w:val="18"/>
                <w:szCs w:val="18"/>
              </w:rPr>
            </w:pPr>
            <w:r w:rsidRPr="00CA42CC">
              <w:rPr>
                <w:rFonts w:ascii="Times New Roman" w:hAnsi="Times New Roman" w:cs="Times New Roman"/>
                <w:sz w:val="18"/>
                <w:szCs w:val="18"/>
              </w:rPr>
              <w:t xml:space="preserve">BASH scripting </w:t>
            </w:r>
          </w:p>
          <w:p w14:paraId="5968D00A" w14:textId="69F9C01C" w:rsidR="00BF3043" w:rsidRPr="00CA42CC" w:rsidRDefault="00BF3043" w:rsidP="67E6F5CA">
            <w:pPr>
              <w:pStyle w:val="ListParagraph"/>
              <w:numPr>
                <w:ilvl w:val="0"/>
                <w:numId w:val="3"/>
              </w:numPr>
              <w:rPr>
                <w:rFonts w:ascii="Times New Roman" w:hAnsi="Times New Roman" w:cs="Times New Roman"/>
                <w:sz w:val="18"/>
                <w:szCs w:val="18"/>
              </w:rPr>
            </w:pPr>
            <w:r w:rsidRPr="00CA42CC">
              <w:rPr>
                <w:rFonts w:ascii="Times New Roman" w:hAnsi="Times New Roman" w:cs="Times New Roman"/>
                <w:sz w:val="18"/>
                <w:szCs w:val="18"/>
              </w:rPr>
              <w:t>MATLAB basics</w:t>
            </w:r>
          </w:p>
        </w:tc>
      </w:tr>
      <w:tr w:rsidR="00BF3043" w:rsidRPr="00165F6C" w14:paraId="4269A3B6" w14:textId="6EC2B1DA" w:rsidTr="00CA42CC">
        <w:trPr>
          <w:trHeight w:val="354"/>
        </w:trPr>
        <w:tc>
          <w:tcPr>
            <w:tcW w:w="1555" w:type="dxa"/>
          </w:tcPr>
          <w:p w14:paraId="05F1FCDE" w14:textId="16343F9E" w:rsidR="00BF3043" w:rsidRPr="00CA42CC" w:rsidRDefault="00BF3043" w:rsidP="004809C7">
            <w:pPr>
              <w:rPr>
                <w:rFonts w:ascii="Times New Roman" w:hAnsi="Times New Roman" w:cs="Times New Roman"/>
                <w:sz w:val="18"/>
                <w:szCs w:val="18"/>
              </w:rPr>
            </w:pPr>
            <w:r w:rsidRPr="00CA42CC">
              <w:rPr>
                <w:rFonts w:ascii="Times New Roman" w:hAnsi="Times New Roman" w:cs="Times New Roman"/>
                <w:sz w:val="18"/>
                <w:szCs w:val="18"/>
              </w:rPr>
              <w:t>Kylie Afable</w:t>
            </w:r>
          </w:p>
        </w:tc>
        <w:tc>
          <w:tcPr>
            <w:tcW w:w="3685" w:type="dxa"/>
          </w:tcPr>
          <w:p w14:paraId="54BCE569" w14:textId="77777777" w:rsidR="00BF3043" w:rsidRPr="00CA42CC" w:rsidRDefault="00BF3043" w:rsidP="00CC152B">
            <w:pPr>
              <w:pStyle w:val="ListParagraph"/>
              <w:numPr>
                <w:ilvl w:val="0"/>
                <w:numId w:val="27"/>
              </w:numPr>
              <w:rPr>
                <w:rFonts w:ascii="Times New Roman" w:hAnsi="Times New Roman" w:cs="Times New Roman"/>
                <w:sz w:val="18"/>
                <w:szCs w:val="18"/>
              </w:rPr>
            </w:pPr>
            <w:r w:rsidRPr="00CA42CC">
              <w:rPr>
                <w:rFonts w:ascii="Times New Roman" w:hAnsi="Times New Roman" w:cs="Times New Roman"/>
                <w:sz w:val="18"/>
                <w:szCs w:val="18"/>
              </w:rPr>
              <w:t xml:space="preserve">Tools comparison </w:t>
            </w:r>
          </w:p>
          <w:p w14:paraId="22A9C93C" w14:textId="373191E5" w:rsidR="00BF3043" w:rsidRPr="00CA42CC" w:rsidRDefault="00BF3043" w:rsidP="00CC152B">
            <w:pPr>
              <w:pStyle w:val="ListParagraph"/>
              <w:numPr>
                <w:ilvl w:val="0"/>
                <w:numId w:val="27"/>
              </w:numPr>
              <w:rPr>
                <w:rFonts w:ascii="Times New Roman" w:hAnsi="Times New Roman" w:cs="Times New Roman"/>
                <w:sz w:val="18"/>
                <w:szCs w:val="18"/>
              </w:rPr>
            </w:pPr>
            <w:r w:rsidRPr="00CA42CC">
              <w:rPr>
                <w:rFonts w:ascii="Times New Roman" w:hAnsi="Times New Roman" w:cs="Times New Roman"/>
                <w:sz w:val="18"/>
                <w:szCs w:val="18"/>
              </w:rPr>
              <w:t>Proposal presentation slides</w:t>
            </w:r>
          </w:p>
          <w:p w14:paraId="69EBAA58" w14:textId="142F9D4A" w:rsidR="00BF3043" w:rsidRPr="00CA42CC" w:rsidRDefault="00BF3043" w:rsidP="00B346E2">
            <w:pPr>
              <w:pStyle w:val="ListParagraph"/>
              <w:numPr>
                <w:ilvl w:val="0"/>
                <w:numId w:val="27"/>
              </w:numPr>
              <w:rPr>
                <w:rFonts w:ascii="Times New Roman" w:hAnsi="Times New Roman" w:cs="Times New Roman"/>
                <w:sz w:val="18"/>
                <w:szCs w:val="18"/>
              </w:rPr>
            </w:pPr>
            <w:r w:rsidRPr="00CA42CC">
              <w:rPr>
                <w:rFonts w:ascii="Times New Roman" w:hAnsi="Times New Roman" w:cs="Times New Roman"/>
                <w:sz w:val="18"/>
                <w:szCs w:val="18"/>
              </w:rPr>
              <w:t xml:space="preserve">Meeting Minutes </w:t>
            </w:r>
          </w:p>
          <w:p w14:paraId="56B402AE" w14:textId="77777777" w:rsidR="00BF3043" w:rsidRPr="00CA42CC" w:rsidRDefault="00BF3043" w:rsidP="00CC152B">
            <w:pPr>
              <w:pStyle w:val="ListParagraph"/>
              <w:numPr>
                <w:ilvl w:val="0"/>
                <w:numId w:val="27"/>
              </w:numPr>
              <w:rPr>
                <w:rFonts w:ascii="Times New Roman" w:hAnsi="Times New Roman" w:cs="Times New Roman"/>
                <w:sz w:val="18"/>
                <w:szCs w:val="18"/>
              </w:rPr>
            </w:pPr>
            <w:r w:rsidRPr="00CA42CC">
              <w:rPr>
                <w:rFonts w:ascii="Times New Roman" w:hAnsi="Times New Roman" w:cs="Times New Roman"/>
                <w:sz w:val="18"/>
                <w:szCs w:val="18"/>
              </w:rPr>
              <w:t xml:space="preserve">Terms of Reference </w:t>
            </w:r>
          </w:p>
          <w:p w14:paraId="2F7E913D" w14:textId="7D115557" w:rsidR="00BF3043" w:rsidRPr="00CA42CC" w:rsidRDefault="00BF3043" w:rsidP="00CC152B">
            <w:pPr>
              <w:pStyle w:val="ListParagraph"/>
              <w:numPr>
                <w:ilvl w:val="0"/>
                <w:numId w:val="27"/>
              </w:numPr>
              <w:rPr>
                <w:rFonts w:ascii="Times New Roman" w:hAnsi="Times New Roman" w:cs="Times New Roman"/>
                <w:sz w:val="18"/>
                <w:szCs w:val="18"/>
              </w:rPr>
            </w:pPr>
            <w:r w:rsidRPr="00CA42CC">
              <w:rPr>
                <w:rFonts w:ascii="Times New Roman" w:hAnsi="Times New Roman" w:cs="Times New Roman"/>
                <w:sz w:val="18"/>
                <w:szCs w:val="18"/>
              </w:rPr>
              <w:t>IPv4 Assessing runs</w:t>
            </w:r>
          </w:p>
        </w:tc>
        <w:tc>
          <w:tcPr>
            <w:tcW w:w="3969" w:type="dxa"/>
          </w:tcPr>
          <w:p w14:paraId="03083D83" w14:textId="77777777" w:rsidR="00BF3043" w:rsidRPr="00CA42CC" w:rsidRDefault="00BF3043" w:rsidP="009464F3">
            <w:pPr>
              <w:pStyle w:val="ListParagraph"/>
              <w:numPr>
                <w:ilvl w:val="0"/>
                <w:numId w:val="27"/>
              </w:numPr>
              <w:rPr>
                <w:rFonts w:ascii="Times New Roman" w:hAnsi="Times New Roman" w:cs="Times New Roman"/>
                <w:sz w:val="18"/>
                <w:szCs w:val="18"/>
              </w:rPr>
            </w:pPr>
            <w:r w:rsidRPr="00CA42CC">
              <w:rPr>
                <w:rFonts w:ascii="Times New Roman" w:hAnsi="Times New Roman" w:cs="Times New Roman"/>
                <w:sz w:val="18"/>
                <w:szCs w:val="18"/>
              </w:rPr>
              <w:t xml:space="preserve">BASH scripting </w:t>
            </w:r>
          </w:p>
          <w:p w14:paraId="3C5F0169" w14:textId="77777777" w:rsidR="00BF3043" w:rsidRPr="00CA42CC" w:rsidRDefault="00BF3043" w:rsidP="009464F3">
            <w:pPr>
              <w:pStyle w:val="ListParagraph"/>
              <w:numPr>
                <w:ilvl w:val="0"/>
                <w:numId w:val="27"/>
              </w:numPr>
              <w:rPr>
                <w:rFonts w:ascii="Times New Roman" w:hAnsi="Times New Roman" w:cs="Times New Roman"/>
                <w:sz w:val="18"/>
                <w:szCs w:val="18"/>
              </w:rPr>
            </w:pPr>
            <w:r w:rsidRPr="00CA42CC">
              <w:rPr>
                <w:rFonts w:ascii="Times New Roman" w:hAnsi="Times New Roman" w:cs="Times New Roman"/>
                <w:sz w:val="18"/>
                <w:szCs w:val="18"/>
              </w:rPr>
              <w:t>Linux familiarity</w:t>
            </w:r>
          </w:p>
          <w:p w14:paraId="13204557" w14:textId="0BD8B3E9" w:rsidR="00BF3043" w:rsidRPr="00CA42CC" w:rsidRDefault="00BF3043" w:rsidP="00444334">
            <w:pPr>
              <w:pStyle w:val="ListParagraph"/>
              <w:numPr>
                <w:ilvl w:val="0"/>
                <w:numId w:val="27"/>
              </w:numPr>
              <w:rPr>
                <w:rFonts w:ascii="Times New Roman" w:hAnsi="Times New Roman" w:cs="Times New Roman"/>
                <w:sz w:val="18"/>
                <w:szCs w:val="18"/>
              </w:rPr>
            </w:pPr>
            <w:r w:rsidRPr="00CA42CC">
              <w:rPr>
                <w:rFonts w:ascii="Times New Roman" w:hAnsi="Times New Roman" w:cs="Times New Roman"/>
                <w:sz w:val="18"/>
                <w:szCs w:val="18"/>
              </w:rPr>
              <w:t>Networking basics</w:t>
            </w:r>
          </w:p>
        </w:tc>
      </w:tr>
    </w:tbl>
    <w:p w14:paraId="3384A4E4" w14:textId="2F9BE5DC" w:rsidR="00541D93" w:rsidRDefault="00541D93" w:rsidP="00541D93">
      <w:pPr>
        <w:rPr>
          <w:rFonts w:ascii="Times New Roman" w:hAnsi="Times New Roman" w:cs="Times New Roman"/>
        </w:rPr>
      </w:pPr>
    </w:p>
    <w:p w14:paraId="52A0B163" w14:textId="626FF97E" w:rsidR="00B76046" w:rsidRDefault="002F52CE" w:rsidP="00541D93">
      <w:pPr>
        <w:rPr>
          <w:rFonts w:ascii="Times New Roman" w:hAnsi="Times New Roman" w:cs="Times New Roman"/>
        </w:rPr>
      </w:pPr>
      <w:r>
        <w:rPr>
          <w:rFonts w:ascii="Times New Roman" w:hAnsi="Times New Roman" w:cs="Times New Roman"/>
        </w:rPr>
        <w:t>The table shows the contribution of all team members on the tasks, along with the new skills (technical and non-t</w:t>
      </w:r>
      <w:r w:rsidR="00D2518C">
        <w:rPr>
          <w:rFonts w:ascii="Times New Roman" w:hAnsi="Times New Roman" w:cs="Times New Roman"/>
        </w:rPr>
        <w:t>echnical) learnt</w:t>
      </w:r>
      <w:r w:rsidR="00D25666">
        <w:rPr>
          <w:rFonts w:ascii="Times New Roman" w:hAnsi="Times New Roman" w:cs="Times New Roman"/>
        </w:rPr>
        <w:t>.</w:t>
      </w:r>
      <w:r w:rsidR="00D2518C">
        <w:rPr>
          <w:rFonts w:ascii="Times New Roman" w:hAnsi="Times New Roman" w:cs="Times New Roman"/>
        </w:rPr>
        <w:t xml:space="preserve"> </w:t>
      </w:r>
    </w:p>
    <w:p w14:paraId="06377C72" w14:textId="14546D2E" w:rsidR="004809C7" w:rsidRPr="00541D93" w:rsidRDefault="630E738C" w:rsidP="00541D93">
      <w:pPr>
        <w:pStyle w:val="Heading1"/>
        <w:spacing w:before="0"/>
        <w:rPr>
          <w:rFonts w:ascii="Times New Roman" w:hAnsi="Times New Roman" w:cs="Times New Roman"/>
          <w:sz w:val="32"/>
          <w:szCs w:val="32"/>
        </w:rPr>
      </w:pPr>
      <w:bookmarkStart w:id="65" w:name="_Toc200837792"/>
      <w:r w:rsidRPr="00541D93">
        <w:rPr>
          <w:rFonts w:ascii="Times New Roman" w:hAnsi="Times New Roman" w:cs="Times New Roman"/>
          <w:sz w:val="32"/>
          <w:szCs w:val="32"/>
        </w:rPr>
        <w:lastRenderedPageBreak/>
        <w:t>Recommendation on Team Performance Improvement</w:t>
      </w:r>
      <w:bookmarkEnd w:id="65"/>
    </w:p>
    <w:p w14:paraId="3000B764" w14:textId="64C083FC" w:rsidR="009C0686" w:rsidRPr="003E4418" w:rsidRDefault="009F7926" w:rsidP="009C0686">
      <w:pPr>
        <w:spacing w:line="276" w:lineRule="auto"/>
        <w:rPr>
          <w:rFonts w:ascii="Times New Roman" w:hAnsi="Times New Roman" w:cs="Times New Roman"/>
          <w:sz w:val="20"/>
          <w:szCs w:val="22"/>
        </w:rPr>
      </w:pPr>
      <w:r w:rsidRPr="003E4418">
        <w:rPr>
          <w:rFonts w:ascii="Times New Roman" w:hAnsi="Times New Roman" w:cs="Times New Roman"/>
          <w:sz w:val="20"/>
          <w:szCs w:val="22"/>
        </w:rPr>
        <w:t xml:space="preserve">The following list shows the recommendations </w:t>
      </w:r>
      <w:r w:rsidR="00AA72B6" w:rsidRPr="003E4418">
        <w:rPr>
          <w:rFonts w:ascii="Times New Roman" w:hAnsi="Times New Roman" w:cs="Times New Roman"/>
          <w:sz w:val="20"/>
          <w:szCs w:val="22"/>
        </w:rPr>
        <w:t xml:space="preserve">for improving our team performance and maintaining </w:t>
      </w:r>
      <w:r w:rsidR="00833D17" w:rsidRPr="003E4418">
        <w:rPr>
          <w:rFonts w:ascii="Times New Roman" w:hAnsi="Times New Roman" w:cs="Times New Roman"/>
          <w:sz w:val="20"/>
          <w:szCs w:val="22"/>
        </w:rPr>
        <w:t>consistent collaboration</w:t>
      </w:r>
      <w:r w:rsidR="00E72D2C" w:rsidRPr="003E4418">
        <w:rPr>
          <w:rFonts w:ascii="Times New Roman" w:hAnsi="Times New Roman" w:cs="Times New Roman"/>
          <w:sz w:val="20"/>
          <w:szCs w:val="22"/>
        </w:rPr>
        <w:t xml:space="preserve"> </w:t>
      </w:r>
      <w:r w:rsidR="009C0686" w:rsidRPr="003E4418">
        <w:rPr>
          <w:rFonts w:ascii="Times New Roman" w:hAnsi="Times New Roman" w:cs="Times New Roman"/>
          <w:sz w:val="20"/>
          <w:szCs w:val="22"/>
        </w:rPr>
        <w:t>with open and respectful communication.</w:t>
      </w:r>
    </w:p>
    <w:p w14:paraId="5441E75A" w14:textId="09F883C4" w:rsidR="009C0686" w:rsidRPr="003E4418" w:rsidRDefault="000D0217" w:rsidP="009C0686">
      <w:pPr>
        <w:pStyle w:val="ListParagraph"/>
        <w:numPr>
          <w:ilvl w:val="0"/>
          <w:numId w:val="14"/>
        </w:numPr>
        <w:spacing w:line="276" w:lineRule="auto"/>
        <w:rPr>
          <w:rFonts w:ascii="Times New Roman" w:hAnsi="Times New Roman" w:cs="Times New Roman"/>
          <w:sz w:val="20"/>
          <w:szCs w:val="22"/>
        </w:rPr>
      </w:pPr>
      <w:r w:rsidRPr="003E4418">
        <w:rPr>
          <w:rFonts w:ascii="Times New Roman" w:hAnsi="Times New Roman" w:cs="Times New Roman"/>
          <w:sz w:val="20"/>
          <w:szCs w:val="22"/>
        </w:rPr>
        <w:t xml:space="preserve">Encourage team members to be more active and engaging in our online </w:t>
      </w:r>
      <w:r w:rsidR="00C664CE" w:rsidRPr="003E4418">
        <w:rPr>
          <w:rFonts w:ascii="Times New Roman" w:hAnsi="Times New Roman" w:cs="Times New Roman"/>
          <w:sz w:val="20"/>
          <w:szCs w:val="22"/>
        </w:rPr>
        <w:t>D</w:t>
      </w:r>
      <w:r w:rsidR="00C57EBC" w:rsidRPr="003E4418">
        <w:rPr>
          <w:rFonts w:ascii="Times New Roman" w:hAnsi="Times New Roman" w:cs="Times New Roman"/>
          <w:sz w:val="20"/>
          <w:szCs w:val="22"/>
        </w:rPr>
        <w:t xml:space="preserve">iscord server to enhance communication and </w:t>
      </w:r>
      <w:r w:rsidR="00686DE5" w:rsidRPr="003E4418">
        <w:rPr>
          <w:rFonts w:ascii="Times New Roman" w:hAnsi="Times New Roman" w:cs="Times New Roman"/>
          <w:sz w:val="20"/>
          <w:szCs w:val="22"/>
        </w:rPr>
        <w:t>improve collaboration</w:t>
      </w:r>
      <w:r w:rsidR="00E416F0" w:rsidRPr="003E4418">
        <w:rPr>
          <w:rFonts w:ascii="Times New Roman" w:hAnsi="Times New Roman" w:cs="Times New Roman"/>
          <w:sz w:val="20"/>
          <w:szCs w:val="22"/>
        </w:rPr>
        <w:t>.</w:t>
      </w:r>
    </w:p>
    <w:p w14:paraId="0FA14F6E" w14:textId="1DE3BC6A" w:rsidR="00213DC7" w:rsidRPr="003E4418" w:rsidRDefault="34F90064" w:rsidP="009C0686">
      <w:pPr>
        <w:pStyle w:val="ListParagraph"/>
        <w:numPr>
          <w:ilvl w:val="0"/>
          <w:numId w:val="14"/>
        </w:numPr>
        <w:spacing w:line="276" w:lineRule="auto"/>
        <w:rPr>
          <w:rFonts w:ascii="Times New Roman" w:hAnsi="Times New Roman" w:cs="Times New Roman"/>
          <w:sz w:val="20"/>
          <w:szCs w:val="22"/>
        </w:rPr>
      </w:pPr>
      <w:r w:rsidRPr="003E4418">
        <w:rPr>
          <w:rFonts w:ascii="Times New Roman" w:hAnsi="Times New Roman" w:cs="Times New Roman"/>
          <w:sz w:val="20"/>
          <w:szCs w:val="22"/>
        </w:rPr>
        <w:t xml:space="preserve">Improved work allocation to allow equal sharing of </w:t>
      </w:r>
      <w:r w:rsidR="285B21DD" w:rsidRPr="003E4418">
        <w:rPr>
          <w:rFonts w:ascii="Times New Roman" w:hAnsi="Times New Roman" w:cs="Times New Roman"/>
          <w:sz w:val="20"/>
          <w:szCs w:val="22"/>
        </w:rPr>
        <w:t>workload</w:t>
      </w:r>
      <w:r w:rsidR="00C664CE" w:rsidRPr="003E4418">
        <w:rPr>
          <w:rFonts w:ascii="Times New Roman" w:hAnsi="Times New Roman" w:cs="Times New Roman"/>
          <w:sz w:val="20"/>
          <w:szCs w:val="22"/>
        </w:rPr>
        <w:t>.</w:t>
      </w:r>
    </w:p>
    <w:p w14:paraId="7AD629DD" w14:textId="5AB13207" w:rsidR="00686DE5" w:rsidRPr="003E4418" w:rsidRDefault="00B77B7C" w:rsidP="009C0686">
      <w:pPr>
        <w:pStyle w:val="ListParagraph"/>
        <w:numPr>
          <w:ilvl w:val="0"/>
          <w:numId w:val="14"/>
        </w:numPr>
        <w:spacing w:line="276" w:lineRule="auto"/>
        <w:rPr>
          <w:rFonts w:ascii="Times New Roman" w:hAnsi="Times New Roman" w:cs="Times New Roman"/>
          <w:sz w:val="20"/>
          <w:szCs w:val="22"/>
        </w:rPr>
      </w:pPr>
      <w:r w:rsidRPr="003E4418">
        <w:rPr>
          <w:rFonts w:ascii="Times New Roman" w:hAnsi="Times New Roman" w:cs="Times New Roman"/>
          <w:sz w:val="20"/>
          <w:szCs w:val="22"/>
        </w:rPr>
        <w:t>Encourage team members to take initiative in doing tasks</w:t>
      </w:r>
      <w:r w:rsidR="00357493" w:rsidRPr="003E4418">
        <w:rPr>
          <w:rFonts w:ascii="Times New Roman" w:hAnsi="Times New Roman" w:cs="Times New Roman"/>
          <w:sz w:val="20"/>
          <w:szCs w:val="22"/>
        </w:rPr>
        <w:t xml:space="preserve"> </w:t>
      </w:r>
      <w:r w:rsidR="0009472F" w:rsidRPr="003E4418">
        <w:rPr>
          <w:rFonts w:ascii="Times New Roman" w:hAnsi="Times New Roman" w:cs="Times New Roman"/>
          <w:sz w:val="20"/>
          <w:szCs w:val="22"/>
        </w:rPr>
        <w:t>or ask what needs to be done</w:t>
      </w:r>
      <w:r w:rsidR="00A76CAA" w:rsidRPr="003E4418">
        <w:rPr>
          <w:rFonts w:ascii="Times New Roman" w:hAnsi="Times New Roman" w:cs="Times New Roman"/>
          <w:sz w:val="20"/>
          <w:szCs w:val="22"/>
        </w:rPr>
        <w:t>.</w:t>
      </w:r>
    </w:p>
    <w:p w14:paraId="2BCB332D" w14:textId="1F84418E" w:rsidR="00A76CAA" w:rsidRPr="003E4418" w:rsidRDefault="00A76CAA" w:rsidP="009C0686">
      <w:pPr>
        <w:pStyle w:val="ListParagraph"/>
        <w:numPr>
          <w:ilvl w:val="0"/>
          <w:numId w:val="14"/>
        </w:numPr>
        <w:spacing w:line="276" w:lineRule="auto"/>
        <w:rPr>
          <w:rFonts w:ascii="Times New Roman" w:hAnsi="Times New Roman" w:cs="Times New Roman"/>
          <w:sz w:val="20"/>
          <w:szCs w:val="22"/>
        </w:rPr>
      </w:pPr>
      <w:r w:rsidRPr="003E4418">
        <w:rPr>
          <w:rFonts w:ascii="Times New Roman" w:hAnsi="Times New Roman" w:cs="Times New Roman"/>
          <w:sz w:val="20"/>
          <w:szCs w:val="22"/>
        </w:rPr>
        <w:t xml:space="preserve">Encourage team members to provide updates on tasks they have been assigned so that everyone knows </w:t>
      </w:r>
      <w:r w:rsidR="009C1FC5" w:rsidRPr="003E4418">
        <w:rPr>
          <w:rFonts w:ascii="Times New Roman" w:hAnsi="Times New Roman" w:cs="Times New Roman"/>
          <w:sz w:val="20"/>
          <w:szCs w:val="22"/>
        </w:rPr>
        <w:t xml:space="preserve">what is being done and </w:t>
      </w:r>
      <w:r w:rsidR="00A7608D" w:rsidRPr="003E4418">
        <w:rPr>
          <w:rFonts w:ascii="Times New Roman" w:hAnsi="Times New Roman" w:cs="Times New Roman"/>
          <w:sz w:val="20"/>
          <w:szCs w:val="22"/>
        </w:rPr>
        <w:t>can assist if needed.</w:t>
      </w:r>
      <w:r w:rsidR="00541D93">
        <w:rPr>
          <w:rFonts w:ascii="Times New Roman" w:hAnsi="Times New Roman" w:cs="Times New Roman"/>
          <w:sz w:val="20"/>
          <w:szCs w:val="22"/>
        </w:rPr>
        <w:br/>
      </w:r>
    </w:p>
    <w:p w14:paraId="4ADEDE8B" w14:textId="74DF7EE2" w:rsidR="2DCADF27" w:rsidRPr="00541D93" w:rsidRDefault="634BB9CC" w:rsidP="00541D93">
      <w:pPr>
        <w:pStyle w:val="Heading1"/>
        <w:spacing w:before="0"/>
        <w:rPr>
          <w:rFonts w:ascii="Times New Roman" w:hAnsi="Times New Roman" w:cs="Times New Roman"/>
          <w:sz w:val="32"/>
          <w:szCs w:val="32"/>
        </w:rPr>
      </w:pPr>
      <w:bookmarkStart w:id="66" w:name="_Toc200837793"/>
      <w:r w:rsidRPr="00541D93">
        <w:rPr>
          <w:rFonts w:ascii="Times New Roman" w:hAnsi="Times New Roman" w:cs="Times New Roman"/>
          <w:sz w:val="32"/>
          <w:szCs w:val="32"/>
        </w:rPr>
        <w:t>Summary</w:t>
      </w:r>
      <w:r w:rsidR="267532A9" w:rsidRPr="00541D93">
        <w:rPr>
          <w:rFonts w:ascii="Times New Roman" w:hAnsi="Times New Roman" w:cs="Times New Roman"/>
          <w:sz w:val="32"/>
          <w:szCs w:val="32"/>
        </w:rPr>
        <w:t xml:space="preserve"> of </w:t>
      </w:r>
      <w:r w:rsidR="7BBA23FE" w:rsidRPr="00541D93">
        <w:rPr>
          <w:rFonts w:ascii="Times New Roman" w:hAnsi="Times New Roman" w:cs="Times New Roman"/>
          <w:sz w:val="32"/>
          <w:szCs w:val="32"/>
        </w:rPr>
        <w:t>C</w:t>
      </w:r>
      <w:r w:rsidR="267532A9" w:rsidRPr="00541D93">
        <w:rPr>
          <w:rFonts w:ascii="Times New Roman" w:hAnsi="Times New Roman" w:cs="Times New Roman"/>
          <w:sz w:val="32"/>
          <w:szCs w:val="32"/>
        </w:rPr>
        <w:t xml:space="preserve">lient and </w:t>
      </w:r>
      <w:r w:rsidR="7BBA23FE" w:rsidRPr="00541D93">
        <w:rPr>
          <w:rFonts w:ascii="Times New Roman" w:hAnsi="Times New Roman" w:cs="Times New Roman"/>
          <w:sz w:val="32"/>
          <w:szCs w:val="32"/>
        </w:rPr>
        <w:t>M</w:t>
      </w:r>
      <w:r w:rsidR="267532A9" w:rsidRPr="00541D93">
        <w:rPr>
          <w:rFonts w:ascii="Times New Roman" w:hAnsi="Times New Roman" w:cs="Times New Roman"/>
          <w:sz w:val="32"/>
          <w:szCs w:val="32"/>
        </w:rPr>
        <w:t xml:space="preserve">entor </w:t>
      </w:r>
      <w:r w:rsidR="7BBA23FE" w:rsidRPr="00541D93">
        <w:rPr>
          <w:rFonts w:ascii="Times New Roman" w:hAnsi="Times New Roman" w:cs="Times New Roman"/>
          <w:sz w:val="32"/>
          <w:szCs w:val="32"/>
        </w:rPr>
        <w:t>M</w:t>
      </w:r>
      <w:r w:rsidR="267532A9" w:rsidRPr="00541D93">
        <w:rPr>
          <w:rFonts w:ascii="Times New Roman" w:hAnsi="Times New Roman" w:cs="Times New Roman"/>
          <w:sz w:val="32"/>
          <w:szCs w:val="32"/>
        </w:rPr>
        <w:t>eetings</w:t>
      </w:r>
      <w:bookmarkEnd w:id="66"/>
    </w:p>
    <w:p w14:paraId="634B609E" w14:textId="77777777" w:rsidR="00394EA8" w:rsidRDefault="4006B191" w:rsidP="00D87541">
      <w:pPr>
        <w:rPr>
          <w:rFonts w:ascii="Times New Roman" w:hAnsi="Times New Roman" w:cs="Times New Roman"/>
          <w:sz w:val="20"/>
          <w:szCs w:val="20"/>
        </w:rPr>
      </w:pPr>
      <w:r w:rsidRPr="003E4418">
        <w:rPr>
          <w:rFonts w:ascii="Times New Roman" w:hAnsi="Times New Roman" w:cs="Times New Roman"/>
          <w:sz w:val="20"/>
          <w:szCs w:val="20"/>
        </w:rPr>
        <w:t xml:space="preserve">During our </w:t>
      </w:r>
      <w:r w:rsidR="00AF623F" w:rsidRPr="003E4418">
        <w:rPr>
          <w:rFonts w:ascii="Times New Roman" w:hAnsi="Times New Roman" w:cs="Times New Roman"/>
          <w:sz w:val="20"/>
          <w:szCs w:val="20"/>
        </w:rPr>
        <w:t>p</w:t>
      </w:r>
      <w:r w:rsidR="00253772" w:rsidRPr="003E4418">
        <w:rPr>
          <w:rFonts w:ascii="Times New Roman" w:hAnsi="Times New Roman" w:cs="Times New Roman"/>
          <w:sz w:val="20"/>
          <w:szCs w:val="20"/>
        </w:rPr>
        <w:t>hase one</w:t>
      </w:r>
      <w:r w:rsidRPr="003E4418">
        <w:rPr>
          <w:rFonts w:ascii="Times New Roman" w:hAnsi="Times New Roman" w:cs="Times New Roman"/>
          <w:sz w:val="20"/>
          <w:szCs w:val="20"/>
        </w:rPr>
        <w:t>, our team planned to have regular weekly meetings with the client and mentor. We transitioned to fortnightly meetings from the second phase onwards. In total, we conducted 6 meetings with the client and mentor with a total duration of 6 hours. This is only slightly less than expected</w:t>
      </w:r>
      <w:r w:rsidR="00BD2AD3" w:rsidRPr="003E4418">
        <w:rPr>
          <w:rFonts w:ascii="Times New Roman" w:hAnsi="Times New Roman" w:cs="Times New Roman"/>
          <w:sz w:val="20"/>
          <w:szCs w:val="20"/>
        </w:rPr>
        <w:t>,</w:t>
      </w:r>
      <w:r w:rsidRPr="003E4418">
        <w:rPr>
          <w:rFonts w:ascii="Times New Roman" w:hAnsi="Times New Roman" w:cs="Times New Roman"/>
          <w:sz w:val="20"/>
          <w:szCs w:val="20"/>
        </w:rPr>
        <w:t xml:space="preserve"> as our kick-off meeting in week 2 was pushed to week 3, as the time scheduled conflicted with our first workshop. As we move into </w:t>
      </w:r>
      <w:r w:rsidR="00BD2AD3" w:rsidRPr="003E4418">
        <w:rPr>
          <w:rFonts w:ascii="Times New Roman" w:hAnsi="Times New Roman" w:cs="Times New Roman"/>
          <w:sz w:val="20"/>
          <w:szCs w:val="20"/>
        </w:rPr>
        <w:t>part</w:t>
      </w:r>
      <w:r w:rsidRPr="003E4418">
        <w:rPr>
          <w:rFonts w:ascii="Times New Roman" w:hAnsi="Times New Roman" w:cs="Times New Roman"/>
          <w:sz w:val="20"/>
          <w:szCs w:val="20"/>
        </w:rPr>
        <w:t xml:space="preserve"> 2 of our project, we aim to schedule client further in advance, rather than just a few days out.</w:t>
      </w:r>
      <w:r w:rsidR="009319EC" w:rsidRPr="003E4418">
        <w:rPr>
          <w:rFonts w:ascii="Times New Roman" w:hAnsi="Times New Roman" w:cs="Times New Roman"/>
          <w:sz w:val="20"/>
          <w:szCs w:val="20"/>
        </w:rPr>
        <w:t xml:space="preserve"> </w:t>
      </w:r>
      <w:r w:rsidR="00042358" w:rsidRPr="003E4418">
        <w:rPr>
          <w:rFonts w:ascii="Times New Roman" w:hAnsi="Times New Roman" w:cs="Times New Roman"/>
          <w:sz w:val="20"/>
          <w:szCs w:val="20"/>
        </w:rPr>
        <w:t>Our Team meeting schedules remain the same and is shown in the following table.</w:t>
      </w:r>
      <w:r w:rsidR="00961CA8" w:rsidRPr="003E4418">
        <w:rPr>
          <w:rFonts w:ascii="Times New Roman" w:hAnsi="Times New Roman" w:cs="Times New Roman"/>
          <w:sz w:val="20"/>
          <w:szCs w:val="20"/>
        </w:rPr>
        <w:t xml:space="preserve"> </w:t>
      </w:r>
    </w:p>
    <w:p w14:paraId="25A25524" w14:textId="4A52DA9A" w:rsidR="00E11B48" w:rsidRDefault="00394EA8" w:rsidP="00D87541">
      <w:pPr>
        <w:rPr>
          <w:rFonts w:ascii="Times New Roman" w:hAnsi="Times New Roman" w:cs="Times New Roman"/>
        </w:rPr>
      </w:pPr>
      <w:r>
        <w:rPr>
          <w:rFonts w:ascii="Times New Roman" w:hAnsi="Times New Roman" w:cs="Times New Roman"/>
          <w:sz w:val="20"/>
          <w:szCs w:val="20"/>
        </w:rPr>
        <w:br/>
      </w:r>
      <w:ins w:id="67" w:author="Win Phyo" w:date="2025-06-15T20:55:00Z" w16du:dateUtc="2025-06-15T08:55:00Z">
        <w:r w:rsidR="00961CA8" w:rsidRPr="00165F6C">
          <w:rPr>
            <w:rFonts w:ascii="Times New Roman" w:hAnsi="Times New Roman" w:cs="Times New Roman"/>
            <w:noProof/>
            <w14:ligatures w14:val="standardContextual"/>
          </w:rPr>
          <w:drawing>
            <wp:inline distT="0" distB="0" distL="0" distR="0" wp14:anchorId="67993343" wp14:editId="7B509210">
              <wp:extent cx="5641935" cy="2574063"/>
              <wp:effectExtent l="0" t="0" r="0" b="0"/>
              <wp:docPr id="1967968217" name="Picture 1" descr="A white grid with yellow and green squar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5984443" name="Picture 1" descr="A white grid with yellow and green squares&#10;&#10;AI-generated content may be incorrect."/>
                      <pic:cNvPicPr/>
                    </pic:nvPicPr>
                    <pic:blipFill>
                      <a:blip r:embed="rId11"/>
                      <a:stretch>
                        <a:fillRect/>
                      </a:stretch>
                    </pic:blipFill>
                    <pic:spPr>
                      <a:xfrm>
                        <a:off x="0" y="0"/>
                        <a:ext cx="5676596" cy="2589877"/>
                      </a:xfrm>
                      <a:prstGeom prst="rect">
                        <a:avLst/>
                      </a:prstGeom>
                    </pic:spPr>
                  </pic:pic>
                </a:graphicData>
              </a:graphic>
            </wp:inline>
          </w:drawing>
        </w:r>
      </w:ins>
      <w:del w:id="68" w:author="Win Phyo" w:date="2025-06-15T20:55:00Z" w16du:dateUtc="2025-06-15T08:55:00Z">
        <w:r w:rsidR="00961CA8" w:rsidRPr="00165F6C">
          <w:rPr>
            <w:rFonts w:ascii="Times New Roman" w:hAnsi="Times New Roman" w:cs="Times New Roman"/>
            <w:noProof/>
            <w14:ligatures w14:val="standardContextual"/>
          </w:rPr>
          <w:drawing>
            <wp:inline distT="0" distB="0" distL="0" distR="0" wp14:anchorId="6F10F841" wp14:editId="44E870BC">
              <wp:extent cx="4649638" cy="2121340"/>
              <wp:effectExtent l="0" t="0" r="0" b="0"/>
              <wp:docPr id="1065984443" name="Picture 1" descr="A white grid with yellow and green squar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5984443" name="Picture 1" descr="A white grid with yellow and green squares&#10;&#10;AI-generated content may be incorrect."/>
                      <pic:cNvPicPr/>
                    </pic:nvPicPr>
                    <pic:blipFill>
                      <a:blip r:embed="rId11"/>
                      <a:stretch>
                        <a:fillRect/>
                      </a:stretch>
                    </pic:blipFill>
                    <pic:spPr>
                      <a:xfrm>
                        <a:off x="0" y="0"/>
                        <a:ext cx="4668685" cy="2130030"/>
                      </a:xfrm>
                      <a:prstGeom prst="rect">
                        <a:avLst/>
                      </a:prstGeom>
                    </pic:spPr>
                  </pic:pic>
                </a:graphicData>
              </a:graphic>
            </wp:inline>
          </w:drawing>
        </w:r>
      </w:del>
    </w:p>
    <w:p w14:paraId="1F92DD95" w14:textId="77777777" w:rsidR="003D1DE1" w:rsidRDefault="003D1DE1" w:rsidP="00D87541">
      <w:pPr>
        <w:rPr>
          <w:rFonts w:ascii="Times New Roman" w:hAnsi="Times New Roman" w:cs="Times New Roman"/>
        </w:rPr>
      </w:pPr>
    </w:p>
    <w:p w14:paraId="483F6997" w14:textId="77777777" w:rsidR="003D1DE1" w:rsidRDefault="003D1DE1" w:rsidP="00D87541">
      <w:pPr>
        <w:rPr>
          <w:rFonts w:ascii="Times New Roman" w:hAnsi="Times New Roman" w:cs="Times New Roman"/>
        </w:rPr>
        <w:sectPr w:rsidR="003D1DE1" w:rsidSect="0096190D">
          <w:pgSz w:w="11906" w:h="16838"/>
          <w:pgMar w:top="1440" w:right="1440" w:bottom="1304" w:left="1440" w:header="709" w:footer="624" w:gutter="0"/>
          <w:cols w:space="708"/>
          <w:docGrid w:linePitch="360"/>
        </w:sectPr>
      </w:pPr>
    </w:p>
    <w:p w14:paraId="4714DCD0" w14:textId="52A98D0B" w:rsidR="003D1DE1" w:rsidRDefault="0009255D" w:rsidP="0009255D">
      <w:pPr>
        <w:pStyle w:val="Heading1"/>
        <w:spacing w:before="0"/>
        <w:jc w:val="center"/>
        <w:rPr>
          <w:rFonts w:ascii="Times New Roman" w:hAnsi="Times New Roman" w:cs="Times New Roman"/>
          <w:sz w:val="32"/>
          <w:szCs w:val="32"/>
        </w:rPr>
      </w:pPr>
      <w:r w:rsidRPr="0009255D">
        <w:rPr>
          <w:rFonts w:ascii="Times New Roman" w:hAnsi="Times New Roman" w:cs="Times New Roman"/>
          <w:sz w:val="32"/>
          <w:szCs w:val="32"/>
        </w:rPr>
        <w:lastRenderedPageBreak/>
        <w:t>Appendix A – New Project Schedule</w:t>
      </w:r>
    </w:p>
    <w:p w14:paraId="78071049" w14:textId="77777777" w:rsidR="00B4524C" w:rsidRDefault="00B4524C" w:rsidP="00151E43"/>
    <w:p w14:paraId="643DF1E2" w14:textId="77777777" w:rsidR="00B4524C" w:rsidRDefault="00B4524C" w:rsidP="00151E43"/>
    <w:p w14:paraId="2924C040" w14:textId="77777777" w:rsidR="00B4524C" w:rsidRDefault="00B4524C" w:rsidP="00151E43"/>
    <w:p w14:paraId="47FA42A9" w14:textId="377546AA" w:rsidR="00151E43" w:rsidRDefault="00151E43" w:rsidP="00151E43">
      <w:r>
        <w:rPr>
          <w:noProof/>
          <w14:ligatures w14:val="standardContextual"/>
        </w:rPr>
        <w:drawing>
          <wp:inline distT="0" distB="0" distL="0" distR="0" wp14:anchorId="366C211C" wp14:editId="5546BA0E">
            <wp:extent cx="9364980" cy="4037162"/>
            <wp:effectExtent l="0" t="0" r="7620" b="1905"/>
            <wp:docPr id="199744227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7442271" name="Picture 1" descr="A screenshot of a computer&#10;&#10;AI-generated content may be incorrect."/>
                    <pic:cNvPicPr/>
                  </pic:nvPicPr>
                  <pic:blipFill>
                    <a:blip r:embed="rId12"/>
                    <a:stretch>
                      <a:fillRect/>
                    </a:stretch>
                  </pic:blipFill>
                  <pic:spPr>
                    <a:xfrm>
                      <a:off x="0" y="0"/>
                      <a:ext cx="9380607" cy="4043899"/>
                    </a:xfrm>
                    <a:prstGeom prst="rect">
                      <a:avLst/>
                    </a:prstGeom>
                  </pic:spPr>
                </pic:pic>
              </a:graphicData>
            </a:graphic>
          </wp:inline>
        </w:drawing>
      </w:r>
      <w:r>
        <w:br/>
      </w:r>
    </w:p>
    <w:p w14:paraId="3EAD1CE4" w14:textId="77777777" w:rsidR="00151E43" w:rsidRDefault="00151E43" w:rsidP="00151E43"/>
    <w:p w14:paraId="5D756146" w14:textId="7B21A9B2" w:rsidR="00151E43" w:rsidRDefault="00151E43">
      <w:pPr>
        <w:spacing w:after="160" w:line="278" w:lineRule="auto"/>
      </w:pPr>
      <w:r>
        <w:br w:type="page"/>
      </w:r>
    </w:p>
    <w:p w14:paraId="3639F0F0" w14:textId="77777777" w:rsidR="00B4524C" w:rsidRDefault="00B4524C" w:rsidP="00151E43"/>
    <w:p w14:paraId="24E1D6B1" w14:textId="77777777" w:rsidR="00B4524C" w:rsidRDefault="00B4524C" w:rsidP="00151E43"/>
    <w:p w14:paraId="267FAFD6" w14:textId="77777777" w:rsidR="00B4524C" w:rsidRDefault="00B4524C" w:rsidP="00151E43"/>
    <w:p w14:paraId="31743236" w14:textId="77777777" w:rsidR="00B4524C" w:rsidRDefault="00B4524C" w:rsidP="00151E43"/>
    <w:p w14:paraId="557807C0" w14:textId="0B896855" w:rsidR="00E11B48" w:rsidRPr="00151E43" w:rsidRDefault="00B4524C" w:rsidP="00151E43">
      <w:r>
        <w:rPr>
          <w:noProof/>
          <w14:ligatures w14:val="standardContextual"/>
        </w:rPr>
        <w:drawing>
          <wp:inline distT="0" distB="0" distL="0" distR="0" wp14:anchorId="338A46E3" wp14:editId="755A2772">
            <wp:extent cx="9567741" cy="3916392"/>
            <wp:effectExtent l="0" t="0" r="0" b="8255"/>
            <wp:docPr id="1207742950"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7742950" name="Picture 1" descr="A screenshot of a computer screen&#10;&#10;AI-generated content may be incorrect."/>
                    <pic:cNvPicPr/>
                  </pic:nvPicPr>
                  <pic:blipFill>
                    <a:blip r:embed="rId13"/>
                    <a:stretch>
                      <a:fillRect/>
                    </a:stretch>
                  </pic:blipFill>
                  <pic:spPr>
                    <a:xfrm>
                      <a:off x="0" y="0"/>
                      <a:ext cx="9578379" cy="3920746"/>
                    </a:xfrm>
                    <a:prstGeom prst="rect">
                      <a:avLst/>
                    </a:prstGeom>
                  </pic:spPr>
                </pic:pic>
              </a:graphicData>
            </a:graphic>
          </wp:inline>
        </w:drawing>
      </w:r>
    </w:p>
    <w:sectPr w:rsidR="00E11B48" w:rsidRPr="00151E43" w:rsidSect="00144D2A">
      <w:pgSz w:w="16838" w:h="11906" w:orient="landscape"/>
      <w:pgMar w:top="1440" w:right="1440" w:bottom="1440" w:left="1304" w:header="709" w:footer="62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A139BC2" w14:textId="77777777" w:rsidR="00741816" w:rsidRDefault="00741816" w:rsidP="00AB5C00">
      <w:r>
        <w:separator/>
      </w:r>
    </w:p>
  </w:endnote>
  <w:endnote w:type="continuationSeparator" w:id="0">
    <w:p w14:paraId="2FAFE4CE" w14:textId="77777777" w:rsidR="00741816" w:rsidRDefault="00741816" w:rsidP="00AB5C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Aptos">
    <w:charset w:val="00"/>
    <w:family w:val="swiss"/>
    <w:pitch w:val="variable"/>
    <w:sig w:usb0="20000287" w:usb1="00000003" w:usb2="00000000" w:usb3="00000000" w:csb0="0000019F" w:csb1="00000000"/>
  </w:font>
  <w:font w:name="Myanmar Text">
    <w:panose1 w:val="020B0502040204020203"/>
    <w:charset w:val="00"/>
    <w:family w:val="swiss"/>
    <w:pitch w:val="variable"/>
    <w:sig w:usb0="80000003" w:usb1="00000000" w:usb2="00000400" w:usb3="00000000" w:csb0="00000001"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1EFD2A" w14:textId="77777777" w:rsidR="00CC5DFE" w:rsidRPr="00F45C96" w:rsidRDefault="00CC5DFE" w:rsidP="00CC5DFE">
    <w:pPr>
      <w:pStyle w:val="Footer"/>
      <w:jc w:val="right"/>
    </w:pPr>
    <w:r>
      <w:tab/>
    </w:r>
    <w:r w:rsidRPr="00F45C96">
      <w:t xml:space="preserve">Page </w:t>
    </w:r>
    <w:sdt>
      <w:sdtPr>
        <w:id w:val="623741611"/>
        <w:docPartObj>
          <w:docPartGallery w:val="Page Numbers (Bottom of Page)"/>
          <w:docPartUnique/>
        </w:docPartObj>
      </w:sdtPr>
      <w:sdtEndPr/>
      <w:sdtContent>
        <w:r w:rsidRPr="00F45C96">
          <w:fldChar w:fldCharType="begin"/>
        </w:r>
        <w:r w:rsidRPr="00F45C96">
          <w:instrText xml:space="preserve"> PAGE   \* MERGEFORMAT </w:instrText>
        </w:r>
        <w:r w:rsidRPr="00F45C96">
          <w:fldChar w:fldCharType="separate"/>
        </w:r>
        <w:r>
          <w:t>1</w:t>
        </w:r>
        <w:r w:rsidRPr="00F45C96">
          <w:fldChar w:fldCharType="end"/>
        </w:r>
      </w:sdtContent>
    </w:sdt>
  </w:p>
  <w:p w14:paraId="26A0844D" w14:textId="27E2EB7C" w:rsidR="00AB5C00" w:rsidRDefault="00AB5C00" w:rsidP="00CC5DFE">
    <w:pPr>
      <w:pStyle w:val="Footer"/>
      <w:tabs>
        <w:tab w:val="clear" w:pos="4513"/>
        <w:tab w:val="clear" w:pos="9026"/>
        <w:tab w:val="left" w:pos="8165"/>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2025E69" w14:textId="77777777" w:rsidR="00741816" w:rsidRDefault="00741816" w:rsidP="00AB5C00">
      <w:r>
        <w:separator/>
      </w:r>
    </w:p>
  </w:footnote>
  <w:footnote w:type="continuationSeparator" w:id="0">
    <w:p w14:paraId="674DCBB8" w14:textId="77777777" w:rsidR="00741816" w:rsidRDefault="00741816" w:rsidP="00AB5C0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8EA8F8" w14:textId="33A48837" w:rsidR="00AB5C00" w:rsidRPr="00B66152" w:rsidRDefault="005E5FDA">
    <w:pPr>
      <w:pStyle w:val="Header"/>
      <w:rPr>
        <w:rFonts w:ascii="Times New Roman" w:hAnsi="Times New Roman" w:cs="Times New Roman"/>
      </w:rPr>
    </w:pPr>
    <w:r w:rsidRPr="00F45C96">
      <w:rPr>
        <w:rFonts w:ascii="Times New Roman" w:hAnsi="Times New Roman" w:cs="Times New Roman"/>
      </w:rPr>
      <w:t>Physical Environment Team</w:t>
    </w:r>
    <w:r w:rsidRPr="00F45C96">
      <w:rPr>
        <w:rFonts w:ascii="Times New Roman" w:hAnsi="Times New Roman" w:cs="Times New Roman"/>
      </w:rPr>
      <w:ptab w:relativeTo="margin" w:alignment="center" w:leader="none"/>
    </w:r>
    <w:r w:rsidRPr="00F45C96">
      <w:rPr>
        <w:rFonts w:ascii="Times New Roman" w:hAnsi="Times New Roman" w:cs="Times New Roman"/>
      </w:rPr>
      <w:ptab w:relativeTo="margin" w:alignment="right" w:leader="none"/>
    </w:r>
    <w:r w:rsidRPr="00F45C96">
      <w:rPr>
        <w:rFonts w:ascii="Times New Roman" w:hAnsi="Times New Roman" w:cs="Times New Roman"/>
      </w:rPr>
      <w:t>Linux Network Performance Evaluation</w:t>
    </w:r>
  </w:p>
</w:hdr>
</file>

<file path=word/intelligence2.xml><?xml version="1.0" encoding="utf-8"?>
<int2:intelligence xmlns:int2="http://schemas.microsoft.com/office/intelligence/2020/intelligence" xmlns:oel="http://schemas.microsoft.com/office/2019/extlst">
  <int2:observations>
    <int2:textHash int2:hashCode="nEEkYbfQ27KnUy" int2:id="1gsIoTSp">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9E5B89"/>
    <w:multiLevelType w:val="hybridMultilevel"/>
    <w:tmpl w:val="B8AC0EA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15:restartNumberingAfterBreak="0">
    <w:nsid w:val="1045569B"/>
    <w:multiLevelType w:val="hybridMultilevel"/>
    <w:tmpl w:val="4364BC66"/>
    <w:lvl w:ilvl="0" w:tplc="8502FC4A">
      <w:numFmt w:val="bullet"/>
      <w:lvlText w:val="-"/>
      <w:lvlJc w:val="left"/>
      <w:pPr>
        <w:ind w:left="720" w:hanging="360"/>
      </w:pPr>
      <w:rPr>
        <w:rFonts w:ascii="Times New Roman" w:eastAsiaTheme="minorEastAsia" w:hAnsi="Times New Roman" w:cs="Times New Roman"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15:restartNumberingAfterBreak="0">
    <w:nsid w:val="1A0D4BD9"/>
    <w:multiLevelType w:val="hybridMultilevel"/>
    <w:tmpl w:val="FFFFFFFF"/>
    <w:lvl w:ilvl="0" w:tplc="C9E6EF96">
      <w:start w:val="1"/>
      <w:numFmt w:val="bullet"/>
      <w:lvlText w:val="-"/>
      <w:lvlJc w:val="left"/>
      <w:pPr>
        <w:ind w:left="360" w:hanging="360"/>
      </w:pPr>
      <w:rPr>
        <w:rFonts w:ascii="Aptos" w:hAnsi="Aptos" w:hint="default"/>
      </w:rPr>
    </w:lvl>
    <w:lvl w:ilvl="1" w:tplc="06D8CBFE">
      <w:start w:val="1"/>
      <w:numFmt w:val="bullet"/>
      <w:lvlText w:val="o"/>
      <w:lvlJc w:val="left"/>
      <w:pPr>
        <w:ind w:left="1080" w:hanging="360"/>
      </w:pPr>
      <w:rPr>
        <w:rFonts w:ascii="Courier New" w:hAnsi="Courier New" w:hint="default"/>
      </w:rPr>
    </w:lvl>
    <w:lvl w:ilvl="2" w:tplc="432425D0">
      <w:start w:val="1"/>
      <w:numFmt w:val="bullet"/>
      <w:lvlText w:val=""/>
      <w:lvlJc w:val="left"/>
      <w:pPr>
        <w:ind w:left="1800" w:hanging="360"/>
      </w:pPr>
      <w:rPr>
        <w:rFonts w:ascii="Wingdings" w:hAnsi="Wingdings" w:hint="default"/>
      </w:rPr>
    </w:lvl>
    <w:lvl w:ilvl="3" w:tplc="EE12DCB2">
      <w:start w:val="1"/>
      <w:numFmt w:val="bullet"/>
      <w:lvlText w:val=""/>
      <w:lvlJc w:val="left"/>
      <w:pPr>
        <w:ind w:left="2520" w:hanging="360"/>
      </w:pPr>
      <w:rPr>
        <w:rFonts w:ascii="Symbol" w:hAnsi="Symbol" w:hint="default"/>
      </w:rPr>
    </w:lvl>
    <w:lvl w:ilvl="4" w:tplc="3724D5E8">
      <w:start w:val="1"/>
      <w:numFmt w:val="bullet"/>
      <w:lvlText w:val="o"/>
      <w:lvlJc w:val="left"/>
      <w:pPr>
        <w:ind w:left="3240" w:hanging="360"/>
      </w:pPr>
      <w:rPr>
        <w:rFonts w:ascii="Courier New" w:hAnsi="Courier New" w:hint="default"/>
      </w:rPr>
    </w:lvl>
    <w:lvl w:ilvl="5" w:tplc="9F0E43CC">
      <w:start w:val="1"/>
      <w:numFmt w:val="bullet"/>
      <w:lvlText w:val=""/>
      <w:lvlJc w:val="left"/>
      <w:pPr>
        <w:ind w:left="3960" w:hanging="360"/>
      </w:pPr>
      <w:rPr>
        <w:rFonts w:ascii="Wingdings" w:hAnsi="Wingdings" w:hint="default"/>
      </w:rPr>
    </w:lvl>
    <w:lvl w:ilvl="6" w:tplc="6FD6D2C0">
      <w:start w:val="1"/>
      <w:numFmt w:val="bullet"/>
      <w:lvlText w:val=""/>
      <w:lvlJc w:val="left"/>
      <w:pPr>
        <w:ind w:left="4680" w:hanging="360"/>
      </w:pPr>
      <w:rPr>
        <w:rFonts w:ascii="Symbol" w:hAnsi="Symbol" w:hint="default"/>
      </w:rPr>
    </w:lvl>
    <w:lvl w:ilvl="7" w:tplc="C8EA4A8E">
      <w:start w:val="1"/>
      <w:numFmt w:val="bullet"/>
      <w:lvlText w:val="o"/>
      <w:lvlJc w:val="left"/>
      <w:pPr>
        <w:ind w:left="5400" w:hanging="360"/>
      </w:pPr>
      <w:rPr>
        <w:rFonts w:ascii="Courier New" w:hAnsi="Courier New" w:hint="default"/>
      </w:rPr>
    </w:lvl>
    <w:lvl w:ilvl="8" w:tplc="9044164E">
      <w:start w:val="1"/>
      <w:numFmt w:val="bullet"/>
      <w:lvlText w:val=""/>
      <w:lvlJc w:val="left"/>
      <w:pPr>
        <w:ind w:left="6120" w:hanging="360"/>
      </w:pPr>
      <w:rPr>
        <w:rFonts w:ascii="Wingdings" w:hAnsi="Wingdings" w:hint="default"/>
      </w:rPr>
    </w:lvl>
  </w:abstractNum>
  <w:abstractNum w:abstractNumId="3" w15:restartNumberingAfterBreak="0">
    <w:nsid w:val="227E6486"/>
    <w:multiLevelType w:val="hybridMultilevel"/>
    <w:tmpl w:val="AF304EF0"/>
    <w:lvl w:ilvl="0" w:tplc="084C9878">
      <w:numFmt w:val="bullet"/>
      <w:lvlText w:val="-"/>
      <w:lvlJc w:val="left"/>
      <w:pPr>
        <w:ind w:left="720" w:hanging="360"/>
      </w:pPr>
      <w:rPr>
        <w:rFonts w:ascii="Times New Roman" w:eastAsiaTheme="minorEastAsia" w:hAnsi="Times New Roman" w:cs="Times New Roman"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 w15:restartNumberingAfterBreak="0">
    <w:nsid w:val="2BF64899"/>
    <w:multiLevelType w:val="hybridMultilevel"/>
    <w:tmpl w:val="F4642512"/>
    <w:lvl w:ilvl="0" w:tplc="7A5C9448">
      <w:start w:val="14"/>
      <w:numFmt w:val="bullet"/>
      <w:lvlText w:val="-"/>
      <w:lvlJc w:val="left"/>
      <w:pPr>
        <w:ind w:left="720" w:hanging="360"/>
      </w:pPr>
      <w:rPr>
        <w:rFonts w:ascii="Times New Roman" w:eastAsiaTheme="minorEastAsia" w:hAnsi="Times New Roman" w:cs="Times New Roman"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5" w15:restartNumberingAfterBreak="0">
    <w:nsid w:val="319F7A7B"/>
    <w:multiLevelType w:val="hybridMultilevel"/>
    <w:tmpl w:val="FFFFFFFF"/>
    <w:lvl w:ilvl="0" w:tplc="D0549E26">
      <w:start w:val="1"/>
      <w:numFmt w:val="bullet"/>
      <w:lvlText w:val="-"/>
      <w:lvlJc w:val="left"/>
      <w:pPr>
        <w:ind w:left="720" w:hanging="360"/>
      </w:pPr>
      <w:rPr>
        <w:rFonts w:ascii="Aptos" w:hAnsi="Aptos" w:hint="default"/>
      </w:rPr>
    </w:lvl>
    <w:lvl w:ilvl="1" w:tplc="7F8CBB52">
      <w:start w:val="1"/>
      <w:numFmt w:val="bullet"/>
      <w:lvlText w:val="o"/>
      <w:lvlJc w:val="left"/>
      <w:pPr>
        <w:ind w:left="1440" w:hanging="360"/>
      </w:pPr>
      <w:rPr>
        <w:rFonts w:ascii="Courier New" w:hAnsi="Courier New" w:hint="default"/>
      </w:rPr>
    </w:lvl>
    <w:lvl w:ilvl="2" w:tplc="DD3CED18">
      <w:start w:val="1"/>
      <w:numFmt w:val="bullet"/>
      <w:lvlText w:val=""/>
      <w:lvlJc w:val="left"/>
      <w:pPr>
        <w:ind w:left="2160" w:hanging="360"/>
      </w:pPr>
      <w:rPr>
        <w:rFonts w:ascii="Wingdings" w:hAnsi="Wingdings" w:hint="default"/>
      </w:rPr>
    </w:lvl>
    <w:lvl w:ilvl="3" w:tplc="3500B8EE">
      <w:start w:val="1"/>
      <w:numFmt w:val="bullet"/>
      <w:lvlText w:val=""/>
      <w:lvlJc w:val="left"/>
      <w:pPr>
        <w:ind w:left="2880" w:hanging="360"/>
      </w:pPr>
      <w:rPr>
        <w:rFonts w:ascii="Symbol" w:hAnsi="Symbol" w:hint="default"/>
      </w:rPr>
    </w:lvl>
    <w:lvl w:ilvl="4" w:tplc="2D84903C">
      <w:start w:val="1"/>
      <w:numFmt w:val="bullet"/>
      <w:lvlText w:val="o"/>
      <w:lvlJc w:val="left"/>
      <w:pPr>
        <w:ind w:left="3600" w:hanging="360"/>
      </w:pPr>
      <w:rPr>
        <w:rFonts w:ascii="Courier New" w:hAnsi="Courier New" w:hint="default"/>
      </w:rPr>
    </w:lvl>
    <w:lvl w:ilvl="5" w:tplc="C164BC58">
      <w:start w:val="1"/>
      <w:numFmt w:val="bullet"/>
      <w:lvlText w:val=""/>
      <w:lvlJc w:val="left"/>
      <w:pPr>
        <w:ind w:left="4320" w:hanging="360"/>
      </w:pPr>
      <w:rPr>
        <w:rFonts w:ascii="Wingdings" w:hAnsi="Wingdings" w:hint="default"/>
      </w:rPr>
    </w:lvl>
    <w:lvl w:ilvl="6" w:tplc="10529450">
      <w:start w:val="1"/>
      <w:numFmt w:val="bullet"/>
      <w:lvlText w:val=""/>
      <w:lvlJc w:val="left"/>
      <w:pPr>
        <w:ind w:left="5040" w:hanging="360"/>
      </w:pPr>
      <w:rPr>
        <w:rFonts w:ascii="Symbol" w:hAnsi="Symbol" w:hint="default"/>
      </w:rPr>
    </w:lvl>
    <w:lvl w:ilvl="7" w:tplc="33DCC6B4">
      <w:start w:val="1"/>
      <w:numFmt w:val="bullet"/>
      <w:lvlText w:val="o"/>
      <w:lvlJc w:val="left"/>
      <w:pPr>
        <w:ind w:left="5760" w:hanging="360"/>
      </w:pPr>
      <w:rPr>
        <w:rFonts w:ascii="Courier New" w:hAnsi="Courier New" w:hint="default"/>
      </w:rPr>
    </w:lvl>
    <w:lvl w:ilvl="8" w:tplc="5D5ADB98">
      <w:start w:val="1"/>
      <w:numFmt w:val="bullet"/>
      <w:lvlText w:val=""/>
      <w:lvlJc w:val="left"/>
      <w:pPr>
        <w:ind w:left="6480" w:hanging="360"/>
      </w:pPr>
      <w:rPr>
        <w:rFonts w:ascii="Wingdings" w:hAnsi="Wingdings" w:hint="default"/>
      </w:rPr>
    </w:lvl>
  </w:abstractNum>
  <w:abstractNum w:abstractNumId="6" w15:restartNumberingAfterBreak="0">
    <w:nsid w:val="328969AE"/>
    <w:multiLevelType w:val="hybridMultilevel"/>
    <w:tmpl w:val="305804CC"/>
    <w:lvl w:ilvl="0" w:tplc="14090001">
      <w:start w:val="1"/>
      <w:numFmt w:val="bullet"/>
      <w:lvlText w:val=""/>
      <w:lvlJc w:val="left"/>
      <w:pPr>
        <w:ind w:left="1486" w:hanging="360"/>
      </w:pPr>
      <w:rPr>
        <w:rFonts w:ascii="Symbol" w:hAnsi="Symbol" w:hint="default"/>
      </w:rPr>
    </w:lvl>
    <w:lvl w:ilvl="1" w:tplc="14090003" w:tentative="1">
      <w:start w:val="1"/>
      <w:numFmt w:val="bullet"/>
      <w:lvlText w:val="o"/>
      <w:lvlJc w:val="left"/>
      <w:pPr>
        <w:ind w:left="2206" w:hanging="360"/>
      </w:pPr>
      <w:rPr>
        <w:rFonts w:ascii="Courier New" w:hAnsi="Courier New" w:cs="Courier New" w:hint="default"/>
      </w:rPr>
    </w:lvl>
    <w:lvl w:ilvl="2" w:tplc="14090005" w:tentative="1">
      <w:start w:val="1"/>
      <w:numFmt w:val="bullet"/>
      <w:lvlText w:val=""/>
      <w:lvlJc w:val="left"/>
      <w:pPr>
        <w:ind w:left="2926" w:hanging="360"/>
      </w:pPr>
      <w:rPr>
        <w:rFonts w:ascii="Wingdings" w:hAnsi="Wingdings" w:hint="default"/>
      </w:rPr>
    </w:lvl>
    <w:lvl w:ilvl="3" w:tplc="14090001" w:tentative="1">
      <w:start w:val="1"/>
      <w:numFmt w:val="bullet"/>
      <w:lvlText w:val=""/>
      <w:lvlJc w:val="left"/>
      <w:pPr>
        <w:ind w:left="3646" w:hanging="360"/>
      </w:pPr>
      <w:rPr>
        <w:rFonts w:ascii="Symbol" w:hAnsi="Symbol" w:hint="default"/>
      </w:rPr>
    </w:lvl>
    <w:lvl w:ilvl="4" w:tplc="14090003" w:tentative="1">
      <w:start w:val="1"/>
      <w:numFmt w:val="bullet"/>
      <w:lvlText w:val="o"/>
      <w:lvlJc w:val="left"/>
      <w:pPr>
        <w:ind w:left="4366" w:hanging="360"/>
      </w:pPr>
      <w:rPr>
        <w:rFonts w:ascii="Courier New" w:hAnsi="Courier New" w:cs="Courier New" w:hint="default"/>
      </w:rPr>
    </w:lvl>
    <w:lvl w:ilvl="5" w:tplc="14090005" w:tentative="1">
      <w:start w:val="1"/>
      <w:numFmt w:val="bullet"/>
      <w:lvlText w:val=""/>
      <w:lvlJc w:val="left"/>
      <w:pPr>
        <w:ind w:left="5086" w:hanging="360"/>
      </w:pPr>
      <w:rPr>
        <w:rFonts w:ascii="Wingdings" w:hAnsi="Wingdings" w:hint="default"/>
      </w:rPr>
    </w:lvl>
    <w:lvl w:ilvl="6" w:tplc="14090001" w:tentative="1">
      <w:start w:val="1"/>
      <w:numFmt w:val="bullet"/>
      <w:lvlText w:val=""/>
      <w:lvlJc w:val="left"/>
      <w:pPr>
        <w:ind w:left="5806" w:hanging="360"/>
      </w:pPr>
      <w:rPr>
        <w:rFonts w:ascii="Symbol" w:hAnsi="Symbol" w:hint="default"/>
      </w:rPr>
    </w:lvl>
    <w:lvl w:ilvl="7" w:tplc="14090003" w:tentative="1">
      <w:start w:val="1"/>
      <w:numFmt w:val="bullet"/>
      <w:lvlText w:val="o"/>
      <w:lvlJc w:val="left"/>
      <w:pPr>
        <w:ind w:left="6526" w:hanging="360"/>
      </w:pPr>
      <w:rPr>
        <w:rFonts w:ascii="Courier New" w:hAnsi="Courier New" w:cs="Courier New" w:hint="default"/>
      </w:rPr>
    </w:lvl>
    <w:lvl w:ilvl="8" w:tplc="14090005" w:tentative="1">
      <w:start w:val="1"/>
      <w:numFmt w:val="bullet"/>
      <w:lvlText w:val=""/>
      <w:lvlJc w:val="left"/>
      <w:pPr>
        <w:ind w:left="7246" w:hanging="360"/>
      </w:pPr>
      <w:rPr>
        <w:rFonts w:ascii="Wingdings" w:hAnsi="Wingdings" w:hint="default"/>
      </w:rPr>
    </w:lvl>
  </w:abstractNum>
  <w:abstractNum w:abstractNumId="7" w15:restartNumberingAfterBreak="0">
    <w:nsid w:val="35FB20C7"/>
    <w:multiLevelType w:val="hybridMultilevel"/>
    <w:tmpl w:val="65F627BC"/>
    <w:lvl w:ilvl="0" w:tplc="14090001">
      <w:start w:val="1"/>
      <w:numFmt w:val="bullet"/>
      <w:lvlText w:val=""/>
      <w:lvlJc w:val="left"/>
      <w:pPr>
        <w:ind w:left="1486" w:hanging="360"/>
      </w:pPr>
      <w:rPr>
        <w:rFonts w:ascii="Symbol" w:hAnsi="Symbol" w:hint="default"/>
      </w:rPr>
    </w:lvl>
    <w:lvl w:ilvl="1" w:tplc="14090003" w:tentative="1">
      <w:start w:val="1"/>
      <w:numFmt w:val="bullet"/>
      <w:lvlText w:val="o"/>
      <w:lvlJc w:val="left"/>
      <w:pPr>
        <w:ind w:left="2206" w:hanging="360"/>
      </w:pPr>
      <w:rPr>
        <w:rFonts w:ascii="Courier New" w:hAnsi="Courier New" w:cs="Courier New" w:hint="default"/>
      </w:rPr>
    </w:lvl>
    <w:lvl w:ilvl="2" w:tplc="14090005" w:tentative="1">
      <w:start w:val="1"/>
      <w:numFmt w:val="bullet"/>
      <w:lvlText w:val=""/>
      <w:lvlJc w:val="left"/>
      <w:pPr>
        <w:ind w:left="2926" w:hanging="360"/>
      </w:pPr>
      <w:rPr>
        <w:rFonts w:ascii="Wingdings" w:hAnsi="Wingdings" w:hint="default"/>
      </w:rPr>
    </w:lvl>
    <w:lvl w:ilvl="3" w:tplc="14090001" w:tentative="1">
      <w:start w:val="1"/>
      <w:numFmt w:val="bullet"/>
      <w:lvlText w:val=""/>
      <w:lvlJc w:val="left"/>
      <w:pPr>
        <w:ind w:left="3646" w:hanging="360"/>
      </w:pPr>
      <w:rPr>
        <w:rFonts w:ascii="Symbol" w:hAnsi="Symbol" w:hint="default"/>
      </w:rPr>
    </w:lvl>
    <w:lvl w:ilvl="4" w:tplc="14090003" w:tentative="1">
      <w:start w:val="1"/>
      <w:numFmt w:val="bullet"/>
      <w:lvlText w:val="o"/>
      <w:lvlJc w:val="left"/>
      <w:pPr>
        <w:ind w:left="4366" w:hanging="360"/>
      </w:pPr>
      <w:rPr>
        <w:rFonts w:ascii="Courier New" w:hAnsi="Courier New" w:cs="Courier New" w:hint="default"/>
      </w:rPr>
    </w:lvl>
    <w:lvl w:ilvl="5" w:tplc="14090005" w:tentative="1">
      <w:start w:val="1"/>
      <w:numFmt w:val="bullet"/>
      <w:lvlText w:val=""/>
      <w:lvlJc w:val="left"/>
      <w:pPr>
        <w:ind w:left="5086" w:hanging="360"/>
      </w:pPr>
      <w:rPr>
        <w:rFonts w:ascii="Wingdings" w:hAnsi="Wingdings" w:hint="default"/>
      </w:rPr>
    </w:lvl>
    <w:lvl w:ilvl="6" w:tplc="14090001" w:tentative="1">
      <w:start w:val="1"/>
      <w:numFmt w:val="bullet"/>
      <w:lvlText w:val=""/>
      <w:lvlJc w:val="left"/>
      <w:pPr>
        <w:ind w:left="5806" w:hanging="360"/>
      </w:pPr>
      <w:rPr>
        <w:rFonts w:ascii="Symbol" w:hAnsi="Symbol" w:hint="default"/>
      </w:rPr>
    </w:lvl>
    <w:lvl w:ilvl="7" w:tplc="14090003" w:tentative="1">
      <w:start w:val="1"/>
      <w:numFmt w:val="bullet"/>
      <w:lvlText w:val="o"/>
      <w:lvlJc w:val="left"/>
      <w:pPr>
        <w:ind w:left="6526" w:hanging="360"/>
      </w:pPr>
      <w:rPr>
        <w:rFonts w:ascii="Courier New" w:hAnsi="Courier New" w:cs="Courier New" w:hint="default"/>
      </w:rPr>
    </w:lvl>
    <w:lvl w:ilvl="8" w:tplc="14090005" w:tentative="1">
      <w:start w:val="1"/>
      <w:numFmt w:val="bullet"/>
      <w:lvlText w:val=""/>
      <w:lvlJc w:val="left"/>
      <w:pPr>
        <w:ind w:left="7246" w:hanging="360"/>
      </w:pPr>
      <w:rPr>
        <w:rFonts w:ascii="Wingdings" w:hAnsi="Wingdings" w:hint="default"/>
      </w:rPr>
    </w:lvl>
  </w:abstractNum>
  <w:abstractNum w:abstractNumId="8" w15:restartNumberingAfterBreak="0">
    <w:nsid w:val="392C1A1C"/>
    <w:multiLevelType w:val="hybridMultilevel"/>
    <w:tmpl w:val="92487DEA"/>
    <w:lvl w:ilvl="0" w:tplc="D0549E26">
      <w:start w:val="1"/>
      <w:numFmt w:val="bullet"/>
      <w:lvlText w:val="-"/>
      <w:lvlJc w:val="left"/>
      <w:pPr>
        <w:ind w:left="360" w:hanging="360"/>
      </w:pPr>
      <w:rPr>
        <w:rFonts w:ascii="Aptos" w:hAnsi="Aptos"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9" w15:restartNumberingAfterBreak="0">
    <w:nsid w:val="42FA3711"/>
    <w:multiLevelType w:val="hybridMultilevel"/>
    <w:tmpl w:val="8780D332"/>
    <w:lvl w:ilvl="0" w:tplc="D0549E26">
      <w:start w:val="1"/>
      <w:numFmt w:val="bullet"/>
      <w:lvlText w:val="-"/>
      <w:lvlJc w:val="left"/>
      <w:pPr>
        <w:ind w:left="360" w:hanging="360"/>
      </w:pPr>
      <w:rPr>
        <w:rFonts w:ascii="Aptos" w:hAnsi="Apto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577E5BA3"/>
    <w:multiLevelType w:val="hybridMultilevel"/>
    <w:tmpl w:val="8D8CA2D2"/>
    <w:lvl w:ilvl="0" w:tplc="FC222E16">
      <w:start w:val="1"/>
      <w:numFmt w:val="bullet"/>
      <w:lvlText w:val="-"/>
      <w:lvlJc w:val="left"/>
      <w:pPr>
        <w:ind w:left="360" w:hanging="360"/>
      </w:pPr>
      <w:rPr>
        <w:rFonts w:ascii="Aptos" w:hAnsi="Aptos" w:hint="default"/>
      </w:rPr>
    </w:lvl>
    <w:lvl w:ilvl="1" w:tplc="8D4E95B4">
      <w:start w:val="1"/>
      <w:numFmt w:val="bullet"/>
      <w:lvlText w:val="o"/>
      <w:lvlJc w:val="left"/>
      <w:pPr>
        <w:ind w:left="1080" w:hanging="360"/>
      </w:pPr>
      <w:rPr>
        <w:rFonts w:ascii="Courier New" w:hAnsi="Courier New" w:hint="default"/>
      </w:rPr>
    </w:lvl>
    <w:lvl w:ilvl="2" w:tplc="9EDA891E">
      <w:start w:val="1"/>
      <w:numFmt w:val="bullet"/>
      <w:lvlText w:val=""/>
      <w:lvlJc w:val="left"/>
      <w:pPr>
        <w:ind w:left="1800" w:hanging="360"/>
      </w:pPr>
      <w:rPr>
        <w:rFonts w:ascii="Wingdings" w:hAnsi="Wingdings" w:hint="default"/>
      </w:rPr>
    </w:lvl>
    <w:lvl w:ilvl="3" w:tplc="ABCC28F6">
      <w:start w:val="1"/>
      <w:numFmt w:val="bullet"/>
      <w:lvlText w:val=""/>
      <w:lvlJc w:val="left"/>
      <w:pPr>
        <w:ind w:left="2520" w:hanging="360"/>
      </w:pPr>
      <w:rPr>
        <w:rFonts w:ascii="Symbol" w:hAnsi="Symbol" w:hint="default"/>
      </w:rPr>
    </w:lvl>
    <w:lvl w:ilvl="4" w:tplc="CC880C50">
      <w:start w:val="1"/>
      <w:numFmt w:val="bullet"/>
      <w:lvlText w:val="o"/>
      <w:lvlJc w:val="left"/>
      <w:pPr>
        <w:ind w:left="3240" w:hanging="360"/>
      </w:pPr>
      <w:rPr>
        <w:rFonts w:ascii="Courier New" w:hAnsi="Courier New" w:hint="default"/>
      </w:rPr>
    </w:lvl>
    <w:lvl w:ilvl="5" w:tplc="97F2C086">
      <w:start w:val="1"/>
      <w:numFmt w:val="bullet"/>
      <w:lvlText w:val=""/>
      <w:lvlJc w:val="left"/>
      <w:pPr>
        <w:ind w:left="3960" w:hanging="360"/>
      </w:pPr>
      <w:rPr>
        <w:rFonts w:ascii="Wingdings" w:hAnsi="Wingdings" w:hint="default"/>
      </w:rPr>
    </w:lvl>
    <w:lvl w:ilvl="6" w:tplc="8B526C30">
      <w:start w:val="1"/>
      <w:numFmt w:val="bullet"/>
      <w:lvlText w:val=""/>
      <w:lvlJc w:val="left"/>
      <w:pPr>
        <w:ind w:left="4680" w:hanging="360"/>
      </w:pPr>
      <w:rPr>
        <w:rFonts w:ascii="Symbol" w:hAnsi="Symbol" w:hint="default"/>
      </w:rPr>
    </w:lvl>
    <w:lvl w:ilvl="7" w:tplc="D1CE89EA">
      <w:start w:val="1"/>
      <w:numFmt w:val="bullet"/>
      <w:lvlText w:val="o"/>
      <w:lvlJc w:val="left"/>
      <w:pPr>
        <w:ind w:left="5400" w:hanging="360"/>
      </w:pPr>
      <w:rPr>
        <w:rFonts w:ascii="Courier New" w:hAnsi="Courier New" w:hint="default"/>
      </w:rPr>
    </w:lvl>
    <w:lvl w:ilvl="8" w:tplc="68E81E94">
      <w:start w:val="1"/>
      <w:numFmt w:val="bullet"/>
      <w:lvlText w:val=""/>
      <w:lvlJc w:val="left"/>
      <w:pPr>
        <w:ind w:left="6120" w:hanging="360"/>
      </w:pPr>
      <w:rPr>
        <w:rFonts w:ascii="Wingdings" w:hAnsi="Wingdings" w:hint="default"/>
      </w:rPr>
    </w:lvl>
  </w:abstractNum>
  <w:abstractNum w:abstractNumId="11" w15:restartNumberingAfterBreak="0">
    <w:nsid w:val="5AB94758"/>
    <w:multiLevelType w:val="hybridMultilevel"/>
    <w:tmpl w:val="CDF01220"/>
    <w:lvl w:ilvl="0" w:tplc="D0549E26">
      <w:start w:val="1"/>
      <w:numFmt w:val="bullet"/>
      <w:lvlText w:val="-"/>
      <w:lvlJc w:val="left"/>
      <w:pPr>
        <w:ind w:left="360" w:hanging="360"/>
      </w:pPr>
      <w:rPr>
        <w:rFonts w:ascii="Aptos" w:hAnsi="Aptos"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12" w15:restartNumberingAfterBreak="0">
    <w:nsid w:val="5C270042"/>
    <w:multiLevelType w:val="hybridMultilevel"/>
    <w:tmpl w:val="30D47EA4"/>
    <w:lvl w:ilvl="0" w:tplc="14090001">
      <w:start w:val="1"/>
      <w:numFmt w:val="bullet"/>
      <w:lvlText w:val=""/>
      <w:lvlJc w:val="left"/>
      <w:pPr>
        <w:ind w:left="766" w:hanging="360"/>
      </w:pPr>
      <w:rPr>
        <w:rFonts w:ascii="Symbol" w:hAnsi="Symbol" w:hint="default"/>
      </w:rPr>
    </w:lvl>
    <w:lvl w:ilvl="1" w:tplc="14090003">
      <w:start w:val="1"/>
      <w:numFmt w:val="bullet"/>
      <w:lvlText w:val="o"/>
      <w:lvlJc w:val="left"/>
      <w:pPr>
        <w:ind w:left="1486" w:hanging="360"/>
      </w:pPr>
      <w:rPr>
        <w:rFonts w:ascii="Courier New" w:hAnsi="Courier New" w:cs="Courier New" w:hint="default"/>
      </w:rPr>
    </w:lvl>
    <w:lvl w:ilvl="2" w:tplc="14090005" w:tentative="1">
      <w:start w:val="1"/>
      <w:numFmt w:val="bullet"/>
      <w:lvlText w:val=""/>
      <w:lvlJc w:val="left"/>
      <w:pPr>
        <w:ind w:left="2206" w:hanging="360"/>
      </w:pPr>
      <w:rPr>
        <w:rFonts w:ascii="Wingdings" w:hAnsi="Wingdings" w:hint="default"/>
      </w:rPr>
    </w:lvl>
    <w:lvl w:ilvl="3" w:tplc="14090001" w:tentative="1">
      <w:start w:val="1"/>
      <w:numFmt w:val="bullet"/>
      <w:lvlText w:val=""/>
      <w:lvlJc w:val="left"/>
      <w:pPr>
        <w:ind w:left="2926" w:hanging="360"/>
      </w:pPr>
      <w:rPr>
        <w:rFonts w:ascii="Symbol" w:hAnsi="Symbol" w:hint="default"/>
      </w:rPr>
    </w:lvl>
    <w:lvl w:ilvl="4" w:tplc="14090003" w:tentative="1">
      <w:start w:val="1"/>
      <w:numFmt w:val="bullet"/>
      <w:lvlText w:val="o"/>
      <w:lvlJc w:val="left"/>
      <w:pPr>
        <w:ind w:left="3646" w:hanging="360"/>
      </w:pPr>
      <w:rPr>
        <w:rFonts w:ascii="Courier New" w:hAnsi="Courier New" w:cs="Courier New" w:hint="default"/>
      </w:rPr>
    </w:lvl>
    <w:lvl w:ilvl="5" w:tplc="14090005" w:tentative="1">
      <w:start w:val="1"/>
      <w:numFmt w:val="bullet"/>
      <w:lvlText w:val=""/>
      <w:lvlJc w:val="left"/>
      <w:pPr>
        <w:ind w:left="4366" w:hanging="360"/>
      </w:pPr>
      <w:rPr>
        <w:rFonts w:ascii="Wingdings" w:hAnsi="Wingdings" w:hint="default"/>
      </w:rPr>
    </w:lvl>
    <w:lvl w:ilvl="6" w:tplc="14090001" w:tentative="1">
      <w:start w:val="1"/>
      <w:numFmt w:val="bullet"/>
      <w:lvlText w:val=""/>
      <w:lvlJc w:val="left"/>
      <w:pPr>
        <w:ind w:left="5086" w:hanging="360"/>
      </w:pPr>
      <w:rPr>
        <w:rFonts w:ascii="Symbol" w:hAnsi="Symbol" w:hint="default"/>
      </w:rPr>
    </w:lvl>
    <w:lvl w:ilvl="7" w:tplc="14090003" w:tentative="1">
      <w:start w:val="1"/>
      <w:numFmt w:val="bullet"/>
      <w:lvlText w:val="o"/>
      <w:lvlJc w:val="left"/>
      <w:pPr>
        <w:ind w:left="5806" w:hanging="360"/>
      </w:pPr>
      <w:rPr>
        <w:rFonts w:ascii="Courier New" w:hAnsi="Courier New" w:cs="Courier New" w:hint="default"/>
      </w:rPr>
    </w:lvl>
    <w:lvl w:ilvl="8" w:tplc="14090005" w:tentative="1">
      <w:start w:val="1"/>
      <w:numFmt w:val="bullet"/>
      <w:lvlText w:val=""/>
      <w:lvlJc w:val="left"/>
      <w:pPr>
        <w:ind w:left="6526" w:hanging="360"/>
      </w:pPr>
      <w:rPr>
        <w:rFonts w:ascii="Wingdings" w:hAnsi="Wingdings" w:hint="default"/>
      </w:rPr>
    </w:lvl>
  </w:abstractNum>
  <w:abstractNum w:abstractNumId="13" w15:restartNumberingAfterBreak="0">
    <w:nsid w:val="5CC82EEB"/>
    <w:multiLevelType w:val="hybridMultilevel"/>
    <w:tmpl w:val="EE44324C"/>
    <w:lvl w:ilvl="0" w:tplc="D0549E26">
      <w:start w:val="1"/>
      <w:numFmt w:val="bullet"/>
      <w:lvlText w:val="-"/>
      <w:lvlJc w:val="left"/>
      <w:pPr>
        <w:ind w:left="360" w:hanging="360"/>
      </w:pPr>
      <w:rPr>
        <w:rFonts w:ascii="Aptos" w:hAnsi="Apto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5D0F43D9"/>
    <w:multiLevelType w:val="hybridMultilevel"/>
    <w:tmpl w:val="24A4FABA"/>
    <w:lvl w:ilvl="0" w:tplc="C406B996">
      <w:numFmt w:val="bullet"/>
      <w:lvlText w:val="-"/>
      <w:lvlJc w:val="left"/>
      <w:pPr>
        <w:ind w:left="420" w:hanging="360"/>
      </w:pPr>
      <w:rPr>
        <w:rFonts w:ascii="Times New Roman" w:eastAsiaTheme="minorEastAsia" w:hAnsi="Times New Roman" w:cs="Times New Roman" w:hint="default"/>
      </w:rPr>
    </w:lvl>
    <w:lvl w:ilvl="1" w:tplc="14090003" w:tentative="1">
      <w:start w:val="1"/>
      <w:numFmt w:val="bullet"/>
      <w:lvlText w:val="o"/>
      <w:lvlJc w:val="left"/>
      <w:pPr>
        <w:ind w:left="1140" w:hanging="360"/>
      </w:pPr>
      <w:rPr>
        <w:rFonts w:ascii="Courier New" w:hAnsi="Courier New" w:cs="Courier New" w:hint="default"/>
      </w:rPr>
    </w:lvl>
    <w:lvl w:ilvl="2" w:tplc="14090005" w:tentative="1">
      <w:start w:val="1"/>
      <w:numFmt w:val="bullet"/>
      <w:lvlText w:val=""/>
      <w:lvlJc w:val="left"/>
      <w:pPr>
        <w:ind w:left="1860" w:hanging="360"/>
      </w:pPr>
      <w:rPr>
        <w:rFonts w:ascii="Wingdings" w:hAnsi="Wingdings" w:hint="default"/>
      </w:rPr>
    </w:lvl>
    <w:lvl w:ilvl="3" w:tplc="14090001" w:tentative="1">
      <w:start w:val="1"/>
      <w:numFmt w:val="bullet"/>
      <w:lvlText w:val=""/>
      <w:lvlJc w:val="left"/>
      <w:pPr>
        <w:ind w:left="2580" w:hanging="360"/>
      </w:pPr>
      <w:rPr>
        <w:rFonts w:ascii="Symbol" w:hAnsi="Symbol" w:hint="default"/>
      </w:rPr>
    </w:lvl>
    <w:lvl w:ilvl="4" w:tplc="14090003" w:tentative="1">
      <w:start w:val="1"/>
      <w:numFmt w:val="bullet"/>
      <w:lvlText w:val="o"/>
      <w:lvlJc w:val="left"/>
      <w:pPr>
        <w:ind w:left="3300" w:hanging="360"/>
      </w:pPr>
      <w:rPr>
        <w:rFonts w:ascii="Courier New" w:hAnsi="Courier New" w:cs="Courier New" w:hint="default"/>
      </w:rPr>
    </w:lvl>
    <w:lvl w:ilvl="5" w:tplc="14090005" w:tentative="1">
      <w:start w:val="1"/>
      <w:numFmt w:val="bullet"/>
      <w:lvlText w:val=""/>
      <w:lvlJc w:val="left"/>
      <w:pPr>
        <w:ind w:left="4020" w:hanging="360"/>
      </w:pPr>
      <w:rPr>
        <w:rFonts w:ascii="Wingdings" w:hAnsi="Wingdings" w:hint="default"/>
      </w:rPr>
    </w:lvl>
    <w:lvl w:ilvl="6" w:tplc="14090001" w:tentative="1">
      <w:start w:val="1"/>
      <w:numFmt w:val="bullet"/>
      <w:lvlText w:val=""/>
      <w:lvlJc w:val="left"/>
      <w:pPr>
        <w:ind w:left="4740" w:hanging="360"/>
      </w:pPr>
      <w:rPr>
        <w:rFonts w:ascii="Symbol" w:hAnsi="Symbol" w:hint="default"/>
      </w:rPr>
    </w:lvl>
    <w:lvl w:ilvl="7" w:tplc="14090003" w:tentative="1">
      <w:start w:val="1"/>
      <w:numFmt w:val="bullet"/>
      <w:lvlText w:val="o"/>
      <w:lvlJc w:val="left"/>
      <w:pPr>
        <w:ind w:left="5460" w:hanging="360"/>
      </w:pPr>
      <w:rPr>
        <w:rFonts w:ascii="Courier New" w:hAnsi="Courier New" w:cs="Courier New" w:hint="default"/>
      </w:rPr>
    </w:lvl>
    <w:lvl w:ilvl="8" w:tplc="14090005" w:tentative="1">
      <w:start w:val="1"/>
      <w:numFmt w:val="bullet"/>
      <w:lvlText w:val=""/>
      <w:lvlJc w:val="left"/>
      <w:pPr>
        <w:ind w:left="6180" w:hanging="360"/>
      </w:pPr>
      <w:rPr>
        <w:rFonts w:ascii="Wingdings" w:hAnsi="Wingdings" w:hint="default"/>
      </w:rPr>
    </w:lvl>
  </w:abstractNum>
  <w:abstractNum w:abstractNumId="15" w15:restartNumberingAfterBreak="0">
    <w:nsid w:val="60B5532B"/>
    <w:multiLevelType w:val="hybridMultilevel"/>
    <w:tmpl w:val="9CAE311C"/>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6" w15:restartNumberingAfterBreak="0">
    <w:nsid w:val="65352E71"/>
    <w:multiLevelType w:val="hybridMultilevel"/>
    <w:tmpl w:val="FFFFFFFF"/>
    <w:lvl w:ilvl="0" w:tplc="AE24377E">
      <w:start w:val="1"/>
      <w:numFmt w:val="bullet"/>
      <w:lvlText w:val="-"/>
      <w:lvlJc w:val="left"/>
      <w:pPr>
        <w:ind w:left="720" w:hanging="360"/>
      </w:pPr>
      <w:rPr>
        <w:rFonts w:ascii="Aptos" w:hAnsi="Aptos" w:hint="default"/>
      </w:rPr>
    </w:lvl>
    <w:lvl w:ilvl="1" w:tplc="5C405C12">
      <w:start w:val="1"/>
      <w:numFmt w:val="bullet"/>
      <w:lvlText w:val="o"/>
      <w:lvlJc w:val="left"/>
      <w:pPr>
        <w:ind w:left="1440" w:hanging="360"/>
      </w:pPr>
      <w:rPr>
        <w:rFonts w:ascii="Courier New" w:hAnsi="Courier New" w:hint="default"/>
      </w:rPr>
    </w:lvl>
    <w:lvl w:ilvl="2" w:tplc="7D9678FE">
      <w:start w:val="1"/>
      <w:numFmt w:val="bullet"/>
      <w:lvlText w:val=""/>
      <w:lvlJc w:val="left"/>
      <w:pPr>
        <w:ind w:left="2160" w:hanging="360"/>
      </w:pPr>
      <w:rPr>
        <w:rFonts w:ascii="Wingdings" w:hAnsi="Wingdings" w:hint="default"/>
      </w:rPr>
    </w:lvl>
    <w:lvl w:ilvl="3" w:tplc="06AE86D6">
      <w:start w:val="1"/>
      <w:numFmt w:val="bullet"/>
      <w:lvlText w:val=""/>
      <w:lvlJc w:val="left"/>
      <w:pPr>
        <w:ind w:left="2880" w:hanging="360"/>
      </w:pPr>
      <w:rPr>
        <w:rFonts w:ascii="Symbol" w:hAnsi="Symbol" w:hint="default"/>
      </w:rPr>
    </w:lvl>
    <w:lvl w:ilvl="4" w:tplc="242AB384">
      <w:start w:val="1"/>
      <w:numFmt w:val="bullet"/>
      <w:lvlText w:val="o"/>
      <w:lvlJc w:val="left"/>
      <w:pPr>
        <w:ind w:left="3600" w:hanging="360"/>
      </w:pPr>
      <w:rPr>
        <w:rFonts w:ascii="Courier New" w:hAnsi="Courier New" w:hint="default"/>
      </w:rPr>
    </w:lvl>
    <w:lvl w:ilvl="5" w:tplc="52667B7A">
      <w:start w:val="1"/>
      <w:numFmt w:val="bullet"/>
      <w:lvlText w:val=""/>
      <w:lvlJc w:val="left"/>
      <w:pPr>
        <w:ind w:left="4320" w:hanging="360"/>
      </w:pPr>
      <w:rPr>
        <w:rFonts w:ascii="Wingdings" w:hAnsi="Wingdings" w:hint="default"/>
      </w:rPr>
    </w:lvl>
    <w:lvl w:ilvl="6" w:tplc="97120E78">
      <w:start w:val="1"/>
      <w:numFmt w:val="bullet"/>
      <w:lvlText w:val=""/>
      <w:lvlJc w:val="left"/>
      <w:pPr>
        <w:ind w:left="5040" w:hanging="360"/>
      </w:pPr>
      <w:rPr>
        <w:rFonts w:ascii="Symbol" w:hAnsi="Symbol" w:hint="default"/>
      </w:rPr>
    </w:lvl>
    <w:lvl w:ilvl="7" w:tplc="5E50B110">
      <w:start w:val="1"/>
      <w:numFmt w:val="bullet"/>
      <w:lvlText w:val="o"/>
      <w:lvlJc w:val="left"/>
      <w:pPr>
        <w:ind w:left="5760" w:hanging="360"/>
      </w:pPr>
      <w:rPr>
        <w:rFonts w:ascii="Courier New" w:hAnsi="Courier New" w:hint="default"/>
      </w:rPr>
    </w:lvl>
    <w:lvl w:ilvl="8" w:tplc="65E2122C">
      <w:start w:val="1"/>
      <w:numFmt w:val="bullet"/>
      <w:lvlText w:val=""/>
      <w:lvlJc w:val="left"/>
      <w:pPr>
        <w:ind w:left="6480" w:hanging="360"/>
      </w:pPr>
      <w:rPr>
        <w:rFonts w:ascii="Wingdings" w:hAnsi="Wingdings" w:hint="default"/>
      </w:rPr>
    </w:lvl>
  </w:abstractNum>
  <w:abstractNum w:abstractNumId="17" w15:restartNumberingAfterBreak="0">
    <w:nsid w:val="65FD6CBD"/>
    <w:multiLevelType w:val="hybridMultilevel"/>
    <w:tmpl w:val="BD96D3BE"/>
    <w:lvl w:ilvl="0" w:tplc="D0549E26">
      <w:start w:val="1"/>
      <w:numFmt w:val="bullet"/>
      <w:lvlText w:val="-"/>
      <w:lvlJc w:val="left"/>
      <w:pPr>
        <w:ind w:left="360" w:hanging="360"/>
      </w:pPr>
      <w:rPr>
        <w:rFonts w:ascii="Aptos" w:hAnsi="Apto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67347626"/>
    <w:multiLevelType w:val="hybridMultilevel"/>
    <w:tmpl w:val="C178B4B0"/>
    <w:lvl w:ilvl="0" w:tplc="05C6F4FA">
      <w:start w:val="16"/>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9" w15:restartNumberingAfterBreak="0">
    <w:nsid w:val="6B4748AA"/>
    <w:multiLevelType w:val="hybridMultilevel"/>
    <w:tmpl w:val="0F3A6594"/>
    <w:lvl w:ilvl="0" w:tplc="25BC0E0A">
      <w:numFmt w:val="bullet"/>
      <w:lvlText w:val="-"/>
      <w:lvlJc w:val="left"/>
      <w:pPr>
        <w:ind w:left="720" w:hanging="360"/>
      </w:pPr>
      <w:rPr>
        <w:rFonts w:ascii="Times New Roman" w:eastAsiaTheme="minorEastAsia" w:hAnsi="Times New Roman" w:cs="Times New Roman"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0" w15:restartNumberingAfterBreak="0">
    <w:nsid w:val="6C5DEC32"/>
    <w:multiLevelType w:val="hybridMultilevel"/>
    <w:tmpl w:val="F37456DC"/>
    <w:lvl w:ilvl="0" w:tplc="A146A966">
      <w:start w:val="1"/>
      <w:numFmt w:val="bullet"/>
      <w:lvlText w:val="-"/>
      <w:lvlJc w:val="left"/>
      <w:pPr>
        <w:ind w:left="720" w:hanging="360"/>
      </w:pPr>
      <w:rPr>
        <w:rFonts w:ascii="Aptos" w:hAnsi="Aptos" w:hint="default"/>
      </w:rPr>
    </w:lvl>
    <w:lvl w:ilvl="1" w:tplc="57FA8222">
      <w:start w:val="1"/>
      <w:numFmt w:val="bullet"/>
      <w:lvlText w:val="o"/>
      <w:lvlJc w:val="left"/>
      <w:pPr>
        <w:ind w:left="1440" w:hanging="360"/>
      </w:pPr>
      <w:rPr>
        <w:rFonts w:ascii="Courier New" w:hAnsi="Courier New" w:hint="default"/>
      </w:rPr>
    </w:lvl>
    <w:lvl w:ilvl="2" w:tplc="E26AAB46">
      <w:start w:val="1"/>
      <w:numFmt w:val="bullet"/>
      <w:lvlText w:val=""/>
      <w:lvlJc w:val="left"/>
      <w:pPr>
        <w:ind w:left="2160" w:hanging="360"/>
      </w:pPr>
      <w:rPr>
        <w:rFonts w:ascii="Wingdings" w:hAnsi="Wingdings" w:hint="default"/>
      </w:rPr>
    </w:lvl>
    <w:lvl w:ilvl="3" w:tplc="4A6217D8">
      <w:start w:val="1"/>
      <w:numFmt w:val="bullet"/>
      <w:lvlText w:val=""/>
      <w:lvlJc w:val="left"/>
      <w:pPr>
        <w:ind w:left="2880" w:hanging="360"/>
      </w:pPr>
      <w:rPr>
        <w:rFonts w:ascii="Symbol" w:hAnsi="Symbol" w:hint="default"/>
      </w:rPr>
    </w:lvl>
    <w:lvl w:ilvl="4" w:tplc="07CEC120">
      <w:start w:val="1"/>
      <w:numFmt w:val="bullet"/>
      <w:lvlText w:val="o"/>
      <w:lvlJc w:val="left"/>
      <w:pPr>
        <w:ind w:left="3600" w:hanging="360"/>
      </w:pPr>
      <w:rPr>
        <w:rFonts w:ascii="Courier New" w:hAnsi="Courier New" w:hint="default"/>
      </w:rPr>
    </w:lvl>
    <w:lvl w:ilvl="5" w:tplc="97D6819C">
      <w:start w:val="1"/>
      <w:numFmt w:val="bullet"/>
      <w:lvlText w:val=""/>
      <w:lvlJc w:val="left"/>
      <w:pPr>
        <w:ind w:left="4320" w:hanging="360"/>
      </w:pPr>
      <w:rPr>
        <w:rFonts w:ascii="Wingdings" w:hAnsi="Wingdings" w:hint="default"/>
      </w:rPr>
    </w:lvl>
    <w:lvl w:ilvl="6" w:tplc="A1EC7A6E">
      <w:start w:val="1"/>
      <w:numFmt w:val="bullet"/>
      <w:lvlText w:val=""/>
      <w:lvlJc w:val="left"/>
      <w:pPr>
        <w:ind w:left="5040" w:hanging="360"/>
      </w:pPr>
      <w:rPr>
        <w:rFonts w:ascii="Symbol" w:hAnsi="Symbol" w:hint="default"/>
      </w:rPr>
    </w:lvl>
    <w:lvl w:ilvl="7" w:tplc="5350B290">
      <w:start w:val="1"/>
      <w:numFmt w:val="bullet"/>
      <w:lvlText w:val="o"/>
      <w:lvlJc w:val="left"/>
      <w:pPr>
        <w:ind w:left="5760" w:hanging="360"/>
      </w:pPr>
      <w:rPr>
        <w:rFonts w:ascii="Courier New" w:hAnsi="Courier New" w:hint="default"/>
      </w:rPr>
    </w:lvl>
    <w:lvl w:ilvl="8" w:tplc="CAEC74C8">
      <w:start w:val="1"/>
      <w:numFmt w:val="bullet"/>
      <w:lvlText w:val=""/>
      <w:lvlJc w:val="left"/>
      <w:pPr>
        <w:ind w:left="6480" w:hanging="360"/>
      </w:pPr>
      <w:rPr>
        <w:rFonts w:ascii="Wingdings" w:hAnsi="Wingdings" w:hint="default"/>
      </w:rPr>
    </w:lvl>
  </w:abstractNum>
  <w:abstractNum w:abstractNumId="21" w15:restartNumberingAfterBreak="0">
    <w:nsid w:val="6CB63FA6"/>
    <w:multiLevelType w:val="hybridMultilevel"/>
    <w:tmpl w:val="F41C7F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0DA3721"/>
    <w:multiLevelType w:val="hybridMultilevel"/>
    <w:tmpl w:val="711E0420"/>
    <w:lvl w:ilvl="0" w:tplc="1CB836AA">
      <w:start w:val="1"/>
      <w:numFmt w:val="decimal"/>
      <w:lvlText w:val="R%1. "/>
      <w:lvlJc w:val="left"/>
      <w:pPr>
        <w:ind w:left="360" w:hanging="360"/>
      </w:pPr>
      <w:rPr>
        <w:rFonts w:hint="default"/>
        <w:b/>
        <w:bCs/>
      </w:r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23" w15:restartNumberingAfterBreak="0">
    <w:nsid w:val="72C77B6C"/>
    <w:multiLevelType w:val="hybridMultilevel"/>
    <w:tmpl w:val="081213DE"/>
    <w:lvl w:ilvl="0" w:tplc="E8D27356">
      <w:numFmt w:val="bullet"/>
      <w:lvlText w:val="-"/>
      <w:lvlJc w:val="left"/>
      <w:pPr>
        <w:ind w:left="1080" w:hanging="360"/>
      </w:pPr>
      <w:rPr>
        <w:rFonts w:ascii="Times New Roman" w:eastAsiaTheme="minorEastAsia" w:hAnsi="Times New Roman" w:cs="Times New Roman"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24" w15:restartNumberingAfterBreak="0">
    <w:nsid w:val="73FE2965"/>
    <w:multiLevelType w:val="hybridMultilevel"/>
    <w:tmpl w:val="E5D819F4"/>
    <w:lvl w:ilvl="0" w:tplc="2B1C224C">
      <w:start w:val="1"/>
      <w:numFmt w:val="bullet"/>
      <w:lvlText w:val="-"/>
      <w:lvlJc w:val="left"/>
      <w:pPr>
        <w:ind w:left="720" w:hanging="360"/>
      </w:pPr>
      <w:rPr>
        <w:rFonts w:ascii="Aptos" w:hAnsi="Aptos" w:hint="default"/>
      </w:rPr>
    </w:lvl>
    <w:lvl w:ilvl="1" w:tplc="4984B04C">
      <w:start w:val="1"/>
      <w:numFmt w:val="bullet"/>
      <w:lvlText w:val="o"/>
      <w:lvlJc w:val="left"/>
      <w:pPr>
        <w:ind w:left="1440" w:hanging="360"/>
      </w:pPr>
      <w:rPr>
        <w:rFonts w:ascii="Courier New" w:hAnsi="Courier New" w:hint="default"/>
      </w:rPr>
    </w:lvl>
    <w:lvl w:ilvl="2" w:tplc="E8B8663A">
      <w:start w:val="1"/>
      <w:numFmt w:val="bullet"/>
      <w:lvlText w:val=""/>
      <w:lvlJc w:val="left"/>
      <w:pPr>
        <w:ind w:left="2160" w:hanging="360"/>
      </w:pPr>
      <w:rPr>
        <w:rFonts w:ascii="Wingdings" w:hAnsi="Wingdings" w:hint="default"/>
      </w:rPr>
    </w:lvl>
    <w:lvl w:ilvl="3" w:tplc="378EB48A">
      <w:start w:val="1"/>
      <w:numFmt w:val="bullet"/>
      <w:lvlText w:val=""/>
      <w:lvlJc w:val="left"/>
      <w:pPr>
        <w:ind w:left="2880" w:hanging="360"/>
      </w:pPr>
      <w:rPr>
        <w:rFonts w:ascii="Symbol" w:hAnsi="Symbol" w:hint="default"/>
      </w:rPr>
    </w:lvl>
    <w:lvl w:ilvl="4" w:tplc="93BC24A2">
      <w:start w:val="1"/>
      <w:numFmt w:val="bullet"/>
      <w:lvlText w:val="o"/>
      <w:lvlJc w:val="left"/>
      <w:pPr>
        <w:ind w:left="3600" w:hanging="360"/>
      </w:pPr>
      <w:rPr>
        <w:rFonts w:ascii="Courier New" w:hAnsi="Courier New" w:hint="default"/>
      </w:rPr>
    </w:lvl>
    <w:lvl w:ilvl="5" w:tplc="CDB057C8">
      <w:start w:val="1"/>
      <w:numFmt w:val="bullet"/>
      <w:lvlText w:val=""/>
      <w:lvlJc w:val="left"/>
      <w:pPr>
        <w:ind w:left="4320" w:hanging="360"/>
      </w:pPr>
      <w:rPr>
        <w:rFonts w:ascii="Wingdings" w:hAnsi="Wingdings" w:hint="default"/>
      </w:rPr>
    </w:lvl>
    <w:lvl w:ilvl="6" w:tplc="1D4A0544">
      <w:start w:val="1"/>
      <w:numFmt w:val="bullet"/>
      <w:lvlText w:val=""/>
      <w:lvlJc w:val="left"/>
      <w:pPr>
        <w:ind w:left="5040" w:hanging="360"/>
      </w:pPr>
      <w:rPr>
        <w:rFonts w:ascii="Symbol" w:hAnsi="Symbol" w:hint="default"/>
      </w:rPr>
    </w:lvl>
    <w:lvl w:ilvl="7" w:tplc="813E8C96">
      <w:start w:val="1"/>
      <w:numFmt w:val="bullet"/>
      <w:lvlText w:val="o"/>
      <w:lvlJc w:val="left"/>
      <w:pPr>
        <w:ind w:left="5760" w:hanging="360"/>
      </w:pPr>
      <w:rPr>
        <w:rFonts w:ascii="Courier New" w:hAnsi="Courier New" w:hint="default"/>
      </w:rPr>
    </w:lvl>
    <w:lvl w:ilvl="8" w:tplc="C2527954">
      <w:start w:val="1"/>
      <w:numFmt w:val="bullet"/>
      <w:lvlText w:val=""/>
      <w:lvlJc w:val="left"/>
      <w:pPr>
        <w:ind w:left="6480" w:hanging="360"/>
      </w:pPr>
      <w:rPr>
        <w:rFonts w:ascii="Wingdings" w:hAnsi="Wingdings" w:hint="default"/>
      </w:rPr>
    </w:lvl>
  </w:abstractNum>
  <w:abstractNum w:abstractNumId="25" w15:restartNumberingAfterBreak="0">
    <w:nsid w:val="7480116F"/>
    <w:multiLevelType w:val="hybridMultilevel"/>
    <w:tmpl w:val="5DFA928A"/>
    <w:lvl w:ilvl="0" w:tplc="4F781914">
      <w:numFmt w:val="bullet"/>
      <w:lvlText w:val="-"/>
      <w:lvlJc w:val="left"/>
      <w:pPr>
        <w:ind w:left="720" w:hanging="360"/>
      </w:pPr>
      <w:rPr>
        <w:rFonts w:ascii="Times New Roman" w:eastAsiaTheme="minorEastAsia" w:hAnsi="Times New Roman" w:cs="Times New Roman"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6" w15:restartNumberingAfterBreak="0">
    <w:nsid w:val="75E744BE"/>
    <w:multiLevelType w:val="hybridMultilevel"/>
    <w:tmpl w:val="B096EC60"/>
    <w:lvl w:ilvl="0" w:tplc="B8A8BEC4">
      <w:start w:val="1"/>
      <w:numFmt w:val="bullet"/>
      <w:lvlText w:val="-"/>
      <w:lvlJc w:val="left"/>
      <w:pPr>
        <w:ind w:left="720" w:hanging="360"/>
      </w:pPr>
      <w:rPr>
        <w:rFonts w:ascii="Aptos" w:hAnsi="Aptos" w:hint="default"/>
      </w:rPr>
    </w:lvl>
    <w:lvl w:ilvl="1" w:tplc="D8E8B9E0">
      <w:start w:val="1"/>
      <w:numFmt w:val="bullet"/>
      <w:lvlText w:val="o"/>
      <w:lvlJc w:val="left"/>
      <w:pPr>
        <w:ind w:left="1440" w:hanging="360"/>
      </w:pPr>
      <w:rPr>
        <w:rFonts w:ascii="Courier New" w:hAnsi="Courier New" w:hint="default"/>
      </w:rPr>
    </w:lvl>
    <w:lvl w:ilvl="2" w:tplc="5532D16C">
      <w:start w:val="1"/>
      <w:numFmt w:val="bullet"/>
      <w:lvlText w:val=""/>
      <w:lvlJc w:val="left"/>
      <w:pPr>
        <w:ind w:left="2160" w:hanging="360"/>
      </w:pPr>
      <w:rPr>
        <w:rFonts w:ascii="Wingdings" w:hAnsi="Wingdings" w:hint="default"/>
      </w:rPr>
    </w:lvl>
    <w:lvl w:ilvl="3" w:tplc="A73C4B60">
      <w:start w:val="1"/>
      <w:numFmt w:val="bullet"/>
      <w:lvlText w:val=""/>
      <w:lvlJc w:val="left"/>
      <w:pPr>
        <w:ind w:left="2880" w:hanging="360"/>
      </w:pPr>
      <w:rPr>
        <w:rFonts w:ascii="Symbol" w:hAnsi="Symbol" w:hint="default"/>
      </w:rPr>
    </w:lvl>
    <w:lvl w:ilvl="4" w:tplc="13EEE9A2">
      <w:start w:val="1"/>
      <w:numFmt w:val="bullet"/>
      <w:lvlText w:val="o"/>
      <w:lvlJc w:val="left"/>
      <w:pPr>
        <w:ind w:left="3600" w:hanging="360"/>
      </w:pPr>
      <w:rPr>
        <w:rFonts w:ascii="Courier New" w:hAnsi="Courier New" w:hint="default"/>
      </w:rPr>
    </w:lvl>
    <w:lvl w:ilvl="5" w:tplc="865260DC">
      <w:start w:val="1"/>
      <w:numFmt w:val="bullet"/>
      <w:lvlText w:val=""/>
      <w:lvlJc w:val="left"/>
      <w:pPr>
        <w:ind w:left="4320" w:hanging="360"/>
      </w:pPr>
      <w:rPr>
        <w:rFonts w:ascii="Wingdings" w:hAnsi="Wingdings" w:hint="default"/>
      </w:rPr>
    </w:lvl>
    <w:lvl w:ilvl="6" w:tplc="62C49408">
      <w:start w:val="1"/>
      <w:numFmt w:val="bullet"/>
      <w:lvlText w:val=""/>
      <w:lvlJc w:val="left"/>
      <w:pPr>
        <w:ind w:left="5040" w:hanging="360"/>
      </w:pPr>
      <w:rPr>
        <w:rFonts w:ascii="Symbol" w:hAnsi="Symbol" w:hint="default"/>
      </w:rPr>
    </w:lvl>
    <w:lvl w:ilvl="7" w:tplc="81728502">
      <w:start w:val="1"/>
      <w:numFmt w:val="bullet"/>
      <w:lvlText w:val="o"/>
      <w:lvlJc w:val="left"/>
      <w:pPr>
        <w:ind w:left="5760" w:hanging="360"/>
      </w:pPr>
      <w:rPr>
        <w:rFonts w:ascii="Courier New" w:hAnsi="Courier New" w:hint="default"/>
      </w:rPr>
    </w:lvl>
    <w:lvl w:ilvl="8" w:tplc="3B603F96">
      <w:start w:val="1"/>
      <w:numFmt w:val="bullet"/>
      <w:lvlText w:val=""/>
      <w:lvlJc w:val="left"/>
      <w:pPr>
        <w:ind w:left="6480" w:hanging="360"/>
      </w:pPr>
      <w:rPr>
        <w:rFonts w:ascii="Wingdings" w:hAnsi="Wingdings" w:hint="default"/>
      </w:rPr>
    </w:lvl>
  </w:abstractNum>
  <w:abstractNum w:abstractNumId="27" w15:restartNumberingAfterBreak="0">
    <w:nsid w:val="79395982"/>
    <w:multiLevelType w:val="hybridMultilevel"/>
    <w:tmpl w:val="0286312C"/>
    <w:lvl w:ilvl="0" w:tplc="394C8886">
      <w:numFmt w:val="bullet"/>
      <w:lvlText w:val="-"/>
      <w:lvlJc w:val="left"/>
      <w:pPr>
        <w:ind w:left="720" w:hanging="360"/>
      </w:pPr>
      <w:rPr>
        <w:rFonts w:ascii="Times New Roman" w:eastAsiaTheme="minorEastAsia" w:hAnsi="Times New Roman" w:cs="Times New Roman"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8" w15:restartNumberingAfterBreak="0">
    <w:nsid w:val="7D5873CC"/>
    <w:multiLevelType w:val="hybridMultilevel"/>
    <w:tmpl w:val="BC3277C8"/>
    <w:lvl w:ilvl="0" w:tplc="9E8606DE">
      <w:start w:val="1"/>
      <w:numFmt w:val="bullet"/>
      <w:lvlText w:val="-"/>
      <w:lvlJc w:val="left"/>
      <w:pPr>
        <w:ind w:left="720" w:hanging="360"/>
      </w:pPr>
      <w:rPr>
        <w:rFonts w:ascii="Aptos" w:eastAsiaTheme="minorEastAsia" w:hAnsi="Aptos" w:cs="Apto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16cid:durableId="730226588">
    <w:abstractNumId w:val="24"/>
  </w:num>
  <w:num w:numId="2" w16cid:durableId="1804342746">
    <w:abstractNumId w:val="26"/>
  </w:num>
  <w:num w:numId="3" w16cid:durableId="979843586">
    <w:abstractNumId w:val="10"/>
  </w:num>
  <w:num w:numId="4" w16cid:durableId="1569414445">
    <w:abstractNumId w:val="20"/>
  </w:num>
  <w:num w:numId="5" w16cid:durableId="1453087993">
    <w:abstractNumId w:val="5"/>
  </w:num>
  <w:num w:numId="6" w16cid:durableId="1426531246">
    <w:abstractNumId w:val="3"/>
  </w:num>
  <w:num w:numId="7" w16cid:durableId="719401870">
    <w:abstractNumId w:val="27"/>
  </w:num>
  <w:num w:numId="8" w16cid:durableId="701788050">
    <w:abstractNumId w:val="23"/>
  </w:num>
  <w:num w:numId="9" w16cid:durableId="1255212369">
    <w:abstractNumId w:val="19"/>
  </w:num>
  <w:num w:numId="10" w16cid:durableId="173148827">
    <w:abstractNumId w:val="18"/>
  </w:num>
  <w:num w:numId="11" w16cid:durableId="671108460">
    <w:abstractNumId w:val="22"/>
  </w:num>
  <w:num w:numId="12" w16cid:durableId="1870872958">
    <w:abstractNumId w:val="4"/>
  </w:num>
  <w:num w:numId="13" w16cid:durableId="1749233668">
    <w:abstractNumId w:val="15"/>
  </w:num>
  <w:num w:numId="14" w16cid:durableId="1968392396">
    <w:abstractNumId w:val="0"/>
  </w:num>
  <w:num w:numId="15" w16cid:durableId="1909724709">
    <w:abstractNumId w:val="28"/>
  </w:num>
  <w:num w:numId="16" w16cid:durableId="914441369">
    <w:abstractNumId w:val="12"/>
  </w:num>
  <w:num w:numId="17" w16cid:durableId="1825048330">
    <w:abstractNumId w:val="7"/>
  </w:num>
  <w:num w:numId="18" w16cid:durableId="893010048">
    <w:abstractNumId w:val="6"/>
  </w:num>
  <w:num w:numId="19" w16cid:durableId="918752825">
    <w:abstractNumId w:val="14"/>
  </w:num>
  <w:num w:numId="20" w16cid:durableId="1468472256">
    <w:abstractNumId w:val="1"/>
  </w:num>
  <w:num w:numId="21" w16cid:durableId="1875801119">
    <w:abstractNumId w:val="25"/>
  </w:num>
  <w:num w:numId="22" w16cid:durableId="2013678752">
    <w:abstractNumId w:val="13"/>
  </w:num>
  <w:num w:numId="23" w16cid:durableId="1703899963">
    <w:abstractNumId w:val="17"/>
  </w:num>
  <w:num w:numId="24" w16cid:durableId="1134831056">
    <w:abstractNumId w:val="9"/>
  </w:num>
  <w:num w:numId="25" w16cid:durableId="869608533">
    <w:abstractNumId w:val="21"/>
  </w:num>
  <w:num w:numId="26" w16cid:durableId="490491229">
    <w:abstractNumId w:val="16"/>
  </w:num>
  <w:num w:numId="27" w16cid:durableId="79497310">
    <w:abstractNumId w:val="2"/>
  </w:num>
  <w:num w:numId="28" w16cid:durableId="434373240">
    <w:abstractNumId w:val="11"/>
  </w:num>
  <w:num w:numId="29" w16cid:durableId="167386903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49E3"/>
    <w:rsid w:val="000004CB"/>
    <w:rsid w:val="00000A7C"/>
    <w:rsid w:val="000017DB"/>
    <w:rsid w:val="00001D7E"/>
    <w:rsid w:val="00003717"/>
    <w:rsid w:val="00003FA0"/>
    <w:rsid w:val="00004436"/>
    <w:rsid w:val="00004DD3"/>
    <w:rsid w:val="00004F34"/>
    <w:rsid w:val="00005376"/>
    <w:rsid w:val="0000637A"/>
    <w:rsid w:val="000077CE"/>
    <w:rsid w:val="00007A73"/>
    <w:rsid w:val="00007A84"/>
    <w:rsid w:val="00007DFB"/>
    <w:rsid w:val="000100C8"/>
    <w:rsid w:val="00011E3D"/>
    <w:rsid w:val="00012C0A"/>
    <w:rsid w:val="00012EA1"/>
    <w:rsid w:val="00013223"/>
    <w:rsid w:val="0001343A"/>
    <w:rsid w:val="000137A5"/>
    <w:rsid w:val="000154CB"/>
    <w:rsid w:val="00015B62"/>
    <w:rsid w:val="00020F00"/>
    <w:rsid w:val="00021015"/>
    <w:rsid w:val="000218A1"/>
    <w:rsid w:val="000222ED"/>
    <w:rsid w:val="0002232F"/>
    <w:rsid w:val="000230AE"/>
    <w:rsid w:val="00023992"/>
    <w:rsid w:val="0002407A"/>
    <w:rsid w:val="00024975"/>
    <w:rsid w:val="00027890"/>
    <w:rsid w:val="00030BEC"/>
    <w:rsid w:val="00030CFC"/>
    <w:rsid w:val="00030D60"/>
    <w:rsid w:val="00031050"/>
    <w:rsid w:val="000317A5"/>
    <w:rsid w:val="00031C94"/>
    <w:rsid w:val="00031D16"/>
    <w:rsid w:val="00032B00"/>
    <w:rsid w:val="00033D2C"/>
    <w:rsid w:val="00035401"/>
    <w:rsid w:val="00036948"/>
    <w:rsid w:val="0003751A"/>
    <w:rsid w:val="00040EF5"/>
    <w:rsid w:val="00042215"/>
    <w:rsid w:val="00042358"/>
    <w:rsid w:val="00042AC9"/>
    <w:rsid w:val="00043363"/>
    <w:rsid w:val="00043E2F"/>
    <w:rsid w:val="0004455D"/>
    <w:rsid w:val="00044E06"/>
    <w:rsid w:val="00044FAD"/>
    <w:rsid w:val="00045D11"/>
    <w:rsid w:val="00046054"/>
    <w:rsid w:val="000461A0"/>
    <w:rsid w:val="000464B9"/>
    <w:rsid w:val="0004659E"/>
    <w:rsid w:val="000479E1"/>
    <w:rsid w:val="00051E07"/>
    <w:rsid w:val="000524CF"/>
    <w:rsid w:val="00054EB9"/>
    <w:rsid w:val="000553FC"/>
    <w:rsid w:val="00056C12"/>
    <w:rsid w:val="00057FB0"/>
    <w:rsid w:val="0006023A"/>
    <w:rsid w:val="00060307"/>
    <w:rsid w:val="00061A86"/>
    <w:rsid w:val="00062E80"/>
    <w:rsid w:val="0006551E"/>
    <w:rsid w:val="000672DB"/>
    <w:rsid w:val="00067DBA"/>
    <w:rsid w:val="000700A6"/>
    <w:rsid w:val="00071AED"/>
    <w:rsid w:val="0007242A"/>
    <w:rsid w:val="000746BF"/>
    <w:rsid w:val="000747F2"/>
    <w:rsid w:val="00075134"/>
    <w:rsid w:val="000758BC"/>
    <w:rsid w:val="00077FF4"/>
    <w:rsid w:val="00081248"/>
    <w:rsid w:val="00081922"/>
    <w:rsid w:val="00082079"/>
    <w:rsid w:val="0008296C"/>
    <w:rsid w:val="0008416B"/>
    <w:rsid w:val="00084329"/>
    <w:rsid w:val="000845C7"/>
    <w:rsid w:val="00084635"/>
    <w:rsid w:val="00084757"/>
    <w:rsid w:val="00084E36"/>
    <w:rsid w:val="00085B54"/>
    <w:rsid w:val="00085FCE"/>
    <w:rsid w:val="00090488"/>
    <w:rsid w:val="000913AC"/>
    <w:rsid w:val="00091DBB"/>
    <w:rsid w:val="0009255D"/>
    <w:rsid w:val="000925F9"/>
    <w:rsid w:val="0009472F"/>
    <w:rsid w:val="00097F71"/>
    <w:rsid w:val="000A0263"/>
    <w:rsid w:val="000A0382"/>
    <w:rsid w:val="000A0C87"/>
    <w:rsid w:val="000A0E2B"/>
    <w:rsid w:val="000A2BCC"/>
    <w:rsid w:val="000A3458"/>
    <w:rsid w:val="000A4175"/>
    <w:rsid w:val="000A4BBA"/>
    <w:rsid w:val="000A4D8E"/>
    <w:rsid w:val="000A5FA5"/>
    <w:rsid w:val="000A66BB"/>
    <w:rsid w:val="000A71CC"/>
    <w:rsid w:val="000A7215"/>
    <w:rsid w:val="000B0407"/>
    <w:rsid w:val="000B11BE"/>
    <w:rsid w:val="000B2AFF"/>
    <w:rsid w:val="000B480B"/>
    <w:rsid w:val="000B4C8F"/>
    <w:rsid w:val="000B6586"/>
    <w:rsid w:val="000B6CA5"/>
    <w:rsid w:val="000B7EEB"/>
    <w:rsid w:val="000C0EC8"/>
    <w:rsid w:val="000C155C"/>
    <w:rsid w:val="000C23D8"/>
    <w:rsid w:val="000C2B0A"/>
    <w:rsid w:val="000C50AD"/>
    <w:rsid w:val="000C570F"/>
    <w:rsid w:val="000C69C8"/>
    <w:rsid w:val="000C7180"/>
    <w:rsid w:val="000D0217"/>
    <w:rsid w:val="000D029D"/>
    <w:rsid w:val="000D0FDE"/>
    <w:rsid w:val="000D1834"/>
    <w:rsid w:val="000D1B9C"/>
    <w:rsid w:val="000D20B7"/>
    <w:rsid w:val="000D2A9D"/>
    <w:rsid w:val="000D38CD"/>
    <w:rsid w:val="000D58DD"/>
    <w:rsid w:val="000D6D85"/>
    <w:rsid w:val="000D796F"/>
    <w:rsid w:val="000E11C7"/>
    <w:rsid w:val="000E2442"/>
    <w:rsid w:val="000E370E"/>
    <w:rsid w:val="000E5B10"/>
    <w:rsid w:val="000E6DF7"/>
    <w:rsid w:val="000F0950"/>
    <w:rsid w:val="000F27A5"/>
    <w:rsid w:val="000F383A"/>
    <w:rsid w:val="000F3B01"/>
    <w:rsid w:val="000F4086"/>
    <w:rsid w:val="000F43A6"/>
    <w:rsid w:val="000F4F3C"/>
    <w:rsid w:val="000F6B5B"/>
    <w:rsid w:val="000F752C"/>
    <w:rsid w:val="000F76E9"/>
    <w:rsid w:val="000F7AA6"/>
    <w:rsid w:val="001013B7"/>
    <w:rsid w:val="00103100"/>
    <w:rsid w:val="00104398"/>
    <w:rsid w:val="001055FF"/>
    <w:rsid w:val="001115D4"/>
    <w:rsid w:val="00112026"/>
    <w:rsid w:val="001129F9"/>
    <w:rsid w:val="00112B68"/>
    <w:rsid w:val="001135D2"/>
    <w:rsid w:val="00113939"/>
    <w:rsid w:val="0011396A"/>
    <w:rsid w:val="00113DF0"/>
    <w:rsid w:val="00114AC8"/>
    <w:rsid w:val="001153C5"/>
    <w:rsid w:val="00115EFF"/>
    <w:rsid w:val="00116EE1"/>
    <w:rsid w:val="00121E60"/>
    <w:rsid w:val="00123765"/>
    <w:rsid w:val="0012381F"/>
    <w:rsid w:val="00124802"/>
    <w:rsid w:val="00124D83"/>
    <w:rsid w:val="00124E89"/>
    <w:rsid w:val="00125BF5"/>
    <w:rsid w:val="0012605E"/>
    <w:rsid w:val="0012662D"/>
    <w:rsid w:val="00126DAB"/>
    <w:rsid w:val="0012742B"/>
    <w:rsid w:val="00130589"/>
    <w:rsid w:val="00131314"/>
    <w:rsid w:val="00132605"/>
    <w:rsid w:val="0013494D"/>
    <w:rsid w:val="00137037"/>
    <w:rsid w:val="0013715C"/>
    <w:rsid w:val="00137B01"/>
    <w:rsid w:val="00137DB1"/>
    <w:rsid w:val="001401A1"/>
    <w:rsid w:val="001403D9"/>
    <w:rsid w:val="001404F9"/>
    <w:rsid w:val="0014054D"/>
    <w:rsid w:val="00141602"/>
    <w:rsid w:val="00143BFC"/>
    <w:rsid w:val="00144D2A"/>
    <w:rsid w:val="001450EB"/>
    <w:rsid w:val="00146241"/>
    <w:rsid w:val="00147A9E"/>
    <w:rsid w:val="00147C15"/>
    <w:rsid w:val="00150AA9"/>
    <w:rsid w:val="00150DCC"/>
    <w:rsid w:val="001511F9"/>
    <w:rsid w:val="001514A9"/>
    <w:rsid w:val="00151E43"/>
    <w:rsid w:val="001524EE"/>
    <w:rsid w:val="0015265A"/>
    <w:rsid w:val="001544C3"/>
    <w:rsid w:val="00154DC0"/>
    <w:rsid w:val="0015509C"/>
    <w:rsid w:val="00155129"/>
    <w:rsid w:val="0015536A"/>
    <w:rsid w:val="001558A2"/>
    <w:rsid w:val="0015643C"/>
    <w:rsid w:val="001567BE"/>
    <w:rsid w:val="00157955"/>
    <w:rsid w:val="00160D21"/>
    <w:rsid w:val="001619D0"/>
    <w:rsid w:val="00161E41"/>
    <w:rsid w:val="00163062"/>
    <w:rsid w:val="0016590B"/>
    <w:rsid w:val="00165F6C"/>
    <w:rsid w:val="00166E6A"/>
    <w:rsid w:val="001674AC"/>
    <w:rsid w:val="00170542"/>
    <w:rsid w:val="00170999"/>
    <w:rsid w:val="0017122D"/>
    <w:rsid w:val="00172735"/>
    <w:rsid w:val="0017399D"/>
    <w:rsid w:val="001739CD"/>
    <w:rsid w:val="00173F6C"/>
    <w:rsid w:val="0017475F"/>
    <w:rsid w:val="001748E6"/>
    <w:rsid w:val="00174D0D"/>
    <w:rsid w:val="0017519E"/>
    <w:rsid w:val="00175C1F"/>
    <w:rsid w:val="0017600D"/>
    <w:rsid w:val="00176ADC"/>
    <w:rsid w:val="00176FC5"/>
    <w:rsid w:val="00177283"/>
    <w:rsid w:val="0018016B"/>
    <w:rsid w:val="00180737"/>
    <w:rsid w:val="00180FF1"/>
    <w:rsid w:val="00181F20"/>
    <w:rsid w:val="00182CA9"/>
    <w:rsid w:val="001852F2"/>
    <w:rsid w:val="00185B0A"/>
    <w:rsid w:val="00185F04"/>
    <w:rsid w:val="0019173F"/>
    <w:rsid w:val="001930B9"/>
    <w:rsid w:val="00193D34"/>
    <w:rsid w:val="00195CC3"/>
    <w:rsid w:val="00195FF8"/>
    <w:rsid w:val="00196092"/>
    <w:rsid w:val="00196D28"/>
    <w:rsid w:val="0019FD24"/>
    <w:rsid w:val="001A1173"/>
    <w:rsid w:val="001A1A33"/>
    <w:rsid w:val="001A277D"/>
    <w:rsid w:val="001A450A"/>
    <w:rsid w:val="001A6DFF"/>
    <w:rsid w:val="001A6E00"/>
    <w:rsid w:val="001A76F7"/>
    <w:rsid w:val="001B01BE"/>
    <w:rsid w:val="001B041A"/>
    <w:rsid w:val="001B0B0E"/>
    <w:rsid w:val="001B3DF1"/>
    <w:rsid w:val="001B4B79"/>
    <w:rsid w:val="001B72F9"/>
    <w:rsid w:val="001C0D88"/>
    <w:rsid w:val="001C1713"/>
    <w:rsid w:val="001C32A4"/>
    <w:rsid w:val="001C3B27"/>
    <w:rsid w:val="001C5DA9"/>
    <w:rsid w:val="001C72C9"/>
    <w:rsid w:val="001C76FD"/>
    <w:rsid w:val="001C7EA0"/>
    <w:rsid w:val="001D0824"/>
    <w:rsid w:val="001D10D2"/>
    <w:rsid w:val="001D25FC"/>
    <w:rsid w:val="001D379D"/>
    <w:rsid w:val="001D42C6"/>
    <w:rsid w:val="001D4502"/>
    <w:rsid w:val="001D5BFE"/>
    <w:rsid w:val="001D6055"/>
    <w:rsid w:val="001D6945"/>
    <w:rsid w:val="001D6BFE"/>
    <w:rsid w:val="001D7BDA"/>
    <w:rsid w:val="001D7D92"/>
    <w:rsid w:val="001E0CFD"/>
    <w:rsid w:val="001E1B86"/>
    <w:rsid w:val="001E23E1"/>
    <w:rsid w:val="001E2838"/>
    <w:rsid w:val="001E31D8"/>
    <w:rsid w:val="001E5FFC"/>
    <w:rsid w:val="001E6B2A"/>
    <w:rsid w:val="001E709B"/>
    <w:rsid w:val="001E7BE8"/>
    <w:rsid w:val="001E7D32"/>
    <w:rsid w:val="001F0275"/>
    <w:rsid w:val="001F087A"/>
    <w:rsid w:val="001F0EF2"/>
    <w:rsid w:val="001F1C34"/>
    <w:rsid w:val="001F2048"/>
    <w:rsid w:val="001F30DE"/>
    <w:rsid w:val="001F3840"/>
    <w:rsid w:val="001F3B95"/>
    <w:rsid w:val="001F41CF"/>
    <w:rsid w:val="001F6B98"/>
    <w:rsid w:val="001F6F81"/>
    <w:rsid w:val="001F7213"/>
    <w:rsid w:val="001F7997"/>
    <w:rsid w:val="00202434"/>
    <w:rsid w:val="00203377"/>
    <w:rsid w:val="0020367B"/>
    <w:rsid w:val="00203E6E"/>
    <w:rsid w:val="00203EB2"/>
    <w:rsid w:val="00206400"/>
    <w:rsid w:val="002067C7"/>
    <w:rsid w:val="00210353"/>
    <w:rsid w:val="00210B67"/>
    <w:rsid w:val="00210DC2"/>
    <w:rsid w:val="00211361"/>
    <w:rsid w:val="00211751"/>
    <w:rsid w:val="00212009"/>
    <w:rsid w:val="0021307D"/>
    <w:rsid w:val="00213A17"/>
    <w:rsid w:val="00213DC7"/>
    <w:rsid w:val="00214E51"/>
    <w:rsid w:val="00217E18"/>
    <w:rsid w:val="0022095E"/>
    <w:rsid w:val="00220AD5"/>
    <w:rsid w:val="00220E06"/>
    <w:rsid w:val="0022144F"/>
    <w:rsid w:val="00221E6F"/>
    <w:rsid w:val="00223BBD"/>
    <w:rsid w:val="002241C4"/>
    <w:rsid w:val="00225067"/>
    <w:rsid w:val="0022680E"/>
    <w:rsid w:val="0022797C"/>
    <w:rsid w:val="00233D3F"/>
    <w:rsid w:val="00233D59"/>
    <w:rsid w:val="00234EC2"/>
    <w:rsid w:val="002373EB"/>
    <w:rsid w:val="002376AC"/>
    <w:rsid w:val="00237F9A"/>
    <w:rsid w:val="002433ED"/>
    <w:rsid w:val="00243830"/>
    <w:rsid w:val="00243A7A"/>
    <w:rsid w:val="00244115"/>
    <w:rsid w:val="002443D7"/>
    <w:rsid w:val="00244590"/>
    <w:rsid w:val="00244A87"/>
    <w:rsid w:val="00247A75"/>
    <w:rsid w:val="00247D1C"/>
    <w:rsid w:val="00250872"/>
    <w:rsid w:val="00250CBF"/>
    <w:rsid w:val="00251440"/>
    <w:rsid w:val="00252902"/>
    <w:rsid w:val="002529B1"/>
    <w:rsid w:val="00252D34"/>
    <w:rsid w:val="002533FE"/>
    <w:rsid w:val="00253772"/>
    <w:rsid w:val="0025472C"/>
    <w:rsid w:val="00256F92"/>
    <w:rsid w:val="0025754A"/>
    <w:rsid w:val="002577DC"/>
    <w:rsid w:val="00257938"/>
    <w:rsid w:val="002579EE"/>
    <w:rsid w:val="0026151B"/>
    <w:rsid w:val="00261585"/>
    <w:rsid w:val="0026264F"/>
    <w:rsid w:val="00262819"/>
    <w:rsid w:val="00262D66"/>
    <w:rsid w:val="002635B0"/>
    <w:rsid w:val="00263BD1"/>
    <w:rsid w:val="00264690"/>
    <w:rsid w:val="00264AA7"/>
    <w:rsid w:val="00265B3B"/>
    <w:rsid w:val="00267F23"/>
    <w:rsid w:val="00271FAB"/>
    <w:rsid w:val="00273641"/>
    <w:rsid w:val="002746D1"/>
    <w:rsid w:val="00274726"/>
    <w:rsid w:val="00274777"/>
    <w:rsid w:val="002748C2"/>
    <w:rsid w:val="002750C8"/>
    <w:rsid w:val="0027609C"/>
    <w:rsid w:val="00276904"/>
    <w:rsid w:val="00280FA3"/>
    <w:rsid w:val="002810E3"/>
    <w:rsid w:val="0028132A"/>
    <w:rsid w:val="00281596"/>
    <w:rsid w:val="00282D42"/>
    <w:rsid w:val="00283176"/>
    <w:rsid w:val="002836A6"/>
    <w:rsid w:val="00284310"/>
    <w:rsid w:val="002846D7"/>
    <w:rsid w:val="00284C3D"/>
    <w:rsid w:val="00285103"/>
    <w:rsid w:val="002865DA"/>
    <w:rsid w:val="002867BB"/>
    <w:rsid w:val="00286A8B"/>
    <w:rsid w:val="00287913"/>
    <w:rsid w:val="00287DCB"/>
    <w:rsid w:val="00290B9C"/>
    <w:rsid w:val="00292FA3"/>
    <w:rsid w:val="00293BB9"/>
    <w:rsid w:val="00294C88"/>
    <w:rsid w:val="00294E2C"/>
    <w:rsid w:val="0029716D"/>
    <w:rsid w:val="002A00E7"/>
    <w:rsid w:val="002A0BBB"/>
    <w:rsid w:val="002A25FB"/>
    <w:rsid w:val="002A2698"/>
    <w:rsid w:val="002A2C25"/>
    <w:rsid w:val="002A2C99"/>
    <w:rsid w:val="002A35BE"/>
    <w:rsid w:val="002A3999"/>
    <w:rsid w:val="002A51CA"/>
    <w:rsid w:val="002A5586"/>
    <w:rsid w:val="002A578B"/>
    <w:rsid w:val="002A6F52"/>
    <w:rsid w:val="002A741A"/>
    <w:rsid w:val="002B0824"/>
    <w:rsid w:val="002B0E48"/>
    <w:rsid w:val="002B1F6A"/>
    <w:rsid w:val="002B21E7"/>
    <w:rsid w:val="002B2E34"/>
    <w:rsid w:val="002B3530"/>
    <w:rsid w:val="002B355F"/>
    <w:rsid w:val="002B4A03"/>
    <w:rsid w:val="002B533A"/>
    <w:rsid w:val="002B534B"/>
    <w:rsid w:val="002B5FDD"/>
    <w:rsid w:val="002B623B"/>
    <w:rsid w:val="002B63F5"/>
    <w:rsid w:val="002B6E67"/>
    <w:rsid w:val="002B7775"/>
    <w:rsid w:val="002B798C"/>
    <w:rsid w:val="002B7EC6"/>
    <w:rsid w:val="002C0C5A"/>
    <w:rsid w:val="002C452C"/>
    <w:rsid w:val="002C4A7C"/>
    <w:rsid w:val="002C591C"/>
    <w:rsid w:val="002C7E2E"/>
    <w:rsid w:val="002D01CF"/>
    <w:rsid w:val="002D0669"/>
    <w:rsid w:val="002D1A88"/>
    <w:rsid w:val="002D1C3D"/>
    <w:rsid w:val="002D4078"/>
    <w:rsid w:val="002D50EA"/>
    <w:rsid w:val="002D517E"/>
    <w:rsid w:val="002D53B3"/>
    <w:rsid w:val="002D6F3B"/>
    <w:rsid w:val="002D716C"/>
    <w:rsid w:val="002E1187"/>
    <w:rsid w:val="002E206F"/>
    <w:rsid w:val="002E3990"/>
    <w:rsid w:val="002E3BC2"/>
    <w:rsid w:val="002E42DE"/>
    <w:rsid w:val="002E611D"/>
    <w:rsid w:val="002E79FF"/>
    <w:rsid w:val="002F03D8"/>
    <w:rsid w:val="002F13CF"/>
    <w:rsid w:val="002F3170"/>
    <w:rsid w:val="002F323C"/>
    <w:rsid w:val="002F3288"/>
    <w:rsid w:val="002F4BDA"/>
    <w:rsid w:val="002F50CE"/>
    <w:rsid w:val="002F52CE"/>
    <w:rsid w:val="002F73FB"/>
    <w:rsid w:val="0030162B"/>
    <w:rsid w:val="003016F9"/>
    <w:rsid w:val="00302A4E"/>
    <w:rsid w:val="003062B5"/>
    <w:rsid w:val="00307600"/>
    <w:rsid w:val="00307986"/>
    <w:rsid w:val="00310133"/>
    <w:rsid w:val="00310C0D"/>
    <w:rsid w:val="00311D46"/>
    <w:rsid w:val="00311F4B"/>
    <w:rsid w:val="00312744"/>
    <w:rsid w:val="0031376F"/>
    <w:rsid w:val="00313BBA"/>
    <w:rsid w:val="00314299"/>
    <w:rsid w:val="003149CE"/>
    <w:rsid w:val="0031588E"/>
    <w:rsid w:val="003177D3"/>
    <w:rsid w:val="0031A9BD"/>
    <w:rsid w:val="00320A9A"/>
    <w:rsid w:val="003215D5"/>
    <w:rsid w:val="003225A9"/>
    <w:rsid w:val="00322815"/>
    <w:rsid w:val="00322C1C"/>
    <w:rsid w:val="0032556E"/>
    <w:rsid w:val="00325EBC"/>
    <w:rsid w:val="00332B02"/>
    <w:rsid w:val="00333407"/>
    <w:rsid w:val="00333B28"/>
    <w:rsid w:val="00334C7F"/>
    <w:rsid w:val="003350D7"/>
    <w:rsid w:val="003356BC"/>
    <w:rsid w:val="00335C73"/>
    <w:rsid w:val="003376FB"/>
    <w:rsid w:val="00340388"/>
    <w:rsid w:val="003408C0"/>
    <w:rsid w:val="00340F1F"/>
    <w:rsid w:val="00341215"/>
    <w:rsid w:val="00341B3B"/>
    <w:rsid w:val="00342CA1"/>
    <w:rsid w:val="003430EF"/>
    <w:rsid w:val="00344DEA"/>
    <w:rsid w:val="00344FBE"/>
    <w:rsid w:val="00346429"/>
    <w:rsid w:val="00347576"/>
    <w:rsid w:val="0035063D"/>
    <w:rsid w:val="003522C5"/>
    <w:rsid w:val="0035400E"/>
    <w:rsid w:val="00354E13"/>
    <w:rsid w:val="00355520"/>
    <w:rsid w:val="0035663B"/>
    <w:rsid w:val="00356813"/>
    <w:rsid w:val="00357493"/>
    <w:rsid w:val="0035771F"/>
    <w:rsid w:val="00357A0E"/>
    <w:rsid w:val="003604B6"/>
    <w:rsid w:val="00361EF6"/>
    <w:rsid w:val="00362032"/>
    <w:rsid w:val="00362C70"/>
    <w:rsid w:val="003638C7"/>
    <w:rsid w:val="00364241"/>
    <w:rsid w:val="00364445"/>
    <w:rsid w:val="003677D1"/>
    <w:rsid w:val="003706C1"/>
    <w:rsid w:val="003711B4"/>
    <w:rsid w:val="00371C21"/>
    <w:rsid w:val="00371DEE"/>
    <w:rsid w:val="0037262C"/>
    <w:rsid w:val="003734C4"/>
    <w:rsid w:val="00373B12"/>
    <w:rsid w:val="003763F9"/>
    <w:rsid w:val="00376BDA"/>
    <w:rsid w:val="003773A8"/>
    <w:rsid w:val="00380154"/>
    <w:rsid w:val="00380545"/>
    <w:rsid w:val="003809C3"/>
    <w:rsid w:val="00381985"/>
    <w:rsid w:val="00381C79"/>
    <w:rsid w:val="003822CE"/>
    <w:rsid w:val="0038339C"/>
    <w:rsid w:val="00384CE5"/>
    <w:rsid w:val="00385873"/>
    <w:rsid w:val="00385990"/>
    <w:rsid w:val="00386947"/>
    <w:rsid w:val="0039366E"/>
    <w:rsid w:val="00394EA8"/>
    <w:rsid w:val="00394F26"/>
    <w:rsid w:val="00395D15"/>
    <w:rsid w:val="003969F9"/>
    <w:rsid w:val="00397435"/>
    <w:rsid w:val="003979D4"/>
    <w:rsid w:val="003979DF"/>
    <w:rsid w:val="003A09CE"/>
    <w:rsid w:val="003A0CBA"/>
    <w:rsid w:val="003A1716"/>
    <w:rsid w:val="003A342F"/>
    <w:rsid w:val="003A5C44"/>
    <w:rsid w:val="003A7489"/>
    <w:rsid w:val="003B0067"/>
    <w:rsid w:val="003B0072"/>
    <w:rsid w:val="003B01F5"/>
    <w:rsid w:val="003B373C"/>
    <w:rsid w:val="003B4252"/>
    <w:rsid w:val="003B5057"/>
    <w:rsid w:val="003B50DF"/>
    <w:rsid w:val="003B7ADD"/>
    <w:rsid w:val="003B7AFE"/>
    <w:rsid w:val="003C0192"/>
    <w:rsid w:val="003C1F1F"/>
    <w:rsid w:val="003C2A24"/>
    <w:rsid w:val="003C33C4"/>
    <w:rsid w:val="003C3AFB"/>
    <w:rsid w:val="003C3B5B"/>
    <w:rsid w:val="003C4A95"/>
    <w:rsid w:val="003C519D"/>
    <w:rsid w:val="003C5857"/>
    <w:rsid w:val="003C6B0E"/>
    <w:rsid w:val="003C6C72"/>
    <w:rsid w:val="003C72E2"/>
    <w:rsid w:val="003C737F"/>
    <w:rsid w:val="003D1387"/>
    <w:rsid w:val="003D1DE1"/>
    <w:rsid w:val="003D2217"/>
    <w:rsid w:val="003D2226"/>
    <w:rsid w:val="003D4148"/>
    <w:rsid w:val="003D44B2"/>
    <w:rsid w:val="003D6294"/>
    <w:rsid w:val="003D6C47"/>
    <w:rsid w:val="003E2EE3"/>
    <w:rsid w:val="003E36E1"/>
    <w:rsid w:val="003E4418"/>
    <w:rsid w:val="003E4C96"/>
    <w:rsid w:val="003E522D"/>
    <w:rsid w:val="003E5357"/>
    <w:rsid w:val="003E5EC0"/>
    <w:rsid w:val="003E711F"/>
    <w:rsid w:val="003F0D5E"/>
    <w:rsid w:val="003F0D6C"/>
    <w:rsid w:val="003F23D6"/>
    <w:rsid w:val="003F442B"/>
    <w:rsid w:val="003F5654"/>
    <w:rsid w:val="003F573E"/>
    <w:rsid w:val="003F5807"/>
    <w:rsid w:val="003F5C52"/>
    <w:rsid w:val="003F5DE2"/>
    <w:rsid w:val="003F611A"/>
    <w:rsid w:val="003F6A1E"/>
    <w:rsid w:val="003F6CDD"/>
    <w:rsid w:val="00401A3C"/>
    <w:rsid w:val="004026BF"/>
    <w:rsid w:val="0040345E"/>
    <w:rsid w:val="00403CFD"/>
    <w:rsid w:val="00405195"/>
    <w:rsid w:val="0040519A"/>
    <w:rsid w:val="0040560C"/>
    <w:rsid w:val="004058DB"/>
    <w:rsid w:val="00405F89"/>
    <w:rsid w:val="00406143"/>
    <w:rsid w:val="00406C7E"/>
    <w:rsid w:val="00406F99"/>
    <w:rsid w:val="004076BB"/>
    <w:rsid w:val="00412A97"/>
    <w:rsid w:val="00413391"/>
    <w:rsid w:val="00414318"/>
    <w:rsid w:val="00414E69"/>
    <w:rsid w:val="004150E2"/>
    <w:rsid w:val="004152F5"/>
    <w:rsid w:val="00415461"/>
    <w:rsid w:val="00415962"/>
    <w:rsid w:val="00415BE7"/>
    <w:rsid w:val="00415F9E"/>
    <w:rsid w:val="004203C9"/>
    <w:rsid w:val="00421658"/>
    <w:rsid w:val="00422259"/>
    <w:rsid w:val="004226BD"/>
    <w:rsid w:val="00422C63"/>
    <w:rsid w:val="004235E8"/>
    <w:rsid w:val="00424558"/>
    <w:rsid w:val="00424AE5"/>
    <w:rsid w:val="0042699F"/>
    <w:rsid w:val="00426DFE"/>
    <w:rsid w:val="0042752D"/>
    <w:rsid w:val="0042772A"/>
    <w:rsid w:val="00427A72"/>
    <w:rsid w:val="00427FEF"/>
    <w:rsid w:val="004330AA"/>
    <w:rsid w:val="00434AF8"/>
    <w:rsid w:val="00436260"/>
    <w:rsid w:val="00436F19"/>
    <w:rsid w:val="0043716F"/>
    <w:rsid w:val="00437B28"/>
    <w:rsid w:val="004403F5"/>
    <w:rsid w:val="00440A60"/>
    <w:rsid w:val="00443444"/>
    <w:rsid w:val="00444334"/>
    <w:rsid w:val="00444FDB"/>
    <w:rsid w:val="00445EE9"/>
    <w:rsid w:val="00447CB5"/>
    <w:rsid w:val="00447F08"/>
    <w:rsid w:val="0045034B"/>
    <w:rsid w:val="00451374"/>
    <w:rsid w:val="004528BC"/>
    <w:rsid w:val="004529B6"/>
    <w:rsid w:val="00453746"/>
    <w:rsid w:val="00453AFB"/>
    <w:rsid w:val="00454D4C"/>
    <w:rsid w:val="00455247"/>
    <w:rsid w:val="00455D4E"/>
    <w:rsid w:val="0045663D"/>
    <w:rsid w:val="00456FA8"/>
    <w:rsid w:val="00460784"/>
    <w:rsid w:val="0046102D"/>
    <w:rsid w:val="00461177"/>
    <w:rsid w:val="00461934"/>
    <w:rsid w:val="0046239E"/>
    <w:rsid w:val="0046245D"/>
    <w:rsid w:val="00462CDE"/>
    <w:rsid w:val="00464826"/>
    <w:rsid w:val="00464E07"/>
    <w:rsid w:val="00466F39"/>
    <w:rsid w:val="0046743E"/>
    <w:rsid w:val="00470DF3"/>
    <w:rsid w:val="00471F30"/>
    <w:rsid w:val="004720C4"/>
    <w:rsid w:val="00472847"/>
    <w:rsid w:val="004731E3"/>
    <w:rsid w:val="00474557"/>
    <w:rsid w:val="00474DED"/>
    <w:rsid w:val="00477E30"/>
    <w:rsid w:val="004809C7"/>
    <w:rsid w:val="00480D42"/>
    <w:rsid w:val="00482B2A"/>
    <w:rsid w:val="004841E4"/>
    <w:rsid w:val="004848EC"/>
    <w:rsid w:val="00484F01"/>
    <w:rsid w:val="004863AE"/>
    <w:rsid w:val="0048756E"/>
    <w:rsid w:val="00493B42"/>
    <w:rsid w:val="00494235"/>
    <w:rsid w:val="0049575F"/>
    <w:rsid w:val="00495B2A"/>
    <w:rsid w:val="00495FEA"/>
    <w:rsid w:val="0049702C"/>
    <w:rsid w:val="004A09F0"/>
    <w:rsid w:val="004A10CD"/>
    <w:rsid w:val="004A14DD"/>
    <w:rsid w:val="004A4B42"/>
    <w:rsid w:val="004A4B53"/>
    <w:rsid w:val="004A52A6"/>
    <w:rsid w:val="004A57BE"/>
    <w:rsid w:val="004A623A"/>
    <w:rsid w:val="004A6B84"/>
    <w:rsid w:val="004A70C1"/>
    <w:rsid w:val="004A7445"/>
    <w:rsid w:val="004B1187"/>
    <w:rsid w:val="004B1348"/>
    <w:rsid w:val="004B4FA4"/>
    <w:rsid w:val="004B5282"/>
    <w:rsid w:val="004B54F8"/>
    <w:rsid w:val="004B725D"/>
    <w:rsid w:val="004B7A08"/>
    <w:rsid w:val="004B7F65"/>
    <w:rsid w:val="004C03AB"/>
    <w:rsid w:val="004C0438"/>
    <w:rsid w:val="004C1C32"/>
    <w:rsid w:val="004C1E07"/>
    <w:rsid w:val="004C355A"/>
    <w:rsid w:val="004C5133"/>
    <w:rsid w:val="004C5860"/>
    <w:rsid w:val="004C687B"/>
    <w:rsid w:val="004D0679"/>
    <w:rsid w:val="004D0975"/>
    <w:rsid w:val="004D09CC"/>
    <w:rsid w:val="004D1825"/>
    <w:rsid w:val="004D4202"/>
    <w:rsid w:val="004D4CE8"/>
    <w:rsid w:val="004D4E97"/>
    <w:rsid w:val="004D57AF"/>
    <w:rsid w:val="004D5E98"/>
    <w:rsid w:val="004D6096"/>
    <w:rsid w:val="004D69B1"/>
    <w:rsid w:val="004E0FBD"/>
    <w:rsid w:val="004E1BFD"/>
    <w:rsid w:val="004E2301"/>
    <w:rsid w:val="004E256B"/>
    <w:rsid w:val="004E26A5"/>
    <w:rsid w:val="004E2FDF"/>
    <w:rsid w:val="004E30B4"/>
    <w:rsid w:val="004E316C"/>
    <w:rsid w:val="004E365F"/>
    <w:rsid w:val="004E3F98"/>
    <w:rsid w:val="004E4966"/>
    <w:rsid w:val="004E4EB4"/>
    <w:rsid w:val="004E6105"/>
    <w:rsid w:val="004E6318"/>
    <w:rsid w:val="004E6CE1"/>
    <w:rsid w:val="004F1B33"/>
    <w:rsid w:val="004F2427"/>
    <w:rsid w:val="004F244A"/>
    <w:rsid w:val="004F31BC"/>
    <w:rsid w:val="004F320C"/>
    <w:rsid w:val="004F61E1"/>
    <w:rsid w:val="004F71A0"/>
    <w:rsid w:val="00500ECD"/>
    <w:rsid w:val="00501756"/>
    <w:rsid w:val="00501CA2"/>
    <w:rsid w:val="0050296B"/>
    <w:rsid w:val="0050332B"/>
    <w:rsid w:val="00503485"/>
    <w:rsid w:val="005034B4"/>
    <w:rsid w:val="00503DA8"/>
    <w:rsid w:val="00504DCE"/>
    <w:rsid w:val="00505F10"/>
    <w:rsid w:val="00505F8B"/>
    <w:rsid w:val="00506C02"/>
    <w:rsid w:val="005074A3"/>
    <w:rsid w:val="00507780"/>
    <w:rsid w:val="00507864"/>
    <w:rsid w:val="00511D5D"/>
    <w:rsid w:val="00511EF2"/>
    <w:rsid w:val="00512583"/>
    <w:rsid w:val="00512C9B"/>
    <w:rsid w:val="00512DE4"/>
    <w:rsid w:val="0051321E"/>
    <w:rsid w:val="00513348"/>
    <w:rsid w:val="005161EE"/>
    <w:rsid w:val="0051642E"/>
    <w:rsid w:val="00516AF2"/>
    <w:rsid w:val="005171DF"/>
    <w:rsid w:val="005174D5"/>
    <w:rsid w:val="005201BA"/>
    <w:rsid w:val="00520A96"/>
    <w:rsid w:val="0052150B"/>
    <w:rsid w:val="0052152E"/>
    <w:rsid w:val="005224D5"/>
    <w:rsid w:val="00524FCD"/>
    <w:rsid w:val="005257A6"/>
    <w:rsid w:val="00526145"/>
    <w:rsid w:val="005263BB"/>
    <w:rsid w:val="00527136"/>
    <w:rsid w:val="005304A8"/>
    <w:rsid w:val="00532261"/>
    <w:rsid w:val="0053257D"/>
    <w:rsid w:val="00532773"/>
    <w:rsid w:val="00533B52"/>
    <w:rsid w:val="0053600A"/>
    <w:rsid w:val="0053707E"/>
    <w:rsid w:val="00537557"/>
    <w:rsid w:val="00537BA7"/>
    <w:rsid w:val="00537D1D"/>
    <w:rsid w:val="00541549"/>
    <w:rsid w:val="005415F4"/>
    <w:rsid w:val="00541D93"/>
    <w:rsid w:val="005438E8"/>
    <w:rsid w:val="00545E86"/>
    <w:rsid w:val="00545EA3"/>
    <w:rsid w:val="005504EA"/>
    <w:rsid w:val="00550F08"/>
    <w:rsid w:val="00552731"/>
    <w:rsid w:val="00552F5A"/>
    <w:rsid w:val="00553522"/>
    <w:rsid w:val="00553822"/>
    <w:rsid w:val="0055463F"/>
    <w:rsid w:val="005568B0"/>
    <w:rsid w:val="00556913"/>
    <w:rsid w:val="00556FD9"/>
    <w:rsid w:val="005610FA"/>
    <w:rsid w:val="00561F19"/>
    <w:rsid w:val="005623BB"/>
    <w:rsid w:val="005626D8"/>
    <w:rsid w:val="00562701"/>
    <w:rsid w:val="00563DD9"/>
    <w:rsid w:val="00564B7D"/>
    <w:rsid w:val="0056766A"/>
    <w:rsid w:val="0057024B"/>
    <w:rsid w:val="00570474"/>
    <w:rsid w:val="005707DD"/>
    <w:rsid w:val="00571750"/>
    <w:rsid w:val="005742A0"/>
    <w:rsid w:val="00574901"/>
    <w:rsid w:val="00574A45"/>
    <w:rsid w:val="00575481"/>
    <w:rsid w:val="00575B4E"/>
    <w:rsid w:val="005779C2"/>
    <w:rsid w:val="005807BC"/>
    <w:rsid w:val="00580E65"/>
    <w:rsid w:val="00581372"/>
    <w:rsid w:val="005813F0"/>
    <w:rsid w:val="0058151B"/>
    <w:rsid w:val="00581754"/>
    <w:rsid w:val="00582B66"/>
    <w:rsid w:val="00582CEE"/>
    <w:rsid w:val="005835F5"/>
    <w:rsid w:val="0058368E"/>
    <w:rsid w:val="0058416B"/>
    <w:rsid w:val="00584A0F"/>
    <w:rsid w:val="00584D08"/>
    <w:rsid w:val="005861B0"/>
    <w:rsid w:val="00586803"/>
    <w:rsid w:val="00590631"/>
    <w:rsid w:val="00590A96"/>
    <w:rsid w:val="00590D8C"/>
    <w:rsid w:val="00591D82"/>
    <w:rsid w:val="00591F09"/>
    <w:rsid w:val="00594981"/>
    <w:rsid w:val="00594FBF"/>
    <w:rsid w:val="00595DA3"/>
    <w:rsid w:val="00596262"/>
    <w:rsid w:val="0059680C"/>
    <w:rsid w:val="0059719A"/>
    <w:rsid w:val="005A0F25"/>
    <w:rsid w:val="005A1DA0"/>
    <w:rsid w:val="005A277F"/>
    <w:rsid w:val="005A2B5D"/>
    <w:rsid w:val="005A3183"/>
    <w:rsid w:val="005A49E3"/>
    <w:rsid w:val="005A5A73"/>
    <w:rsid w:val="005A6C7F"/>
    <w:rsid w:val="005B09D8"/>
    <w:rsid w:val="005B0AC3"/>
    <w:rsid w:val="005B0FF2"/>
    <w:rsid w:val="005B18BA"/>
    <w:rsid w:val="005B322C"/>
    <w:rsid w:val="005B384A"/>
    <w:rsid w:val="005B3F21"/>
    <w:rsid w:val="005B4450"/>
    <w:rsid w:val="005B4460"/>
    <w:rsid w:val="005B5B17"/>
    <w:rsid w:val="005B5F59"/>
    <w:rsid w:val="005B7D3C"/>
    <w:rsid w:val="005C1E94"/>
    <w:rsid w:val="005C1F9A"/>
    <w:rsid w:val="005C3AE7"/>
    <w:rsid w:val="005C3C0E"/>
    <w:rsid w:val="005C4097"/>
    <w:rsid w:val="005C4EF1"/>
    <w:rsid w:val="005C5361"/>
    <w:rsid w:val="005C6D61"/>
    <w:rsid w:val="005C75DD"/>
    <w:rsid w:val="005C7DED"/>
    <w:rsid w:val="005D00E5"/>
    <w:rsid w:val="005D086D"/>
    <w:rsid w:val="005D0B9D"/>
    <w:rsid w:val="005D1893"/>
    <w:rsid w:val="005D1CBB"/>
    <w:rsid w:val="005D1E40"/>
    <w:rsid w:val="005D2311"/>
    <w:rsid w:val="005D2C07"/>
    <w:rsid w:val="005D2D41"/>
    <w:rsid w:val="005D3F57"/>
    <w:rsid w:val="005D468E"/>
    <w:rsid w:val="005D4D20"/>
    <w:rsid w:val="005D5761"/>
    <w:rsid w:val="005D6388"/>
    <w:rsid w:val="005D6FED"/>
    <w:rsid w:val="005D719D"/>
    <w:rsid w:val="005E1396"/>
    <w:rsid w:val="005E14C5"/>
    <w:rsid w:val="005E2BD2"/>
    <w:rsid w:val="005E3420"/>
    <w:rsid w:val="005E3525"/>
    <w:rsid w:val="005E38CB"/>
    <w:rsid w:val="005E4517"/>
    <w:rsid w:val="005E568D"/>
    <w:rsid w:val="005E5FDA"/>
    <w:rsid w:val="005E689E"/>
    <w:rsid w:val="005E6BBA"/>
    <w:rsid w:val="005E71BA"/>
    <w:rsid w:val="005F2AB3"/>
    <w:rsid w:val="005F3C91"/>
    <w:rsid w:val="005F507A"/>
    <w:rsid w:val="005F5D28"/>
    <w:rsid w:val="005F5EE5"/>
    <w:rsid w:val="005F66A2"/>
    <w:rsid w:val="005F696D"/>
    <w:rsid w:val="005F6AE4"/>
    <w:rsid w:val="00601548"/>
    <w:rsid w:val="0060200C"/>
    <w:rsid w:val="0060215F"/>
    <w:rsid w:val="006030F1"/>
    <w:rsid w:val="00603610"/>
    <w:rsid w:val="00603C1B"/>
    <w:rsid w:val="00604544"/>
    <w:rsid w:val="00604817"/>
    <w:rsid w:val="00604B8D"/>
    <w:rsid w:val="00604F1F"/>
    <w:rsid w:val="00605B52"/>
    <w:rsid w:val="006063F9"/>
    <w:rsid w:val="00606DDB"/>
    <w:rsid w:val="00607564"/>
    <w:rsid w:val="00610A44"/>
    <w:rsid w:val="006114E9"/>
    <w:rsid w:val="006134C1"/>
    <w:rsid w:val="00613718"/>
    <w:rsid w:val="00615485"/>
    <w:rsid w:val="006162B0"/>
    <w:rsid w:val="00617058"/>
    <w:rsid w:val="00617109"/>
    <w:rsid w:val="00620611"/>
    <w:rsid w:val="00620C9D"/>
    <w:rsid w:val="00621050"/>
    <w:rsid w:val="006221A0"/>
    <w:rsid w:val="00622C8E"/>
    <w:rsid w:val="00623650"/>
    <w:rsid w:val="00623DBD"/>
    <w:rsid w:val="00624C63"/>
    <w:rsid w:val="006301A3"/>
    <w:rsid w:val="00631A9B"/>
    <w:rsid w:val="00632240"/>
    <w:rsid w:val="00633E6A"/>
    <w:rsid w:val="00636854"/>
    <w:rsid w:val="00641433"/>
    <w:rsid w:val="0064352A"/>
    <w:rsid w:val="006435D8"/>
    <w:rsid w:val="00643B0E"/>
    <w:rsid w:val="00645706"/>
    <w:rsid w:val="0064583B"/>
    <w:rsid w:val="00646481"/>
    <w:rsid w:val="006466CC"/>
    <w:rsid w:val="0065010F"/>
    <w:rsid w:val="006501DD"/>
    <w:rsid w:val="00650528"/>
    <w:rsid w:val="00650C6A"/>
    <w:rsid w:val="006513CB"/>
    <w:rsid w:val="006516DB"/>
    <w:rsid w:val="00654F12"/>
    <w:rsid w:val="00655084"/>
    <w:rsid w:val="00656858"/>
    <w:rsid w:val="00656E7E"/>
    <w:rsid w:val="0065725A"/>
    <w:rsid w:val="006603B5"/>
    <w:rsid w:val="006608A0"/>
    <w:rsid w:val="00660F91"/>
    <w:rsid w:val="006637D3"/>
    <w:rsid w:val="00663F4C"/>
    <w:rsid w:val="00664BDB"/>
    <w:rsid w:val="006652B4"/>
    <w:rsid w:val="00665436"/>
    <w:rsid w:val="00665B0F"/>
    <w:rsid w:val="006668BC"/>
    <w:rsid w:val="00666B6B"/>
    <w:rsid w:val="0067001F"/>
    <w:rsid w:val="0067030B"/>
    <w:rsid w:val="00672296"/>
    <w:rsid w:val="006730BB"/>
    <w:rsid w:val="006745E4"/>
    <w:rsid w:val="00674999"/>
    <w:rsid w:val="00675559"/>
    <w:rsid w:val="006758D4"/>
    <w:rsid w:val="00676147"/>
    <w:rsid w:val="00676584"/>
    <w:rsid w:val="006772F8"/>
    <w:rsid w:val="00677697"/>
    <w:rsid w:val="00677F13"/>
    <w:rsid w:val="00681144"/>
    <w:rsid w:val="00681283"/>
    <w:rsid w:val="0068209D"/>
    <w:rsid w:val="00682139"/>
    <w:rsid w:val="006824CB"/>
    <w:rsid w:val="00682F4C"/>
    <w:rsid w:val="00684465"/>
    <w:rsid w:val="00684688"/>
    <w:rsid w:val="0068690A"/>
    <w:rsid w:val="00686DE5"/>
    <w:rsid w:val="00691425"/>
    <w:rsid w:val="006920E1"/>
    <w:rsid w:val="00692811"/>
    <w:rsid w:val="00694E3D"/>
    <w:rsid w:val="0069646E"/>
    <w:rsid w:val="006973C8"/>
    <w:rsid w:val="006A01CE"/>
    <w:rsid w:val="006A507A"/>
    <w:rsid w:val="006A52AF"/>
    <w:rsid w:val="006A5CC0"/>
    <w:rsid w:val="006A7164"/>
    <w:rsid w:val="006A79C7"/>
    <w:rsid w:val="006A7E0D"/>
    <w:rsid w:val="006B29F2"/>
    <w:rsid w:val="006B3349"/>
    <w:rsid w:val="006B402E"/>
    <w:rsid w:val="006B5BCA"/>
    <w:rsid w:val="006B73DB"/>
    <w:rsid w:val="006C0E40"/>
    <w:rsid w:val="006C14A6"/>
    <w:rsid w:val="006C2212"/>
    <w:rsid w:val="006C24B3"/>
    <w:rsid w:val="006C3CC7"/>
    <w:rsid w:val="006C4356"/>
    <w:rsid w:val="006C54E1"/>
    <w:rsid w:val="006C606D"/>
    <w:rsid w:val="006C65DB"/>
    <w:rsid w:val="006C7C9A"/>
    <w:rsid w:val="006D019E"/>
    <w:rsid w:val="006D1177"/>
    <w:rsid w:val="006D22EE"/>
    <w:rsid w:val="006D2411"/>
    <w:rsid w:val="006D321F"/>
    <w:rsid w:val="006D4D68"/>
    <w:rsid w:val="006D4F33"/>
    <w:rsid w:val="006D5BBB"/>
    <w:rsid w:val="006D75BA"/>
    <w:rsid w:val="006D768F"/>
    <w:rsid w:val="006E03F2"/>
    <w:rsid w:val="006E1D56"/>
    <w:rsid w:val="006E2873"/>
    <w:rsid w:val="006E339F"/>
    <w:rsid w:val="006E395E"/>
    <w:rsid w:val="006E46E9"/>
    <w:rsid w:val="006E4B37"/>
    <w:rsid w:val="006E6665"/>
    <w:rsid w:val="006E6A84"/>
    <w:rsid w:val="006E7D71"/>
    <w:rsid w:val="006F014F"/>
    <w:rsid w:val="006F0611"/>
    <w:rsid w:val="006F14F8"/>
    <w:rsid w:val="006F17C4"/>
    <w:rsid w:val="006F3CFA"/>
    <w:rsid w:val="006F452A"/>
    <w:rsid w:val="006F512B"/>
    <w:rsid w:val="006F54AC"/>
    <w:rsid w:val="006F5E2B"/>
    <w:rsid w:val="006F6378"/>
    <w:rsid w:val="006F795C"/>
    <w:rsid w:val="007003D4"/>
    <w:rsid w:val="00700D19"/>
    <w:rsid w:val="00702D50"/>
    <w:rsid w:val="00703CFA"/>
    <w:rsid w:val="007044A8"/>
    <w:rsid w:val="00705C07"/>
    <w:rsid w:val="00705D7B"/>
    <w:rsid w:val="00706E3D"/>
    <w:rsid w:val="00706F58"/>
    <w:rsid w:val="007104F8"/>
    <w:rsid w:val="0071091E"/>
    <w:rsid w:val="00712BE3"/>
    <w:rsid w:val="00713426"/>
    <w:rsid w:val="00713D27"/>
    <w:rsid w:val="00716478"/>
    <w:rsid w:val="007170A4"/>
    <w:rsid w:val="0071750E"/>
    <w:rsid w:val="00720B6D"/>
    <w:rsid w:val="00724CFD"/>
    <w:rsid w:val="00725094"/>
    <w:rsid w:val="00725DF5"/>
    <w:rsid w:val="00725F3F"/>
    <w:rsid w:val="00730030"/>
    <w:rsid w:val="00736F9F"/>
    <w:rsid w:val="00737B8A"/>
    <w:rsid w:val="00740CB0"/>
    <w:rsid w:val="00740FE8"/>
    <w:rsid w:val="00741816"/>
    <w:rsid w:val="007427C5"/>
    <w:rsid w:val="00743D62"/>
    <w:rsid w:val="00744164"/>
    <w:rsid w:val="007449AE"/>
    <w:rsid w:val="00745097"/>
    <w:rsid w:val="007451D6"/>
    <w:rsid w:val="00746871"/>
    <w:rsid w:val="00746A01"/>
    <w:rsid w:val="007473B6"/>
    <w:rsid w:val="00751C49"/>
    <w:rsid w:val="00752900"/>
    <w:rsid w:val="00752BE1"/>
    <w:rsid w:val="00753C17"/>
    <w:rsid w:val="00753D08"/>
    <w:rsid w:val="00754295"/>
    <w:rsid w:val="0075445D"/>
    <w:rsid w:val="00754E49"/>
    <w:rsid w:val="00755353"/>
    <w:rsid w:val="00755619"/>
    <w:rsid w:val="00756D50"/>
    <w:rsid w:val="00756E20"/>
    <w:rsid w:val="00757239"/>
    <w:rsid w:val="00757B9B"/>
    <w:rsid w:val="00760011"/>
    <w:rsid w:val="00760153"/>
    <w:rsid w:val="00760386"/>
    <w:rsid w:val="0076137D"/>
    <w:rsid w:val="00762493"/>
    <w:rsid w:val="00762D4D"/>
    <w:rsid w:val="00762E45"/>
    <w:rsid w:val="00765954"/>
    <w:rsid w:val="00766DD4"/>
    <w:rsid w:val="007746E4"/>
    <w:rsid w:val="007760ED"/>
    <w:rsid w:val="0077695E"/>
    <w:rsid w:val="007775FC"/>
    <w:rsid w:val="00777901"/>
    <w:rsid w:val="00777FAD"/>
    <w:rsid w:val="00780BF0"/>
    <w:rsid w:val="00781D92"/>
    <w:rsid w:val="007838EC"/>
    <w:rsid w:val="00783B17"/>
    <w:rsid w:val="007843F8"/>
    <w:rsid w:val="0078442B"/>
    <w:rsid w:val="00785B17"/>
    <w:rsid w:val="00785CC0"/>
    <w:rsid w:val="00786642"/>
    <w:rsid w:val="00786E48"/>
    <w:rsid w:val="007870AD"/>
    <w:rsid w:val="00787C7F"/>
    <w:rsid w:val="00791DEE"/>
    <w:rsid w:val="007922F7"/>
    <w:rsid w:val="00792554"/>
    <w:rsid w:val="00793299"/>
    <w:rsid w:val="0079488F"/>
    <w:rsid w:val="007967AB"/>
    <w:rsid w:val="007978EC"/>
    <w:rsid w:val="007A1293"/>
    <w:rsid w:val="007A1964"/>
    <w:rsid w:val="007A1EAC"/>
    <w:rsid w:val="007A6133"/>
    <w:rsid w:val="007A69B7"/>
    <w:rsid w:val="007A7941"/>
    <w:rsid w:val="007A7AA5"/>
    <w:rsid w:val="007B05BE"/>
    <w:rsid w:val="007B0C67"/>
    <w:rsid w:val="007B1547"/>
    <w:rsid w:val="007B2ABE"/>
    <w:rsid w:val="007B36EE"/>
    <w:rsid w:val="007B4A35"/>
    <w:rsid w:val="007B4C96"/>
    <w:rsid w:val="007B5C08"/>
    <w:rsid w:val="007B6627"/>
    <w:rsid w:val="007B6DF9"/>
    <w:rsid w:val="007C06DB"/>
    <w:rsid w:val="007C1F36"/>
    <w:rsid w:val="007C25FA"/>
    <w:rsid w:val="007C482D"/>
    <w:rsid w:val="007C55C4"/>
    <w:rsid w:val="007C65B1"/>
    <w:rsid w:val="007C65B7"/>
    <w:rsid w:val="007C691F"/>
    <w:rsid w:val="007C6FFD"/>
    <w:rsid w:val="007C7976"/>
    <w:rsid w:val="007D0724"/>
    <w:rsid w:val="007D1AE2"/>
    <w:rsid w:val="007D297B"/>
    <w:rsid w:val="007D3855"/>
    <w:rsid w:val="007D3CC8"/>
    <w:rsid w:val="007D5295"/>
    <w:rsid w:val="007D5645"/>
    <w:rsid w:val="007E015E"/>
    <w:rsid w:val="007E050C"/>
    <w:rsid w:val="007E2F4B"/>
    <w:rsid w:val="007E3AD1"/>
    <w:rsid w:val="007E6149"/>
    <w:rsid w:val="007E6CE9"/>
    <w:rsid w:val="007E7173"/>
    <w:rsid w:val="007F00D7"/>
    <w:rsid w:val="007F1BA2"/>
    <w:rsid w:val="007F331E"/>
    <w:rsid w:val="007F3BC5"/>
    <w:rsid w:val="007F6C55"/>
    <w:rsid w:val="00800628"/>
    <w:rsid w:val="00800EE9"/>
    <w:rsid w:val="0080194D"/>
    <w:rsid w:val="00801C73"/>
    <w:rsid w:val="0080210B"/>
    <w:rsid w:val="00802594"/>
    <w:rsid w:val="00803DB2"/>
    <w:rsid w:val="00804B79"/>
    <w:rsid w:val="00805B65"/>
    <w:rsid w:val="00810888"/>
    <w:rsid w:val="0081307E"/>
    <w:rsid w:val="00813A29"/>
    <w:rsid w:val="00814E25"/>
    <w:rsid w:val="008154D8"/>
    <w:rsid w:val="00815741"/>
    <w:rsid w:val="00816376"/>
    <w:rsid w:val="00816391"/>
    <w:rsid w:val="0082175F"/>
    <w:rsid w:val="00822ACE"/>
    <w:rsid w:val="00823E3A"/>
    <w:rsid w:val="008250CE"/>
    <w:rsid w:val="00825582"/>
    <w:rsid w:val="00825869"/>
    <w:rsid w:val="00825E0A"/>
    <w:rsid w:val="00826729"/>
    <w:rsid w:val="0082680B"/>
    <w:rsid w:val="00826D90"/>
    <w:rsid w:val="00827440"/>
    <w:rsid w:val="0082761D"/>
    <w:rsid w:val="0083120A"/>
    <w:rsid w:val="00831DE9"/>
    <w:rsid w:val="0083289C"/>
    <w:rsid w:val="00832DFF"/>
    <w:rsid w:val="008333AB"/>
    <w:rsid w:val="008334FD"/>
    <w:rsid w:val="008337A8"/>
    <w:rsid w:val="00833D17"/>
    <w:rsid w:val="00834435"/>
    <w:rsid w:val="008345CA"/>
    <w:rsid w:val="00835D3F"/>
    <w:rsid w:val="0083630B"/>
    <w:rsid w:val="008379EE"/>
    <w:rsid w:val="00837D61"/>
    <w:rsid w:val="0083B74B"/>
    <w:rsid w:val="0084169F"/>
    <w:rsid w:val="00841952"/>
    <w:rsid w:val="008426DB"/>
    <w:rsid w:val="00842BB8"/>
    <w:rsid w:val="0084377F"/>
    <w:rsid w:val="0084395F"/>
    <w:rsid w:val="00843CD1"/>
    <w:rsid w:val="0084666F"/>
    <w:rsid w:val="008475CA"/>
    <w:rsid w:val="0084782C"/>
    <w:rsid w:val="00847E5C"/>
    <w:rsid w:val="00851FD4"/>
    <w:rsid w:val="00852D6E"/>
    <w:rsid w:val="008532DC"/>
    <w:rsid w:val="0085628F"/>
    <w:rsid w:val="00856F9E"/>
    <w:rsid w:val="00856FC1"/>
    <w:rsid w:val="008571CD"/>
    <w:rsid w:val="00857800"/>
    <w:rsid w:val="00857CA8"/>
    <w:rsid w:val="00857D82"/>
    <w:rsid w:val="0086005C"/>
    <w:rsid w:val="0086036D"/>
    <w:rsid w:val="00861055"/>
    <w:rsid w:val="008620C7"/>
    <w:rsid w:val="00862B3B"/>
    <w:rsid w:val="00862D06"/>
    <w:rsid w:val="00864898"/>
    <w:rsid w:val="00867F27"/>
    <w:rsid w:val="008707C7"/>
    <w:rsid w:val="008711E2"/>
    <w:rsid w:val="00871369"/>
    <w:rsid w:val="00871408"/>
    <w:rsid w:val="0087363B"/>
    <w:rsid w:val="00874910"/>
    <w:rsid w:val="00874FB8"/>
    <w:rsid w:val="0087534F"/>
    <w:rsid w:val="0087690F"/>
    <w:rsid w:val="008770ED"/>
    <w:rsid w:val="0087747B"/>
    <w:rsid w:val="008778F3"/>
    <w:rsid w:val="00877FF4"/>
    <w:rsid w:val="0088053A"/>
    <w:rsid w:val="00880849"/>
    <w:rsid w:val="008808D6"/>
    <w:rsid w:val="00880AD5"/>
    <w:rsid w:val="00882C7C"/>
    <w:rsid w:val="00884222"/>
    <w:rsid w:val="00884453"/>
    <w:rsid w:val="008848E8"/>
    <w:rsid w:val="00890986"/>
    <w:rsid w:val="00890DFF"/>
    <w:rsid w:val="0089141A"/>
    <w:rsid w:val="008914D7"/>
    <w:rsid w:val="00891683"/>
    <w:rsid w:val="008927C6"/>
    <w:rsid w:val="00893716"/>
    <w:rsid w:val="008939D4"/>
    <w:rsid w:val="00893C46"/>
    <w:rsid w:val="0089561D"/>
    <w:rsid w:val="008958CC"/>
    <w:rsid w:val="00895CDF"/>
    <w:rsid w:val="00896D17"/>
    <w:rsid w:val="00897235"/>
    <w:rsid w:val="008978E5"/>
    <w:rsid w:val="008A2A75"/>
    <w:rsid w:val="008A39F7"/>
    <w:rsid w:val="008A439B"/>
    <w:rsid w:val="008A4AF2"/>
    <w:rsid w:val="008A4E76"/>
    <w:rsid w:val="008A5220"/>
    <w:rsid w:val="008A5CF0"/>
    <w:rsid w:val="008A73F6"/>
    <w:rsid w:val="008A7891"/>
    <w:rsid w:val="008A797B"/>
    <w:rsid w:val="008A7CDC"/>
    <w:rsid w:val="008B0A9C"/>
    <w:rsid w:val="008B2E91"/>
    <w:rsid w:val="008B3373"/>
    <w:rsid w:val="008B3F83"/>
    <w:rsid w:val="008B428C"/>
    <w:rsid w:val="008B4BF9"/>
    <w:rsid w:val="008B59B7"/>
    <w:rsid w:val="008B5DDB"/>
    <w:rsid w:val="008B5E1A"/>
    <w:rsid w:val="008B66EB"/>
    <w:rsid w:val="008B6798"/>
    <w:rsid w:val="008B7D70"/>
    <w:rsid w:val="008C0455"/>
    <w:rsid w:val="008C0825"/>
    <w:rsid w:val="008C16C3"/>
    <w:rsid w:val="008C2E08"/>
    <w:rsid w:val="008C2F53"/>
    <w:rsid w:val="008C36AC"/>
    <w:rsid w:val="008C546C"/>
    <w:rsid w:val="008C6262"/>
    <w:rsid w:val="008C66CB"/>
    <w:rsid w:val="008C70F6"/>
    <w:rsid w:val="008C73FC"/>
    <w:rsid w:val="008D0D57"/>
    <w:rsid w:val="008D0E81"/>
    <w:rsid w:val="008D147D"/>
    <w:rsid w:val="008D1771"/>
    <w:rsid w:val="008D26AF"/>
    <w:rsid w:val="008D2738"/>
    <w:rsid w:val="008D3B83"/>
    <w:rsid w:val="008D491A"/>
    <w:rsid w:val="008D4C2F"/>
    <w:rsid w:val="008D50E3"/>
    <w:rsid w:val="008D61ED"/>
    <w:rsid w:val="008D7305"/>
    <w:rsid w:val="008E081E"/>
    <w:rsid w:val="008E09A2"/>
    <w:rsid w:val="008E125D"/>
    <w:rsid w:val="008E3704"/>
    <w:rsid w:val="008E54A1"/>
    <w:rsid w:val="008E55EE"/>
    <w:rsid w:val="008E5C22"/>
    <w:rsid w:val="008E648B"/>
    <w:rsid w:val="008E6491"/>
    <w:rsid w:val="008E6755"/>
    <w:rsid w:val="008E77DA"/>
    <w:rsid w:val="008F3564"/>
    <w:rsid w:val="008F4F2D"/>
    <w:rsid w:val="008F58C4"/>
    <w:rsid w:val="008F6042"/>
    <w:rsid w:val="008F7046"/>
    <w:rsid w:val="0090117A"/>
    <w:rsid w:val="009014D6"/>
    <w:rsid w:val="00902F17"/>
    <w:rsid w:val="00904516"/>
    <w:rsid w:val="009046CF"/>
    <w:rsid w:val="009050A4"/>
    <w:rsid w:val="0090715C"/>
    <w:rsid w:val="00910036"/>
    <w:rsid w:val="00910140"/>
    <w:rsid w:val="009107BA"/>
    <w:rsid w:val="009131E0"/>
    <w:rsid w:val="00916B7A"/>
    <w:rsid w:val="009171FC"/>
    <w:rsid w:val="00920017"/>
    <w:rsid w:val="0092009B"/>
    <w:rsid w:val="009201B3"/>
    <w:rsid w:val="00921B72"/>
    <w:rsid w:val="0092444F"/>
    <w:rsid w:val="009253AC"/>
    <w:rsid w:val="00925DD4"/>
    <w:rsid w:val="00927179"/>
    <w:rsid w:val="00930207"/>
    <w:rsid w:val="009303F8"/>
    <w:rsid w:val="0093076C"/>
    <w:rsid w:val="0093162F"/>
    <w:rsid w:val="0093178A"/>
    <w:rsid w:val="009319EC"/>
    <w:rsid w:val="009330A0"/>
    <w:rsid w:val="009349F4"/>
    <w:rsid w:val="009446F2"/>
    <w:rsid w:val="0094561D"/>
    <w:rsid w:val="009456F8"/>
    <w:rsid w:val="009464F3"/>
    <w:rsid w:val="0094724D"/>
    <w:rsid w:val="00947E20"/>
    <w:rsid w:val="009540F2"/>
    <w:rsid w:val="009543C4"/>
    <w:rsid w:val="009548B2"/>
    <w:rsid w:val="0095491D"/>
    <w:rsid w:val="009554AB"/>
    <w:rsid w:val="00957ED1"/>
    <w:rsid w:val="00957F8B"/>
    <w:rsid w:val="00960110"/>
    <w:rsid w:val="009603F8"/>
    <w:rsid w:val="009604D5"/>
    <w:rsid w:val="00960FD2"/>
    <w:rsid w:val="009615ED"/>
    <w:rsid w:val="0096190D"/>
    <w:rsid w:val="00961CA8"/>
    <w:rsid w:val="00961D58"/>
    <w:rsid w:val="00962AAD"/>
    <w:rsid w:val="00963342"/>
    <w:rsid w:val="00963373"/>
    <w:rsid w:val="0096347F"/>
    <w:rsid w:val="00963A37"/>
    <w:rsid w:val="00964C6C"/>
    <w:rsid w:val="00964F77"/>
    <w:rsid w:val="0096507D"/>
    <w:rsid w:val="00966AE8"/>
    <w:rsid w:val="00967250"/>
    <w:rsid w:val="00967880"/>
    <w:rsid w:val="0096796C"/>
    <w:rsid w:val="00967C32"/>
    <w:rsid w:val="00971864"/>
    <w:rsid w:val="0097212F"/>
    <w:rsid w:val="00973D22"/>
    <w:rsid w:val="00974219"/>
    <w:rsid w:val="00975732"/>
    <w:rsid w:val="00976D6B"/>
    <w:rsid w:val="00976E69"/>
    <w:rsid w:val="00980BAA"/>
    <w:rsid w:val="00980E8B"/>
    <w:rsid w:val="0098119B"/>
    <w:rsid w:val="009815B5"/>
    <w:rsid w:val="00981B68"/>
    <w:rsid w:val="00983133"/>
    <w:rsid w:val="009834F1"/>
    <w:rsid w:val="00983EDA"/>
    <w:rsid w:val="00984005"/>
    <w:rsid w:val="00985504"/>
    <w:rsid w:val="00985A48"/>
    <w:rsid w:val="00987065"/>
    <w:rsid w:val="009954BB"/>
    <w:rsid w:val="009958B7"/>
    <w:rsid w:val="00996382"/>
    <w:rsid w:val="00997788"/>
    <w:rsid w:val="009977D8"/>
    <w:rsid w:val="009978F4"/>
    <w:rsid w:val="009A031D"/>
    <w:rsid w:val="009A0618"/>
    <w:rsid w:val="009A11D2"/>
    <w:rsid w:val="009A3206"/>
    <w:rsid w:val="009A6260"/>
    <w:rsid w:val="009A644F"/>
    <w:rsid w:val="009A7587"/>
    <w:rsid w:val="009B0759"/>
    <w:rsid w:val="009B1AF6"/>
    <w:rsid w:val="009B1EEB"/>
    <w:rsid w:val="009B2151"/>
    <w:rsid w:val="009B28BC"/>
    <w:rsid w:val="009B4787"/>
    <w:rsid w:val="009B77A7"/>
    <w:rsid w:val="009B7F5A"/>
    <w:rsid w:val="009C0686"/>
    <w:rsid w:val="009C1629"/>
    <w:rsid w:val="009C1DBE"/>
    <w:rsid w:val="009C1FC5"/>
    <w:rsid w:val="009C4202"/>
    <w:rsid w:val="009C4F86"/>
    <w:rsid w:val="009C6F18"/>
    <w:rsid w:val="009C71C8"/>
    <w:rsid w:val="009C7423"/>
    <w:rsid w:val="009D0782"/>
    <w:rsid w:val="009D0C53"/>
    <w:rsid w:val="009D0EAE"/>
    <w:rsid w:val="009D1308"/>
    <w:rsid w:val="009D2010"/>
    <w:rsid w:val="009D2E68"/>
    <w:rsid w:val="009D39DC"/>
    <w:rsid w:val="009D3E01"/>
    <w:rsid w:val="009D426A"/>
    <w:rsid w:val="009D62EE"/>
    <w:rsid w:val="009D6DC1"/>
    <w:rsid w:val="009E0F3F"/>
    <w:rsid w:val="009E0FC5"/>
    <w:rsid w:val="009E25FB"/>
    <w:rsid w:val="009E334E"/>
    <w:rsid w:val="009E4A4A"/>
    <w:rsid w:val="009E53E1"/>
    <w:rsid w:val="009E69A5"/>
    <w:rsid w:val="009E75C3"/>
    <w:rsid w:val="009F083B"/>
    <w:rsid w:val="009F1418"/>
    <w:rsid w:val="009F17B1"/>
    <w:rsid w:val="009F2F3E"/>
    <w:rsid w:val="009F339C"/>
    <w:rsid w:val="009F3F01"/>
    <w:rsid w:val="009F44FD"/>
    <w:rsid w:val="009F4766"/>
    <w:rsid w:val="009F59BD"/>
    <w:rsid w:val="009F5AA5"/>
    <w:rsid w:val="009F5B08"/>
    <w:rsid w:val="009F6993"/>
    <w:rsid w:val="009F6CB8"/>
    <w:rsid w:val="009F72EC"/>
    <w:rsid w:val="009F7926"/>
    <w:rsid w:val="00A005C5"/>
    <w:rsid w:val="00A02DE6"/>
    <w:rsid w:val="00A035F6"/>
    <w:rsid w:val="00A03B00"/>
    <w:rsid w:val="00A04888"/>
    <w:rsid w:val="00A04E6A"/>
    <w:rsid w:val="00A0665B"/>
    <w:rsid w:val="00A06EC1"/>
    <w:rsid w:val="00A07182"/>
    <w:rsid w:val="00A10FF2"/>
    <w:rsid w:val="00A12910"/>
    <w:rsid w:val="00A14DCA"/>
    <w:rsid w:val="00A15C5A"/>
    <w:rsid w:val="00A1685D"/>
    <w:rsid w:val="00A16B94"/>
    <w:rsid w:val="00A176A1"/>
    <w:rsid w:val="00A20F8F"/>
    <w:rsid w:val="00A21388"/>
    <w:rsid w:val="00A222E8"/>
    <w:rsid w:val="00A22582"/>
    <w:rsid w:val="00A22DF2"/>
    <w:rsid w:val="00A22E3A"/>
    <w:rsid w:val="00A244B2"/>
    <w:rsid w:val="00A24795"/>
    <w:rsid w:val="00A24D73"/>
    <w:rsid w:val="00A260EB"/>
    <w:rsid w:val="00A275AD"/>
    <w:rsid w:val="00A309A6"/>
    <w:rsid w:val="00A31222"/>
    <w:rsid w:val="00A31747"/>
    <w:rsid w:val="00A32E33"/>
    <w:rsid w:val="00A34FC8"/>
    <w:rsid w:val="00A37D6C"/>
    <w:rsid w:val="00A4065B"/>
    <w:rsid w:val="00A407E3"/>
    <w:rsid w:val="00A40881"/>
    <w:rsid w:val="00A40DF0"/>
    <w:rsid w:val="00A4167C"/>
    <w:rsid w:val="00A418CC"/>
    <w:rsid w:val="00A43AD3"/>
    <w:rsid w:val="00A43F02"/>
    <w:rsid w:val="00A447EC"/>
    <w:rsid w:val="00A4676E"/>
    <w:rsid w:val="00A54548"/>
    <w:rsid w:val="00A5570A"/>
    <w:rsid w:val="00A55CB7"/>
    <w:rsid w:val="00A561CC"/>
    <w:rsid w:val="00A563DA"/>
    <w:rsid w:val="00A57E9E"/>
    <w:rsid w:val="00A60525"/>
    <w:rsid w:val="00A61352"/>
    <w:rsid w:val="00A617C0"/>
    <w:rsid w:val="00A62390"/>
    <w:rsid w:val="00A62F9D"/>
    <w:rsid w:val="00A63389"/>
    <w:rsid w:val="00A64C6F"/>
    <w:rsid w:val="00A65034"/>
    <w:rsid w:val="00A654BB"/>
    <w:rsid w:val="00A66207"/>
    <w:rsid w:val="00A66D37"/>
    <w:rsid w:val="00A6799D"/>
    <w:rsid w:val="00A71CF3"/>
    <w:rsid w:val="00A72501"/>
    <w:rsid w:val="00A73C5D"/>
    <w:rsid w:val="00A745E8"/>
    <w:rsid w:val="00A756AF"/>
    <w:rsid w:val="00A759F2"/>
    <w:rsid w:val="00A7608D"/>
    <w:rsid w:val="00A7665C"/>
    <w:rsid w:val="00A768F9"/>
    <w:rsid w:val="00A76CAA"/>
    <w:rsid w:val="00A77D94"/>
    <w:rsid w:val="00A805EB"/>
    <w:rsid w:val="00A807DB"/>
    <w:rsid w:val="00A823C5"/>
    <w:rsid w:val="00A82621"/>
    <w:rsid w:val="00A84F9C"/>
    <w:rsid w:val="00A85175"/>
    <w:rsid w:val="00A86269"/>
    <w:rsid w:val="00A86A82"/>
    <w:rsid w:val="00A86D28"/>
    <w:rsid w:val="00A87984"/>
    <w:rsid w:val="00A92298"/>
    <w:rsid w:val="00A92753"/>
    <w:rsid w:val="00A929F5"/>
    <w:rsid w:val="00A92D7E"/>
    <w:rsid w:val="00A934A0"/>
    <w:rsid w:val="00A93C00"/>
    <w:rsid w:val="00A93E35"/>
    <w:rsid w:val="00A9662D"/>
    <w:rsid w:val="00A96B97"/>
    <w:rsid w:val="00A971A1"/>
    <w:rsid w:val="00AA0A22"/>
    <w:rsid w:val="00AA0F3C"/>
    <w:rsid w:val="00AA3906"/>
    <w:rsid w:val="00AA53D5"/>
    <w:rsid w:val="00AA54F8"/>
    <w:rsid w:val="00AA6278"/>
    <w:rsid w:val="00AA72B6"/>
    <w:rsid w:val="00AB0F81"/>
    <w:rsid w:val="00AB2056"/>
    <w:rsid w:val="00AB447C"/>
    <w:rsid w:val="00AB4BE6"/>
    <w:rsid w:val="00AB5C00"/>
    <w:rsid w:val="00AB666B"/>
    <w:rsid w:val="00AB7DD2"/>
    <w:rsid w:val="00AC01EB"/>
    <w:rsid w:val="00AC15FA"/>
    <w:rsid w:val="00AC20B6"/>
    <w:rsid w:val="00AC39F2"/>
    <w:rsid w:val="00AC3AC5"/>
    <w:rsid w:val="00AC4384"/>
    <w:rsid w:val="00AC63CB"/>
    <w:rsid w:val="00AC6F8A"/>
    <w:rsid w:val="00AC7E23"/>
    <w:rsid w:val="00AD0886"/>
    <w:rsid w:val="00AD0915"/>
    <w:rsid w:val="00AD0AB4"/>
    <w:rsid w:val="00AD1021"/>
    <w:rsid w:val="00AD13BD"/>
    <w:rsid w:val="00AD21FA"/>
    <w:rsid w:val="00AD29B6"/>
    <w:rsid w:val="00AD2CEB"/>
    <w:rsid w:val="00AD407E"/>
    <w:rsid w:val="00AD4130"/>
    <w:rsid w:val="00AD5316"/>
    <w:rsid w:val="00AD5852"/>
    <w:rsid w:val="00AD591D"/>
    <w:rsid w:val="00AD7698"/>
    <w:rsid w:val="00AE0376"/>
    <w:rsid w:val="00AE06FF"/>
    <w:rsid w:val="00AE11F0"/>
    <w:rsid w:val="00AE2314"/>
    <w:rsid w:val="00AE3C2A"/>
    <w:rsid w:val="00AE3E22"/>
    <w:rsid w:val="00AE5035"/>
    <w:rsid w:val="00AE5BB0"/>
    <w:rsid w:val="00AE6029"/>
    <w:rsid w:val="00AE6218"/>
    <w:rsid w:val="00AF092E"/>
    <w:rsid w:val="00AF0F3A"/>
    <w:rsid w:val="00AF166C"/>
    <w:rsid w:val="00AF1710"/>
    <w:rsid w:val="00AF28AB"/>
    <w:rsid w:val="00AF3CC9"/>
    <w:rsid w:val="00AF3D1D"/>
    <w:rsid w:val="00AF467C"/>
    <w:rsid w:val="00AF4721"/>
    <w:rsid w:val="00AF623F"/>
    <w:rsid w:val="00AF7208"/>
    <w:rsid w:val="00AF726D"/>
    <w:rsid w:val="00AF7F99"/>
    <w:rsid w:val="00B0036B"/>
    <w:rsid w:val="00B012CE"/>
    <w:rsid w:val="00B014F7"/>
    <w:rsid w:val="00B01C9E"/>
    <w:rsid w:val="00B0241C"/>
    <w:rsid w:val="00B027C3"/>
    <w:rsid w:val="00B03A13"/>
    <w:rsid w:val="00B03EC2"/>
    <w:rsid w:val="00B0450D"/>
    <w:rsid w:val="00B04D67"/>
    <w:rsid w:val="00B053DF"/>
    <w:rsid w:val="00B10573"/>
    <w:rsid w:val="00B1068E"/>
    <w:rsid w:val="00B10AF5"/>
    <w:rsid w:val="00B10E51"/>
    <w:rsid w:val="00B10FAB"/>
    <w:rsid w:val="00B11D49"/>
    <w:rsid w:val="00B1312A"/>
    <w:rsid w:val="00B1518B"/>
    <w:rsid w:val="00B15332"/>
    <w:rsid w:val="00B158FB"/>
    <w:rsid w:val="00B15A6F"/>
    <w:rsid w:val="00B162C9"/>
    <w:rsid w:val="00B17367"/>
    <w:rsid w:val="00B17736"/>
    <w:rsid w:val="00B177DC"/>
    <w:rsid w:val="00B177FD"/>
    <w:rsid w:val="00B200E0"/>
    <w:rsid w:val="00B20982"/>
    <w:rsid w:val="00B20B33"/>
    <w:rsid w:val="00B22135"/>
    <w:rsid w:val="00B2213D"/>
    <w:rsid w:val="00B234BE"/>
    <w:rsid w:val="00B25C42"/>
    <w:rsid w:val="00B26C10"/>
    <w:rsid w:val="00B26E89"/>
    <w:rsid w:val="00B27986"/>
    <w:rsid w:val="00B3151B"/>
    <w:rsid w:val="00B321EF"/>
    <w:rsid w:val="00B322BC"/>
    <w:rsid w:val="00B326E5"/>
    <w:rsid w:val="00B33346"/>
    <w:rsid w:val="00B336FB"/>
    <w:rsid w:val="00B346E2"/>
    <w:rsid w:val="00B34AF1"/>
    <w:rsid w:val="00B36143"/>
    <w:rsid w:val="00B3667F"/>
    <w:rsid w:val="00B3678D"/>
    <w:rsid w:val="00B40E7A"/>
    <w:rsid w:val="00B42294"/>
    <w:rsid w:val="00B44FBB"/>
    <w:rsid w:val="00B4524C"/>
    <w:rsid w:val="00B4670C"/>
    <w:rsid w:val="00B47B3E"/>
    <w:rsid w:val="00B5084C"/>
    <w:rsid w:val="00B513BD"/>
    <w:rsid w:val="00B52676"/>
    <w:rsid w:val="00B54B2C"/>
    <w:rsid w:val="00B54BE4"/>
    <w:rsid w:val="00B54D3C"/>
    <w:rsid w:val="00B55877"/>
    <w:rsid w:val="00B57775"/>
    <w:rsid w:val="00B60088"/>
    <w:rsid w:val="00B61F96"/>
    <w:rsid w:val="00B64F83"/>
    <w:rsid w:val="00B656A8"/>
    <w:rsid w:val="00B66152"/>
    <w:rsid w:val="00B66A86"/>
    <w:rsid w:val="00B66C05"/>
    <w:rsid w:val="00B70F79"/>
    <w:rsid w:val="00B7213C"/>
    <w:rsid w:val="00B723BD"/>
    <w:rsid w:val="00B73149"/>
    <w:rsid w:val="00B7331D"/>
    <w:rsid w:val="00B76046"/>
    <w:rsid w:val="00B77B7C"/>
    <w:rsid w:val="00B82229"/>
    <w:rsid w:val="00B824DF"/>
    <w:rsid w:val="00B829C6"/>
    <w:rsid w:val="00B83626"/>
    <w:rsid w:val="00B83675"/>
    <w:rsid w:val="00B85095"/>
    <w:rsid w:val="00B87A0B"/>
    <w:rsid w:val="00B87CA1"/>
    <w:rsid w:val="00B87F8F"/>
    <w:rsid w:val="00B9033C"/>
    <w:rsid w:val="00B9086B"/>
    <w:rsid w:val="00B90AAD"/>
    <w:rsid w:val="00B91C3A"/>
    <w:rsid w:val="00B924F3"/>
    <w:rsid w:val="00B93747"/>
    <w:rsid w:val="00B93933"/>
    <w:rsid w:val="00B944E3"/>
    <w:rsid w:val="00B945F4"/>
    <w:rsid w:val="00B94E76"/>
    <w:rsid w:val="00B96201"/>
    <w:rsid w:val="00BA0DC0"/>
    <w:rsid w:val="00BA19C5"/>
    <w:rsid w:val="00BA2497"/>
    <w:rsid w:val="00BA317F"/>
    <w:rsid w:val="00BA57C5"/>
    <w:rsid w:val="00BA59E9"/>
    <w:rsid w:val="00BA61DE"/>
    <w:rsid w:val="00BA641C"/>
    <w:rsid w:val="00BB085E"/>
    <w:rsid w:val="00BB0D82"/>
    <w:rsid w:val="00BB152F"/>
    <w:rsid w:val="00BB1F1E"/>
    <w:rsid w:val="00BB21E4"/>
    <w:rsid w:val="00BB23B8"/>
    <w:rsid w:val="00BB263D"/>
    <w:rsid w:val="00BB2BCB"/>
    <w:rsid w:val="00BB3510"/>
    <w:rsid w:val="00BB48D2"/>
    <w:rsid w:val="00BB61CF"/>
    <w:rsid w:val="00BB637E"/>
    <w:rsid w:val="00BB6AB1"/>
    <w:rsid w:val="00BB7B96"/>
    <w:rsid w:val="00BC0019"/>
    <w:rsid w:val="00BC097F"/>
    <w:rsid w:val="00BC502D"/>
    <w:rsid w:val="00BC5326"/>
    <w:rsid w:val="00BC5D98"/>
    <w:rsid w:val="00BC726F"/>
    <w:rsid w:val="00BC7307"/>
    <w:rsid w:val="00BC79BE"/>
    <w:rsid w:val="00BD15DA"/>
    <w:rsid w:val="00BD1BE2"/>
    <w:rsid w:val="00BD1D01"/>
    <w:rsid w:val="00BD22FD"/>
    <w:rsid w:val="00BD286C"/>
    <w:rsid w:val="00BD2AD3"/>
    <w:rsid w:val="00BD5B19"/>
    <w:rsid w:val="00BD76A2"/>
    <w:rsid w:val="00BE1474"/>
    <w:rsid w:val="00BE1612"/>
    <w:rsid w:val="00BE237D"/>
    <w:rsid w:val="00BE31D9"/>
    <w:rsid w:val="00BE32C2"/>
    <w:rsid w:val="00BE3393"/>
    <w:rsid w:val="00BE6394"/>
    <w:rsid w:val="00BF04B3"/>
    <w:rsid w:val="00BF0B9F"/>
    <w:rsid w:val="00BF0FA1"/>
    <w:rsid w:val="00BF1CAC"/>
    <w:rsid w:val="00BF3043"/>
    <w:rsid w:val="00BF4480"/>
    <w:rsid w:val="00BF4E5F"/>
    <w:rsid w:val="00BF4FCD"/>
    <w:rsid w:val="00BF51ED"/>
    <w:rsid w:val="00BF6136"/>
    <w:rsid w:val="00BF61D5"/>
    <w:rsid w:val="00BF637D"/>
    <w:rsid w:val="00BF7697"/>
    <w:rsid w:val="00BF7954"/>
    <w:rsid w:val="00C02559"/>
    <w:rsid w:val="00C02A2C"/>
    <w:rsid w:val="00C0430F"/>
    <w:rsid w:val="00C052E9"/>
    <w:rsid w:val="00C066FA"/>
    <w:rsid w:val="00C07A93"/>
    <w:rsid w:val="00C1237D"/>
    <w:rsid w:val="00C12A85"/>
    <w:rsid w:val="00C13023"/>
    <w:rsid w:val="00C134E6"/>
    <w:rsid w:val="00C13641"/>
    <w:rsid w:val="00C13B2A"/>
    <w:rsid w:val="00C14530"/>
    <w:rsid w:val="00C14A5D"/>
    <w:rsid w:val="00C14CCB"/>
    <w:rsid w:val="00C1642E"/>
    <w:rsid w:val="00C176AC"/>
    <w:rsid w:val="00C17982"/>
    <w:rsid w:val="00C17E90"/>
    <w:rsid w:val="00C2061D"/>
    <w:rsid w:val="00C20C53"/>
    <w:rsid w:val="00C217EE"/>
    <w:rsid w:val="00C21A4C"/>
    <w:rsid w:val="00C21D6D"/>
    <w:rsid w:val="00C24337"/>
    <w:rsid w:val="00C248B1"/>
    <w:rsid w:val="00C25230"/>
    <w:rsid w:val="00C254C6"/>
    <w:rsid w:val="00C25B25"/>
    <w:rsid w:val="00C26039"/>
    <w:rsid w:val="00C26BC7"/>
    <w:rsid w:val="00C274A9"/>
    <w:rsid w:val="00C3035E"/>
    <w:rsid w:val="00C30CEB"/>
    <w:rsid w:val="00C32416"/>
    <w:rsid w:val="00C32585"/>
    <w:rsid w:val="00C327DA"/>
    <w:rsid w:val="00C32907"/>
    <w:rsid w:val="00C32A07"/>
    <w:rsid w:val="00C34147"/>
    <w:rsid w:val="00C34F0F"/>
    <w:rsid w:val="00C35133"/>
    <w:rsid w:val="00C35383"/>
    <w:rsid w:val="00C3632E"/>
    <w:rsid w:val="00C365C2"/>
    <w:rsid w:val="00C367C9"/>
    <w:rsid w:val="00C4133C"/>
    <w:rsid w:val="00C4223A"/>
    <w:rsid w:val="00C435E8"/>
    <w:rsid w:val="00C4360C"/>
    <w:rsid w:val="00C44A9D"/>
    <w:rsid w:val="00C44AC3"/>
    <w:rsid w:val="00C44F50"/>
    <w:rsid w:val="00C45042"/>
    <w:rsid w:val="00C45213"/>
    <w:rsid w:val="00C46BE8"/>
    <w:rsid w:val="00C47437"/>
    <w:rsid w:val="00C47B20"/>
    <w:rsid w:val="00C5006A"/>
    <w:rsid w:val="00C50402"/>
    <w:rsid w:val="00C50D3E"/>
    <w:rsid w:val="00C51169"/>
    <w:rsid w:val="00C51A46"/>
    <w:rsid w:val="00C51E99"/>
    <w:rsid w:val="00C551BF"/>
    <w:rsid w:val="00C552C3"/>
    <w:rsid w:val="00C55FDE"/>
    <w:rsid w:val="00C565A0"/>
    <w:rsid w:val="00C56ACC"/>
    <w:rsid w:val="00C56CED"/>
    <w:rsid w:val="00C5732A"/>
    <w:rsid w:val="00C57693"/>
    <w:rsid w:val="00C57EBC"/>
    <w:rsid w:val="00C60466"/>
    <w:rsid w:val="00C61B7A"/>
    <w:rsid w:val="00C631ED"/>
    <w:rsid w:val="00C64AE8"/>
    <w:rsid w:val="00C64FCD"/>
    <w:rsid w:val="00C66139"/>
    <w:rsid w:val="00C664CE"/>
    <w:rsid w:val="00C67E62"/>
    <w:rsid w:val="00C70DF6"/>
    <w:rsid w:val="00C7197F"/>
    <w:rsid w:val="00C71EC5"/>
    <w:rsid w:val="00C72212"/>
    <w:rsid w:val="00C738F1"/>
    <w:rsid w:val="00C742FB"/>
    <w:rsid w:val="00C74851"/>
    <w:rsid w:val="00C74BA5"/>
    <w:rsid w:val="00C752A6"/>
    <w:rsid w:val="00C75826"/>
    <w:rsid w:val="00C75AED"/>
    <w:rsid w:val="00C760C6"/>
    <w:rsid w:val="00C800A9"/>
    <w:rsid w:val="00C8013E"/>
    <w:rsid w:val="00C82F1C"/>
    <w:rsid w:val="00C82F38"/>
    <w:rsid w:val="00C84AEC"/>
    <w:rsid w:val="00C853D4"/>
    <w:rsid w:val="00C861B0"/>
    <w:rsid w:val="00C87DF2"/>
    <w:rsid w:val="00C90B9F"/>
    <w:rsid w:val="00C91073"/>
    <w:rsid w:val="00C917C6"/>
    <w:rsid w:val="00C92483"/>
    <w:rsid w:val="00C93A3B"/>
    <w:rsid w:val="00C93A83"/>
    <w:rsid w:val="00C93C69"/>
    <w:rsid w:val="00C94264"/>
    <w:rsid w:val="00C948C9"/>
    <w:rsid w:val="00C953E7"/>
    <w:rsid w:val="00C95553"/>
    <w:rsid w:val="00C95C64"/>
    <w:rsid w:val="00C973C1"/>
    <w:rsid w:val="00CA0B8F"/>
    <w:rsid w:val="00CA101B"/>
    <w:rsid w:val="00CA22EC"/>
    <w:rsid w:val="00CA243C"/>
    <w:rsid w:val="00CA3C97"/>
    <w:rsid w:val="00CA4051"/>
    <w:rsid w:val="00CA42CC"/>
    <w:rsid w:val="00CA42F0"/>
    <w:rsid w:val="00CA4DDD"/>
    <w:rsid w:val="00CA54AF"/>
    <w:rsid w:val="00CA65BF"/>
    <w:rsid w:val="00CA7AB9"/>
    <w:rsid w:val="00CA7BD3"/>
    <w:rsid w:val="00CB0B9D"/>
    <w:rsid w:val="00CB159F"/>
    <w:rsid w:val="00CB18E8"/>
    <w:rsid w:val="00CB2EA4"/>
    <w:rsid w:val="00CB31C8"/>
    <w:rsid w:val="00CB481B"/>
    <w:rsid w:val="00CB4C73"/>
    <w:rsid w:val="00CB72D5"/>
    <w:rsid w:val="00CB7929"/>
    <w:rsid w:val="00CC0806"/>
    <w:rsid w:val="00CC152B"/>
    <w:rsid w:val="00CC184C"/>
    <w:rsid w:val="00CC329A"/>
    <w:rsid w:val="00CC3FC6"/>
    <w:rsid w:val="00CC556E"/>
    <w:rsid w:val="00CC5DFE"/>
    <w:rsid w:val="00CC68E1"/>
    <w:rsid w:val="00CC7B7C"/>
    <w:rsid w:val="00CD0876"/>
    <w:rsid w:val="00CD0945"/>
    <w:rsid w:val="00CD0A3D"/>
    <w:rsid w:val="00CD2351"/>
    <w:rsid w:val="00CD3238"/>
    <w:rsid w:val="00CD3B2C"/>
    <w:rsid w:val="00CD4043"/>
    <w:rsid w:val="00CD473E"/>
    <w:rsid w:val="00CD4DC1"/>
    <w:rsid w:val="00CD5591"/>
    <w:rsid w:val="00CD60C4"/>
    <w:rsid w:val="00CD6C4E"/>
    <w:rsid w:val="00CD7AA4"/>
    <w:rsid w:val="00CD7C3D"/>
    <w:rsid w:val="00CE14CF"/>
    <w:rsid w:val="00CE16F2"/>
    <w:rsid w:val="00CE2CF2"/>
    <w:rsid w:val="00CE4D85"/>
    <w:rsid w:val="00CE4E18"/>
    <w:rsid w:val="00CE5242"/>
    <w:rsid w:val="00CE5611"/>
    <w:rsid w:val="00CE576D"/>
    <w:rsid w:val="00CE5EDA"/>
    <w:rsid w:val="00CF062F"/>
    <w:rsid w:val="00CF093A"/>
    <w:rsid w:val="00CF0BFE"/>
    <w:rsid w:val="00CF2BA7"/>
    <w:rsid w:val="00CF3825"/>
    <w:rsid w:val="00CF471E"/>
    <w:rsid w:val="00CF4DB0"/>
    <w:rsid w:val="00CF5624"/>
    <w:rsid w:val="00CF5E89"/>
    <w:rsid w:val="00CF6802"/>
    <w:rsid w:val="00CF69F5"/>
    <w:rsid w:val="00CF6A59"/>
    <w:rsid w:val="00D005C5"/>
    <w:rsid w:val="00D02214"/>
    <w:rsid w:val="00D03A9B"/>
    <w:rsid w:val="00D04061"/>
    <w:rsid w:val="00D045FA"/>
    <w:rsid w:val="00D04C68"/>
    <w:rsid w:val="00D0583F"/>
    <w:rsid w:val="00D06356"/>
    <w:rsid w:val="00D06537"/>
    <w:rsid w:val="00D0699B"/>
    <w:rsid w:val="00D10457"/>
    <w:rsid w:val="00D116A3"/>
    <w:rsid w:val="00D1300B"/>
    <w:rsid w:val="00D14368"/>
    <w:rsid w:val="00D15511"/>
    <w:rsid w:val="00D168C7"/>
    <w:rsid w:val="00D16C7E"/>
    <w:rsid w:val="00D22CF3"/>
    <w:rsid w:val="00D23108"/>
    <w:rsid w:val="00D23677"/>
    <w:rsid w:val="00D23E2E"/>
    <w:rsid w:val="00D2405D"/>
    <w:rsid w:val="00D241E2"/>
    <w:rsid w:val="00D2492D"/>
    <w:rsid w:val="00D2518C"/>
    <w:rsid w:val="00D254F8"/>
    <w:rsid w:val="00D25666"/>
    <w:rsid w:val="00D268B3"/>
    <w:rsid w:val="00D26BC4"/>
    <w:rsid w:val="00D26EC2"/>
    <w:rsid w:val="00D30AED"/>
    <w:rsid w:val="00D30F7C"/>
    <w:rsid w:val="00D318AE"/>
    <w:rsid w:val="00D3202B"/>
    <w:rsid w:val="00D3351E"/>
    <w:rsid w:val="00D33A3C"/>
    <w:rsid w:val="00D343D0"/>
    <w:rsid w:val="00D34467"/>
    <w:rsid w:val="00D3475C"/>
    <w:rsid w:val="00D35461"/>
    <w:rsid w:val="00D3566D"/>
    <w:rsid w:val="00D3636E"/>
    <w:rsid w:val="00D40035"/>
    <w:rsid w:val="00D4116C"/>
    <w:rsid w:val="00D4178B"/>
    <w:rsid w:val="00D41A62"/>
    <w:rsid w:val="00D43AE9"/>
    <w:rsid w:val="00D43B8C"/>
    <w:rsid w:val="00D459AF"/>
    <w:rsid w:val="00D45B04"/>
    <w:rsid w:val="00D45F08"/>
    <w:rsid w:val="00D50C83"/>
    <w:rsid w:val="00D51187"/>
    <w:rsid w:val="00D5147D"/>
    <w:rsid w:val="00D51FB1"/>
    <w:rsid w:val="00D52999"/>
    <w:rsid w:val="00D52E0D"/>
    <w:rsid w:val="00D52F54"/>
    <w:rsid w:val="00D543F1"/>
    <w:rsid w:val="00D54641"/>
    <w:rsid w:val="00D54B90"/>
    <w:rsid w:val="00D54C6F"/>
    <w:rsid w:val="00D556A0"/>
    <w:rsid w:val="00D55B33"/>
    <w:rsid w:val="00D55D06"/>
    <w:rsid w:val="00D5754D"/>
    <w:rsid w:val="00D6064D"/>
    <w:rsid w:val="00D60D69"/>
    <w:rsid w:val="00D60D80"/>
    <w:rsid w:val="00D649B8"/>
    <w:rsid w:val="00D6506D"/>
    <w:rsid w:val="00D651C7"/>
    <w:rsid w:val="00D655FC"/>
    <w:rsid w:val="00D66118"/>
    <w:rsid w:val="00D66D39"/>
    <w:rsid w:val="00D70001"/>
    <w:rsid w:val="00D7211A"/>
    <w:rsid w:val="00D738CD"/>
    <w:rsid w:val="00D73E28"/>
    <w:rsid w:val="00D741BE"/>
    <w:rsid w:val="00D74F52"/>
    <w:rsid w:val="00D75B72"/>
    <w:rsid w:val="00D763B2"/>
    <w:rsid w:val="00D76BEE"/>
    <w:rsid w:val="00D77864"/>
    <w:rsid w:val="00D80C5F"/>
    <w:rsid w:val="00D811A1"/>
    <w:rsid w:val="00D82248"/>
    <w:rsid w:val="00D825D2"/>
    <w:rsid w:val="00D82A3D"/>
    <w:rsid w:val="00D82A41"/>
    <w:rsid w:val="00D8331E"/>
    <w:rsid w:val="00D84241"/>
    <w:rsid w:val="00D85CB6"/>
    <w:rsid w:val="00D85D57"/>
    <w:rsid w:val="00D86761"/>
    <w:rsid w:val="00D86936"/>
    <w:rsid w:val="00D86CB2"/>
    <w:rsid w:val="00D872E5"/>
    <w:rsid w:val="00D87541"/>
    <w:rsid w:val="00D92EE7"/>
    <w:rsid w:val="00D930AA"/>
    <w:rsid w:val="00D93655"/>
    <w:rsid w:val="00D939A1"/>
    <w:rsid w:val="00D94CF4"/>
    <w:rsid w:val="00D95398"/>
    <w:rsid w:val="00D955C1"/>
    <w:rsid w:val="00DA0A74"/>
    <w:rsid w:val="00DA2298"/>
    <w:rsid w:val="00DA48D8"/>
    <w:rsid w:val="00DA5BAC"/>
    <w:rsid w:val="00DA6BD6"/>
    <w:rsid w:val="00DA6F60"/>
    <w:rsid w:val="00DB0755"/>
    <w:rsid w:val="00DB0AE1"/>
    <w:rsid w:val="00DB0FB0"/>
    <w:rsid w:val="00DB1C44"/>
    <w:rsid w:val="00DB1CBF"/>
    <w:rsid w:val="00DB1E0C"/>
    <w:rsid w:val="00DB26A6"/>
    <w:rsid w:val="00DB2D0E"/>
    <w:rsid w:val="00DB416F"/>
    <w:rsid w:val="00DB6EE5"/>
    <w:rsid w:val="00DC05A8"/>
    <w:rsid w:val="00DC05BB"/>
    <w:rsid w:val="00DC1152"/>
    <w:rsid w:val="00DC14DC"/>
    <w:rsid w:val="00DC18D0"/>
    <w:rsid w:val="00DC2552"/>
    <w:rsid w:val="00DC3B94"/>
    <w:rsid w:val="00DC41FF"/>
    <w:rsid w:val="00DC5C60"/>
    <w:rsid w:val="00DC6286"/>
    <w:rsid w:val="00DC6AFE"/>
    <w:rsid w:val="00DD0D17"/>
    <w:rsid w:val="00DD2EF8"/>
    <w:rsid w:val="00DD336F"/>
    <w:rsid w:val="00DD3D18"/>
    <w:rsid w:val="00DD3FB9"/>
    <w:rsid w:val="00DD4A80"/>
    <w:rsid w:val="00DD5CA0"/>
    <w:rsid w:val="00DD689D"/>
    <w:rsid w:val="00DD787F"/>
    <w:rsid w:val="00DE0992"/>
    <w:rsid w:val="00DE0D0A"/>
    <w:rsid w:val="00DE10F6"/>
    <w:rsid w:val="00DE1519"/>
    <w:rsid w:val="00DE2DF5"/>
    <w:rsid w:val="00DE36D8"/>
    <w:rsid w:val="00DE411C"/>
    <w:rsid w:val="00DE47C2"/>
    <w:rsid w:val="00DE4CCE"/>
    <w:rsid w:val="00DE6EFF"/>
    <w:rsid w:val="00DE71E2"/>
    <w:rsid w:val="00DE7A6D"/>
    <w:rsid w:val="00DF0893"/>
    <w:rsid w:val="00DF1797"/>
    <w:rsid w:val="00DF24EA"/>
    <w:rsid w:val="00DF2F37"/>
    <w:rsid w:val="00DF3DCE"/>
    <w:rsid w:val="00DF401F"/>
    <w:rsid w:val="00DF6EAE"/>
    <w:rsid w:val="00E00331"/>
    <w:rsid w:val="00E02C80"/>
    <w:rsid w:val="00E02EBE"/>
    <w:rsid w:val="00E03116"/>
    <w:rsid w:val="00E0326C"/>
    <w:rsid w:val="00E03A32"/>
    <w:rsid w:val="00E03C46"/>
    <w:rsid w:val="00E07A43"/>
    <w:rsid w:val="00E11B48"/>
    <w:rsid w:val="00E11DD1"/>
    <w:rsid w:val="00E12169"/>
    <w:rsid w:val="00E121E3"/>
    <w:rsid w:val="00E12B75"/>
    <w:rsid w:val="00E13270"/>
    <w:rsid w:val="00E13FC3"/>
    <w:rsid w:val="00E143D7"/>
    <w:rsid w:val="00E14B36"/>
    <w:rsid w:val="00E16626"/>
    <w:rsid w:val="00E16782"/>
    <w:rsid w:val="00E25668"/>
    <w:rsid w:val="00E333AC"/>
    <w:rsid w:val="00E34863"/>
    <w:rsid w:val="00E34E2E"/>
    <w:rsid w:val="00E363CB"/>
    <w:rsid w:val="00E37A29"/>
    <w:rsid w:val="00E416F0"/>
    <w:rsid w:val="00E41CF7"/>
    <w:rsid w:val="00E448E4"/>
    <w:rsid w:val="00E4544F"/>
    <w:rsid w:val="00E47148"/>
    <w:rsid w:val="00E47477"/>
    <w:rsid w:val="00E47926"/>
    <w:rsid w:val="00E514FA"/>
    <w:rsid w:val="00E5204A"/>
    <w:rsid w:val="00E52AFC"/>
    <w:rsid w:val="00E52B0D"/>
    <w:rsid w:val="00E52EF5"/>
    <w:rsid w:val="00E54DCC"/>
    <w:rsid w:val="00E56A93"/>
    <w:rsid w:val="00E56E5A"/>
    <w:rsid w:val="00E57901"/>
    <w:rsid w:val="00E61325"/>
    <w:rsid w:val="00E6158D"/>
    <w:rsid w:val="00E61D53"/>
    <w:rsid w:val="00E62327"/>
    <w:rsid w:val="00E64D2B"/>
    <w:rsid w:val="00E6605F"/>
    <w:rsid w:val="00E669E4"/>
    <w:rsid w:val="00E679D7"/>
    <w:rsid w:val="00E67A04"/>
    <w:rsid w:val="00E70C88"/>
    <w:rsid w:val="00E71541"/>
    <w:rsid w:val="00E720F3"/>
    <w:rsid w:val="00E7292D"/>
    <w:rsid w:val="00E72D2C"/>
    <w:rsid w:val="00E733DA"/>
    <w:rsid w:val="00E73E97"/>
    <w:rsid w:val="00E749C0"/>
    <w:rsid w:val="00E75351"/>
    <w:rsid w:val="00E756D4"/>
    <w:rsid w:val="00E756ED"/>
    <w:rsid w:val="00E76468"/>
    <w:rsid w:val="00E775B6"/>
    <w:rsid w:val="00E80FA7"/>
    <w:rsid w:val="00E815AA"/>
    <w:rsid w:val="00E83389"/>
    <w:rsid w:val="00E84707"/>
    <w:rsid w:val="00E862BF"/>
    <w:rsid w:val="00E862F1"/>
    <w:rsid w:val="00E86D42"/>
    <w:rsid w:val="00E87DA3"/>
    <w:rsid w:val="00E90519"/>
    <w:rsid w:val="00E909F4"/>
    <w:rsid w:val="00E90C5D"/>
    <w:rsid w:val="00E91417"/>
    <w:rsid w:val="00E9143A"/>
    <w:rsid w:val="00E91A3D"/>
    <w:rsid w:val="00E920A1"/>
    <w:rsid w:val="00E93C34"/>
    <w:rsid w:val="00E95297"/>
    <w:rsid w:val="00E97CB4"/>
    <w:rsid w:val="00EA0DD9"/>
    <w:rsid w:val="00EA27DE"/>
    <w:rsid w:val="00EA303A"/>
    <w:rsid w:val="00EA3DF7"/>
    <w:rsid w:val="00EA42DC"/>
    <w:rsid w:val="00EA4359"/>
    <w:rsid w:val="00EA44AA"/>
    <w:rsid w:val="00EA547D"/>
    <w:rsid w:val="00EA548B"/>
    <w:rsid w:val="00EA5BDC"/>
    <w:rsid w:val="00EB00DD"/>
    <w:rsid w:val="00EB02D9"/>
    <w:rsid w:val="00EB09C4"/>
    <w:rsid w:val="00EB14C3"/>
    <w:rsid w:val="00EB1589"/>
    <w:rsid w:val="00EB189A"/>
    <w:rsid w:val="00EB1D8E"/>
    <w:rsid w:val="00EB25E9"/>
    <w:rsid w:val="00EB4962"/>
    <w:rsid w:val="00EB533C"/>
    <w:rsid w:val="00EB76CE"/>
    <w:rsid w:val="00EB774A"/>
    <w:rsid w:val="00EC127F"/>
    <w:rsid w:val="00EC1532"/>
    <w:rsid w:val="00EC2917"/>
    <w:rsid w:val="00EC2D92"/>
    <w:rsid w:val="00EC4317"/>
    <w:rsid w:val="00EC75CC"/>
    <w:rsid w:val="00ED12B1"/>
    <w:rsid w:val="00ED5BDA"/>
    <w:rsid w:val="00ED64F8"/>
    <w:rsid w:val="00ED709A"/>
    <w:rsid w:val="00EE0529"/>
    <w:rsid w:val="00EE2AB4"/>
    <w:rsid w:val="00EE4536"/>
    <w:rsid w:val="00EE611A"/>
    <w:rsid w:val="00EE709A"/>
    <w:rsid w:val="00EE7624"/>
    <w:rsid w:val="00EF2F94"/>
    <w:rsid w:val="00EF7716"/>
    <w:rsid w:val="00EF78B8"/>
    <w:rsid w:val="00EF7A5F"/>
    <w:rsid w:val="00EF7B8F"/>
    <w:rsid w:val="00EF7D56"/>
    <w:rsid w:val="00EF7D9E"/>
    <w:rsid w:val="00F00029"/>
    <w:rsid w:val="00F0055E"/>
    <w:rsid w:val="00F01214"/>
    <w:rsid w:val="00F01241"/>
    <w:rsid w:val="00F036A9"/>
    <w:rsid w:val="00F046C0"/>
    <w:rsid w:val="00F04774"/>
    <w:rsid w:val="00F05CED"/>
    <w:rsid w:val="00F06E67"/>
    <w:rsid w:val="00F10397"/>
    <w:rsid w:val="00F1062D"/>
    <w:rsid w:val="00F115D1"/>
    <w:rsid w:val="00F11E2E"/>
    <w:rsid w:val="00F11E53"/>
    <w:rsid w:val="00F12F06"/>
    <w:rsid w:val="00F13CF9"/>
    <w:rsid w:val="00F141E8"/>
    <w:rsid w:val="00F15371"/>
    <w:rsid w:val="00F155F7"/>
    <w:rsid w:val="00F15C34"/>
    <w:rsid w:val="00F20232"/>
    <w:rsid w:val="00F205A3"/>
    <w:rsid w:val="00F21875"/>
    <w:rsid w:val="00F231B1"/>
    <w:rsid w:val="00F24C81"/>
    <w:rsid w:val="00F25DA5"/>
    <w:rsid w:val="00F2629E"/>
    <w:rsid w:val="00F263F3"/>
    <w:rsid w:val="00F266A9"/>
    <w:rsid w:val="00F304FA"/>
    <w:rsid w:val="00F30708"/>
    <w:rsid w:val="00F30CE0"/>
    <w:rsid w:val="00F311DA"/>
    <w:rsid w:val="00F31422"/>
    <w:rsid w:val="00F32A66"/>
    <w:rsid w:val="00F32E29"/>
    <w:rsid w:val="00F34D43"/>
    <w:rsid w:val="00F359E5"/>
    <w:rsid w:val="00F3752E"/>
    <w:rsid w:val="00F40705"/>
    <w:rsid w:val="00F40917"/>
    <w:rsid w:val="00F41D1D"/>
    <w:rsid w:val="00F42468"/>
    <w:rsid w:val="00F43C15"/>
    <w:rsid w:val="00F43D74"/>
    <w:rsid w:val="00F43E14"/>
    <w:rsid w:val="00F46154"/>
    <w:rsid w:val="00F46CAC"/>
    <w:rsid w:val="00F470D7"/>
    <w:rsid w:val="00F4710E"/>
    <w:rsid w:val="00F477B0"/>
    <w:rsid w:val="00F503B7"/>
    <w:rsid w:val="00F503E2"/>
    <w:rsid w:val="00F50687"/>
    <w:rsid w:val="00F50833"/>
    <w:rsid w:val="00F51576"/>
    <w:rsid w:val="00F515C0"/>
    <w:rsid w:val="00F51CC6"/>
    <w:rsid w:val="00F52847"/>
    <w:rsid w:val="00F52910"/>
    <w:rsid w:val="00F53460"/>
    <w:rsid w:val="00F5418D"/>
    <w:rsid w:val="00F5426F"/>
    <w:rsid w:val="00F542E3"/>
    <w:rsid w:val="00F54333"/>
    <w:rsid w:val="00F54B12"/>
    <w:rsid w:val="00F54B59"/>
    <w:rsid w:val="00F5647D"/>
    <w:rsid w:val="00F57616"/>
    <w:rsid w:val="00F60349"/>
    <w:rsid w:val="00F6070C"/>
    <w:rsid w:val="00F61735"/>
    <w:rsid w:val="00F61FB0"/>
    <w:rsid w:val="00F63146"/>
    <w:rsid w:val="00F64503"/>
    <w:rsid w:val="00F655F2"/>
    <w:rsid w:val="00F656F6"/>
    <w:rsid w:val="00F70961"/>
    <w:rsid w:val="00F71074"/>
    <w:rsid w:val="00F718E0"/>
    <w:rsid w:val="00F7208A"/>
    <w:rsid w:val="00F72281"/>
    <w:rsid w:val="00F72A80"/>
    <w:rsid w:val="00F73920"/>
    <w:rsid w:val="00F74A2A"/>
    <w:rsid w:val="00F76817"/>
    <w:rsid w:val="00F773D0"/>
    <w:rsid w:val="00F83402"/>
    <w:rsid w:val="00F83442"/>
    <w:rsid w:val="00F834E7"/>
    <w:rsid w:val="00F84420"/>
    <w:rsid w:val="00F84480"/>
    <w:rsid w:val="00F868F8"/>
    <w:rsid w:val="00F87164"/>
    <w:rsid w:val="00F87FFC"/>
    <w:rsid w:val="00F90AF7"/>
    <w:rsid w:val="00F91A7A"/>
    <w:rsid w:val="00F936C2"/>
    <w:rsid w:val="00F937B7"/>
    <w:rsid w:val="00F93AD8"/>
    <w:rsid w:val="00F9508B"/>
    <w:rsid w:val="00F97066"/>
    <w:rsid w:val="00F97E08"/>
    <w:rsid w:val="00FA06CD"/>
    <w:rsid w:val="00FA093D"/>
    <w:rsid w:val="00FA2977"/>
    <w:rsid w:val="00FA321B"/>
    <w:rsid w:val="00FA3E39"/>
    <w:rsid w:val="00FA547E"/>
    <w:rsid w:val="00FA5DB5"/>
    <w:rsid w:val="00FA60A0"/>
    <w:rsid w:val="00FA61DC"/>
    <w:rsid w:val="00FA630A"/>
    <w:rsid w:val="00FA6BED"/>
    <w:rsid w:val="00FA733F"/>
    <w:rsid w:val="00FA7811"/>
    <w:rsid w:val="00FA7CC4"/>
    <w:rsid w:val="00FA7E7F"/>
    <w:rsid w:val="00FB0131"/>
    <w:rsid w:val="00FB13EB"/>
    <w:rsid w:val="00FB17B0"/>
    <w:rsid w:val="00FB329E"/>
    <w:rsid w:val="00FB474A"/>
    <w:rsid w:val="00FB4C78"/>
    <w:rsid w:val="00FB50F9"/>
    <w:rsid w:val="00FB5249"/>
    <w:rsid w:val="00FB59D5"/>
    <w:rsid w:val="00FB5B9C"/>
    <w:rsid w:val="00FB7768"/>
    <w:rsid w:val="00FB7ACD"/>
    <w:rsid w:val="00FC1054"/>
    <w:rsid w:val="00FC1E43"/>
    <w:rsid w:val="00FC1ED7"/>
    <w:rsid w:val="00FC415D"/>
    <w:rsid w:val="00FC50E4"/>
    <w:rsid w:val="00FC5DCE"/>
    <w:rsid w:val="00FC6EFA"/>
    <w:rsid w:val="00FC7DE1"/>
    <w:rsid w:val="00FD3807"/>
    <w:rsid w:val="00FD3C27"/>
    <w:rsid w:val="00FD484A"/>
    <w:rsid w:val="00FD52FA"/>
    <w:rsid w:val="00FE0A08"/>
    <w:rsid w:val="00FE25D4"/>
    <w:rsid w:val="00FE483F"/>
    <w:rsid w:val="00FE5FB5"/>
    <w:rsid w:val="00FE64DB"/>
    <w:rsid w:val="00FE64FF"/>
    <w:rsid w:val="00FE6AC5"/>
    <w:rsid w:val="00FF22EC"/>
    <w:rsid w:val="00FF290A"/>
    <w:rsid w:val="00FF41B6"/>
    <w:rsid w:val="00FF4EC8"/>
    <w:rsid w:val="00FF5F54"/>
    <w:rsid w:val="00FF6D3B"/>
    <w:rsid w:val="01932F19"/>
    <w:rsid w:val="01C8E84A"/>
    <w:rsid w:val="02408145"/>
    <w:rsid w:val="028EEA2D"/>
    <w:rsid w:val="02BB8F25"/>
    <w:rsid w:val="034B4012"/>
    <w:rsid w:val="03980DB2"/>
    <w:rsid w:val="045DE8DF"/>
    <w:rsid w:val="04721ED2"/>
    <w:rsid w:val="0494741E"/>
    <w:rsid w:val="04A95780"/>
    <w:rsid w:val="04B4240C"/>
    <w:rsid w:val="052CEDD1"/>
    <w:rsid w:val="0584B488"/>
    <w:rsid w:val="06C50E6F"/>
    <w:rsid w:val="06EA1050"/>
    <w:rsid w:val="071D5978"/>
    <w:rsid w:val="0740CDA5"/>
    <w:rsid w:val="07FD4C58"/>
    <w:rsid w:val="0836D061"/>
    <w:rsid w:val="08AD5A8B"/>
    <w:rsid w:val="0981C447"/>
    <w:rsid w:val="099224F9"/>
    <w:rsid w:val="09F9876F"/>
    <w:rsid w:val="0BC9FFAA"/>
    <w:rsid w:val="0BEA101A"/>
    <w:rsid w:val="0C4C0224"/>
    <w:rsid w:val="0CE1E41D"/>
    <w:rsid w:val="0D02A8AD"/>
    <w:rsid w:val="0D04EC61"/>
    <w:rsid w:val="0D14F2E5"/>
    <w:rsid w:val="0D88D73E"/>
    <w:rsid w:val="0DF957DD"/>
    <w:rsid w:val="0E000D57"/>
    <w:rsid w:val="0E130464"/>
    <w:rsid w:val="0E60334D"/>
    <w:rsid w:val="0E7D4F70"/>
    <w:rsid w:val="0EF3BD67"/>
    <w:rsid w:val="0F66D096"/>
    <w:rsid w:val="0F8D4AC9"/>
    <w:rsid w:val="10118702"/>
    <w:rsid w:val="1052891C"/>
    <w:rsid w:val="10723373"/>
    <w:rsid w:val="109B2645"/>
    <w:rsid w:val="11828378"/>
    <w:rsid w:val="118A2577"/>
    <w:rsid w:val="1236C927"/>
    <w:rsid w:val="1270F026"/>
    <w:rsid w:val="133E28F6"/>
    <w:rsid w:val="1373F5C7"/>
    <w:rsid w:val="13E6811D"/>
    <w:rsid w:val="14645B0F"/>
    <w:rsid w:val="147C514E"/>
    <w:rsid w:val="152D798E"/>
    <w:rsid w:val="169355D8"/>
    <w:rsid w:val="17413AC0"/>
    <w:rsid w:val="17594D4B"/>
    <w:rsid w:val="17B6F9CB"/>
    <w:rsid w:val="17E59950"/>
    <w:rsid w:val="1830F17B"/>
    <w:rsid w:val="183C4869"/>
    <w:rsid w:val="18B99843"/>
    <w:rsid w:val="19002DC3"/>
    <w:rsid w:val="192ECA60"/>
    <w:rsid w:val="194B77B7"/>
    <w:rsid w:val="19CC4945"/>
    <w:rsid w:val="19DEF0D3"/>
    <w:rsid w:val="19F2E8B4"/>
    <w:rsid w:val="1B52C1E6"/>
    <w:rsid w:val="1B841218"/>
    <w:rsid w:val="1C3DC987"/>
    <w:rsid w:val="1CC5B9A9"/>
    <w:rsid w:val="1CC61A61"/>
    <w:rsid w:val="1CFD9E9C"/>
    <w:rsid w:val="1DB98CFB"/>
    <w:rsid w:val="1E8A8868"/>
    <w:rsid w:val="1E910A01"/>
    <w:rsid w:val="1EE56DC0"/>
    <w:rsid w:val="1F0156CF"/>
    <w:rsid w:val="20A9CC53"/>
    <w:rsid w:val="210B0D06"/>
    <w:rsid w:val="21B9EBBF"/>
    <w:rsid w:val="22AA9052"/>
    <w:rsid w:val="233C39D8"/>
    <w:rsid w:val="2407A6BE"/>
    <w:rsid w:val="244C9DFF"/>
    <w:rsid w:val="24CD1ED5"/>
    <w:rsid w:val="25246492"/>
    <w:rsid w:val="25274CA1"/>
    <w:rsid w:val="253B1117"/>
    <w:rsid w:val="25AD368A"/>
    <w:rsid w:val="25B71E46"/>
    <w:rsid w:val="25C13341"/>
    <w:rsid w:val="260CFC1F"/>
    <w:rsid w:val="2664775F"/>
    <w:rsid w:val="267532A9"/>
    <w:rsid w:val="26C37B31"/>
    <w:rsid w:val="2752DA0A"/>
    <w:rsid w:val="283D8CD6"/>
    <w:rsid w:val="28447455"/>
    <w:rsid w:val="285B21DD"/>
    <w:rsid w:val="28D23B96"/>
    <w:rsid w:val="2995E330"/>
    <w:rsid w:val="29B27C23"/>
    <w:rsid w:val="29B9CA90"/>
    <w:rsid w:val="29BE7871"/>
    <w:rsid w:val="2A013E73"/>
    <w:rsid w:val="2A09C3CF"/>
    <w:rsid w:val="2A44E55F"/>
    <w:rsid w:val="2A7EC7B8"/>
    <w:rsid w:val="2AA57594"/>
    <w:rsid w:val="2AAF775D"/>
    <w:rsid w:val="2C12C87D"/>
    <w:rsid w:val="2C26B572"/>
    <w:rsid w:val="2CCB1EC1"/>
    <w:rsid w:val="2CCD848D"/>
    <w:rsid w:val="2D9422EE"/>
    <w:rsid w:val="2D994ABF"/>
    <w:rsid w:val="2DCADF27"/>
    <w:rsid w:val="2DFD5C6B"/>
    <w:rsid w:val="2E4B6604"/>
    <w:rsid w:val="2E920A56"/>
    <w:rsid w:val="2EBDCFA0"/>
    <w:rsid w:val="2F72CF52"/>
    <w:rsid w:val="3071B229"/>
    <w:rsid w:val="308CF38C"/>
    <w:rsid w:val="30AFC7B5"/>
    <w:rsid w:val="30CA1891"/>
    <w:rsid w:val="3144CFF2"/>
    <w:rsid w:val="317534BD"/>
    <w:rsid w:val="3277A374"/>
    <w:rsid w:val="32F748D0"/>
    <w:rsid w:val="33F6064E"/>
    <w:rsid w:val="34F90064"/>
    <w:rsid w:val="3509C683"/>
    <w:rsid w:val="365AE0D2"/>
    <w:rsid w:val="36D802E6"/>
    <w:rsid w:val="3731F31F"/>
    <w:rsid w:val="38BCC185"/>
    <w:rsid w:val="39207355"/>
    <w:rsid w:val="3ACBC98D"/>
    <w:rsid w:val="3AE2D803"/>
    <w:rsid w:val="3AE438A9"/>
    <w:rsid w:val="3B0896B5"/>
    <w:rsid w:val="3B622B29"/>
    <w:rsid w:val="3BE63AB0"/>
    <w:rsid w:val="3C315974"/>
    <w:rsid w:val="3DC47969"/>
    <w:rsid w:val="3DE85FF9"/>
    <w:rsid w:val="3DEC6E31"/>
    <w:rsid w:val="3E2FA3D8"/>
    <w:rsid w:val="3E59975E"/>
    <w:rsid w:val="3E83B8C8"/>
    <w:rsid w:val="3EAD4475"/>
    <w:rsid w:val="3ED814DC"/>
    <w:rsid w:val="3F4D6E80"/>
    <w:rsid w:val="4006B191"/>
    <w:rsid w:val="40275A17"/>
    <w:rsid w:val="40433278"/>
    <w:rsid w:val="4083D003"/>
    <w:rsid w:val="4109C40A"/>
    <w:rsid w:val="414A4CF0"/>
    <w:rsid w:val="4184622C"/>
    <w:rsid w:val="41D9E68F"/>
    <w:rsid w:val="433BE69B"/>
    <w:rsid w:val="43BE9B1D"/>
    <w:rsid w:val="441FD485"/>
    <w:rsid w:val="44531EF9"/>
    <w:rsid w:val="4496BED5"/>
    <w:rsid w:val="44B97A47"/>
    <w:rsid w:val="45A714CD"/>
    <w:rsid w:val="462F8837"/>
    <w:rsid w:val="4637D0DB"/>
    <w:rsid w:val="4686D23A"/>
    <w:rsid w:val="46A5CB6D"/>
    <w:rsid w:val="47697545"/>
    <w:rsid w:val="47D0142E"/>
    <w:rsid w:val="48AF6938"/>
    <w:rsid w:val="48B57BB5"/>
    <w:rsid w:val="49A875E6"/>
    <w:rsid w:val="49EC82BC"/>
    <w:rsid w:val="49F49F39"/>
    <w:rsid w:val="4A4FB199"/>
    <w:rsid w:val="4ABBE62A"/>
    <w:rsid w:val="4AC38B75"/>
    <w:rsid w:val="4B2F78A5"/>
    <w:rsid w:val="4BAB76D5"/>
    <w:rsid w:val="4BC448EF"/>
    <w:rsid w:val="4C3BFFC9"/>
    <w:rsid w:val="4D1841A8"/>
    <w:rsid w:val="4D900F78"/>
    <w:rsid w:val="4DDEAC9D"/>
    <w:rsid w:val="4EEFA52F"/>
    <w:rsid w:val="4F799CD9"/>
    <w:rsid w:val="4FC5F967"/>
    <w:rsid w:val="4FDC4CE9"/>
    <w:rsid w:val="50927D61"/>
    <w:rsid w:val="50DB1D92"/>
    <w:rsid w:val="50E6FFDE"/>
    <w:rsid w:val="510CC54B"/>
    <w:rsid w:val="510F0267"/>
    <w:rsid w:val="516ED33E"/>
    <w:rsid w:val="51911B8B"/>
    <w:rsid w:val="539B6390"/>
    <w:rsid w:val="53D21880"/>
    <w:rsid w:val="54AA5EA2"/>
    <w:rsid w:val="54B0BF02"/>
    <w:rsid w:val="551E7ED7"/>
    <w:rsid w:val="56422C96"/>
    <w:rsid w:val="5653657A"/>
    <w:rsid w:val="5716FEE1"/>
    <w:rsid w:val="57530373"/>
    <w:rsid w:val="5784BFD8"/>
    <w:rsid w:val="578B9316"/>
    <w:rsid w:val="57F7334B"/>
    <w:rsid w:val="584D695E"/>
    <w:rsid w:val="58FF1A72"/>
    <w:rsid w:val="5984FEC2"/>
    <w:rsid w:val="5A18243D"/>
    <w:rsid w:val="5A2D0371"/>
    <w:rsid w:val="5A414E2E"/>
    <w:rsid w:val="5A635EEA"/>
    <w:rsid w:val="5A653528"/>
    <w:rsid w:val="5AB15D7F"/>
    <w:rsid w:val="5B21E7A4"/>
    <w:rsid w:val="5B3E7FEE"/>
    <w:rsid w:val="5BA04C84"/>
    <w:rsid w:val="5BA62AB8"/>
    <w:rsid w:val="5BB95387"/>
    <w:rsid w:val="5BE66B20"/>
    <w:rsid w:val="5C979409"/>
    <w:rsid w:val="5CC81761"/>
    <w:rsid w:val="5CF6D8CE"/>
    <w:rsid w:val="5D480809"/>
    <w:rsid w:val="5EAA9E30"/>
    <w:rsid w:val="5ED1B4BD"/>
    <w:rsid w:val="5F0607FC"/>
    <w:rsid w:val="5F27BD29"/>
    <w:rsid w:val="5F4A938F"/>
    <w:rsid w:val="5FFC5881"/>
    <w:rsid w:val="60474F43"/>
    <w:rsid w:val="6096DD0C"/>
    <w:rsid w:val="60970381"/>
    <w:rsid w:val="61BE13F8"/>
    <w:rsid w:val="621E102F"/>
    <w:rsid w:val="62A37AEC"/>
    <w:rsid w:val="62AD6081"/>
    <w:rsid w:val="62B154F1"/>
    <w:rsid w:val="630E738C"/>
    <w:rsid w:val="634BB9CC"/>
    <w:rsid w:val="63583E60"/>
    <w:rsid w:val="637740CA"/>
    <w:rsid w:val="65FA61A3"/>
    <w:rsid w:val="66894A61"/>
    <w:rsid w:val="668CF919"/>
    <w:rsid w:val="66BC3505"/>
    <w:rsid w:val="66DFBF47"/>
    <w:rsid w:val="67405F03"/>
    <w:rsid w:val="67CEBE07"/>
    <w:rsid w:val="67E6F5CA"/>
    <w:rsid w:val="67F7A89B"/>
    <w:rsid w:val="6844052D"/>
    <w:rsid w:val="68ED3F56"/>
    <w:rsid w:val="68F82E02"/>
    <w:rsid w:val="691CD8ED"/>
    <w:rsid w:val="6949FA53"/>
    <w:rsid w:val="69919D94"/>
    <w:rsid w:val="69A3E3C0"/>
    <w:rsid w:val="6B7BB970"/>
    <w:rsid w:val="6BFDEFC8"/>
    <w:rsid w:val="6C1204F6"/>
    <w:rsid w:val="6CA44310"/>
    <w:rsid w:val="6E554FCE"/>
    <w:rsid w:val="6E72CBBD"/>
    <w:rsid w:val="6EB6E0B4"/>
    <w:rsid w:val="6F08A581"/>
    <w:rsid w:val="6F6B1981"/>
    <w:rsid w:val="6FBA98C0"/>
    <w:rsid w:val="70435263"/>
    <w:rsid w:val="705E7BE9"/>
    <w:rsid w:val="709FADA8"/>
    <w:rsid w:val="70CD683F"/>
    <w:rsid w:val="70DBC13C"/>
    <w:rsid w:val="71991A6A"/>
    <w:rsid w:val="7199A212"/>
    <w:rsid w:val="7208B506"/>
    <w:rsid w:val="722971FC"/>
    <w:rsid w:val="7288D100"/>
    <w:rsid w:val="72BAEFEE"/>
    <w:rsid w:val="733017D9"/>
    <w:rsid w:val="7380075A"/>
    <w:rsid w:val="73EB9E07"/>
    <w:rsid w:val="73EE7379"/>
    <w:rsid w:val="73F4942C"/>
    <w:rsid w:val="744EF57C"/>
    <w:rsid w:val="74AF7EDD"/>
    <w:rsid w:val="74BC18EB"/>
    <w:rsid w:val="74D7E387"/>
    <w:rsid w:val="75253AF0"/>
    <w:rsid w:val="75A01507"/>
    <w:rsid w:val="75EB69F7"/>
    <w:rsid w:val="76CF8E2D"/>
    <w:rsid w:val="7760E588"/>
    <w:rsid w:val="77C18209"/>
    <w:rsid w:val="7884CA2A"/>
    <w:rsid w:val="79BB80B3"/>
    <w:rsid w:val="79BFBDB5"/>
    <w:rsid w:val="7AD58C8F"/>
    <w:rsid w:val="7BBA23FE"/>
    <w:rsid w:val="7C728CF1"/>
    <w:rsid w:val="7C977665"/>
    <w:rsid w:val="7CCCE431"/>
    <w:rsid w:val="7D47EE3D"/>
    <w:rsid w:val="7D938E35"/>
    <w:rsid w:val="7DFC782C"/>
    <w:rsid w:val="7E095176"/>
    <w:rsid w:val="7E3C4011"/>
    <w:rsid w:val="7E469151"/>
    <w:rsid w:val="7EA5B3DE"/>
    <w:rsid w:val="7EFC0C22"/>
    <w:rsid w:val="7F12669E"/>
    <w:rsid w:val="7FAFD330"/>
  </w:rsids>
  <m:mathPr>
    <m:mathFont m:val="Cambria Math"/>
    <m:brkBin m:val="before"/>
    <m:brkBinSub m:val="--"/>
    <m:smallFrac m:val="0"/>
    <m:dispDef/>
    <m:lMargin m:val="0"/>
    <m:rMargin m:val="0"/>
    <m:defJc m:val="centerGroup"/>
    <m:wrapIndent m:val="1440"/>
    <m:intLim m:val="subSup"/>
    <m:naryLim m:val="undOvr"/>
  </m:mathPr>
  <w:themeFontLang w:val="en-NZ" w:eastAsia="ja-JP"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CE049A"/>
  <w15:chartTrackingRefBased/>
  <w15:docId w15:val="{91F39D48-254F-4181-AD17-B51DBF7470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NZ"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26AF"/>
    <w:pPr>
      <w:spacing w:after="0" w:line="240" w:lineRule="auto"/>
    </w:pPr>
    <w:rPr>
      <w:rFonts w:ascii="Aptos" w:eastAsiaTheme="minorEastAsia" w:hAnsi="Aptos" w:cs="Aptos"/>
      <w:kern w:val="0"/>
      <w:sz w:val="22"/>
      <w:lang w:eastAsia="en-NZ"/>
      <w14:ligatures w14:val="none"/>
    </w:rPr>
  </w:style>
  <w:style w:type="paragraph" w:styleId="Heading1">
    <w:name w:val="heading 1"/>
    <w:basedOn w:val="Normal"/>
    <w:next w:val="Normal"/>
    <w:link w:val="Heading1Char"/>
    <w:uiPriority w:val="9"/>
    <w:qFormat/>
    <w:rsid w:val="005A49E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A49E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A49E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A49E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A49E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A49E3"/>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A49E3"/>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A49E3"/>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A49E3"/>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49E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A49E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A49E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A49E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A49E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A49E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A49E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A49E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A49E3"/>
    <w:rPr>
      <w:rFonts w:eastAsiaTheme="majorEastAsia" w:cstheme="majorBidi"/>
      <w:color w:val="272727" w:themeColor="text1" w:themeTint="D8"/>
    </w:rPr>
  </w:style>
  <w:style w:type="paragraph" w:styleId="Title">
    <w:name w:val="Title"/>
    <w:basedOn w:val="Normal"/>
    <w:next w:val="Normal"/>
    <w:link w:val="TitleChar"/>
    <w:uiPriority w:val="10"/>
    <w:qFormat/>
    <w:rsid w:val="005A49E3"/>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A49E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A49E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A49E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A49E3"/>
    <w:pPr>
      <w:spacing w:before="160"/>
      <w:jc w:val="center"/>
    </w:pPr>
    <w:rPr>
      <w:i/>
      <w:iCs/>
      <w:color w:val="404040" w:themeColor="text1" w:themeTint="BF"/>
    </w:rPr>
  </w:style>
  <w:style w:type="character" w:customStyle="1" w:styleId="QuoteChar">
    <w:name w:val="Quote Char"/>
    <w:basedOn w:val="DefaultParagraphFont"/>
    <w:link w:val="Quote"/>
    <w:uiPriority w:val="29"/>
    <w:rsid w:val="005A49E3"/>
    <w:rPr>
      <w:i/>
      <w:iCs/>
      <w:color w:val="404040" w:themeColor="text1" w:themeTint="BF"/>
    </w:rPr>
  </w:style>
  <w:style w:type="paragraph" w:styleId="ListParagraph">
    <w:name w:val="List Paragraph"/>
    <w:basedOn w:val="Normal"/>
    <w:uiPriority w:val="34"/>
    <w:qFormat/>
    <w:rsid w:val="005A49E3"/>
    <w:pPr>
      <w:ind w:left="720"/>
      <w:contextualSpacing/>
    </w:pPr>
  </w:style>
  <w:style w:type="character" w:styleId="IntenseEmphasis">
    <w:name w:val="Intense Emphasis"/>
    <w:basedOn w:val="DefaultParagraphFont"/>
    <w:uiPriority w:val="21"/>
    <w:qFormat/>
    <w:rsid w:val="005A49E3"/>
    <w:rPr>
      <w:i/>
      <w:iCs/>
      <w:color w:val="0F4761" w:themeColor="accent1" w:themeShade="BF"/>
    </w:rPr>
  </w:style>
  <w:style w:type="paragraph" w:styleId="IntenseQuote">
    <w:name w:val="Intense Quote"/>
    <w:basedOn w:val="Normal"/>
    <w:next w:val="Normal"/>
    <w:link w:val="IntenseQuoteChar"/>
    <w:uiPriority w:val="30"/>
    <w:qFormat/>
    <w:rsid w:val="005A49E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A49E3"/>
    <w:rPr>
      <w:i/>
      <w:iCs/>
      <w:color w:val="0F4761" w:themeColor="accent1" w:themeShade="BF"/>
    </w:rPr>
  </w:style>
  <w:style w:type="character" w:styleId="IntenseReference">
    <w:name w:val="Intense Reference"/>
    <w:basedOn w:val="DefaultParagraphFont"/>
    <w:uiPriority w:val="32"/>
    <w:qFormat/>
    <w:rsid w:val="005A49E3"/>
    <w:rPr>
      <w:b/>
      <w:bCs/>
      <w:smallCaps/>
      <w:color w:val="0F4761" w:themeColor="accent1" w:themeShade="BF"/>
      <w:spacing w:val="5"/>
    </w:rPr>
  </w:style>
  <w:style w:type="paragraph" w:styleId="Header">
    <w:name w:val="header"/>
    <w:basedOn w:val="Normal"/>
    <w:link w:val="HeaderChar"/>
    <w:uiPriority w:val="99"/>
    <w:unhideWhenUsed/>
    <w:rsid w:val="00AB5C00"/>
    <w:pPr>
      <w:tabs>
        <w:tab w:val="center" w:pos="4513"/>
        <w:tab w:val="right" w:pos="9026"/>
      </w:tabs>
    </w:pPr>
  </w:style>
  <w:style w:type="character" w:customStyle="1" w:styleId="HeaderChar">
    <w:name w:val="Header Char"/>
    <w:basedOn w:val="DefaultParagraphFont"/>
    <w:link w:val="Header"/>
    <w:uiPriority w:val="99"/>
    <w:rsid w:val="00AB5C00"/>
    <w:rPr>
      <w:rFonts w:ascii="Aptos" w:eastAsiaTheme="minorEastAsia" w:hAnsi="Aptos" w:cs="Aptos"/>
      <w:kern w:val="0"/>
      <w:sz w:val="22"/>
      <w:lang w:eastAsia="en-NZ"/>
      <w14:ligatures w14:val="none"/>
    </w:rPr>
  </w:style>
  <w:style w:type="paragraph" w:styleId="Footer">
    <w:name w:val="footer"/>
    <w:basedOn w:val="Normal"/>
    <w:link w:val="FooterChar"/>
    <w:uiPriority w:val="99"/>
    <w:unhideWhenUsed/>
    <w:rsid w:val="00AB5C00"/>
    <w:pPr>
      <w:tabs>
        <w:tab w:val="center" w:pos="4513"/>
        <w:tab w:val="right" w:pos="9026"/>
      </w:tabs>
    </w:pPr>
  </w:style>
  <w:style w:type="character" w:customStyle="1" w:styleId="FooterChar">
    <w:name w:val="Footer Char"/>
    <w:basedOn w:val="DefaultParagraphFont"/>
    <w:link w:val="Footer"/>
    <w:uiPriority w:val="99"/>
    <w:rsid w:val="00AB5C00"/>
    <w:rPr>
      <w:rFonts w:ascii="Aptos" w:eastAsiaTheme="minorEastAsia" w:hAnsi="Aptos" w:cs="Aptos"/>
      <w:kern w:val="0"/>
      <w:sz w:val="22"/>
      <w:lang w:eastAsia="en-NZ"/>
      <w14:ligatures w14:val="none"/>
    </w:rPr>
  </w:style>
  <w:style w:type="table" w:styleId="TableGrid">
    <w:name w:val="Table Grid"/>
    <w:basedOn w:val="TableNormal"/>
    <w:uiPriority w:val="39"/>
    <w:rsid w:val="005E1396"/>
    <w:pPr>
      <w:spacing w:after="0" w:line="240" w:lineRule="auto"/>
    </w:pPr>
    <w:rPr>
      <w:rFonts w:eastAsiaTheme="minorEastAsia"/>
    </w:rPr>
    <w:tblPr>
      <w:tblInd w:w="0" w:type="nil"/>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OCHeading">
    <w:name w:val="TOC Heading"/>
    <w:basedOn w:val="Heading1"/>
    <w:next w:val="Normal"/>
    <w:uiPriority w:val="39"/>
    <w:unhideWhenUsed/>
    <w:qFormat/>
    <w:rsid w:val="00963342"/>
    <w:pPr>
      <w:spacing w:before="240" w:after="0" w:line="259" w:lineRule="auto"/>
      <w:outlineLvl w:val="9"/>
    </w:pPr>
    <w:rPr>
      <w:sz w:val="32"/>
      <w:szCs w:val="32"/>
      <w:lang w:val="en-US" w:eastAsia="en-US"/>
    </w:rPr>
  </w:style>
  <w:style w:type="paragraph" w:styleId="TOC1">
    <w:name w:val="toc 1"/>
    <w:basedOn w:val="Normal"/>
    <w:next w:val="Normal"/>
    <w:autoRedefine/>
    <w:uiPriority w:val="39"/>
    <w:unhideWhenUsed/>
    <w:rsid w:val="00963342"/>
    <w:pPr>
      <w:spacing w:after="100"/>
    </w:pPr>
  </w:style>
  <w:style w:type="character" w:styleId="Hyperlink">
    <w:name w:val="Hyperlink"/>
    <w:basedOn w:val="DefaultParagraphFont"/>
    <w:uiPriority w:val="99"/>
    <w:unhideWhenUsed/>
    <w:rsid w:val="00963342"/>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4876151">
      <w:bodyDiv w:val="1"/>
      <w:marLeft w:val="0"/>
      <w:marRight w:val="0"/>
      <w:marTop w:val="0"/>
      <w:marBottom w:val="0"/>
      <w:divBdr>
        <w:top w:val="none" w:sz="0" w:space="0" w:color="auto"/>
        <w:left w:val="none" w:sz="0" w:space="0" w:color="auto"/>
        <w:bottom w:val="none" w:sz="0" w:space="0" w:color="auto"/>
        <w:right w:val="none" w:sz="0" w:space="0" w:color="auto"/>
      </w:divBdr>
    </w:div>
    <w:div w:id="376394454">
      <w:bodyDiv w:val="1"/>
      <w:marLeft w:val="0"/>
      <w:marRight w:val="0"/>
      <w:marTop w:val="0"/>
      <w:marBottom w:val="0"/>
      <w:divBdr>
        <w:top w:val="none" w:sz="0" w:space="0" w:color="auto"/>
        <w:left w:val="none" w:sz="0" w:space="0" w:color="auto"/>
        <w:bottom w:val="none" w:sz="0" w:space="0" w:color="auto"/>
        <w:right w:val="none" w:sz="0" w:space="0" w:color="auto"/>
      </w:divBdr>
    </w:div>
    <w:div w:id="510489707">
      <w:bodyDiv w:val="1"/>
      <w:marLeft w:val="0"/>
      <w:marRight w:val="0"/>
      <w:marTop w:val="0"/>
      <w:marBottom w:val="0"/>
      <w:divBdr>
        <w:top w:val="none" w:sz="0" w:space="0" w:color="auto"/>
        <w:left w:val="none" w:sz="0" w:space="0" w:color="auto"/>
        <w:bottom w:val="none" w:sz="0" w:space="0" w:color="auto"/>
        <w:right w:val="none" w:sz="0" w:space="0" w:color="auto"/>
      </w:divBdr>
    </w:div>
    <w:div w:id="593318541">
      <w:bodyDiv w:val="1"/>
      <w:marLeft w:val="0"/>
      <w:marRight w:val="0"/>
      <w:marTop w:val="0"/>
      <w:marBottom w:val="0"/>
      <w:divBdr>
        <w:top w:val="none" w:sz="0" w:space="0" w:color="auto"/>
        <w:left w:val="none" w:sz="0" w:space="0" w:color="auto"/>
        <w:bottom w:val="none" w:sz="0" w:space="0" w:color="auto"/>
        <w:right w:val="none" w:sz="0" w:space="0" w:color="auto"/>
      </w:divBdr>
    </w:div>
    <w:div w:id="796877656">
      <w:bodyDiv w:val="1"/>
      <w:marLeft w:val="0"/>
      <w:marRight w:val="0"/>
      <w:marTop w:val="0"/>
      <w:marBottom w:val="0"/>
      <w:divBdr>
        <w:top w:val="none" w:sz="0" w:space="0" w:color="auto"/>
        <w:left w:val="none" w:sz="0" w:space="0" w:color="auto"/>
        <w:bottom w:val="none" w:sz="0" w:space="0" w:color="auto"/>
        <w:right w:val="none" w:sz="0" w:space="0" w:color="auto"/>
      </w:divBdr>
    </w:div>
    <w:div w:id="830826047">
      <w:bodyDiv w:val="1"/>
      <w:marLeft w:val="0"/>
      <w:marRight w:val="0"/>
      <w:marTop w:val="0"/>
      <w:marBottom w:val="0"/>
      <w:divBdr>
        <w:top w:val="none" w:sz="0" w:space="0" w:color="auto"/>
        <w:left w:val="none" w:sz="0" w:space="0" w:color="auto"/>
        <w:bottom w:val="none" w:sz="0" w:space="0" w:color="auto"/>
        <w:right w:val="none" w:sz="0" w:space="0" w:color="auto"/>
      </w:divBdr>
    </w:div>
    <w:div w:id="876085351">
      <w:bodyDiv w:val="1"/>
      <w:marLeft w:val="0"/>
      <w:marRight w:val="0"/>
      <w:marTop w:val="0"/>
      <w:marBottom w:val="0"/>
      <w:divBdr>
        <w:top w:val="none" w:sz="0" w:space="0" w:color="auto"/>
        <w:left w:val="none" w:sz="0" w:space="0" w:color="auto"/>
        <w:bottom w:val="none" w:sz="0" w:space="0" w:color="auto"/>
        <w:right w:val="none" w:sz="0" w:space="0" w:color="auto"/>
      </w:divBdr>
    </w:div>
    <w:div w:id="903419275">
      <w:bodyDiv w:val="1"/>
      <w:marLeft w:val="0"/>
      <w:marRight w:val="0"/>
      <w:marTop w:val="0"/>
      <w:marBottom w:val="0"/>
      <w:divBdr>
        <w:top w:val="none" w:sz="0" w:space="0" w:color="auto"/>
        <w:left w:val="none" w:sz="0" w:space="0" w:color="auto"/>
        <w:bottom w:val="none" w:sz="0" w:space="0" w:color="auto"/>
        <w:right w:val="none" w:sz="0" w:space="0" w:color="auto"/>
      </w:divBdr>
    </w:div>
    <w:div w:id="984747223">
      <w:bodyDiv w:val="1"/>
      <w:marLeft w:val="0"/>
      <w:marRight w:val="0"/>
      <w:marTop w:val="0"/>
      <w:marBottom w:val="0"/>
      <w:divBdr>
        <w:top w:val="none" w:sz="0" w:space="0" w:color="auto"/>
        <w:left w:val="none" w:sz="0" w:space="0" w:color="auto"/>
        <w:bottom w:val="none" w:sz="0" w:space="0" w:color="auto"/>
        <w:right w:val="none" w:sz="0" w:space="0" w:color="auto"/>
      </w:divBdr>
    </w:div>
    <w:div w:id="1559393940">
      <w:bodyDiv w:val="1"/>
      <w:marLeft w:val="0"/>
      <w:marRight w:val="0"/>
      <w:marTop w:val="0"/>
      <w:marBottom w:val="0"/>
      <w:divBdr>
        <w:top w:val="none" w:sz="0" w:space="0" w:color="auto"/>
        <w:left w:val="none" w:sz="0" w:space="0" w:color="auto"/>
        <w:bottom w:val="none" w:sz="0" w:space="0" w:color="auto"/>
        <w:right w:val="none" w:sz="0" w:space="0" w:color="auto"/>
      </w:divBdr>
    </w:div>
    <w:div w:id="1970550180">
      <w:bodyDiv w:val="1"/>
      <w:marLeft w:val="0"/>
      <w:marRight w:val="0"/>
      <w:marTop w:val="0"/>
      <w:marBottom w:val="0"/>
      <w:divBdr>
        <w:top w:val="none" w:sz="0" w:space="0" w:color="auto"/>
        <w:left w:val="none" w:sz="0" w:space="0" w:color="auto"/>
        <w:bottom w:val="none" w:sz="0" w:space="0" w:color="auto"/>
        <w:right w:val="none" w:sz="0" w:space="0" w:color="auto"/>
      </w:divBdr>
    </w:div>
    <w:div w:id="2055426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microsoft.com/office/2020/10/relationships/intelligence" Target="intelligence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249C76-4F61-4E75-940E-761D4BBE51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176</TotalTime>
  <Pages>9</Pages>
  <Words>2441</Words>
  <Characters>13914</Characters>
  <Application>Microsoft Office Word</Application>
  <DocSecurity>0</DocSecurity>
  <Lines>115</Lines>
  <Paragraphs>32</Paragraphs>
  <ScaleCrop>false</ScaleCrop>
  <Company/>
  <LinksUpToDate>false</LinksUpToDate>
  <CharactersWithSpaces>16323</CharactersWithSpaces>
  <SharedDoc>false</SharedDoc>
  <HLinks>
    <vt:vector size="60" baseType="variant">
      <vt:variant>
        <vt:i4>1114166</vt:i4>
      </vt:variant>
      <vt:variant>
        <vt:i4>56</vt:i4>
      </vt:variant>
      <vt:variant>
        <vt:i4>0</vt:i4>
      </vt:variant>
      <vt:variant>
        <vt:i4>5</vt:i4>
      </vt:variant>
      <vt:variant>
        <vt:lpwstr/>
      </vt:variant>
      <vt:variant>
        <vt:lpwstr>_Toc200837793</vt:lpwstr>
      </vt:variant>
      <vt:variant>
        <vt:i4>1114166</vt:i4>
      </vt:variant>
      <vt:variant>
        <vt:i4>50</vt:i4>
      </vt:variant>
      <vt:variant>
        <vt:i4>0</vt:i4>
      </vt:variant>
      <vt:variant>
        <vt:i4>5</vt:i4>
      </vt:variant>
      <vt:variant>
        <vt:lpwstr/>
      </vt:variant>
      <vt:variant>
        <vt:lpwstr>_Toc200837792</vt:lpwstr>
      </vt:variant>
      <vt:variant>
        <vt:i4>1114166</vt:i4>
      </vt:variant>
      <vt:variant>
        <vt:i4>44</vt:i4>
      </vt:variant>
      <vt:variant>
        <vt:i4>0</vt:i4>
      </vt:variant>
      <vt:variant>
        <vt:i4>5</vt:i4>
      </vt:variant>
      <vt:variant>
        <vt:lpwstr/>
      </vt:variant>
      <vt:variant>
        <vt:lpwstr>_Toc200837791</vt:lpwstr>
      </vt:variant>
      <vt:variant>
        <vt:i4>1114166</vt:i4>
      </vt:variant>
      <vt:variant>
        <vt:i4>38</vt:i4>
      </vt:variant>
      <vt:variant>
        <vt:i4>0</vt:i4>
      </vt:variant>
      <vt:variant>
        <vt:i4>5</vt:i4>
      </vt:variant>
      <vt:variant>
        <vt:lpwstr/>
      </vt:variant>
      <vt:variant>
        <vt:lpwstr>_Toc200837790</vt:lpwstr>
      </vt:variant>
      <vt:variant>
        <vt:i4>1048630</vt:i4>
      </vt:variant>
      <vt:variant>
        <vt:i4>32</vt:i4>
      </vt:variant>
      <vt:variant>
        <vt:i4>0</vt:i4>
      </vt:variant>
      <vt:variant>
        <vt:i4>5</vt:i4>
      </vt:variant>
      <vt:variant>
        <vt:lpwstr/>
      </vt:variant>
      <vt:variant>
        <vt:lpwstr>_Toc200837789</vt:lpwstr>
      </vt:variant>
      <vt:variant>
        <vt:i4>1048630</vt:i4>
      </vt:variant>
      <vt:variant>
        <vt:i4>26</vt:i4>
      </vt:variant>
      <vt:variant>
        <vt:i4>0</vt:i4>
      </vt:variant>
      <vt:variant>
        <vt:i4>5</vt:i4>
      </vt:variant>
      <vt:variant>
        <vt:lpwstr/>
      </vt:variant>
      <vt:variant>
        <vt:lpwstr>_Toc200837788</vt:lpwstr>
      </vt:variant>
      <vt:variant>
        <vt:i4>1048630</vt:i4>
      </vt:variant>
      <vt:variant>
        <vt:i4>20</vt:i4>
      </vt:variant>
      <vt:variant>
        <vt:i4>0</vt:i4>
      </vt:variant>
      <vt:variant>
        <vt:i4>5</vt:i4>
      </vt:variant>
      <vt:variant>
        <vt:lpwstr/>
      </vt:variant>
      <vt:variant>
        <vt:lpwstr>_Toc200837787</vt:lpwstr>
      </vt:variant>
      <vt:variant>
        <vt:i4>1048630</vt:i4>
      </vt:variant>
      <vt:variant>
        <vt:i4>14</vt:i4>
      </vt:variant>
      <vt:variant>
        <vt:i4>0</vt:i4>
      </vt:variant>
      <vt:variant>
        <vt:i4>5</vt:i4>
      </vt:variant>
      <vt:variant>
        <vt:lpwstr/>
      </vt:variant>
      <vt:variant>
        <vt:lpwstr>_Toc200837786</vt:lpwstr>
      </vt:variant>
      <vt:variant>
        <vt:i4>1048630</vt:i4>
      </vt:variant>
      <vt:variant>
        <vt:i4>8</vt:i4>
      </vt:variant>
      <vt:variant>
        <vt:i4>0</vt:i4>
      </vt:variant>
      <vt:variant>
        <vt:i4>5</vt:i4>
      </vt:variant>
      <vt:variant>
        <vt:lpwstr/>
      </vt:variant>
      <vt:variant>
        <vt:lpwstr>_Toc200837785</vt:lpwstr>
      </vt:variant>
      <vt:variant>
        <vt:i4>1048630</vt:i4>
      </vt:variant>
      <vt:variant>
        <vt:i4>2</vt:i4>
      </vt:variant>
      <vt:variant>
        <vt:i4>0</vt:i4>
      </vt:variant>
      <vt:variant>
        <vt:i4>5</vt:i4>
      </vt:variant>
      <vt:variant>
        <vt:lpwstr/>
      </vt:variant>
      <vt:variant>
        <vt:lpwstr>_Toc200837784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 Phyo</dc:creator>
  <cp:keywords/>
  <dc:description/>
  <cp:lastModifiedBy>Thomas Hugh Robinson</cp:lastModifiedBy>
  <cp:revision>1</cp:revision>
  <dcterms:created xsi:type="dcterms:W3CDTF">2025-06-01T13:11:00Z</dcterms:created>
  <dcterms:modified xsi:type="dcterms:W3CDTF">2025-06-15T08:55:00Z</dcterms:modified>
</cp:coreProperties>
</file>